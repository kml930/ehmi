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9BB15A4" w14:textId="77777777" w:rsidR="00543BD6" w:rsidRPr="00DD2839" w:rsidRDefault="00543BD6" w:rsidP="00A940E2">
      <w:pPr>
        <w:pStyle w:val="Titel"/>
        <w:pBdr>
          <w:bottom w:val="single" w:sz="4" w:space="1" w:color="auto"/>
        </w:pBdr>
        <w:rPr>
          <w:ins w:id="1" w:author="Ole Vilstrup" w:date="2020-12-09T14:34:00Z"/>
          <w:b/>
          <w:bCs/>
          <w:rPrChange w:id="2" w:author="Ole Vilstrup" w:date="2021-05-11T15:16:00Z">
            <w:rPr>
              <w:ins w:id="3" w:author="Ole Vilstrup" w:date="2020-12-09T14:34:00Z"/>
            </w:rPr>
          </w:rPrChange>
        </w:rPr>
      </w:pPr>
    </w:p>
    <w:p w14:paraId="0FA1BA94" w14:textId="77777777" w:rsidR="00543BD6" w:rsidRPr="006203F2" w:rsidRDefault="00543BD6" w:rsidP="00A940E2">
      <w:pPr>
        <w:pStyle w:val="Titel"/>
        <w:pBdr>
          <w:bottom w:val="single" w:sz="4" w:space="1" w:color="auto"/>
        </w:pBdr>
        <w:rPr>
          <w:ins w:id="4" w:author="Ole Vilstrup" w:date="2020-12-09T14:34:00Z"/>
        </w:rPr>
      </w:pPr>
    </w:p>
    <w:p w14:paraId="4EA2A943" w14:textId="0939F612" w:rsidR="00BE0E86" w:rsidRPr="006203F2" w:rsidRDefault="001D6198" w:rsidP="00A940E2">
      <w:pPr>
        <w:pStyle w:val="Titel"/>
        <w:pBdr>
          <w:bottom w:val="single" w:sz="4" w:space="1" w:color="auto"/>
        </w:pBdr>
        <w:rPr>
          <w:ins w:id="5" w:author="Ole Vilstrup" w:date="2020-12-01T11:40:00Z"/>
        </w:rPr>
      </w:pPr>
      <w:r w:rsidRPr="006203F2">
        <w:t>S</w:t>
      </w:r>
      <w:ins w:id="6" w:author="Ole Vilstrup" w:date="2020-12-01T11:38:00Z">
        <w:r w:rsidR="006469A1" w:rsidRPr="006203F2">
          <w:t>BDH</w:t>
        </w:r>
      </w:ins>
      <w:del w:id="7" w:author="Ole Vilstrup" w:date="2020-12-01T11:38:00Z">
        <w:r w:rsidRPr="006203F2" w:rsidDel="006469A1">
          <w:delText>MP</w:delText>
        </w:r>
      </w:del>
      <w:r w:rsidRPr="006203F2">
        <w:t xml:space="preserve"> – </w:t>
      </w:r>
      <w:del w:id="8" w:author="Ole Vilstrup" w:date="2020-12-01T11:39:00Z">
        <w:r w:rsidRPr="006203F2" w:rsidDel="0034309A">
          <w:delText>registreringer og forsendelsesprocesser ved krydsdomæne kommunikation mellem</w:delText>
        </w:r>
      </w:del>
      <w:ins w:id="9" w:author="Ole Vilstrup" w:date="2020-12-01T11:39:00Z">
        <w:r w:rsidR="0034309A" w:rsidRPr="006203F2">
          <w:t xml:space="preserve">konfiguration </w:t>
        </w:r>
      </w:ins>
    </w:p>
    <w:p w14:paraId="7FB369BB" w14:textId="2C2061B4" w:rsidR="00340CF3" w:rsidRPr="006203F2" w:rsidRDefault="0034309A" w:rsidP="00A940E2">
      <w:pPr>
        <w:pStyle w:val="Titel"/>
        <w:pBdr>
          <w:bottom w:val="single" w:sz="4" w:space="1" w:color="auto"/>
        </w:pBdr>
        <w:rPr>
          <w:ins w:id="10" w:author="Ole Vilstrup" w:date="2020-12-07T11:11:00Z"/>
        </w:rPr>
      </w:pPr>
      <w:ins w:id="11" w:author="Ole Vilstrup" w:date="2020-12-01T11:39:00Z">
        <w:r w:rsidRPr="006203F2">
          <w:t xml:space="preserve">i </w:t>
        </w:r>
      </w:ins>
      <w:del w:id="12" w:author="Ole Vilstrup" w:date="2020-12-01T11:39:00Z">
        <w:r w:rsidR="001D6198" w:rsidRPr="006203F2" w:rsidDel="0034309A">
          <w:delText xml:space="preserve"> fællesoffentligt eDelivery domæne og </w:delText>
        </w:r>
      </w:del>
      <w:r w:rsidR="001D6198" w:rsidRPr="006203F2">
        <w:t xml:space="preserve">SDN-beskyttet </w:t>
      </w:r>
      <w:ins w:id="13" w:author="Ole Vilstrup" w:date="2020-12-01T11:39:00Z">
        <w:r w:rsidR="00545FAE" w:rsidRPr="006203F2">
          <w:t xml:space="preserve">eDelivery domæne </w:t>
        </w:r>
      </w:ins>
      <w:ins w:id="14" w:author="Ole Vilstrup" w:date="2020-12-01T11:40:00Z">
        <w:r w:rsidR="00545FAE" w:rsidRPr="006203F2">
          <w:t xml:space="preserve">på </w:t>
        </w:r>
      </w:ins>
      <w:r w:rsidR="001D6198" w:rsidRPr="006203F2">
        <w:t>sundheds</w:t>
      </w:r>
      <w:ins w:id="15" w:author="Ole Vilstrup" w:date="2020-12-01T11:39:00Z">
        <w:r w:rsidR="00545FAE" w:rsidRPr="006203F2">
          <w:t>området</w:t>
        </w:r>
      </w:ins>
      <w:del w:id="16" w:author="Ole Vilstrup" w:date="2020-12-01T11:39:00Z">
        <w:r w:rsidR="001D6198" w:rsidRPr="006203F2" w:rsidDel="00545FAE">
          <w:delText>domæne</w:delText>
        </w:r>
      </w:del>
    </w:p>
    <w:p w14:paraId="73686A60" w14:textId="6C256047" w:rsidR="00902A49" w:rsidRPr="006203F2" w:rsidRDefault="00461A85">
      <w:pPr>
        <w:ind w:left="0"/>
        <w:jc w:val="center"/>
        <w:rPr>
          <w:ins w:id="17" w:author="Ole Vilstrup" w:date="2020-12-07T11:12:00Z"/>
          <w:lang w:eastAsia="da-DK"/>
        </w:rPr>
        <w:pPrChange w:id="18" w:author="Ole Vilstrup" w:date="2021-12-20T09:35:00Z">
          <w:pPr>
            <w:ind w:left="0"/>
          </w:pPr>
        </w:pPrChange>
      </w:pPr>
      <w:ins w:id="19" w:author="Ole Vilstrup" w:date="2020-12-09T14:33:00Z">
        <w:r w:rsidRPr="00425413">
          <w:rPr>
            <w:noProof/>
            <w:lang w:eastAsia="da-DK"/>
          </w:rPr>
          <w:drawing>
            <wp:anchor distT="0" distB="0" distL="114300" distR="114300" simplePos="0" relativeHeight="251654144" behindDoc="0" locked="0" layoutInCell="1" allowOverlap="1" wp14:anchorId="7E7E8F2B" wp14:editId="2EF2E329">
              <wp:simplePos x="0" y="0"/>
              <wp:positionH relativeFrom="margin">
                <wp:posOffset>-1270</wp:posOffset>
              </wp:positionH>
              <wp:positionV relativeFrom="paragraph">
                <wp:posOffset>887730</wp:posOffset>
              </wp:positionV>
              <wp:extent cx="5759450" cy="2951480"/>
              <wp:effectExtent l="0" t="0" r="0" b="1270"/>
              <wp:wrapTopAndBottom/>
              <wp:docPr id="7" name="Billede 2" descr="Et billede, der indeholder monteret, monitor, ur, skærm&#10;&#10;Automatisk genereret beskrivelse">
                <a:extLst xmlns:a="http://schemas.openxmlformats.org/drawingml/2006/main">
                  <a:ext uri="{FF2B5EF4-FFF2-40B4-BE49-F238E27FC236}">
                    <a16:creationId xmlns:a16="http://schemas.microsoft.com/office/drawing/2014/main" id="{4699EFE7-464C-4AF4-A8AE-6727C035053C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Billede 2" descr="Et billede, der indeholder monteret, monitor, ur, skærm&#10;&#10;Automatisk genereret beskrivelse">
                        <a:extLst>
                          <a:ext uri="{FF2B5EF4-FFF2-40B4-BE49-F238E27FC236}">
                            <a16:creationId xmlns:a16="http://schemas.microsoft.com/office/drawing/2014/main" id="{4699EFE7-464C-4AF4-A8AE-6727C035053C}"/>
                          </a:ext>
                        </a:extLst>
                      </pic:cNvPr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9450" cy="29514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20" w:author="Ole Vilstrup" w:date="2021-12-20T09:34:00Z">
        <w:r w:rsidR="004304D9">
          <w:rPr>
            <w:lang w:eastAsia="da-DK"/>
          </w:rPr>
          <w:t xml:space="preserve">Version af </w:t>
        </w:r>
      </w:ins>
      <w:ins w:id="21" w:author="Ole Vilstrup" w:date="2021-12-20T09:35:00Z">
        <w:r w:rsidR="0044327B">
          <w:rPr>
            <w:lang w:eastAsia="da-DK"/>
          </w:rPr>
          <w:fldChar w:fldCharType="begin"/>
        </w:r>
        <w:r w:rsidR="0044327B">
          <w:rPr>
            <w:lang w:eastAsia="da-DK"/>
          </w:rPr>
          <w:instrText xml:space="preserve"> TIME \@ "dd-MM-yyyy HH:mm" </w:instrText>
        </w:r>
      </w:ins>
      <w:r w:rsidR="0044327B">
        <w:rPr>
          <w:lang w:eastAsia="da-DK"/>
        </w:rPr>
        <w:fldChar w:fldCharType="separate"/>
      </w:r>
      <w:ins w:id="22" w:author="Ole Vilstrup Møller" w:date="2023-06-19T13:54:00Z">
        <w:r w:rsidR="0011226E">
          <w:rPr>
            <w:noProof/>
            <w:lang w:eastAsia="da-DK"/>
          </w:rPr>
          <w:t>19-06-2023 13:54</w:t>
        </w:r>
      </w:ins>
      <w:ins w:id="23" w:author="Ole Vilstrup" w:date="2022-02-14T08:21:00Z">
        <w:del w:id="24" w:author="Ole Vilstrup Møller" w:date="2023-06-19T13:54:00Z">
          <w:r w:rsidR="00EB10D2" w:rsidDel="0011226E">
            <w:rPr>
              <w:noProof/>
              <w:lang w:eastAsia="da-DK"/>
            </w:rPr>
            <w:delText>14-02-2022 08:21</w:delText>
          </w:r>
        </w:del>
      </w:ins>
      <w:ins w:id="25" w:author="Ole Vilstrup" w:date="2021-12-20T09:35:00Z">
        <w:r w:rsidR="0044327B">
          <w:rPr>
            <w:lang w:eastAsia="da-DK"/>
          </w:rPr>
          <w:fldChar w:fldCharType="end"/>
        </w:r>
      </w:ins>
      <w:ins w:id="26" w:author="Ole Vilstrup" w:date="2020-12-07T11:12:00Z">
        <w:r w:rsidR="00902A49" w:rsidRPr="006203F2">
          <w:rPr>
            <w:lang w:eastAsia="da-DK"/>
          </w:rPr>
          <w:br w:type="page"/>
        </w:r>
      </w:ins>
    </w:p>
    <w:p w14:paraId="2C14068E" w14:textId="34B6BE3F" w:rsidR="007A19F4" w:rsidRPr="00425413" w:rsidDel="00A00880" w:rsidRDefault="007A19F4">
      <w:pPr>
        <w:rPr>
          <w:del w:id="27" w:author="Ole Vilstrup" w:date="2020-12-07T11:12:00Z"/>
        </w:rPr>
        <w:pPrChange w:id="28" w:author="Ole Vilstrup" w:date="2020-12-07T11:11:00Z">
          <w:pPr>
            <w:pStyle w:val="Titel"/>
            <w:pBdr>
              <w:bottom w:val="single" w:sz="4" w:space="1" w:color="auto"/>
            </w:pBdr>
          </w:pPr>
        </w:pPrChange>
      </w:pPr>
    </w:p>
    <w:customXmlInsRangeStart w:id="29" w:author="Ole Vilstrup" w:date="2020-12-03T11:35:00Z"/>
    <w:sdt>
      <w:sdtPr>
        <w:rPr>
          <w:rFonts w:asciiTheme="minorHAnsi" w:eastAsia="Times New Roman" w:hAnsiTheme="minorHAnsi" w:cs="Times New Roman"/>
          <w:b w:val="0"/>
          <w:bCs w:val="0"/>
          <w:caps w:val="0"/>
          <w:color w:val="auto"/>
          <w:sz w:val="22"/>
          <w:szCs w:val="24"/>
          <w:lang w:eastAsia="en-US"/>
        </w:rPr>
        <w:id w:val="688874878"/>
        <w:docPartObj>
          <w:docPartGallery w:val="Table of Contents"/>
          <w:docPartUnique/>
        </w:docPartObj>
      </w:sdtPr>
      <w:sdtContent>
        <w:customXmlInsRangeEnd w:id="29"/>
        <w:p w14:paraId="4A96AAC8" w14:textId="0A41AC9C" w:rsidR="00B84AE8" w:rsidRPr="006203F2" w:rsidRDefault="00B84AE8">
          <w:pPr>
            <w:pStyle w:val="Overskrift"/>
            <w:rPr>
              <w:ins w:id="30" w:author="Ole Vilstrup" w:date="2020-12-03T11:35:00Z"/>
            </w:rPr>
          </w:pPr>
          <w:ins w:id="31" w:author="Ole Vilstrup" w:date="2020-12-03T11:35:00Z">
            <w:r w:rsidRPr="006203F2">
              <w:t>Indhold</w:t>
            </w:r>
          </w:ins>
        </w:p>
        <w:p w14:paraId="5C5BEB8F" w14:textId="22789D8B" w:rsidR="00BE34A8" w:rsidRDefault="007F384F">
          <w:pPr>
            <w:pStyle w:val="Indholdsfortegnelse1"/>
            <w:tabs>
              <w:tab w:val="left" w:pos="440"/>
              <w:tab w:val="right" w:leader="dot" w:pos="9061"/>
            </w:tabs>
            <w:rPr>
              <w:ins w:id="32" w:author="Ole Vilstrup" w:date="2022-02-13T23:5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a-DK"/>
            </w:rPr>
          </w:pPr>
          <w:ins w:id="33" w:author="Ole Vilstrup" w:date="2020-12-07T01:36:00Z">
            <w:r w:rsidRPr="00425413">
              <w:rPr>
                <w:b w:val="0"/>
                <w:bCs w:val="0"/>
                <w:caps w:val="0"/>
              </w:rPr>
              <w:fldChar w:fldCharType="begin"/>
            </w:r>
            <w:r w:rsidRPr="006203F2">
              <w:rPr>
                <w:b w:val="0"/>
                <w:bCs w:val="0"/>
                <w:caps w:val="0"/>
              </w:rPr>
              <w:instrText xml:space="preserve"> TOC \o "1-4" \h \z \u </w:instrText>
            </w:r>
          </w:ins>
          <w:r w:rsidRPr="00425413">
            <w:rPr>
              <w:b w:val="0"/>
              <w:bCs w:val="0"/>
              <w:caps w:val="0"/>
              <w:rPrChange w:id="34" w:author="Ole Vilstrup" w:date="2020-12-11T14:26:00Z">
                <w:rPr/>
              </w:rPrChange>
            </w:rPr>
            <w:fldChar w:fldCharType="separate"/>
          </w:r>
          <w:ins w:id="35" w:author="Ole Vilstrup" w:date="2022-02-13T23:53:00Z">
            <w:r w:rsidR="00BE34A8" w:rsidRPr="00F64A52">
              <w:rPr>
                <w:rStyle w:val="Hyperlink"/>
                <w:noProof/>
              </w:rPr>
              <w:fldChar w:fldCharType="begin"/>
            </w:r>
            <w:r w:rsidR="00BE34A8" w:rsidRPr="00F64A52">
              <w:rPr>
                <w:rStyle w:val="Hyperlink"/>
                <w:noProof/>
              </w:rPr>
              <w:instrText xml:space="preserve"> </w:instrText>
            </w:r>
            <w:r w:rsidR="00BE34A8">
              <w:rPr>
                <w:noProof/>
              </w:rPr>
              <w:instrText>HYPERLINK \l "_Toc95688851"</w:instrText>
            </w:r>
            <w:r w:rsidR="00BE34A8" w:rsidRPr="00F64A52">
              <w:rPr>
                <w:rStyle w:val="Hyperlink"/>
                <w:noProof/>
              </w:rPr>
              <w:instrText xml:space="preserve"> </w:instrText>
            </w:r>
          </w:ins>
          <w:ins w:id="3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37" w:author="Ole Vilstrup" w:date="2022-02-13T23:53:00Z">
            <w:r w:rsidR="00BE34A8" w:rsidRPr="00F64A52">
              <w:rPr>
                <w:rStyle w:val="Hyperlink"/>
                <w:noProof/>
              </w:rPr>
              <w:fldChar w:fldCharType="separate"/>
            </w:r>
            <w:r w:rsidR="00BE34A8" w:rsidRPr="00F64A52">
              <w:rPr>
                <w:rStyle w:val="Hyperlink"/>
                <w:noProof/>
              </w:rPr>
              <w:t>2</w:t>
            </w:r>
            <w:r w:rsidR="00BE34A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a-DK"/>
              </w:rPr>
              <w:tab/>
            </w:r>
            <w:r w:rsidR="00BE34A8" w:rsidRPr="00F64A52">
              <w:rPr>
                <w:rStyle w:val="Hyperlink"/>
                <w:noProof/>
              </w:rPr>
              <w:t>Errata</w:t>
            </w:r>
            <w:r w:rsidR="00BE34A8">
              <w:rPr>
                <w:noProof/>
                <w:webHidden/>
              </w:rPr>
              <w:tab/>
            </w:r>
            <w:r w:rsidR="00BE34A8">
              <w:rPr>
                <w:noProof/>
                <w:webHidden/>
              </w:rPr>
              <w:fldChar w:fldCharType="begin"/>
            </w:r>
            <w:r w:rsidR="00BE34A8">
              <w:rPr>
                <w:noProof/>
                <w:webHidden/>
              </w:rPr>
              <w:instrText xml:space="preserve"> PAGEREF _Toc95688851 \h </w:instrText>
            </w:r>
          </w:ins>
          <w:r w:rsidR="00BE34A8">
            <w:rPr>
              <w:noProof/>
              <w:webHidden/>
            </w:rPr>
          </w:r>
          <w:r w:rsidR="00BE34A8">
            <w:rPr>
              <w:noProof/>
              <w:webHidden/>
            </w:rPr>
            <w:fldChar w:fldCharType="separate"/>
          </w:r>
          <w:ins w:id="38" w:author="Ole Vilstrup Møller" w:date="2023-06-19T13:57:00Z">
            <w:r w:rsidR="008668E1">
              <w:rPr>
                <w:noProof/>
                <w:webHidden/>
              </w:rPr>
              <w:t>5</w:t>
            </w:r>
          </w:ins>
          <w:ins w:id="39" w:author="Ole Vilstrup" w:date="2022-02-13T23:53:00Z">
            <w:r w:rsidR="00BE34A8">
              <w:rPr>
                <w:noProof/>
                <w:webHidden/>
              </w:rPr>
              <w:fldChar w:fldCharType="end"/>
            </w:r>
            <w:r w:rsidR="00BE34A8" w:rsidRPr="00F64A52">
              <w:rPr>
                <w:rStyle w:val="Hyperlink"/>
                <w:noProof/>
              </w:rPr>
              <w:fldChar w:fldCharType="end"/>
            </w:r>
          </w:ins>
        </w:p>
        <w:p w14:paraId="4D68AFA1" w14:textId="3F5BC22D" w:rsidR="00BE34A8" w:rsidRDefault="00BE34A8">
          <w:pPr>
            <w:pStyle w:val="Indholdsfortegnelse1"/>
            <w:tabs>
              <w:tab w:val="left" w:pos="440"/>
              <w:tab w:val="right" w:leader="dot" w:pos="9061"/>
            </w:tabs>
            <w:rPr>
              <w:ins w:id="40" w:author="Ole Vilstrup" w:date="2022-02-13T23:5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a-DK"/>
            </w:rPr>
          </w:pPr>
          <w:ins w:id="4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"_Toc95688852"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Referencer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_Toc95688852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Ole Vilstrup Møller" w:date="2023-06-19T13:57:00Z">
            <w:r w:rsidR="008668E1">
              <w:rPr>
                <w:noProof/>
                <w:webHidden/>
              </w:rPr>
              <w:t>6</w:t>
            </w:r>
          </w:ins>
          <w:ins w:id="45" w:author="Ole Vilstrup" w:date="2022-02-14T08:21:00Z">
            <w:del w:id="46" w:author="Ole Vilstrup Møller" w:date="2023-06-19T13:57:00Z">
              <w:r w:rsidR="00EB10D2" w:rsidDel="008668E1">
                <w:rPr>
                  <w:noProof/>
                  <w:webHidden/>
                </w:rPr>
                <w:delText>13</w:delText>
              </w:r>
            </w:del>
          </w:ins>
          <w:ins w:id="4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442695CB" w14:textId="4A3BE77F" w:rsidR="00BE34A8" w:rsidRDefault="00BE34A8">
          <w:pPr>
            <w:pStyle w:val="Indholdsfortegnelse1"/>
            <w:tabs>
              <w:tab w:val="left" w:pos="440"/>
              <w:tab w:val="right" w:leader="dot" w:pos="9061"/>
            </w:tabs>
            <w:rPr>
              <w:ins w:id="48" w:author="Ole Vilstrup" w:date="2022-02-13T23:5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a-DK"/>
            </w:rPr>
          </w:pPr>
          <w:ins w:id="4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"_Toc95688853"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SBDH (Standard Business Document Header)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_Toc95688853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Ole Vilstrup Møller" w:date="2023-06-19T13:57:00Z">
            <w:r w:rsidR="008668E1">
              <w:rPr>
                <w:noProof/>
                <w:webHidden/>
              </w:rPr>
              <w:t>8</w:t>
            </w:r>
          </w:ins>
          <w:ins w:id="53" w:author="Ole Vilstrup" w:date="2022-02-14T08:21:00Z">
            <w:del w:id="54" w:author="Ole Vilstrup Møller" w:date="2023-06-19T13:57:00Z">
              <w:r w:rsidR="00EB10D2" w:rsidDel="008668E1">
                <w:rPr>
                  <w:noProof/>
                  <w:webHidden/>
                </w:rPr>
                <w:delText>15</w:delText>
              </w:r>
            </w:del>
          </w:ins>
          <w:ins w:id="5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74D7294" w14:textId="3286E8E0" w:rsidR="00BE34A8" w:rsidRDefault="00BE34A8">
          <w:pPr>
            <w:pStyle w:val="Indholdsfortegnelse2"/>
            <w:tabs>
              <w:tab w:val="left" w:pos="660"/>
              <w:tab w:val="right" w:leader="dot" w:pos="9061"/>
            </w:tabs>
            <w:rPr>
              <w:ins w:id="56" w:author="Ole Vilstrup" w:date="2022-02-13T23:53:00Z"/>
              <w:rFonts w:eastAsiaTheme="minorEastAsia" w:cstheme="minorBidi"/>
              <w:b w:val="0"/>
              <w:bCs w:val="0"/>
              <w:noProof/>
              <w:szCs w:val="22"/>
              <w:lang w:eastAsia="da-DK"/>
            </w:rPr>
          </w:pPr>
          <w:ins w:id="5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"_Toc95688854"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Generelt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_Toc95688854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0" w:author="Ole Vilstrup Møller" w:date="2023-06-19T13:57:00Z">
            <w:r w:rsidR="008668E1">
              <w:rPr>
                <w:noProof/>
                <w:webHidden/>
              </w:rPr>
              <w:t>8</w:t>
            </w:r>
          </w:ins>
          <w:ins w:id="61" w:author="Ole Vilstrup" w:date="2022-02-14T08:21:00Z">
            <w:del w:id="62" w:author="Ole Vilstrup Møller" w:date="2023-06-19T13:57:00Z">
              <w:r w:rsidR="00EB10D2" w:rsidDel="008668E1">
                <w:rPr>
                  <w:noProof/>
                  <w:webHidden/>
                </w:rPr>
                <w:delText>15</w:delText>
              </w:r>
            </w:del>
          </w:ins>
          <w:ins w:id="6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131457A" w14:textId="7676411B" w:rsidR="00BE34A8" w:rsidRDefault="00BE34A8">
          <w:pPr>
            <w:pStyle w:val="Indholdsfortegnelse3"/>
            <w:rPr>
              <w:ins w:id="6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6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"_Toc95688855"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4.1.1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SBDH for en MedCom meddelelse og en MedCom kvittering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_Toc95688855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" w:author="Ole Vilstrup Møller" w:date="2023-06-19T13:57:00Z">
            <w:r w:rsidR="008668E1">
              <w:rPr>
                <w:noProof/>
                <w:webHidden/>
              </w:rPr>
              <w:t>8</w:t>
            </w:r>
          </w:ins>
          <w:ins w:id="69" w:author="Ole Vilstrup" w:date="2022-02-14T08:21:00Z">
            <w:del w:id="70" w:author="Ole Vilstrup Møller" w:date="2023-06-19T13:57:00Z">
              <w:r w:rsidR="00EB10D2" w:rsidDel="008668E1">
                <w:rPr>
                  <w:noProof/>
                  <w:webHidden/>
                </w:rPr>
                <w:delText>15</w:delText>
              </w:r>
            </w:del>
          </w:ins>
          <w:ins w:id="7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2A430528" w14:textId="199150EC" w:rsidR="00BE34A8" w:rsidRDefault="00BE34A8">
          <w:pPr>
            <w:pStyle w:val="Indholdsfortegnelse3"/>
            <w:rPr>
              <w:ins w:id="7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7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"_Toc95688856"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7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7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4.1.2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SBDH for en SBDH kvittering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_Toc95688856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6" w:author="Ole Vilstrup Møller" w:date="2023-06-19T13:57:00Z">
            <w:r w:rsidR="008668E1">
              <w:rPr>
                <w:noProof/>
                <w:webHidden/>
              </w:rPr>
              <w:t>9</w:t>
            </w:r>
          </w:ins>
          <w:ins w:id="77" w:author="Ole Vilstrup" w:date="2022-02-14T08:21:00Z">
            <w:del w:id="78" w:author="Ole Vilstrup Møller" w:date="2023-06-19T13:57:00Z">
              <w:r w:rsidR="00EB10D2" w:rsidDel="008668E1">
                <w:rPr>
                  <w:noProof/>
                  <w:webHidden/>
                </w:rPr>
                <w:delText>16</w:delText>
              </w:r>
            </w:del>
          </w:ins>
          <w:ins w:id="7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68298CF8" w14:textId="205BC1BF" w:rsidR="00BE34A8" w:rsidRDefault="00BE34A8">
          <w:pPr>
            <w:pStyle w:val="Indholdsfortegnelse2"/>
            <w:tabs>
              <w:tab w:val="left" w:pos="660"/>
              <w:tab w:val="right" w:leader="dot" w:pos="9061"/>
            </w:tabs>
            <w:rPr>
              <w:ins w:id="80" w:author="Ole Vilstrup" w:date="2022-02-13T23:53:00Z"/>
              <w:rFonts w:eastAsiaTheme="minorEastAsia" w:cstheme="minorBidi"/>
              <w:b w:val="0"/>
              <w:bCs w:val="0"/>
              <w:noProof/>
              <w:szCs w:val="22"/>
              <w:lang w:eastAsia="da-DK"/>
            </w:rPr>
          </w:pPr>
          <w:ins w:id="8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"_Toc95688857"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8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8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StandardBusinessDocument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_Toc95688857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4" w:author="Ole Vilstrup Møller" w:date="2023-06-19T13:57:00Z">
            <w:r w:rsidR="008668E1">
              <w:rPr>
                <w:noProof/>
                <w:webHidden/>
              </w:rPr>
              <w:t>9</w:t>
            </w:r>
          </w:ins>
          <w:ins w:id="85" w:author="Ole Vilstrup" w:date="2022-02-14T08:21:00Z">
            <w:del w:id="86" w:author="Ole Vilstrup Møller" w:date="2023-06-19T13:57:00Z">
              <w:r w:rsidR="00EB10D2" w:rsidDel="008668E1">
                <w:rPr>
                  <w:noProof/>
                  <w:webHidden/>
                </w:rPr>
                <w:delText>16</w:delText>
              </w:r>
            </w:del>
          </w:ins>
          <w:ins w:id="8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D120433" w14:textId="6D8CBEC6" w:rsidR="00BE34A8" w:rsidRDefault="00BE34A8">
          <w:pPr>
            <w:pStyle w:val="Indholdsfortegnelse2"/>
            <w:tabs>
              <w:tab w:val="left" w:pos="660"/>
              <w:tab w:val="right" w:leader="dot" w:pos="9061"/>
            </w:tabs>
            <w:rPr>
              <w:ins w:id="88" w:author="Ole Vilstrup" w:date="2022-02-13T23:53:00Z"/>
              <w:rFonts w:eastAsiaTheme="minorEastAsia" w:cstheme="minorBidi"/>
              <w:b w:val="0"/>
              <w:bCs w:val="0"/>
              <w:noProof/>
              <w:szCs w:val="22"/>
              <w:lang w:eastAsia="da-DK"/>
            </w:rPr>
          </w:pPr>
          <w:ins w:id="8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"_Toc95688858"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9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9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SBDH - Generelle elementer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_Toc95688858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2" w:author="Ole Vilstrup Møller" w:date="2023-06-19T13:57:00Z">
            <w:r w:rsidR="008668E1">
              <w:rPr>
                <w:noProof/>
                <w:webHidden/>
              </w:rPr>
              <w:t>9</w:t>
            </w:r>
          </w:ins>
          <w:ins w:id="93" w:author="Ole Vilstrup" w:date="2022-02-14T08:21:00Z">
            <w:del w:id="94" w:author="Ole Vilstrup Møller" w:date="2023-06-19T13:57:00Z">
              <w:r w:rsidR="00EB10D2" w:rsidDel="008668E1">
                <w:rPr>
                  <w:noProof/>
                  <w:webHidden/>
                </w:rPr>
                <w:delText>16</w:delText>
              </w:r>
            </w:del>
          </w:ins>
          <w:ins w:id="9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5737E6E7" w14:textId="3E9F8BD2" w:rsidR="00BE34A8" w:rsidRDefault="00BE34A8">
          <w:pPr>
            <w:pStyle w:val="Indholdsfortegnelse3"/>
            <w:rPr>
              <w:ins w:id="9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9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"_Toc95688859"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9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9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bCs/>
                <w:noProof/>
              </w:rPr>
              <w:t>4.3.1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HeaderVersion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_Toc95688859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0" w:author="Ole Vilstrup Møller" w:date="2023-06-19T13:57:00Z">
            <w:r w:rsidR="008668E1">
              <w:rPr>
                <w:noProof/>
                <w:webHidden/>
              </w:rPr>
              <w:t>9</w:t>
            </w:r>
          </w:ins>
          <w:ins w:id="101" w:author="Ole Vilstrup" w:date="2022-02-14T08:21:00Z">
            <w:del w:id="102" w:author="Ole Vilstrup Møller" w:date="2023-06-19T13:57:00Z">
              <w:r w:rsidR="00EB10D2" w:rsidDel="008668E1">
                <w:rPr>
                  <w:noProof/>
                  <w:webHidden/>
                </w:rPr>
                <w:delText>16</w:delText>
              </w:r>
            </w:del>
          </w:ins>
          <w:ins w:id="10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6A2059C" w14:textId="7A151CD6" w:rsidR="00BE34A8" w:rsidRDefault="00BE34A8">
          <w:pPr>
            <w:pStyle w:val="Indholdsfortegnelse3"/>
            <w:rPr>
              <w:ins w:id="10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10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"_Toc95688860"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10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10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bCs/>
                <w:noProof/>
              </w:rPr>
              <w:t>4.3.2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8" w:author="Ole Vilstrup Møller" w:date="2023-06-19T13:57:00Z">
            <w:r w:rsidR="008668E1">
              <w:rPr>
                <w:noProof/>
                <w:webHidden/>
              </w:rPr>
              <w:t>9</w:t>
            </w:r>
          </w:ins>
          <w:ins w:id="109" w:author="Ole Vilstrup" w:date="2022-02-14T08:21:00Z">
            <w:del w:id="110" w:author="Ole Vilstrup Møller" w:date="2023-06-19T13:57:00Z">
              <w:r w:rsidR="00EB10D2" w:rsidDel="008668E1">
                <w:rPr>
                  <w:noProof/>
                  <w:webHidden/>
                </w:rPr>
                <w:delText>16</w:delText>
              </w:r>
            </w:del>
          </w:ins>
          <w:ins w:id="11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60BDF568" w14:textId="02C54D24" w:rsidR="00BE34A8" w:rsidRDefault="00BE34A8" w:rsidP="0011226E">
          <w:pPr>
            <w:pStyle w:val="Indholdsfortegnelse4"/>
            <w:rPr>
              <w:ins w:id="11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11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"_Toc95688861"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11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11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4.3.2.1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6" w:author="Ole Vilstrup Møller" w:date="2023-06-19T13:57:00Z">
            <w:r w:rsidR="008668E1">
              <w:rPr>
                <w:noProof/>
                <w:webHidden/>
              </w:rPr>
              <w:t>9</w:t>
            </w:r>
          </w:ins>
          <w:ins w:id="117" w:author="Ole Vilstrup" w:date="2022-02-14T08:21:00Z">
            <w:del w:id="118" w:author="Ole Vilstrup Møller" w:date="2023-06-19T13:57:00Z">
              <w:r w:rsidR="00EB10D2" w:rsidDel="008668E1">
                <w:rPr>
                  <w:noProof/>
                  <w:webHidden/>
                </w:rPr>
                <w:delText>16</w:delText>
              </w:r>
            </w:del>
          </w:ins>
          <w:ins w:id="11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727C7869" w14:textId="6AD59170" w:rsidR="00BE34A8" w:rsidRDefault="00BE34A8" w:rsidP="0011226E">
          <w:pPr>
            <w:pStyle w:val="Indholdsfortegnelse4"/>
            <w:rPr>
              <w:ins w:id="12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12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"_Toc95688862"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12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12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>4.3.2.2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Sender e</w:t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>ksempel: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4" w:author="Ole Vilstrup Møller" w:date="2023-06-19T13:57:00Z">
            <w:r w:rsidR="008668E1">
              <w:rPr>
                <w:noProof/>
                <w:webHidden/>
              </w:rPr>
              <w:t>10</w:t>
            </w:r>
          </w:ins>
          <w:ins w:id="125" w:author="Ole Vilstrup" w:date="2022-02-14T08:21:00Z">
            <w:del w:id="126" w:author="Ole Vilstrup Møller" w:date="2023-06-19T13:57:00Z">
              <w:r w:rsidR="00EB10D2" w:rsidDel="008668E1">
                <w:rPr>
                  <w:noProof/>
                  <w:webHidden/>
                </w:rPr>
                <w:delText>17</w:delText>
              </w:r>
            </w:del>
          </w:ins>
          <w:ins w:id="12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2C2447FC" w14:textId="7A182240" w:rsidR="00BE34A8" w:rsidRDefault="00BE34A8">
          <w:pPr>
            <w:pStyle w:val="Indholdsfortegnelse3"/>
            <w:rPr>
              <w:ins w:id="12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12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"_Toc95688863"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13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13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bCs/>
                <w:noProof/>
              </w:rPr>
              <w:t>4.3.3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2" w:author="Ole Vilstrup Møller" w:date="2023-06-19T13:57:00Z">
            <w:r w:rsidR="008668E1">
              <w:rPr>
                <w:noProof/>
                <w:webHidden/>
              </w:rPr>
              <w:t>10</w:t>
            </w:r>
          </w:ins>
          <w:ins w:id="133" w:author="Ole Vilstrup" w:date="2022-02-14T08:21:00Z">
            <w:del w:id="134" w:author="Ole Vilstrup Møller" w:date="2023-06-19T13:57:00Z">
              <w:r w:rsidR="00EB10D2" w:rsidDel="008668E1">
                <w:rPr>
                  <w:noProof/>
                  <w:webHidden/>
                </w:rPr>
                <w:delText>17</w:delText>
              </w:r>
            </w:del>
          </w:ins>
          <w:ins w:id="13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06EA617F" w14:textId="56D36F4A" w:rsidR="00BE34A8" w:rsidRDefault="00BE34A8" w:rsidP="0011226E">
          <w:pPr>
            <w:pStyle w:val="Indholdsfortegnelse4"/>
            <w:rPr>
              <w:ins w:id="13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13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"_Toc95688864"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13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13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4.3.3.1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0" w:author="Ole Vilstrup Møller" w:date="2023-06-19T13:57:00Z">
            <w:r w:rsidR="008668E1">
              <w:rPr>
                <w:noProof/>
                <w:webHidden/>
              </w:rPr>
              <w:t>10</w:t>
            </w:r>
          </w:ins>
          <w:ins w:id="141" w:author="Ole Vilstrup" w:date="2022-02-14T08:21:00Z">
            <w:del w:id="142" w:author="Ole Vilstrup Møller" w:date="2023-06-19T13:57:00Z">
              <w:r w:rsidR="00EB10D2" w:rsidDel="008668E1">
                <w:rPr>
                  <w:noProof/>
                  <w:webHidden/>
                </w:rPr>
                <w:delText>17</w:delText>
              </w:r>
            </w:del>
          </w:ins>
          <w:ins w:id="14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68AAFB88" w14:textId="1B8B2D75" w:rsidR="00BE34A8" w:rsidRDefault="00BE34A8" w:rsidP="0011226E">
          <w:pPr>
            <w:pStyle w:val="Indholdsfortegnelse4"/>
            <w:rPr>
              <w:ins w:id="14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14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"_Toc95688865"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14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14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>4.3.3.2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Receiver e</w:t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>ksempel: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8" w:author="Ole Vilstrup Møller" w:date="2023-06-19T13:57:00Z">
            <w:r w:rsidR="008668E1">
              <w:rPr>
                <w:noProof/>
                <w:webHidden/>
              </w:rPr>
              <w:t>10</w:t>
            </w:r>
          </w:ins>
          <w:ins w:id="149" w:author="Ole Vilstrup" w:date="2022-02-14T08:21:00Z">
            <w:del w:id="150" w:author="Ole Vilstrup Møller" w:date="2023-06-19T13:57:00Z">
              <w:r w:rsidR="00EB10D2" w:rsidDel="008668E1">
                <w:rPr>
                  <w:noProof/>
                  <w:webHidden/>
                </w:rPr>
                <w:delText>17</w:delText>
              </w:r>
            </w:del>
          </w:ins>
          <w:ins w:id="15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02808BAB" w14:textId="427ABC78" w:rsidR="00BE34A8" w:rsidRDefault="00BE34A8">
          <w:pPr>
            <w:pStyle w:val="Indholdsfortegnelse3"/>
            <w:rPr>
              <w:ins w:id="15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15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"_Toc95688866"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15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15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4.3.4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DocumentInformation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6" w:author="Ole Vilstrup Møller" w:date="2023-06-19T13:57:00Z">
            <w:r w:rsidR="008668E1">
              <w:rPr>
                <w:noProof/>
                <w:webHidden/>
              </w:rPr>
              <w:t>10</w:t>
            </w:r>
          </w:ins>
          <w:ins w:id="157" w:author="Ole Vilstrup" w:date="2022-02-14T08:21:00Z">
            <w:del w:id="158" w:author="Ole Vilstrup Møller" w:date="2023-06-19T13:57:00Z">
              <w:r w:rsidR="00EB10D2" w:rsidDel="008668E1">
                <w:rPr>
                  <w:noProof/>
                  <w:webHidden/>
                </w:rPr>
                <w:delText>17</w:delText>
              </w:r>
            </w:del>
          </w:ins>
          <w:ins w:id="15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87ACAE2" w14:textId="1DA96091" w:rsidR="00BE34A8" w:rsidRDefault="00BE34A8" w:rsidP="0011226E">
          <w:pPr>
            <w:pStyle w:val="Indholdsfortegnelse4"/>
            <w:rPr>
              <w:ins w:id="16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16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"_Toc95688867"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16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16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4.3.4.1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4" w:author="Ole Vilstrup Møller" w:date="2023-06-19T13:57:00Z">
            <w:r w:rsidR="008668E1">
              <w:rPr>
                <w:noProof/>
                <w:webHidden/>
              </w:rPr>
              <w:t>10</w:t>
            </w:r>
          </w:ins>
          <w:ins w:id="165" w:author="Ole Vilstrup" w:date="2022-02-14T08:21:00Z">
            <w:del w:id="166" w:author="Ole Vilstrup Møller" w:date="2023-06-19T13:57:00Z">
              <w:r w:rsidR="00EB10D2" w:rsidDel="008668E1">
                <w:rPr>
                  <w:noProof/>
                  <w:webHidden/>
                </w:rPr>
                <w:delText>17</w:delText>
              </w:r>
            </w:del>
          </w:ins>
          <w:ins w:id="16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39C5F694" w14:textId="17EDF21E" w:rsidR="00BE34A8" w:rsidRDefault="00BE34A8" w:rsidP="0011226E">
          <w:pPr>
            <w:pStyle w:val="Indholdsfortegnelse4"/>
            <w:rPr>
              <w:ins w:id="16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16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"_Toc95688868"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17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17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4.3.4.2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TypeVersion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2" w:author="Ole Vilstrup Møller" w:date="2023-06-19T13:57:00Z">
            <w:r w:rsidR="008668E1">
              <w:rPr>
                <w:noProof/>
                <w:webHidden/>
              </w:rPr>
              <w:t>10</w:t>
            </w:r>
          </w:ins>
          <w:ins w:id="173" w:author="Ole Vilstrup" w:date="2022-02-14T08:21:00Z">
            <w:del w:id="174" w:author="Ole Vilstrup Møller" w:date="2023-06-19T13:57:00Z">
              <w:r w:rsidR="00EB10D2" w:rsidDel="008668E1">
                <w:rPr>
                  <w:noProof/>
                  <w:webHidden/>
                </w:rPr>
                <w:delText>17</w:delText>
              </w:r>
            </w:del>
          </w:ins>
          <w:ins w:id="17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7A915844" w14:textId="7F413B3E" w:rsidR="00BE34A8" w:rsidRDefault="00BE34A8" w:rsidP="0011226E">
          <w:pPr>
            <w:pStyle w:val="Indholdsfortegnelse4"/>
            <w:rPr>
              <w:ins w:id="17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17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"_Toc95688869"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17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17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4.3.4.3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InstanceIdentifier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_Toc95688869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0" w:author="Ole Vilstrup Møller" w:date="2023-06-19T13:57:00Z">
            <w:r w:rsidR="008668E1">
              <w:rPr>
                <w:noProof/>
                <w:webHidden/>
              </w:rPr>
              <w:t>11</w:t>
            </w:r>
          </w:ins>
          <w:ins w:id="181" w:author="Ole Vilstrup" w:date="2022-02-14T08:21:00Z">
            <w:del w:id="182" w:author="Ole Vilstrup Møller" w:date="2023-06-19T13:57:00Z">
              <w:r w:rsidR="00EB10D2" w:rsidDel="008668E1">
                <w:rPr>
                  <w:noProof/>
                  <w:webHidden/>
                </w:rPr>
                <w:delText>18</w:delText>
              </w:r>
            </w:del>
          </w:ins>
          <w:ins w:id="18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34F41400" w14:textId="778CABF3" w:rsidR="00BE34A8" w:rsidRDefault="00BE34A8" w:rsidP="0011226E">
          <w:pPr>
            <w:pStyle w:val="Indholdsfortegnelse4"/>
            <w:rPr>
              <w:ins w:id="18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18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"_Toc95688870"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18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18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>4.3.4.4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_Toc95688870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8" w:author="Ole Vilstrup Møller" w:date="2023-06-19T13:57:00Z">
            <w:r w:rsidR="008668E1">
              <w:rPr>
                <w:noProof/>
                <w:webHidden/>
              </w:rPr>
              <w:t>11</w:t>
            </w:r>
          </w:ins>
          <w:ins w:id="189" w:author="Ole Vilstrup" w:date="2022-02-14T08:21:00Z">
            <w:del w:id="190" w:author="Ole Vilstrup Møller" w:date="2023-06-19T13:57:00Z">
              <w:r w:rsidR="00EB10D2" w:rsidDel="008668E1">
                <w:rPr>
                  <w:noProof/>
                  <w:webHidden/>
                </w:rPr>
                <w:delText>18</w:delText>
              </w:r>
            </w:del>
          </w:ins>
          <w:ins w:id="19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2B0220A" w14:textId="5C26986F" w:rsidR="00BE34A8" w:rsidRDefault="00BE34A8" w:rsidP="0011226E">
          <w:pPr>
            <w:pStyle w:val="Indholdsfortegnelse4"/>
            <w:rPr>
              <w:ins w:id="19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19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"_Toc95688871"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19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19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>4.3.4.5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>MultipleType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_Toc95688871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6" w:author="Ole Vilstrup Møller" w:date="2023-06-19T13:57:00Z">
            <w:r w:rsidR="008668E1">
              <w:rPr>
                <w:noProof/>
                <w:webHidden/>
              </w:rPr>
              <w:t>12</w:t>
            </w:r>
          </w:ins>
          <w:ins w:id="197" w:author="Ole Vilstrup" w:date="2022-02-14T08:21:00Z">
            <w:del w:id="198" w:author="Ole Vilstrup Møller" w:date="2023-06-19T13:57:00Z">
              <w:r w:rsidR="00EB10D2" w:rsidDel="008668E1">
                <w:rPr>
                  <w:noProof/>
                  <w:webHidden/>
                </w:rPr>
                <w:delText>19</w:delText>
              </w:r>
            </w:del>
          </w:ins>
          <w:ins w:id="19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0A168B8A" w14:textId="21249673" w:rsidR="00BE34A8" w:rsidRDefault="00BE34A8" w:rsidP="0011226E">
          <w:pPr>
            <w:pStyle w:val="Indholdsfortegnelse4"/>
            <w:rPr>
              <w:ins w:id="20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20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"_Toc95688872"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20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20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>4.3.4.6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>CreationDateAndTime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_Toc95688872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04" w:author="Ole Vilstrup Møller" w:date="2023-06-19T13:57:00Z">
            <w:r w:rsidR="008668E1">
              <w:rPr>
                <w:noProof/>
                <w:webHidden/>
              </w:rPr>
              <w:t>12</w:t>
            </w:r>
          </w:ins>
          <w:ins w:id="205" w:author="Ole Vilstrup" w:date="2022-02-14T08:21:00Z">
            <w:del w:id="206" w:author="Ole Vilstrup Møller" w:date="2023-06-19T13:57:00Z">
              <w:r w:rsidR="00EB10D2" w:rsidDel="008668E1">
                <w:rPr>
                  <w:noProof/>
                  <w:webHidden/>
                </w:rPr>
                <w:delText>19</w:delText>
              </w:r>
            </w:del>
          </w:ins>
          <w:ins w:id="20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DF3DF90" w14:textId="530211D7" w:rsidR="00BE34A8" w:rsidRDefault="00BE34A8" w:rsidP="0011226E">
          <w:pPr>
            <w:pStyle w:val="Indholdsfortegnelse4"/>
            <w:rPr>
              <w:ins w:id="20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20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"_Toc95688873"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21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21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4.3.4.7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DocumentInformation samlet meddelelses 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_Toc95688873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2" w:author="Ole Vilstrup Møller" w:date="2023-06-19T13:57:00Z">
            <w:r w:rsidR="008668E1">
              <w:rPr>
                <w:noProof/>
                <w:webHidden/>
              </w:rPr>
              <w:t>12</w:t>
            </w:r>
          </w:ins>
          <w:ins w:id="213" w:author="Ole Vilstrup" w:date="2022-02-14T08:21:00Z">
            <w:del w:id="214" w:author="Ole Vilstrup Møller" w:date="2023-06-19T13:57:00Z">
              <w:r w:rsidR="00EB10D2" w:rsidDel="008668E1">
                <w:rPr>
                  <w:noProof/>
                  <w:webHidden/>
                </w:rPr>
                <w:delText>19</w:delText>
              </w:r>
            </w:del>
          </w:ins>
          <w:ins w:id="21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2FD45428" w14:textId="3D40B574" w:rsidR="00BE34A8" w:rsidRDefault="00BE34A8" w:rsidP="0011226E">
          <w:pPr>
            <w:pStyle w:val="Indholdsfortegnelse4"/>
            <w:rPr>
              <w:ins w:id="21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21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"_Toc95688874"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21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21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4.3.4.8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DocumentInformation samlet kvitteringseksempel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_Toc95688874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0" w:author="Ole Vilstrup Møller" w:date="2023-06-19T13:57:00Z">
            <w:r w:rsidR="008668E1">
              <w:rPr>
                <w:noProof/>
                <w:webHidden/>
              </w:rPr>
              <w:t>12</w:t>
            </w:r>
          </w:ins>
          <w:ins w:id="221" w:author="Ole Vilstrup" w:date="2022-02-14T08:21:00Z">
            <w:del w:id="222" w:author="Ole Vilstrup Møller" w:date="2023-06-19T13:57:00Z">
              <w:r w:rsidR="00EB10D2" w:rsidDel="008668E1">
                <w:rPr>
                  <w:noProof/>
                  <w:webHidden/>
                </w:rPr>
                <w:delText>19</w:delText>
              </w:r>
            </w:del>
          </w:ins>
          <w:ins w:id="22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7FAD48E3" w14:textId="500E2CC8" w:rsidR="00BE34A8" w:rsidRDefault="00BE34A8">
          <w:pPr>
            <w:pStyle w:val="Indholdsfortegnelse3"/>
            <w:rPr>
              <w:ins w:id="22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22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"_Toc95688875"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22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22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4.3.5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Manifest (bevidst udeladt i Pilotversionen)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_Toc95688875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8" w:author="Ole Vilstrup Møller" w:date="2023-06-19T13:57:00Z">
            <w:r w:rsidR="008668E1">
              <w:rPr>
                <w:noProof/>
                <w:webHidden/>
              </w:rPr>
              <w:t>12</w:t>
            </w:r>
          </w:ins>
          <w:ins w:id="229" w:author="Ole Vilstrup" w:date="2022-02-14T08:21:00Z">
            <w:del w:id="230" w:author="Ole Vilstrup Møller" w:date="2023-06-19T13:57:00Z">
              <w:r w:rsidR="00EB10D2" w:rsidDel="008668E1">
                <w:rPr>
                  <w:noProof/>
                  <w:webHidden/>
                </w:rPr>
                <w:delText>19</w:delText>
              </w:r>
            </w:del>
          </w:ins>
          <w:ins w:id="23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35D21BCF" w14:textId="7F2FCB31" w:rsidR="00BE34A8" w:rsidRDefault="00BE34A8">
          <w:pPr>
            <w:pStyle w:val="Indholdsfortegnelse2"/>
            <w:tabs>
              <w:tab w:val="left" w:pos="660"/>
              <w:tab w:val="right" w:leader="dot" w:pos="9061"/>
            </w:tabs>
            <w:rPr>
              <w:ins w:id="232" w:author="Ole Vilstrup" w:date="2022-02-13T23:53:00Z"/>
              <w:rFonts w:eastAsiaTheme="minorEastAsia" w:cstheme="minorBidi"/>
              <w:b w:val="0"/>
              <w:bCs w:val="0"/>
              <w:noProof/>
              <w:szCs w:val="22"/>
              <w:lang w:eastAsia="da-DK"/>
            </w:rPr>
          </w:pPr>
          <w:ins w:id="23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"_Toc95688876"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23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23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4.4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SBDH BusinessScope - eDelivery generel meddelelseskommunikation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_Toc95688876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6" w:author="Ole Vilstrup Møller" w:date="2023-06-19T13:57:00Z">
            <w:r w:rsidR="008668E1">
              <w:rPr>
                <w:noProof/>
                <w:webHidden/>
              </w:rPr>
              <w:t>13</w:t>
            </w:r>
          </w:ins>
          <w:ins w:id="237" w:author="Ole Vilstrup" w:date="2022-02-14T08:21:00Z">
            <w:del w:id="238" w:author="Ole Vilstrup Møller" w:date="2023-06-19T13:57:00Z">
              <w:r w:rsidR="00EB10D2" w:rsidDel="008668E1">
                <w:rPr>
                  <w:noProof/>
                  <w:webHidden/>
                </w:rPr>
                <w:delText>20</w:delText>
              </w:r>
            </w:del>
          </w:ins>
          <w:ins w:id="23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5881AB0A" w14:textId="23DEA48A" w:rsidR="00BE34A8" w:rsidRDefault="00BE34A8">
          <w:pPr>
            <w:pStyle w:val="Indholdsfortegnelse3"/>
            <w:rPr>
              <w:ins w:id="24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24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"_Toc95688877"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24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24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bCs/>
                <w:noProof/>
              </w:rPr>
              <w:t>4.4.1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Sammenhæng til SMP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_Toc95688877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44" w:author="Ole Vilstrup Møller" w:date="2023-06-19T13:57:00Z">
            <w:r w:rsidR="008668E1">
              <w:rPr>
                <w:noProof/>
                <w:webHidden/>
              </w:rPr>
              <w:t>13</w:t>
            </w:r>
          </w:ins>
          <w:ins w:id="245" w:author="Ole Vilstrup" w:date="2022-02-14T08:21:00Z">
            <w:del w:id="246" w:author="Ole Vilstrup Møller" w:date="2023-06-19T13:57:00Z">
              <w:r w:rsidR="00EB10D2" w:rsidDel="008668E1">
                <w:rPr>
                  <w:noProof/>
                  <w:webHidden/>
                </w:rPr>
                <w:delText>20</w:delText>
              </w:r>
            </w:del>
          </w:ins>
          <w:ins w:id="24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018B8C7B" w14:textId="7C6E0255" w:rsidR="00BE34A8" w:rsidRDefault="00BE34A8">
          <w:pPr>
            <w:pStyle w:val="Indholdsfortegnelse3"/>
            <w:rPr>
              <w:ins w:id="24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24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"_Toc95688878"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25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25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bCs/>
                <w:i/>
                <w:iCs/>
                <w:noProof/>
              </w:rPr>
              <w:t>4.4.2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DOCUMENTID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_Toc95688878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2" w:author="Ole Vilstrup Møller" w:date="2023-06-19T13:57:00Z">
            <w:r w:rsidR="008668E1">
              <w:rPr>
                <w:noProof/>
                <w:webHidden/>
              </w:rPr>
              <w:t>13</w:t>
            </w:r>
          </w:ins>
          <w:ins w:id="253" w:author="Ole Vilstrup" w:date="2022-02-14T08:21:00Z">
            <w:del w:id="254" w:author="Ole Vilstrup Møller" w:date="2023-06-19T13:57:00Z">
              <w:r w:rsidR="00EB10D2" w:rsidDel="008668E1">
                <w:rPr>
                  <w:noProof/>
                  <w:webHidden/>
                </w:rPr>
                <w:delText>20</w:delText>
              </w:r>
            </w:del>
          </w:ins>
          <w:ins w:id="25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61990919" w14:textId="5C0FD9E6" w:rsidR="00BE34A8" w:rsidRDefault="00BE34A8" w:rsidP="0011226E">
          <w:pPr>
            <w:pStyle w:val="Indholdsfortegnelse4"/>
            <w:rPr>
              <w:ins w:id="25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25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"_Toc95688879"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25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25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>4.4.2.1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DOCUMENTID</w:t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 xml:space="preserve"> Eksempel: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_Toc95688879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0" w:author="Ole Vilstrup Møller" w:date="2023-06-19T13:57:00Z">
            <w:r w:rsidR="008668E1">
              <w:rPr>
                <w:noProof/>
                <w:webHidden/>
              </w:rPr>
              <w:t>14</w:t>
            </w:r>
          </w:ins>
          <w:ins w:id="261" w:author="Ole Vilstrup" w:date="2022-02-14T08:21:00Z">
            <w:del w:id="262" w:author="Ole Vilstrup Møller" w:date="2023-06-19T13:57:00Z">
              <w:r w:rsidR="00EB10D2" w:rsidDel="008668E1">
                <w:rPr>
                  <w:noProof/>
                  <w:webHidden/>
                </w:rPr>
                <w:delText>21</w:delText>
              </w:r>
            </w:del>
          </w:ins>
          <w:ins w:id="26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46FEE9B0" w14:textId="70562E27" w:rsidR="00BE34A8" w:rsidRDefault="00BE34A8">
          <w:pPr>
            <w:pStyle w:val="Indholdsfortegnelse3"/>
            <w:rPr>
              <w:ins w:id="26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26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"_Toc95688880"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26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26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4.4.3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PROCESSID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_Toc95688880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68" w:author="Ole Vilstrup Møller" w:date="2023-06-19T13:57:00Z">
            <w:r w:rsidR="008668E1">
              <w:rPr>
                <w:noProof/>
                <w:webHidden/>
              </w:rPr>
              <w:t>14</w:t>
            </w:r>
          </w:ins>
          <w:ins w:id="269" w:author="Ole Vilstrup" w:date="2022-02-14T08:21:00Z">
            <w:del w:id="270" w:author="Ole Vilstrup Møller" w:date="2023-06-19T13:57:00Z">
              <w:r w:rsidR="00EB10D2" w:rsidDel="008668E1">
                <w:rPr>
                  <w:noProof/>
                  <w:webHidden/>
                </w:rPr>
                <w:delText>21</w:delText>
              </w:r>
            </w:del>
          </w:ins>
          <w:ins w:id="27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3C57CF91" w14:textId="431B59FF" w:rsidR="00BE34A8" w:rsidRDefault="00BE34A8" w:rsidP="0011226E">
          <w:pPr>
            <w:pStyle w:val="Indholdsfortegnelse4"/>
            <w:rPr>
              <w:ins w:id="27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27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"_Toc95688881"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27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27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4.4.3.1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 w:cs="Arial"/>
                <w:noProof/>
                <w:lang w:val="en-GB" w:eastAsia="da-DK"/>
              </w:rPr>
              <w:t xml:space="preserve">PROCESSID </w:t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 xml:space="preserve">Eksempel: </w:t>
            </w:r>
            <w:r w:rsidRPr="00F64A52">
              <w:rPr>
                <w:rStyle w:val="Hyperlink"/>
                <w:rFonts w:eastAsia="Calibri"/>
                <w:noProof/>
              </w:rPr>
              <w:t>Brug i 4-corner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_Toc95688881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6" w:author="Ole Vilstrup Møller" w:date="2023-06-19T13:57:00Z">
            <w:r w:rsidR="008668E1">
              <w:rPr>
                <w:noProof/>
                <w:webHidden/>
              </w:rPr>
              <w:t>15</w:t>
            </w:r>
          </w:ins>
          <w:ins w:id="277" w:author="Ole Vilstrup" w:date="2022-02-14T08:21:00Z">
            <w:del w:id="278" w:author="Ole Vilstrup Møller" w:date="2023-06-19T13:57:00Z">
              <w:r w:rsidR="00EB10D2" w:rsidDel="008668E1">
                <w:rPr>
                  <w:noProof/>
                  <w:webHidden/>
                </w:rPr>
                <w:delText>22</w:delText>
              </w:r>
            </w:del>
          </w:ins>
          <w:ins w:id="27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0FC2C439" w14:textId="3504E7A1" w:rsidR="00BE34A8" w:rsidRDefault="00BE34A8" w:rsidP="0011226E">
          <w:pPr>
            <w:pStyle w:val="Indholdsfortegnelse4"/>
            <w:rPr>
              <w:ins w:id="28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28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"_Toc95688882"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28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28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4.4.3.2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 w:cs="Arial"/>
                <w:noProof/>
                <w:lang w:val="en-GB" w:eastAsia="da-DK"/>
              </w:rPr>
              <w:t xml:space="preserve">PROCESSID </w:t>
            </w:r>
            <w:r w:rsidRPr="00F64A52">
              <w:rPr>
                <w:rStyle w:val="Hyperlink"/>
                <w:rFonts w:eastAsia="Calibri"/>
                <w:noProof/>
                <w:lang w:eastAsia="da-DK"/>
              </w:rPr>
              <w:t xml:space="preserve">Eksempel: </w:t>
            </w:r>
            <w:r w:rsidRPr="00F64A52">
              <w:rPr>
                <w:rStyle w:val="Hyperlink"/>
                <w:rFonts w:eastAsia="Calibri"/>
                <w:noProof/>
              </w:rPr>
              <w:t>Brug i 3-corner model (gateway løsning)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_Toc95688882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4" w:author="Ole Vilstrup Møller" w:date="2023-06-19T13:57:00Z">
            <w:r w:rsidR="008668E1">
              <w:rPr>
                <w:noProof/>
                <w:webHidden/>
              </w:rPr>
              <w:t>15</w:t>
            </w:r>
          </w:ins>
          <w:ins w:id="285" w:author="Ole Vilstrup" w:date="2022-02-14T08:21:00Z">
            <w:del w:id="286" w:author="Ole Vilstrup Møller" w:date="2023-06-19T13:57:00Z">
              <w:r w:rsidR="00EB10D2" w:rsidDel="008668E1">
                <w:rPr>
                  <w:noProof/>
                  <w:webHidden/>
                </w:rPr>
                <w:delText>22</w:delText>
              </w:r>
            </w:del>
          </w:ins>
          <w:ins w:id="28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3DEE6A51" w14:textId="7151569B" w:rsidR="00BE34A8" w:rsidRDefault="00BE34A8">
          <w:pPr>
            <w:pStyle w:val="Indholdsfortegnelse2"/>
            <w:tabs>
              <w:tab w:val="left" w:pos="660"/>
              <w:tab w:val="right" w:leader="dot" w:pos="9061"/>
            </w:tabs>
            <w:rPr>
              <w:ins w:id="288" w:author="Ole Vilstrup" w:date="2022-02-13T23:53:00Z"/>
              <w:rFonts w:eastAsiaTheme="minorEastAsia" w:cstheme="minorBidi"/>
              <w:b w:val="0"/>
              <w:bCs w:val="0"/>
              <w:noProof/>
              <w:szCs w:val="22"/>
              <w:lang w:eastAsia="da-DK"/>
            </w:rPr>
          </w:pPr>
          <w:ins w:id="28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"_Toc95688883"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29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29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4.5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SBDH BusinessScope – sundhedsmeddelelseskommunikation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_Toc95688883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2" w:author="Ole Vilstrup Møller" w:date="2023-06-19T13:57:00Z">
            <w:r w:rsidR="008668E1">
              <w:rPr>
                <w:noProof/>
                <w:webHidden/>
              </w:rPr>
              <w:t>16</w:t>
            </w:r>
          </w:ins>
          <w:ins w:id="293" w:author="Ole Vilstrup" w:date="2022-02-14T08:21:00Z">
            <w:del w:id="294" w:author="Ole Vilstrup Møller" w:date="2023-06-19T13:57:00Z">
              <w:r w:rsidR="00EB10D2" w:rsidDel="008668E1">
                <w:rPr>
                  <w:noProof/>
                  <w:webHidden/>
                </w:rPr>
                <w:delText>23</w:delText>
              </w:r>
            </w:del>
          </w:ins>
          <w:ins w:id="29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7E717452" w14:textId="4EB3578A" w:rsidR="00BE34A8" w:rsidRDefault="00BE34A8">
          <w:pPr>
            <w:pStyle w:val="Indholdsfortegnelse3"/>
            <w:rPr>
              <w:ins w:id="29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297" w:author="Ole Vilstrup" w:date="2022-02-13T23:53:00Z">
            <w:r w:rsidRPr="00F64A52">
              <w:rPr>
                <w:rStyle w:val="Hyperlink"/>
                <w:noProof/>
              </w:rPr>
              <w:lastRenderedPageBreak/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"_Toc95688884"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29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29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4.5.1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Scope – message statistik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_Toc95688884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0" w:author="Ole Vilstrup Møller" w:date="2023-06-19T13:57:00Z">
            <w:r w:rsidR="008668E1">
              <w:rPr>
                <w:noProof/>
                <w:webHidden/>
              </w:rPr>
              <w:t>16</w:t>
            </w:r>
          </w:ins>
          <w:ins w:id="301" w:author="Ole Vilstrup" w:date="2022-02-14T08:21:00Z">
            <w:del w:id="302" w:author="Ole Vilstrup Møller" w:date="2023-06-19T13:57:00Z">
              <w:r w:rsidR="00EB10D2" w:rsidDel="008668E1">
                <w:rPr>
                  <w:noProof/>
                  <w:webHidden/>
                </w:rPr>
                <w:delText>23</w:delText>
              </w:r>
            </w:del>
          </w:ins>
          <w:ins w:id="30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61887841" w14:textId="6789E307" w:rsidR="00BE34A8" w:rsidRDefault="00BE34A8" w:rsidP="0011226E">
          <w:pPr>
            <w:pStyle w:val="Indholdsfortegnelse4"/>
            <w:rPr>
              <w:ins w:id="30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30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"_Toc95688885"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30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30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4.5.1.1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SENDERID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_Toc95688885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08" w:author="Ole Vilstrup Møller" w:date="2023-06-19T13:57:00Z">
            <w:r w:rsidR="008668E1">
              <w:rPr>
                <w:noProof/>
                <w:webHidden/>
              </w:rPr>
              <w:t>16</w:t>
            </w:r>
          </w:ins>
          <w:ins w:id="309" w:author="Ole Vilstrup" w:date="2022-02-14T08:21:00Z">
            <w:del w:id="310" w:author="Ole Vilstrup Møller" w:date="2023-06-19T13:57:00Z">
              <w:r w:rsidR="00EB10D2" w:rsidDel="008668E1">
                <w:rPr>
                  <w:noProof/>
                  <w:webHidden/>
                </w:rPr>
                <w:delText>23</w:delText>
              </w:r>
            </w:del>
          </w:ins>
          <w:ins w:id="31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4B7A493A" w14:textId="0CBCE614" w:rsidR="00BE34A8" w:rsidRDefault="00BE34A8" w:rsidP="0011226E">
          <w:pPr>
            <w:pStyle w:val="Indholdsfortegnelse4"/>
            <w:rPr>
              <w:ins w:id="31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31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"_Toc95688886"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31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31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4.5.1.2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RECEIVERID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_Toc95688886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6" w:author="Ole Vilstrup Møller" w:date="2023-06-19T13:57:00Z">
            <w:r w:rsidR="008668E1">
              <w:rPr>
                <w:noProof/>
                <w:webHidden/>
              </w:rPr>
              <w:t>17</w:t>
            </w:r>
          </w:ins>
          <w:ins w:id="317" w:author="Ole Vilstrup" w:date="2022-02-14T08:21:00Z">
            <w:del w:id="318" w:author="Ole Vilstrup Møller" w:date="2023-06-19T13:57:00Z">
              <w:r w:rsidR="00EB10D2" w:rsidDel="008668E1">
                <w:rPr>
                  <w:noProof/>
                  <w:webHidden/>
                </w:rPr>
                <w:delText>24</w:delText>
              </w:r>
            </w:del>
          </w:ins>
          <w:ins w:id="31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2D581A53" w14:textId="723F052C" w:rsidR="00BE34A8" w:rsidRDefault="00BE34A8" w:rsidP="0011226E">
          <w:pPr>
            <w:pStyle w:val="Indholdsfortegnelse4"/>
            <w:rPr>
              <w:ins w:id="32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32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"_Toc95688887"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32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32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4.5.1.3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STATISTICALCODE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_Toc95688887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24" w:author="Ole Vilstrup Møller" w:date="2023-06-19T13:57:00Z">
            <w:r w:rsidR="008668E1">
              <w:rPr>
                <w:noProof/>
                <w:webHidden/>
              </w:rPr>
              <w:t>17</w:t>
            </w:r>
          </w:ins>
          <w:ins w:id="325" w:author="Ole Vilstrup" w:date="2022-02-14T08:21:00Z">
            <w:del w:id="326" w:author="Ole Vilstrup Møller" w:date="2023-06-19T13:57:00Z">
              <w:r w:rsidR="00EB10D2" w:rsidDel="008668E1">
                <w:rPr>
                  <w:noProof/>
                  <w:webHidden/>
                </w:rPr>
                <w:delText>24</w:delText>
              </w:r>
            </w:del>
          </w:ins>
          <w:ins w:id="32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27F6BD58" w14:textId="74AF1034" w:rsidR="00BE34A8" w:rsidRDefault="00BE34A8">
          <w:pPr>
            <w:pStyle w:val="Indholdsfortegnelse3"/>
            <w:rPr>
              <w:ins w:id="32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32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"_Toc95688888"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33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33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4.5.2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Scope – message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_Toc95688888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2" w:author="Ole Vilstrup Møller" w:date="2023-06-19T13:57:00Z">
            <w:r w:rsidR="008668E1">
              <w:rPr>
                <w:noProof/>
                <w:webHidden/>
              </w:rPr>
              <w:t>18</w:t>
            </w:r>
          </w:ins>
          <w:ins w:id="333" w:author="Ole Vilstrup" w:date="2022-02-14T08:21:00Z">
            <w:del w:id="334" w:author="Ole Vilstrup Møller" w:date="2023-06-19T13:57:00Z">
              <w:r w:rsidR="00EB10D2" w:rsidDel="008668E1">
                <w:rPr>
                  <w:noProof/>
                  <w:webHidden/>
                </w:rPr>
                <w:delText>25</w:delText>
              </w:r>
            </w:del>
          </w:ins>
          <w:ins w:id="33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3FCA8E9E" w14:textId="325B2432" w:rsidR="00BE34A8" w:rsidRDefault="00BE34A8" w:rsidP="0011226E">
          <w:pPr>
            <w:pStyle w:val="Indholdsfortegnelse4"/>
            <w:rPr>
              <w:ins w:id="33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33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"_Toc95688889"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33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33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4.5.2.1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MESSAGEIDENTIFIER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_Toc95688889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0" w:author="Ole Vilstrup Møller" w:date="2023-06-19T13:57:00Z">
            <w:r w:rsidR="008668E1">
              <w:rPr>
                <w:noProof/>
                <w:webHidden/>
              </w:rPr>
              <w:t>18</w:t>
            </w:r>
          </w:ins>
          <w:ins w:id="341" w:author="Ole Vilstrup" w:date="2022-02-14T08:21:00Z">
            <w:del w:id="342" w:author="Ole Vilstrup Møller" w:date="2023-06-19T13:57:00Z">
              <w:r w:rsidR="00EB10D2" w:rsidDel="008668E1">
                <w:rPr>
                  <w:noProof/>
                  <w:webHidden/>
                </w:rPr>
                <w:delText>25</w:delText>
              </w:r>
            </w:del>
          </w:ins>
          <w:ins w:id="34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58CE1F56" w14:textId="4CA809E9" w:rsidR="00BE34A8" w:rsidRDefault="00BE34A8" w:rsidP="0011226E">
          <w:pPr>
            <w:pStyle w:val="Indholdsfortegnelse4"/>
            <w:rPr>
              <w:ins w:id="34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34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"_Toc95688890"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34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34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4.5.2.2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EPISODEOFCAREIDENTIFIER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_Toc95688890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8" w:author="Ole Vilstrup Møller" w:date="2023-06-19T13:57:00Z">
            <w:r w:rsidR="008668E1">
              <w:rPr>
                <w:noProof/>
                <w:webHidden/>
              </w:rPr>
              <w:t>18</w:t>
            </w:r>
          </w:ins>
          <w:ins w:id="349" w:author="Ole Vilstrup" w:date="2022-02-14T08:21:00Z">
            <w:del w:id="350" w:author="Ole Vilstrup Møller" w:date="2023-06-19T13:57:00Z">
              <w:r w:rsidR="00EB10D2" w:rsidDel="008668E1">
                <w:rPr>
                  <w:noProof/>
                  <w:webHidden/>
                </w:rPr>
                <w:delText>25</w:delText>
              </w:r>
            </w:del>
          </w:ins>
          <w:ins w:id="35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7694FB35" w14:textId="207EDDE0" w:rsidR="00BE34A8" w:rsidRDefault="00BE34A8">
          <w:pPr>
            <w:pStyle w:val="Indholdsfortegnelse2"/>
            <w:tabs>
              <w:tab w:val="left" w:pos="660"/>
              <w:tab w:val="right" w:leader="dot" w:pos="9061"/>
            </w:tabs>
            <w:rPr>
              <w:ins w:id="352" w:author="Ole Vilstrup" w:date="2022-02-13T23:53:00Z"/>
              <w:rFonts w:eastAsiaTheme="minorEastAsia" w:cstheme="minorBidi"/>
              <w:b w:val="0"/>
              <w:bCs w:val="0"/>
              <w:noProof/>
              <w:szCs w:val="22"/>
              <w:lang w:eastAsia="da-DK"/>
            </w:rPr>
          </w:pPr>
          <w:ins w:id="35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"_Toc95688891"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35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35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4.6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SBDH BusinessScope - Dokumentdeling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_Toc95688891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6" w:author="Ole Vilstrup Møller" w:date="2023-06-19T13:57:00Z">
            <w:r w:rsidR="008668E1">
              <w:rPr>
                <w:noProof/>
                <w:webHidden/>
              </w:rPr>
              <w:t>19</w:t>
            </w:r>
          </w:ins>
          <w:ins w:id="357" w:author="Ole Vilstrup" w:date="2022-02-14T08:21:00Z">
            <w:del w:id="358" w:author="Ole Vilstrup Møller" w:date="2023-06-19T13:57:00Z">
              <w:r w:rsidR="00EB10D2" w:rsidDel="008668E1">
                <w:rPr>
                  <w:noProof/>
                  <w:webHidden/>
                </w:rPr>
                <w:delText>26</w:delText>
              </w:r>
            </w:del>
          </w:ins>
          <w:ins w:id="35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4C761FB5" w14:textId="7E522730" w:rsidR="00BE34A8" w:rsidRDefault="00BE34A8" w:rsidP="0011226E">
          <w:pPr>
            <w:pStyle w:val="Indholdsfortegnelse4"/>
            <w:rPr>
              <w:ins w:id="36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36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"_Toc95688892"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36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36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4.6.1.1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AUTHORINSTITUTION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_Toc95688892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64" w:author="Ole Vilstrup Møller" w:date="2023-06-19T13:57:00Z">
            <w:r w:rsidR="008668E1">
              <w:rPr>
                <w:noProof/>
                <w:webHidden/>
              </w:rPr>
              <w:t>19</w:t>
            </w:r>
          </w:ins>
          <w:ins w:id="365" w:author="Ole Vilstrup" w:date="2022-02-14T08:21:00Z">
            <w:del w:id="366" w:author="Ole Vilstrup Møller" w:date="2023-06-19T13:57:00Z">
              <w:r w:rsidR="00EB10D2" w:rsidDel="008668E1">
                <w:rPr>
                  <w:noProof/>
                  <w:webHidden/>
                </w:rPr>
                <w:delText>26</w:delText>
              </w:r>
            </w:del>
          </w:ins>
          <w:ins w:id="36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6AAB3B8B" w14:textId="79B9311E" w:rsidR="00BE34A8" w:rsidRDefault="00BE34A8" w:rsidP="0011226E">
          <w:pPr>
            <w:pStyle w:val="Indholdsfortegnelse4"/>
            <w:rPr>
              <w:ins w:id="36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36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"_Toc95688893"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37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37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CLASSCODE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_Toc95688893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2" w:author="Ole Vilstrup Møller" w:date="2023-06-19T13:57:00Z">
            <w:r w:rsidR="008668E1">
              <w:rPr>
                <w:noProof/>
                <w:webHidden/>
              </w:rPr>
              <w:t>19</w:t>
            </w:r>
          </w:ins>
          <w:ins w:id="373" w:author="Ole Vilstrup" w:date="2022-02-14T08:21:00Z">
            <w:del w:id="374" w:author="Ole Vilstrup Møller" w:date="2023-06-19T13:57:00Z">
              <w:r w:rsidR="00EB10D2" w:rsidDel="008668E1">
                <w:rPr>
                  <w:noProof/>
                  <w:webHidden/>
                </w:rPr>
                <w:delText>26</w:delText>
              </w:r>
            </w:del>
          </w:ins>
          <w:ins w:id="37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461826B3" w14:textId="45AA5CD1" w:rsidR="00BE34A8" w:rsidRDefault="00BE34A8" w:rsidP="0011226E">
          <w:pPr>
            <w:pStyle w:val="Indholdsfortegnelse4"/>
            <w:rPr>
              <w:ins w:id="37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37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"_Toc95688894"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37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37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4.6.1.3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CONFIDENTIALITYCODE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_Toc95688894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0" w:author="Ole Vilstrup Møller" w:date="2023-06-19T13:57:00Z">
            <w:r w:rsidR="008668E1">
              <w:rPr>
                <w:noProof/>
                <w:webHidden/>
              </w:rPr>
              <w:t>20</w:t>
            </w:r>
          </w:ins>
          <w:ins w:id="381" w:author="Ole Vilstrup" w:date="2022-02-14T08:21:00Z">
            <w:del w:id="382" w:author="Ole Vilstrup Møller" w:date="2023-06-19T13:57:00Z">
              <w:r w:rsidR="00EB10D2" w:rsidDel="008668E1">
                <w:rPr>
                  <w:noProof/>
                  <w:webHidden/>
                </w:rPr>
                <w:delText>27</w:delText>
              </w:r>
            </w:del>
          </w:ins>
          <w:ins w:id="38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27918DC0" w14:textId="01438106" w:rsidR="00BE34A8" w:rsidRDefault="00BE34A8" w:rsidP="0011226E">
          <w:pPr>
            <w:pStyle w:val="Indholdsfortegnelse4"/>
            <w:rPr>
              <w:ins w:id="38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38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"_Toc95688895"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38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38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4.6.1.4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CREATIONTIME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_Toc95688895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88" w:author="Ole Vilstrup Møller" w:date="2023-06-19T13:57:00Z">
            <w:r w:rsidR="008668E1">
              <w:rPr>
                <w:noProof/>
                <w:webHidden/>
              </w:rPr>
              <w:t>20</w:t>
            </w:r>
          </w:ins>
          <w:ins w:id="389" w:author="Ole Vilstrup" w:date="2022-02-14T08:21:00Z">
            <w:del w:id="390" w:author="Ole Vilstrup Møller" w:date="2023-06-19T13:57:00Z">
              <w:r w:rsidR="00EB10D2" w:rsidDel="008668E1">
                <w:rPr>
                  <w:noProof/>
                  <w:webHidden/>
                </w:rPr>
                <w:delText>27</w:delText>
              </w:r>
            </w:del>
          </w:ins>
          <w:ins w:id="39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5F7C7BC" w14:textId="1CF4597A" w:rsidR="00BE34A8" w:rsidRDefault="00BE34A8" w:rsidP="0011226E">
          <w:pPr>
            <w:pStyle w:val="Indholdsfortegnelse4"/>
            <w:rPr>
              <w:ins w:id="39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39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"_Toc95688896"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39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39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4.6.1.5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ENTRYUUID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6" w:author="Ole Vilstrup Møller" w:date="2023-06-19T13:57:00Z">
            <w:r w:rsidR="008668E1">
              <w:rPr>
                <w:noProof/>
                <w:webHidden/>
              </w:rPr>
              <w:t>20</w:t>
            </w:r>
          </w:ins>
          <w:ins w:id="397" w:author="Ole Vilstrup" w:date="2022-02-14T08:21:00Z">
            <w:del w:id="398" w:author="Ole Vilstrup Møller" w:date="2023-06-19T13:57:00Z">
              <w:r w:rsidR="00EB10D2" w:rsidDel="008668E1">
                <w:rPr>
                  <w:noProof/>
                  <w:webHidden/>
                </w:rPr>
                <w:delText>27</w:delText>
              </w:r>
            </w:del>
          </w:ins>
          <w:ins w:id="39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5DB627A0" w14:textId="32FC7D9B" w:rsidR="00BE34A8" w:rsidRDefault="00BE34A8" w:rsidP="0011226E">
          <w:pPr>
            <w:pStyle w:val="Indholdsfortegnelse4"/>
            <w:rPr>
              <w:ins w:id="40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40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"_Toc95688897"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0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0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4.6.1.6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FORMATCODE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4" w:author="Ole Vilstrup Møller" w:date="2023-06-19T13:57:00Z">
            <w:r w:rsidR="008668E1">
              <w:rPr>
                <w:noProof/>
                <w:webHidden/>
              </w:rPr>
              <w:t>21</w:t>
            </w:r>
          </w:ins>
          <w:ins w:id="405" w:author="Ole Vilstrup" w:date="2022-02-14T08:21:00Z">
            <w:del w:id="406" w:author="Ole Vilstrup Møller" w:date="2023-06-19T13:57:00Z">
              <w:r w:rsidR="00EB10D2" w:rsidDel="008668E1">
                <w:rPr>
                  <w:noProof/>
                  <w:webHidden/>
                </w:rPr>
                <w:delText>28</w:delText>
              </w:r>
            </w:del>
          </w:ins>
          <w:ins w:id="40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301B0509" w14:textId="4E9B87AB" w:rsidR="00BE34A8" w:rsidRDefault="00BE34A8" w:rsidP="0011226E">
          <w:pPr>
            <w:pStyle w:val="Indholdsfortegnelse4"/>
            <w:rPr>
              <w:ins w:id="40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40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"_Toc95688898"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1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1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4.6.1.7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HEALTHCARE_FACILITY_TYPE_CODE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2" w:author="Ole Vilstrup Møller" w:date="2023-06-19T13:57:00Z">
            <w:r w:rsidR="008668E1">
              <w:rPr>
                <w:noProof/>
                <w:webHidden/>
              </w:rPr>
              <w:t>21</w:t>
            </w:r>
          </w:ins>
          <w:ins w:id="413" w:author="Ole Vilstrup" w:date="2022-02-14T08:21:00Z">
            <w:del w:id="414" w:author="Ole Vilstrup Møller" w:date="2023-06-19T13:57:00Z">
              <w:r w:rsidR="00EB10D2" w:rsidDel="008668E1">
                <w:rPr>
                  <w:noProof/>
                  <w:webHidden/>
                </w:rPr>
                <w:delText>28</w:delText>
              </w:r>
            </w:del>
          </w:ins>
          <w:ins w:id="41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79CF0EE" w14:textId="6B99951D" w:rsidR="00BE34A8" w:rsidRDefault="00BE34A8" w:rsidP="0011226E">
          <w:pPr>
            <w:pStyle w:val="Indholdsfortegnelse4"/>
            <w:rPr>
              <w:ins w:id="41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41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"_Toc95688899"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1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1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4.6.1.8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INTENDEDRECIPIENT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_Toc95688899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0" w:author="Ole Vilstrup Møller" w:date="2023-06-19T13:57:00Z">
            <w:r w:rsidR="008668E1">
              <w:rPr>
                <w:noProof/>
                <w:webHidden/>
              </w:rPr>
              <w:t>22</w:t>
            </w:r>
          </w:ins>
          <w:ins w:id="421" w:author="Ole Vilstrup" w:date="2022-02-14T08:21:00Z">
            <w:del w:id="422" w:author="Ole Vilstrup Møller" w:date="2023-06-19T13:57:00Z">
              <w:r w:rsidR="00EB10D2" w:rsidDel="008668E1">
                <w:rPr>
                  <w:noProof/>
                  <w:webHidden/>
                </w:rPr>
                <w:delText>29</w:delText>
              </w:r>
            </w:del>
          </w:ins>
          <w:ins w:id="42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7AD398F3" w14:textId="483024D6" w:rsidR="00BE34A8" w:rsidRDefault="00BE34A8" w:rsidP="0011226E">
          <w:pPr>
            <w:pStyle w:val="Indholdsfortegnelse4"/>
            <w:rPr>
              <w:ins w:id="42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42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"_Toc95688900"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2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2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4.6.1.9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LANGUAGECODE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28" w:author="Ole Vilstrup Møller" w:date="2023-06-19T13:57:00Z">
            <w:r w:rsidR="008668E1">
              <w:rPr>
                <w:noProof/>
                <w:webHidden/>
              </w:rPr>
              <w:t>22</w:t>
            </w:r>
          </w:ins>
          <w:ins w:id="429" w:author="Ole Vilstrup" w:date="2022-02-14T08:21:00Z">
            <w:del w:id="430" w:author="Ole Vilstrup Møller" w:date="2023-06-19T13:57:00Z">
              <w:r w:rsidR="00EB10D2" w:rsidDel="008668E1">
                <w:rPr>
                  <w:noProof/>
                  <w:webHidden/>
                </w:rPr>
                <w:delText>29</w:delText>
              </w:r>
            </w:del>
          </w:ins>
          <w:ins w:id="43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229F8EDA" w14:textId="51E19CDB" w:rsidR="00BE34A8" w:rsidRDefault="00BE34A8" w:rsidP="0011226E">
          <w:pPr>
            <w:pStyle w:val="Indholdsfortegnelse4"/>
            <w:rPr>
              <w:ins w:id="43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43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"_Toc95688901"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3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3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4.6.1.10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LEGALAUTHENTICATOR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6" w:author="Ole Vilstrup Møller" w:date="2023-06-19T13:57:00Z">
            <w:r w:rsidR="008668E1">
              <w:rPr>
                <w:noProof/>
                <w:webHidden/>
              </w:rPr>
              <w:t>22</w:t>
            </w:r>
          </w:ins>
          <w:ins w:id="437" w:author="Ole Vilstrup" w:date="2022-02-14T08:21:00Z">
            <w:del w:id="438" w:author="Ole Vilstrup Møller" w:date="2023-06-19T13:57:00Z">
              <w:r w:rsidR="00EB10D2" w:rsidDel="008668E1">
                <w:rPr>
                  <w:noProof/>
                  <w:webHidden/>
                </w:rPr>
                <w:delText>29</w:delText>
              </w:r>
            </w:del>
          </w:ins>
          <w:ins w:id="43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5E37FC50" w14:textId="1E7F8B5D" w:rsidR="00BE34A8" w:rsidRDefault="00BE34A8" w:rsidP="0011226E">
          <w:pPr>
            <w:pStyle w:val="Indholdsfortegnelse4"/>
            <w:rPr>
              <w:ins w:id="44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44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"_Toc95688902"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4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4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4.6.1.11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MIMETYPE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4" w:author="Ole Vilstrup Møller" w:date="2023-06-19T13:57:00Z">
            <w:r w:rsidR="008668E1">
              <w:rPr>
                <w:noProof/>
                <w:webHidden/>
              </w:rPr>
              <w:t>22</w:t>
            </w:r>
          </w:ins>
          <w:ins w:id="445" w:author="Ole Vilstrup" w:date="2022-02-14T08:21:00Z">
            <w:del w:id="446" w:author="Ole Vilstrup Møller" w:date="2023-06-19T13:57:00Z">
              <w:r w:rsidR="00EB10D2" w:rsidDel="008668E1">
                <w:rPr>
                  <w:noProof/>
                  <w:webHidden/>
                </w:rPr>
                <w:delText>29</w:delText>
              </w:r>
            </w:del>
          </w:ins>
          <w:ins w:id="44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24D76EF8" w14:textId="74F20CAD" w:rsidR="00BE34A8" w:rsidRDefault="00BE34A8" w:rsidP="0011226E">
          <w:pPr>
            <w:pStyle w:val="Indholdsfortegnelse4"/>
            <w:rPr>
              <w:ins w:id="44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44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"_Toc95688903"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5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5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4.6.1.12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OBJECTTYPE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2" w:author="Ole Vilstrup Møller" w:date="2023-06-19T13:57:00Z">
            <w:r w:rsidR="008668E1">
              <w:rPr>
                <w:noProof/>
                <w:webHidden/>
              </w:rPr>
              <w:t>23</w:t>
            </w:r>
          </w:ins>
          <w:ins w:id="453" w:author="Ole Vilstrup" w:date="2022-02-14T08:21:00Z">
            <w:del w:id="454" w:author="Ole Vilstrup Møller" w:date="2023-06-19T13:57:00Z">
              <w:r w:rsidR="00EB10D2" w:rsidDel="008668E1">
                <w:rPr>
                  <w:noProof/>
                  <w:webHidden/>
                </w:rPr>
                <w:delText>30</w:delText>
              </w:r>
            </w:del>
          </w:ins>
          <w:ins w:id="45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77C8D4C4" w14:textId="7F2BEA3C" w:rsidR="00BE34A8" w:rsidRDefault="00BE34A8" w:rsidP="0011226E">
          <w:pPr>
            <w:pStyle w:val="Indholdsfortegnelse4"/>
            <w:rPr>
              <w:ins w:id="45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45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"_Toc95688904"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5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5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4.6.1.13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PATIENTID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0" w:author="Ole Vilstrup Møller" w:date="2023-06-19T13:57:00Z">
            <w:r w:rsidR="008668E1">
              <w:rPr>
                <w:noProof/>
                <w:webHidden/>
              </w:rPr>
              <w:t>23</w:t>
            </w:r>
          </w:ins>
          <w:ins w:id="461" w:author="Ole Vilstrup" w:date="2022-02-14T08:21:00Z">
            <w:del w:id="462" w:author="Ole Vilstrup Møller" w:date="2023-06-19T13:57:00Z">
              <w:r w:rsidR="00EB10D2" w:rsidDel="008668E1">
                <w:rPr>
                  <w:noProof/>
                  <w:webHidden/>
                </w:rPr>
                <w:delText>30</w:delText>
              </w:r>
            </w:del>
          </w:ins>
          <w:ins w:id="46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6E9757A4" w14:textId="117D761D" w:rsidR="00BE34A8" w:rsidRDefault="00BE34A8" w:rsidP="0011226E">
          <w:pPr>
            <w:pStyle w:val="Indholdsfortegnelse4"/>
            <w:rPr>
              <w:ins w:id="46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46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"_Toc95688905"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6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6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4.6.1.14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PRACTICESETTINGCODE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_Toc95688905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8" w:author="Ole Vilstrup Møller" w:date="2023-06-19T13:57:00Z">
            <w:r w:rsidR="008668E1">
              <w:rPr>
                <w:noProof/>
                <w:webHidden/>
              </w:rPr>
              <w:t>23</w:t>
            </w:r>
          </w:ins>
          <w:ins w:id="469" w:author="Ole Vilstrup" w:date="2022-02-14T08:21:00Z">
            <w:del w:id="470" w:author="Ole Vilstrup Møller" w:date="2023-06-19T13:57:00Z">
              <w:r w:rsidR="00EB10D2" w:rsidDel="008668E1">
                <w:rPr>
                  <w:noProof/>
                  <w:webHidden/>
                </w:rPr>
                <w:delText>30</w:delText>
              </w:r>
            </w:del>
          </w:ins>
          <w:ins w:id="47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3F0A12E8" w14:textId="509E2A14" w:rsidR="00BE34A8" w:rsidRDefault="00BE34A8" w:rsidP="0011226E">
          <w:pPr>
            <w:pStyle w:val="Indholdsfortegnelse4"/>
            <w:rPr>
              <w:ins w:id="47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47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"_Toc95688906"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7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7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4.6.1.15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SOURCEPATIENTID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6" w:author="Ole Vilstrup Møller" w:date="2023-06-19T13:57:00Z">
            <w:r w:rsidR="008668E1">
              <w:rPr>
                <w:noProof/>
                <w:webHidden/>
              </w:rPr>
              <w:t>23</w:t>
            </w:r>
          </w:ins>
          <w:ins w:id="477" w:author="Ole Vilstrup" w:date="2022-02-14T08:21:00Z">
            <w:del w:id="478" w:author="Ole Vilstrup Møller" w:date="2023-06-19T13:57:00Z">
              <w:r w:rsidR="00EB10D2" w:rsidDel="008668E1">
                <w:rPr>
                  <w:noProof/>
                  <w:webHidden/>
                </w:rPr>
                <w:delText>30</w:delText>
              </w:r>
            </w:del>
          </w:ins>
          <w:ins w:id="47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00843084" w14:textId="43703040" w:rsidR="00BE34A8" w:rsidRDefault="00BE34A8" w:rsidP="0011226E">
          <w:pPr>
            <w:pStyle w:val="Indholdsfortegnelse4"/>
            <w:rPr>
              <w:ins w:id="48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48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"_Toc95688907"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8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8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4.6.1.16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SOURCEPATIENTINFO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84" w:author="Ole Vilstrup Møller" w:date="2023-06-19T13:57:00Z">
            <w:r w:rsidR="008668E1">
              <w:rPr>
                <w:noProof/>
                <w:webHidden/>
              </w:rPr>
              <w:t>24</w:t>
            </w:r>
          </w:ins>
          <w:ins w:id="485" w:author="Ole Vilstrup" w:date="2022-02-14T08:21:00Z">
            <w:del w:id="486" w:author="Ole Vilstrup Møller" w:date="2023-06-19T13:57:00Z">
              <w:r w:rsidR="00EB10D2" w:rsidDel="008668E1">
                <w:rPr>
                  <w:noProof/>
                  <w:webHidden/>
                </w:rPr>
                <w:delText>31</w:delText>
              </w:r>
            </w:del>
          </w:ins>
          <w:ins w:id="48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6A45F072" w14:textId="46807AC0" w:rsidR="00BE34A8" w:rsidRDefault="00BE34A8" w:rsidP="0011226E">
          <w:pPr>
            <w:pStyle w:val="Indholdsfortegnelse4"/>
            <w:rPr>
              <w:ins w:id="48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48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"_Toc95688908"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9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9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4.6.1.17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2" w:author="Ole Vilstrup Møller" w:date="2023-06-19T13:57:00Z">
            <w:r w:rsidR="008668E1">
              <w:rPr>
                <w:noProof/>
                <w:webHidden/>
              </w:rPr>
              <w:t>24</w:t>
            </w:r>
          </w:ins>
          <w:ins w:id="493" w:author="Ole Vilstrup" w:date="2022-02-14T08:21:00Z">
            <w:del w:id="494" w:author="Ole Vilstrup Møller" w:date="2023-06-19T13:57:00Z">
              <w:r w:rsidR="00EB10D2" w:rsidDel="008668E1">
                <w:rPr>
                  <w:noProof/>
                  <w:webHidden/>
                </w:rPr>
                <w:delText>31</w:delText>
              </w:r>
            </w:del>
          </w:ins>
          <w:ins w:id="49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82643F9" w14:textId="28E4E974" w:rsidR="00BE34A8" w:rsidRDefault="00BE34A8" w:rsidP="0011226E">
          <w:pPr>
            <w:pStyle w:val="Indholdsfortegnelse4"/>
            <w:rPr>
              <w:ins w:id="49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49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"_Toc95688909"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49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49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4.6.1.18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TYPECODE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0" w:author="Ole Vilstrup Møller" w:date="2023-06-19T13:57:00Z">
            <w:r w:rsidR="008668E1">
              <w:rPr>
                <w:noProof/>
                <w:webHidden/>
              </w:rPr>
              <w:t>25</w:t>
            </w:r>
          </w:ins>
          <w:ins w:id="501" w:author="Ole Vilstrup" w:date="2022-02-14T08:21:00Z">
            <w:del w:id="502" w:author="Ole Vilstrup Møller" w:date="2023-06-19T13:57:00Z">
              <w:r w:rsidR="00EB10D2" w:rsidDel="008668E1">
                <w:rPr>
                  <w:noProof/>
                  <w:webHidden/>
                </w:rPr>
                <w:delText>32</w:delText>
              </w:r>
            </w:del>
          </w:ins>
          <w:ins w:id="50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0F0A5E62" w14:textId="308E95F8" w:rsidR="00BE34A8" w:rsidRDefault="00BE34A8">
          <w:pPr>
            <w:pStyle w:val="Indholdsfortegnelse2"/>
            <w:tabs>
              <w:tab w:val="left" w:pos="660"/>
              <w:tab w:val="right" w:leader="dot" w:pos="9061"/>
            </w:tabs>
            <w:rPr>
              <w:ins w:id="504" w:author="Ole Vilstrup" w:date="2022-02-13T23:53:00Z"/>
              <w:rFonts w:eastAsiaTheme="minorEastAsia" w:cstheme="minorBidi"/>
              <w:b w:val="0"/>
              <w:bCs w:val="0"/>
              <w:noProof/>
              <w:szCs w:val="22"/>
              <w:lang w:eastAsia="da-DK"/>
            </w:rPr>
          </w:pPr>
          <w:ins w:id="50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"_Toc95688910"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0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0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SBDH Reliable messaging &amp; eDelivery SBDH-kvitteringer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8" w:author="Ole Vilstrup Møller" w:date="2023-06-19T13:57:00Z">
            <w:r w:rsidR="008668E1">
              <w:rPr>
                <w:noProof/>
                <w:webHidden/>
              </w:rPr>
              <w:t>26</w:t>
            </w:r>
          </w:ins>
          <w:ins w:id="509" w:author="Ole Vilstrup" w:date="2022-02-14T08:21:00Z">
            <w:del w:id="510" w:author="Ole Vilstrup Møller" w:date="2023-06-19T13:57:00Z">
              <w:r w:rsidR="00EB10D2" w:rsidDel="008668E1">
                <w:rPr>
                  <w:noProof/>
                  <w:webHidden/>
                </w:rPr>
                <w:delText>33</w:delText>
              </w:r>
            </w:del>
          </w:ins>
          <w:ins w:id="51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BD38E8D" w14:textId="4C07A3A1" w:rsidR="00BE34A8" w:rsidRDefault="00BE34A8">
          <w:pPr>
            <w:pStyle w:val="Indholdsfortegnelse3"/>
            <w:rPr>
              <w:ins w:id="51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51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"_Toc95688911"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1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1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Reliable messaging - BusinessService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16" w:author="Ole Vilstrup Møller" w:date="2023-06-19T13:57:00Z">
            <w:r w:rsidR="008668E1">
              <w:rPr>
                <w:noProof/>
                <w:webHidden/>
              </w:rPr>
              <w:t>26</w:t>
            </w:r>
          </w:ins>
          <w:ins w:id="517" w:author="Ole Vilstrup" w:date="2022-02-14T08:21:00Z">
            <w:del w:id="518" w:author="Ole Vilstrup Møller" w:date="2023-06-19T13:57:00Z">
              <w:r w:rsidR="00EB10D2" w:rsidDel="008668E1">
                <w:rPr>
                  <w:noProof/>
                  <w:webHidden/>
                </w:rPr>
                <w:delText>33</w:delText>
              </w:r>
            </w:del>
          </w:ins>
          <w:ins w:id="51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E106C80" w14:textId="2573F356" w:rsidR="00BE34A8" w:rsidRDefault="00BE34A8" w:rsidP="0011226E">
          <w:pPr>
            <w:pStyle w:val="Indholdsfortegnelse4"/>
            <w:rPr>
              <w:ins w:id="52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52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"_Toc95688912"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2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2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4.7.1.1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MedCom_SBDH_ReceiptAcknowledgement -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4" w:author="Ole Vilstrup Møller" w:date="2023-06-19T13:57:00Z">
            <w:r w:rsidR="008668E1">
              <w:rPr>
                <w:noProof/>
                <w:webHidden/>
              </w:rPr>
              <w:t>27</w:t>
            </w:r>
          </w:ins>
          <w:ins w:id="525" w:author="Ole Vilstrup" w:date="2022-02-14T08:21:00Z">
            <w:del w:id="526" w:author="Ole Vilstrup Møller" w:date="2023-06-19T13:57:00Z">
              <w:r w:rsidR="00EB10D2" w:rsidDel="008668E1">
                <w:rPr>
                  <w:noProof/>
                  <w:webHidden/>
                </w:rPr>
                <w:delText>34</w:delText>
              </w:r>
            </w:del>
          </w:ins>
          <w:ins w:id="52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771F2398" w14:textId="492EDAE3" w:rsidR="00BE34A8" w:rsidRDefault="00BE34A8" w:rsidP="0011226E">
          <w:pPr>
            <w:pStyle w:val="Indholdsfortegnelse4"/>
            <w:rPr>
              <w:ins w:id="52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52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"_Toc95688913"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3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3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4.7.1.2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CorrelationInformation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2" w:author="Ole Vilstrup Møller" w:date="2023-06-19T13:57:00Z">
            <w:r w:rsidR="008668E1">
              <w:rPr>
                <w:noProof/>
                <w:webHidden/>
              </w:rPr>
              <w:t>27</w:t>
            </w:r>
          </w:ins>
          <w:ins w:id="533" w:author="Ole Vilstrup" w:date="2022-02-14T08:21:00Z">
            <w:del w:id="534" w:author="Ole Vilstrup Møller" w:date="2023-06-19T13:57:00Z">
              <w:r w:rsidR="00EB10D2" w:rsidDel="008668E1">
                <w:rPr>
                  <w:noProof/>
                  <w:webHidden/>
                </w:rPr>
                <w:delText>34</w:delText>
              </w:r>
            </w:del>
          </w:ins>
          <w:ins w:id="53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00A567CC" w14:textId="24CF0D2C" w:rsidR="00BE34A8" w:rsidRDefault="00BE34A8" w:rsidP="0011226E">
          <w:pPr>
            <w:pStyle w:val="Indholdsfortegnelse4"/>
            <w:rPr>
              <w:ins w:id="53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53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"_Toc95688914"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3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3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4.7.1.3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CorrelationInformation samlet 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0" w:author="Ole Vilstrup Møller" w:date="2023-06-19T13:57:00Z">
            <w:r w:rsidR="008668E1">
              <w:rPr>
                <w:noProof/>
                <w:webHidden/>
              </w:rPr>
              <w:t>28</w:t>
            </w:r>
          </w:ins>
          <w:ins w:id="541" w:author="Ole Vilstrup" w:date="2022-02-14T08:21:00Z">
            <w:del w:id="542" w:author="Ole Vilstrup Møller" w:date="2023-06-19T13:57:00Z">
              <w:r w:rsidR="00EB10D2" w:rsidDel="008668E1">
                <w:rPr>
                  <w:noProof/>
                  <w:webHidden/>
                </w:rPr>
                <w:delText>35</w:delText>
              </w:r>
            </w:del>
          </w:ins>
          <w:ins w:id="54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648BAE09" w14:textId="28A2D7B7" w:rsidR="00BE34A8" w:rsidRDefault="00BE34A8" w:rsidP="0011226E">
          <w:pPr>
            <w:pStyle w:val="Indholdsfortegnelse4"/>
            <w:rPr>
              <w:ins w:id="54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54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"_Toc95688915"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4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4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4.7.1.4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SBDH BusinessServices -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48" w:author="Ole Vilstrup Møller" w:date="2023-06-19T13:57:00Z">
            <w:r w:rsidR="008668E1">
              <w:rPr>
                <w:noProof/>
                <w:webHidden/>
              </w:rPr>
              <w:t>28</w:t>
            </w:r>
          </w:ins>
          <w:ins w:id="549" w:author="Ole Vilstrup" w:date="2022-02-14T08:21:00Z">
            <w:del w:id="550" w:author="Ole Vilstrup Møller" w:date="2023-06-19T13:57:00Z">
              <w:r w:rsidR="00EB10D2" w:rsidDel="008668E1">
                <w:rPr>
                  <w:noProof/>
                  <w:webHidden/>
                </w:rPr>
                <w:delText>35</w:delText>
              </w:r>
            </w:del>
          </w:ins>
          <w:ins w:id="55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5DA08090" w14:textId="78C3F824" w:rsidR="00BE34A8" w:rsidRDefault="00BE34A8" w:rsidP="0011226E">
          <w:pPr>
            <w:pStyle w:val="Indholdsfortegnelse4"/>
            <w:rPr>
              <w:ins w:id="55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55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"_Toc95688916"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5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5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4.7.1.5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SBDH BusinessServices - Request 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6" w:author="Ole Vilstrup Møller" w:date="2023-06-19T13:57:00Z">
            <w:r w:rsidR="008668E1">
              <w:rPr>
                <w:noProof/>
                <w:webHidden/>
              </w:rPr>
              <w:t>29</w:t>
            </w:r>
          </w:ins>
          <w:ins w:id="557" w:author="Ole Vilstrup" w:date="2022-02-14T08:21:00Z">
            <w:del w:id="558" w:author="Ole Vilstrup Møller" w:date="2023-06-19T13:57:00Z">
              <w:r w:rsidR="00EB10D2" w:rsidDel="008668E1">
                <w:rPr>
                  <w:noProof/>
                  <w:webHidden/>
                </w:rPr>
                <w:delText>36</w:delText>
              </w:r>
            </w:del>
          </w:ins>
          <w:ins w:id="55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7170EBD3" w14:textId="1E70C875" w:rsidR="00BE34A8" w:rsidRDefault="00BE34A8" w:rsidP="0011226E">
          <w:pPr>
            <w:pStyle w:val="Indholdsfortegnelse4"/>
            <w:rPr>
              <w:ins w:id="56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56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"_Toc95688917"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6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6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4.7.1.6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Reliable messaging - BusinessService Request samlet 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64" w:author="Ole Vilstrup Møller" w:date="2023-06-19T13:57:00Z">
            <w:r w:rsidR="008668E1">
              <w:rPr>
                <w:noProof/>
                <w:webHidden/>
              </w:rPr>
              <w:t>29</w:t>
            </w:r>
          </w:ins>
          <w:ins w:id="565" w:author="Ole Vilstrup" w:date="2022-02-14T08:21:00Z">
            <w:del w:id="566" w:author="Ole Vilstrup Møller" w:date="2023-06-19T13:57:00Z">
              <w:r w:rsidR="00EB10D2" w:rsidDel="008668E1">
                <w:rPr>
                  <w:noProof/>
                  <w:webHidden/>
                </w:rPr>
                <w:delText>36</w:delText>
              </w:r>
            </w:del>
          </w:ins>
          <w:ins w:id="56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41403DA" w14:textId="63B885DA" w:rsidR="00BE34A8" w:rsidRDefault="00BE34A8">
          <w:pPr>
            <w:pStyle w:val="Indholdsfortegnelse3"/>
            <w:rPr>
              <w:ins w:id="56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56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"_Toc95688918"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7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7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Reliable messaging - BusinessService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2" w:author="Ole Vilstrup Møller" w:date="2023-06-19T13:57:00Z">
            <w:r w:rsidR="008668E1">
              <w:rPr>
                <w:noProof/>
                <w:webHidden/>
              </w:rPr>
              <w:t>30</w:t>
            </w:r>
          </w:ins>
          <w:ins w:id="573" w:author="Ole Vilstrup" w:date="2022-02-14T08:21:00Z">
            <w:del w:id="574" w:author="Ole Vilstrup Møller" w:date="2023-06-19T13:57:00Z">
              <w:r w:rsidR="00EB10D2" w:rsidDel="008668E1">
                <w:rPr>
                  <w:noProof/>
                  <w:webHidden/>
                </w:rPr>
                <w:delText>37</w:delText>
              </w:r>
            </w:del>
          </w:ins>
          <w:ins w:id="57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5EE481F5" w14:textId="69F13B6D" w:rsidR="00BE34A8" w:rsidRDefault="00BE34A8" w:rsidP="0011226E">
          <w:pPr>
            <w:pStyle w:val="Indholdsfortegnelse4"/>
            <w:rPr>
              <w:ins w:id="57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57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"_Toc95688919"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7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7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4.7.2.1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MedCom_SBDH_ReceiptAcknowledgement -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0" w:author="Ole Vilstrup Møller" w:date="2023-06-19T13:57:00Z">
            <w:r w:rsidR="008668E1">
              <w:rPr>
                <w:noProof/>
                <w:webHidden/>
              </w:rPr>
              <w:t>30</w:t>
            </w:r>
          </w:ins>
          <w:ins w:id="581" w:author="Ole Vilstrup" w:date="2022-02-14T08:21:00Z">
            <w:del w:id="582" w:author="Ole Vilstrup Møller" w:date="2023-06-19T13:57:00Z">
              <w:r w:rsidR="00EB10D2" w:rsidDel="008668E1">
                <w:rPr>
                  <w:noProof/>
                  <w:webHidden/>
                </w:rPr>
                <w:delText>37</w:delText>
              </w:r>
            </w:del>
          </w:ins>
          <w:ins w:id="58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7F5A83F1" w14:textId="06267433" w:rsidR="00BE34A8" w:rsidRDefault="00BE34A8" w:rsidP="0011226E">
          <w:pPr>
            <w:pStyle w:val="Indholdsfortegnelse4"/>
            <w:rPr>
              <w:ins w:id="58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58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"_Toc95688920"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8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8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4.7.2.2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CorrelationInformation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8" w:author="Ole Vilstrup Møller" w:date="2023-06-19T13:57:00Z">
            <w:r w:rsidR="008668E1">
              <w:rPr>
                <w:noProof/>
                <w:webHidden/>
              </w:rPr>
              <w:t>30</w:t>
            </w:r>
          </w:ins>
          <w:ins w:id="589" w:author="Ole Vilstrup" w:date="2022-02-14T08:21:00Z">
            <w:del w:id="590" w:author="Ole Vilstrup Møller" w:date="2023-06-19T13:57:00Z">
              <w:r w:rsidR="00EB10D2" w:rsidDel="008668E1">
                <w:rPr>
                  <w:noProof/>
                  <w:webHidden/>
                </w:rPr>
                <w:delText>37</w:delText>
              </w:r>
            </w:del>
          </w:ins>
          <w:ins w:id="59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4E84C2FD" w14:textId="43AF107F" w:rsidR="00BE34A8" w:rsidRDefault="00BE34A8" w:rsidP="0011226E">
          <w:pPr>
            <w:pStyle w:val="Indholdsfortegnelse4"/>
            <w:rPr>
              <w:ins w:id="59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59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"_Toc95688921"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59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59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4.7.2.3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SBDH BusinessServices -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96" w:author="Ole Vilstrup Møller" w:date="2023-06-19T13:57:00Z">
            <w:r w:rsidR="008668E1">
              <w:rPr>
                <w:noProof/>
                <w:webHidden/>
              </w:rPr>
              <w:t>31</w:t>
            </w:r>
          </w:ins>
          <w:ins w:id="597" w:author="Ole Vilstrup" w:date="2022-02-14T08:21:00Z">
            <w:del w:id="598" w:author="Ole Vilstrup Møller" w:date="2023-06-19T13:57:00Z">
              <w:r w:rsidR="00EB10D2" w:rsidDel="008668E1">
                <w:rPr>
                  <w:noProof/>
                  <w:webHidden/>
                </w:rPr>
                <w:delText>38</w:delText>
              </w:r>
            </w:del>
          </w:ins>
          <w:ins w:id="59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56394949" w14:textId="0DC94042" w:rsidR="00BE34A8" w:rsidRDefault="00BE34A8" w:rsidP="0011226E">
          <w:pPr>
            <w:pStyle w:val="Indholdsfortegnelse4"/>
            <w:rPr>
              <w:ins w:id="60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601" w:author="Ole Vilstrup" w:date="2022-02-13T23:53:00Z">
            <w:r w:rsidRPr="00F64A52">
              <w:rPr>
                <w:rStyle w:val="Hyperlink"/>
                <w:noProof/>
              </w:rPr>
              <w:lastRenderedPageBreak/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"_Toc95688922"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0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0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4.7.2.4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SBDH BusinessServices - Response 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04" w:author="Ole Vilstrup Møller" w:date="2023-06-19T13:57:00Z">
            <w:r w:rsidR="008668E1">
              <w:rPr>
                <w:noProof/>
                <w:webHidden/>
              </w:rPr>
              <w:t>32</w:t>
            </w:r>
          </w:ins>
          <w:ins w:id="605" w:author="Ole Vilstrup" w:date="2022-02-14T08:21:00Z">
            <w:del w:id="606" w:author="Ole Vilstrup Møller" w:date="2023-06-19T13:57:00Z">
              <w:r w:rsidR="00EB10D2" w:rsidDel="008668E1">
                <w:rPr>
                  <w:noProof/>
                  <w:webHidden/>
                </w:rPr>
                <w:delText>39</w:delText>
              </w:r>
            </w:del>
          </w:ins>
          <w:ins w:id="60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6EBD6C81" w14:textId="3148FA73" w:rsidR="00BE34A8" w:rsidRDefault="00BE34A8" w:rsidP="0011226E">
          <w:pPr>
            <w:pStyle w:val="Indholdsfortegnelse4"/>
            <w:rPr>
              <w:ins w:id="60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60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"_Toc95688923"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1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1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4.7.2.5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Reliable messaging - BusinessService Response samlet 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12" w:author="Ole Vilstrup Møller" w:date="2023-06-19T13:57:00Z">
            <w:r w:rsidR="008668E1">
              <w:rPr>
                <w:noProof/>
                <w:webHidden/>
              </w:rPr>
              <w:t>32</w:t>
            </w:r>
          </w:ins>
          <w:ins w:id="613" w:author="Ole Vilstrup" w:date="2022-02-14T08:21:00Z">
            <w:del w:id="614" w:author="Ole Vilstrup Møller" w:date="2023-06-19T13:57:00Z">
              <w:r w:rsidR="00EB10D2" w:rsidDel="008668E1">
                <w:rPr>
                  <w:noProof/>
                  <w:webHidden/>
                </w:rPr>
                <w:delText>39</w:delText>
              </w:r>
            </w:del>
          </w:ins>
          <w:ins w:id="61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73F87BC8" w14:textId="4E5FEFB4" w:rsidR="00BE34A8" w:rsidRDefault="00BE34A8">
          <w:pPr>
            <w:pStyle w:val="Indholdsfortegnelse3"/>
            <w:rPr>
              <w:ins w:id="61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61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"_Toc95688924"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1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1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4.7.3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SBDH ReceiptAcknowledgement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0" w:author="Ole Vilstrup Møller" w:date="2023-06-19T13:57:00Z">
            <w:r w:rsidR="008668E1">
              <w:rPr>
                <w:noProof/>
                <w:webHidden/>
              </w:rPr>
              <w:t>33</w:t>
            </w:r>
          </w:ins>
          <w:ins w:id="621" w:author="Ole Vilstrup" w:date="2022-02-14T08:21:00Z">
            <w:del w:id="622" w:author="Ole Vilstrup Møller" w:date="2023-06-19T13:57:00Z">
              <w:r w:rsidR="00EB10D2" w:rsidDel="008668E1">
                <w:rPr>
                  <w:noProof/>
                  <w:webHidden/>
                </w:rPr>
                <w:delText>40</w:delText>
              </w:r>
            </w:del>
          </w:ins>
          <w:ins w:id="62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EB1AFA7" w14:textId="3A657C11" w:rsidR="00BE34A8" w:rsidRDefault="00BE34A8">
          <w:pPr>
            <w:pStyle w:val="Indholdsfortegnelse3"/>
            <w:rPr>
              <w:ins w:id="62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62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"_Toc95688925"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2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2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4.7.4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Receipt Acknowledgement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28" w:author="Ole Vilstrup Møller" w:date="2023-06-19T13:57:00Z">
            <w:r w:rsidR="008668E1">
              <w:rPr>
                <w:noProof/>
                <w:webHidden/>
              </w:rPr>
              <w:t>35</w:t>
            </w:r>
          </w:ins>
          <w:ins w:id="629" w:author="Ole Vilstrup" w:date="2022-02-14T08:21:00Z">
            <w:del w:id="630" w:author="Ole Vilstrup Møller" w:date="2023-06-19T13:57:00Z">
              <w:r w:rsidR="00EB10D2" w:rsidDel="008668E1">
                <w:rPr>
                  <w:noProof/>
                  <w:webHidden/>
                </w:rPr>
                <w:delText>42</w:delText>
              </w:r>
            </w:del>
          </w:ins>
          <w:ins w:id="63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21AC6739" w14:textId="297AA444" w:rsidR="00BE34A8" w:rsidRDefault="00BE34A8">
          <w:pPr>
            <w:pStyle w:val="Indholdsfortegnelse2"/>
            <w:tabs>
              <w:tab w:val="left" w:pos="660"/>
              <w:tab w:val="right" w:leader="dot" w:pos="9061"/>
            </w:tabs>
            <w:rPr>
              <w:ins w:id="632" w:author="Ole Vilstrup" w:date="2022-02-13T23:53:00Z"/>
              <w:rFonts w:eastAsiaTheme="minorEastAsia" w:cstheme="minorBidi"/>
              <w:b w:val="0"/>
              <w:bCs w:val="0"/>
              <w:noProof/>
              <w:szCs w:val="22"/>
              <w:lang w:eastAsia="da-DK"/>
            </w:rPr>
          </w:pPr>
          <w:ins w:id="63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"_Toc95688926"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3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3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4.8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SBDH BinaryContent – den indeholdte meddelelse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36" w:author="Ole Vilstrup Møller" w:date="2023-06-19T13:57:00Z">
            <w:r w:rsidR="008668E1">
              <w:rPr>
                <w:noProof/>
                <w:webHidden/>
              </w:rPr>
              <w:t>38</w:t>
            </w:r>
          </w:ins>
          <w:ins w:id="637" w:author="Ole Vilstrup" w:date="2022-02-14T08:21:00Z">
            <w:del w:id="638" w:author="Ole Vilstrup Møller" w:date="2023-06-19T13:57:00Z">
              <w:r w:rsidR="00EB10D2" w:rsidDel="008668E1">
                <w:rPr>
                  <w:noProof/>
                  <w:webHidden/>
                </w:rPr>
                <w:delText>45</w:delText>
              </w:r>
            </w:del>
          </w:ins>
          <w:ins w:id="63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6E00A91B" w14:textId="32C01982" w:rsidR="00BE34A8" w:rsidRDefault="00BE34A8">
          <w:pPr>
            <w:pStyle w:val="Indholdsfortegnelse1"/>
            <w:tabs>
              <w:tab w:val="left" w:pos="440"/>
              <w:tab w:val="right" w:leader="dot" w:pos="9061"/>
            </w:tabs>
            <w:rPr>
              <w:ins w:id="640" w:author="Ole Vilstrup" w:date="2022-02-13T23:5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a-DK"/>
            </w:rPr>
          </w:pPr>
          <w:ins w:id="64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"_Toc95688927"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4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4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SBDH i brugsscenarier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44" w:author="Ole Vilstrup Møller" w:date="2023-06-19T13:57:00Z">
            <w:r w:rsidR="008668E1">
              <w:rPr>
                <w:noProof/>
                <w:webHidden/>
              </w:rPr>
              <w:t>39</w:t>
            </w:r>
          </w:ins>
          <w:ins w:id="645" w:author="Ole Vilstrup" w:date="2022-02-14T08:21:00Z">
            <w:del w:id="646" w:author="Ole Vilstrup Møller" w:date="2023-06-19T13:57:00Z">
              <w:r w:rsidR="00EB10D2" w:rsidDel="008668E1">
                <w:rPr>
                  <w:noProof/>
                  <w:webHidden/>
                </w:rPr>
                <w:delText>46</w:delText>
              </w:r>
            </w:del>
          </w:ins>
          <w:ins w:id="64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2A6461E1" w14:textId="760F7BFC" w:rsidR="00BE34A8" w:rsidRDefault="00BE34A8">
          <w:pPr>
            <w:pStyle w:val="Indholdsfortegnelse2"/>
            <w:tabs>
              <w:tab w:val="left" w:pos="660"/>
              <w:tab w:val="right" w:leader="dot" w:pos="9061"/>
            </w:tabs>
            <w:rPr>
              <w:ins w:id="648" w:author="Ole Vilstrup" w:date="2022-02-13T23:53:00Z"/>
              <w:rFonts w:eastAsiaTheme="minorEastAsia" w:cstheme="minorBidi"/>
              <w:b w:val="0"/>
              <w:bCs w:val="0"/>
              <w:noProof/>
              <w:szCs w:val="22"/>
              <w:lang w:eastAsia="da-DK"/>
            </w:rPr>
          </w:pPr>
          <w:ins w:id="64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"_Toc95688928"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5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5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4-corner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52" w:author="Ole Vilstrup Møller" w:date="2023-06-19T13:57:00Z">
            <w:r w:rsidR="008668E1">
              <w:rPr>
                <w:noProof/>
                <w:webHidden/>
              </w:rPr>
              <w:t>39</w:t>
            </w:r>
          </w:ins>
          <w:ins w:id="653" w:author="Ole Vilstrup" w:date="2022-02-14T08:21:00Z">
            <w:del w:id="654" w:author="Ole Vilstrup Møller" w:date="2023-06-19T13:57:00Z">
              <w:r w:rsidR="00EB10D2" w:rsidDel="008668E1">
                <w:rPr>
                  <w:noProof/>
                  <w:webHidden/>
                </w:rPr>
                <w:delText>46</w:delText>
              </w:r>
            </w:del>
          </w:ins>
          <w:ins w:id="65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680BABF5" w14:textId="669AAE44" w:rsidR="00BE34A8" w:rsidRDefault="00BE34A8">
          <w:pPr>
            <w:pStyle w:val="Indholdsfortegnelse2"/>
            <w:tabs>
              <w:tab w:val="left" w:pos="660"/>
              <w:tab w:val="right" w:leader="dot" w:pos="9061"/>
            </w:tabs>
            <w:rPr>
              <w:ins w:id="656" w:author="Ole Vilstrup" w:date="2022-02-13T23:53:00Z"/>
              <w:rFonts w:eastAsiaTheme="minorEastAsia" w:cstheme="minorBidi"/>
              <w:b w:val="0"/>
              <w:bCs w:val="0"/>
              <w:noProof/>
              <w:szCs w:val="22"/>
              <w:lang w:eastAsia="da-DK"/>
            </w:rPr>
          </w:pPr>
          <w:ins w:id="65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"_Toc95688929"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5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5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rFonts w:eastAsia="Calibri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rFonts w:eastAsia="Calibri"/>
                <w:noProof/>
              </w:rPr>
              <w:t>3-corner (gateway-scenarier)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60" w:author="Ole Vilstrup Møller" w:date="2023-06-19T13:57:00Z">
            <w:r w:rsidR="008668E1">
              <w:rPr>
                <w:noProof/>
                <w:webHidden/>
              </w:rPr>
              <w:t>39</w:t>
            </w:r>
          </w:ins>
          <w:ins w:id="661" w:author="Ole Vilstrup" w:date="2022-02-14T08:21:00Z">
            <w:del w:id="662" w:author="Ole Vilstrup Møller" w:date="2023-06-19T13:57:00Z">
              <w:r w:rsidR="00EB10D2" w:rsidDel="008668E1">
                <w:rPr>
                  <w:noProof/>
                  <w:webHidden/>
                </w:rPr>
                <w:delText>46</w:delText>
              </w:r>
            </w:del>
          </w:ins>
          <w:ins w:id="66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22D0D130" w14:textId="6CCA5FE6" w:rsidR="00BE34A8" w:rsidRDefault="00BE34A8">
          <w:pPr>
            <w:pStyle w:val="Indholdsfortegnelse1"/>
            <w:tabs>
              <w:tab w:val="left" w:pos="440"/>
              <w:tab w:val="right" w:leader="dot" w:pos="9061"/>
            </w:tabs>
            <w:rPr>
              <w:ins w:id="664" w:author="Ole Vilstrup" w:date="2022-02-13T23:5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a-DK"/>
            </w:rPr>
          </w:pPr>
          <w:ins w:id="66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"_Toc95688930"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6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6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SMP (Service Metadata Publisher)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68" w:author="Ole Vilstrup Møller" w:date="2023-06-19T13:57:00Z">
            <w:r w:rsidR="008668E1">
              <w:rPr>
                <w:noProof/>
                <w:webHidden/>
              </w:rPr>
              <w:t>40</w:t>
            </w:r>
          </w:ins>
          <w:ins w:id="669" w:author="Ole Vilstrup" w:date="2022-02-14T08:21:00Z">
            <w:del w:id="670" w:author="Ole Vilstrup Møller" w:date="2023-06-19T13:57:00Z">
              <w:r w:rsidR="00EB10D2" w:rsidDel="008668E1">
                <w:rPr>
                  <w:noProof/>
                  <w:webHidden/>
                </w:rPr>
                <w:delText>47</w:delText>
              </w:r>
            </w:del>
          </w:ins>
          <w:ins w:id="67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3FF5E997" w14:textId="2FDF5846" w:rsidR="00BE34A8" w:rsidRDefault="00BE34A8">
          <w:pPr>
            <w:pStyle w:val="Indholdsfortegnelse1"/>
            <w:tabs>
              <w:tab w:val="left" w:pos="440"/>
              <w:tab w:val="right" w:leader="dot" w:pos="9061"/>
            </w:tabs>
            <w:rPr>
              <w:ins w:id="672" w:author="Ole Vilstrup" w:date="2022-02-13T23:5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a-DK"/>
            </w:rPr>
          </w:pPr>
          <w:ins w:id="67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"_Toc95688931"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7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7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Bilag A: Policies for konfiguration af SMP og SBDH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76" w:author="Ole Vilstrup Møller" w:date="2023-06-19T13:57:00Z">
            <w:r w:rsidR="008668E1">
              <w:rPr>
                <w:noProof/>
                <w:webHidden/>
              </w:rPr>
              <w:t>40</w:t>
            </w:r>
          </w:ins>
          <w:ins w:id="677" w:author="Ole Vilstrup" w:date="2022-02-14T08:21:00Z">
            <w:del w:id="678" w:author="Ole Vilstrup Møller" w:date="2023-06-19T13:57:00Z">
              <w:r w:rsidR="00EB10D2" w:rsidDel="008668E1">
                <w:rPr>
                  <w:noProof/>
                  <w:webHidden/>
                </w:rPr>
                <w:delText>47</w:delText>
              </w:r>
            </w:del>
          </w:ins>
          <w:ins w:id="67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580F26D0" w14:textId="6A104219" w:rsidR="00BE34A8" w:rsidRDefault="00BE34A8">
          <w:pPr>
            <w:pStyle w:val="Indholdsfortegnelse3"/>
            <w:rPr>
              <w:ins w:id="68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68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"_Toc95688932"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8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8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7.1.1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Generelt vedrørende identifiers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84" w:author="Ole Vilstrup Møller" w:date="2023-06-19T13:57:00Z">
            <w:r w:rsidR="008668E1">
              <w:rPr>
                <w:noProof/>
                <w:webHidden/>
              </w:rPr>
              <w:t>40</w:t>
            </w:r>
          </w:ins>
          <w:ins w:id="685" w:author="Ole Vilstrup" w:date="2022-02-14T08:21:00Z">
            <w:del w:id="686" w:author="Ole Vilstrup Møller" w:date="2023-06-19T13:57:00Z">
              <w:r w:rsidR="00EB10D2" w:rsidDel="008668E1">
                <w:rPr>
                  <w:noProof/>
                  <w:webHidden/>
                </w:rPr>
                <w:delText>47</w:delText>
              </w:r>
            </w:del>
          </w:ins>
          <w:ins w:id="68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5850D50C" w14:textId="76D1CA74" w:rsidR="00BE34A8" w:rsidRDefault="00BE34A8">
          <w:pPr>
            <w:pStyle w:val="Indholdsfortegnelse3"/>
            <w:rPr>
              <w:ins w:id="68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68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"_Toc95688933"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9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9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7.1.2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Konfiguration af ParticipantIdentifier (SMP)/Party Identification (SBDH)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92" w:author="Ole Vilstrup Møller" w:date="2023-06-19T13:57:00Z">
            <w:r w:rsidR="008668E1">
              <w:rPr>
                <w:noProof/>
                <w:webHidden/>
              </w:rPr>
              <w:t>41</w:t>
            </w:r>
          </w:ins>
          <w:ins w:id="693" w:author="Ole Vilstrup" w:date="2022-02-14T08:21:00Z">
            <w:del w:id="694" w:author="Ole Vilstrup Møller" w:date="2023-06-19T13:57:00Z">
              <w:r w:rsidR="00EB10D2" w:rsidDel="008668E1">
                <w:rPr>
                  <w:noProof/>
                  <w:webHidden/>
                </w:rPr>
                <w:delText>48</w:delText>
              </w:r>
            </w:del>
          </w:ins>
          <w:ins w:id="69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300A253F" w14:textId="75269BE2" w:rsidR="00BE34A8" w:rsidRDefault="00BE34A8" w:rsidP="0011226E">
          <w:pPr>
            <w:pStyle w:val="Indholdsfortegnelse4"/>
            <w:rPr>
              <w:ins w:id="69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69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"_Toc95688934"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69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69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7.1.2.1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SMP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00" w:author="Ole Vilstrup Møller" w:date="2023-06-19T13:57:00Z">
            <w:r w:rsidR="008668E1">
              <w:rPr>
                <w:noProof/>
                <w:webHidden/>
              </w:rPr>
              <w:t>41</w:t>
            </w:r>
          </w:ins>
          <w:ins w:id="701" w:author="Ole Vilstrup" w:date="2022-02-14T08:21:00Z">
            <w:del w:id="702" w:author="Ole Vilstrup Møller" w:date="2023-06-19T13:57:00Z">
              <w:r w:rsidR="00EB10D2" w:rsidDel="008668E1">
                <w:rPr>
                  <w:noProof/>
                  <w:webHidden/>
                </w:rPr>
                <w:delText>48</w:delText>
              </w:r>
            </w:del>
          </w:ins>
          <w:ins w:id="70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043AD58" w14:textId="14C31E46" w:rsidR="00BE34A8" w:rsidRDefault="00BE34A8" w:rsidP="0011226E">
          <w:pPr>
            <w:pStyle w:val="Indholdsfortegnelse4"/>
            <w:rPr>
              <w:ins w:id="70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70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"_Toc95688935"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70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70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7.1.2.2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Konfiguration af Party Identification (SBDH)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08" w:author="Ole Vilstrup Møller" w:date="2023-06-19T13:57:00Z">
            <w:r w:rsidR="008668E1">
              <w:rPr>
                <w:noProof/>
                <w:webHidden/>
              </w:rPr>
              <w:t>41</w:t>
            </w:r>
          </w:ins>
          <w:ins w:id="709" w:author="Ole Vilstrup" w:date="2022-02-14T08:21:00Z">
            <w:del w:id="710" w:author="Ole Vilstrup Møller" w:date="2023-06-19T13:57:00Z">
              <w:r w:rsidR="00EB10D2" w:rsidDel="008668E1">
                <w:rPr>
                  <w:noProof/>
                  <w:webHidden/>
                </w:rPr>
                <w:delText>48</w:delText>
              </w:r>
            </w:del>
          </w:ins>
          <w:ins w:id="71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0F5DB913" w14:textId="6D80A26A" w:rsidR="00BE34A8" w:rsidRDefault="00BE34A8" w:rsidP="0011226E">
          <w:pPr>
            <w:pStyle w:val="Indholdsfortegnelse4"/>
            <w:rPr>
              <w:ins w:id="71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71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"_Toc95688936"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71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71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7.1.2.3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[TBD] POLICY 14x XML attributes for Party Identifiers in MedCom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16" w:author="Ole Vilstrup Møller" w:date="2023-06-19T13:57:00Z">
            <w:r w:rsidR="008668E1">
              <w:rPr>
                <w:noProof/>
                <w:webHidden/>
              </w:rPr>
              <w:t>42</w:t>
            </w:r>
          </w:ins>
          <w:ins w:id="717" w:author="Ole Vilstrup" w:date="2022-02-14T08:21:00Z">
            <w:del w:id="718" w:author="Ole Vilstrup Møller" w:date="2023-06-19T13:57:00Z">
              <w:r w:rsidR="00EB10D2" w:rsidDel="008668E1">
                <w:rPr>
                  <w:noProof/>
                  <w:webHidden/>
                </w:rPr>
                <w:delText>49</w:delText>
              </w:r>
            </w:del>
          </w:ins>
          <w:ins w:id="71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991D8E9" w14:textId="74B5B7A9" w:rsidR="00BE34A8" w:rsidRDefault="00BE34A8">
          <w:pPr>
            <w:pStyle w:val="Indholdsfortegnelse3"/>
            <w:rPr>
              <w:ins w:id="72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72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"_Toc95688937"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72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72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7.1.3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Konfiguration af DocumentIdentifier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24" w:author="Ole Vilstrup Møller" w:date="2023-06-19T13:57:00Z">
            <w:r w:rsidR="008668E1">
              <w:rPr>
                <w:noProof/>
                <w:webHidden/>
              </w:rPr>
              <w:t>43</w:t>
            </w:r>
          </w:ins>
          <w:ins w:id="725" w:author="Ole Vilstrup" w:date="2022-02-14T08:21:00Z">
            <w:del w:id="726" w:author="Ole Vilstrup Møller" w:date="2023-06-19T13:57:00Z">
              <w:r w:rsidR="00EB10D2" w:rsidDel="008668E1">
                <w:rPr>
                  <w:noProof/>
                  <w:webHidden/>
                </w:rPr>
                <w:delText>50</w:delText>
              </w:r>
            </w:del>
          </w:ins>
          <w:ins w:id="72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0B3B0F4E" w14:textId="118F53BF" w:rsidR="00BE34A8" w:rsidRDefault="00BE34A8" w:rsidP="0011226E">
          <w:pPr>
            <w:pStyle w:val="Indholdsfortegnelse4"/>
            <w:rPr>
              <w:ins w:id="72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72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"_Toc95688938"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73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73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7.1.3.1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Policies on Identifying Document Types (supported by MedCom)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32" w:author="Ole Vilstrup Møller" w:date="2023-06-19T13:57:00Z">
            <w:r w:rsidR="008668E1">
              <w:rPr>
                <w:noProof/>
                <w:webHidden/>
              </w:rPr>
              <w:t>43</w:t>
            </w:r>
          </w:ins>
          <w:ins w:id="733" w:author="Ole Vilstrup" w:date="2022-02-14T08:21:00Z">
            <w:del w:id="734" w:author="Ole Vilstrup Møller" w:date="2023-06-19T13:57:00Z">
              <w:r w:rsidR="00EB10D2" w:rsidDel="008668E1">
                <w:rPr>
                  <w:noProof/>
                  <w:webHidden/>
                </w:rPr>
                <w:delText>50</w:delText>
              </w:r>
            </w:del>
          </w:ins>
          <w:ins w:id="73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73C6E0B3" w14:textId="4C13F4B4" w:rsidR="00BE34A8" w:rsidRDefault="00BE34A8" w:rsidP="0011226E">
          <w:pPr>
            <w:pStyle w:val="Indholdsfortegnelse4"/>
            <w:rPr>
              <w:ins w:id="736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737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"_Toc95688939"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738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739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7.1.3.2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[TBD] POLICY 18x Specifying Customization Identifiers in MedCom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0" w:author="Ole Vilstrup Møller" w:date="2023-06-19T13:57:00Z">
            <w:r w:rsidR="008668E1">
              <w:rPr>
                <w:noProof/>
                <w:webHidden/>
              </w:rPr>
              <w:t>43</w:t>
            </w:r>
          </w:ins>
          <w:ins w:id="741" w:author="Ole Vilstrup" w:date="2022-02-14T08:21:00Z">
            <w:del w:id="742" w:author="Ole Vilstrup Møller" w:date="2023-06-19T13:57:00Z">
              <w:r w:rsidR="00EB10D2" w:rsidDel="008668E1">
                <w:rPr>
                  <w:noProof/>
                  <w:webHidden/>
                </w:rPr>
                <w:delText>50</w:delText>
              </w:r>
            </w:del>
          </w:ins>
          <w:ins w:id="743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2FA72A2A" w14:textId="15C135B7" w:rsidR="00BE34A8" w:rsidRDefault="00BE34A8">
          <w:pPr>
            <w:pStyle w:val="Indholdsfortegnelse3"/>
            <w:rPr>
              <w:ins w:id="744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745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"_Toc95688940"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746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747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7.1.4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Konfiguration af ProcessIdentifier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48" w:author="Ole Vilstrup Møller" w:date="2023-06-19T13:57:00Z">
            <w:r w:rsidR="008668E1">
              <w:rPr>
                <w:noProof/>
                <w:webHidden/>
              </w:rPr>
              <w:t>44</w:t>
            </w:r>
          </w:ins>
          <w:ins w:id="749" w:author="Ole Vilstrup" w:date="2022-02-14T08:21:00Z">
            <w:del w:id="750" w:author="Ole Vilstrup Møller" w:date="2023-06-19T13:57:00Z">
              <w:r w:rsidR="00EB10D2" w:rsidDel="008668E1">
                <w:rPr>
                  <w:noProof/>
                  <w:webHidden/>
                </w:rPr>
                <w:delText>51</w:delText>
              </w:r>
            </w:del>
          </w:ins>
          <w:ins w:id="751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3B095FE8" w14:textId="3476A7C7" w:rsidR="00BE34A8" w:rsidRDefault="00BE34A8" w:rsidP="0011226E">
          <w:pPr>
            <w:pStyle w:val="Indholdsfortegnelse4"/>
            <w:rPr>
              <w:ins w:id="752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753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"_Toc95688941"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754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755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7.1.4.1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Policy for MedCom Process Identifiers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56" w:author="Ole Vilstrup Møller" w:date="2023-06-19T13:57:00Z">
            <w:r w:rsidR="008668E1">
              <w:rPr>
                <w:noProof/>
                <w:webHidden/>
              </w:rPr>
              <w:t>44</w:t>
            </w:r>
          </w:ins>
          <w:ins w:id="757" w:author="Ole Vilstrup" w:date="2022-02-14T08:21:00Z">
            <w:del w:id="758" w:author="Ole Vilstrup Møller" w:date="2023-06-19T13:57:00Z">
              <w:r w:rsidR="00EB10D2" w:rsidDel="008668E1">
                <w:rPr>
                  <w:noProof/>
                  <w:webHidden/>
                </w:rPr>
                <w:delText>51</w:delText>
              </w:r>
            </w:del>
          </w:ins>
          <w:ins w:id="759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71B1082B" w14:textId="7B18E32D" w:rsidR="00BE34A8" w:rsidRDefault="00BE34A8">
          <w:pPr>
            <w:pStyle w:val="Indholdsfortegnelse3"/>
            <w:rPr>
              <w:ins w:id="760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761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"_Toc95688942"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762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763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7.1.5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Konfiguration af “Transport Profiles” i SMP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64" w:author="Ole Vilstrup Møller" w:date="2023-06-19T13:57:00Z">
            <w:r w:rsidR="008668E1">
              <w:rPr>
                <w:noProof/>
                <w:webHidden/>
              </w:rPr>
              <w:t>46</w:t>
            </w:r>
          </w:ins>
          <w:ins w:id="765" w:author="Ole Vilstrup" w:date="2022-02-14T08:21:00Z">
            <w:del w:id="766" w:author="Ole Vilstrup Møller" w:date="2023-06-19T13:57:00Z">
              <w:r w:rsidR="00EB10D2" w:rsidDel="008668E1">
                <w:rPr>
                  <w:noProof/>
                  <w:webHidden/>
                </w:rPr>
                <w:delText>53</w:delText>
              </w:r>
            </w:del>
          </w:ins>
          <w:ins w:id="767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2F933F00" w14:textId="0A0D9175" w:rsidR="00BE34A8" w:rsidRDefault="00BE34A8" w:rsidP="0011226E">
          <w:pPr>
            <w:pStyle w:val="Indholdsfortegnelse4"/>
            <w:rPr>
              <w:ins w:id="768" w:author="Ole Vilstrup" w:date="2022-02-13T23:53:00Z"/>
              <w:rFonts w:eastAsiaTheme="minorEastAsia" w:cstheme="minorBidi"/>
              <w:noProof/>
              <w:szCs w:val="22"/>
              <w:lang w:eastAsia="da-DK"/>
            </w:rPr>
          </w:pPr>
          <w:ins w:id="769" w:author="Ole Vilstrup" w:date="2022-02-13T23:53:00Z">
            <w:r w:rsidRPr="00F64A52">
              <w:rPr>
                <w:rStyle w:val="Hyperlink"/>
                <w:noProof/>
              </w:rPr>
              <w:fldChar w:fldCharType="begin"/>
            </w:r>
            <w:r w:rsidRPr="00F64A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"_Toc95688943"</w:instrText>
            </w:r>
            <w:r w:rsidRPr="00F64A52">
              <w:rPr>
                <w:rStyle w:val="Hyperlink"/>
                <w:noProof/>
              </w:rPr>
              <w:instrText xml:space="preserve"> </w:instrText>
            </w:r>
          </w:ins>
          <w:ins w:id="770" w:author="Ole Vilstrup Møller" w:date="2023-06-19T13:57:00Z">
            <w:r w:rsidR="008668E1" w:rsidRPr="00F64A52">
              <w:rPr>
                <w:rStyle w:val="Hyperlink"/>
                <w:noProof/>
              </w:rPr>
            </w:r>
          </w:ins>
          <w:ins w:id="771" w:author="Ole Vilstrup" w:date="2022-02-13T23:53:00Z">
            <w:r w:rsidRPr="00F64A52">
              <w:rPr>
                <w:rStyle w:val="Hyperlink"/>
                <w:noProof/>
              </w:rPr>
              <w:fldChar w:fldCharType="separate"/>
            </w:r>
            <w:r w:rsidRPr="00F64A52">
              <w:rPr>
                <w:rStyle w:val="Hyperlink"/>
                <w:noProof/>
              </w:rPr>
              <w:t>7.1.5.1</w:t>
            </w:r>
            <w:r>
              <w:rPr>
                <w:rFonts w:eastAsiaTheme="minorEastAsia" w:cstheme="minorBidi"/>
                <w:noProof/>
                <w:szCs w:val="22"/>
                <w:lang w:eastAsia="da-DK"/>
              </w:rPr>
              <w:tab/>
            </w:r>
            <w:r w:rsidRPr="00F64A52">
              <w:rPr>
                <w:rStyle w:val="Hyperlink"/>
                <w:noProof/>
              </w:rPr>
              <w:t>Policy on Identifying Transport Profiles in SMP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_Toc95688943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72" w:author="Ole Vilstrup Møller" w:date="2023-06-19T13:57:00Z">
            <w:r w:rsidR="008668E1">
              <w:rPr>
                <w:noProof/>
                <w:webHidden/>
              </w:rPr>
              <w:t>46</w:t>
            </w:r>
          </w:ins>
          <w:ins w:id="773" w:author="Ole Vilstrup" w:date="2022-02-14T08:21:00Z">
            <w:del w:id="774" w:author="Ole Vilstrup Møller" w:date="2023-06-19T13:57:00Z">
              <w:r w:rsidR="00EB10D2" w:rsidDel="008668E1">
                <w:rPr>
                  <w:noProof/>
                  <w:webHidden/>
                </w:rPr>
                <w:delText>53</w:delText>
              </w:r>
            </w:del>
          </w:ins>
          <w:ins w:id="775" w:author="Ole Vilstrup" w:date="2022-02-13T23:53:00Z">
            <w:r>
              <w:rPr>
                <w:noProof/>
                <w:webHidden/>
              </w:rPr>
              <w:fldChar w:fldCharType="end"/>
            </w:r>
            <w:r w:rsidRPr="00F64A52">
              <w:rPr>
                <w:rStyle w:val="Hyperlink"/>
                <w:noProof/>
              </w:rPr>
              <w:fldChar w:fldCharType="end"/>
            </w:r>
          </w:ins>
        </w:p>
        <w:p w14:paraId="11229F10" w14:textId="3EE4B3B3" w:rsidR="00B84AE8" w:rsidRPr="006203F2" w:rsidRDefault="007F384F">
          <w:pPr>
            <w:rPr>
              <w:ins w:id="776" w:author="Ole Vilstrup" w:date="2020-12-03T11:35:00Z"/>
            </w:rPr>
          </w:pPr>
          <w:ins w:id="777" w:author="Ole Vilstrup" w:date="2020-12-07T01:36:00Z">
            <w:r w:rsidRPr="00425413">
              <w:rPr>
                <w:rFonts w:ascii="Arial" w:hAnsi="Arial"/>
                <w:b/>
                <w:bCs/>
                <w:caps/>
                <w:szCs w:val="28"/>
              </w:rPr>
              <w:fldChar w:fldCharType="end"/>
            </w:r>
          </w:ins>
        </w:p>
        <w:customXmlInsRangeStart w:id="778" w:author="Ole Vilstrup" w:date="2020-12-03T11:35:00Z"/>
      </w:sdtContent>
    </w:sdt>
    <w:customXmlInsRangeEnd w:id="778"/>
    <w:p w14:paraId="132C83A0" w14:textId="1EBAA2FD" w:rsidR="00B97C9E" w:rsidRPr="006203F2" w:rsidDel="00943415" w:rsidRDefault="00B97C9E">
      <w:pPr>
        <w:rPr>
          <w:del w:id="779" w:author="Ole Vilstrup" w:date="2020-12-10T11:19:00Z"/>
        </w:rPr>
      </w:pPr>
    </w:p>
    <w:p w14:paraId="7D97934A" w14:textId="4EB206C5" w:rsidR="00191BE8" w:rsidRPr="006203F2" w:rsidDel="00943415" w:rsidRDefault="00191BE8" w:rsidP="00340CF3">
      <w:pPr>
        <w:rPr>
          <w:del w:id="780" w:author="Ole Vilstrup" w:date="2020-12-10T11:19:00Z"/>
        </w:rPr>
      </w:pPr>
    </w:p>
    <w:p w14:paraId="5B949181" w14:textId="790B7B34" w:rsidR="00F75F19" w:rsidRPr="006203F2" w:rsidDel="00943415" w:rsidRDefault="00F75F19" w:rsidP="00F75F19">
      <w:pPr>
        <w:rPr>
          <w:del w:id="781" w:author="Ole Vilstrup" w:date="2020-12-10T11:19:00Z"/>
        </w:rPr>
      </w:pPr>
    </w:p>
    <w:p w14:paraId="18A67A22" w14:textId="50DD791A" w:rsidR="002E0026" w:rsidRPr="006203F2" w:rsidDel="00943415" w:rsidRDefault="002E0026">
      <w:pPr>
        <w:ind w:left="0"/>
        <w:rPr>
          <w:del w:id="782" w:author="Ole Vilstrup" w:date="2020-12-10T11:19:00Z"/>
          <w:rFonts w:ascii="Calibri" w:hAnsi="Calibri" w:cs="Arial"/>
          <w:iCs/>
          <w:sz w:val="32"/>
          <w:szCs w:val="28"/>
          <w:lang w:eastAsia="da-DK"/>
        </w:rPr>
      </w:pPr>
      <w:del w:id="783" w:author="Ole Vilstrup" w:date="2020-12-10T11:19:00Z">
        <w:r w:rsidRPr="006203F2" w:rsidDel="00943415">
          <w:br w:type="page"/>
        </w:r>
      </w:del>
    </w:p>
    <w:p w14:paraId="69D4BC7A" w14:textId="77777777" w:rsidR="00F54FDB" w:rsidRPr="00C85415" w:rsidRDefault="00F54FDB">
      <w:pPr>
        <w:ind w:left="0"/>
        <w:rPr>
          <w:ins w:id="784" w:author="Ole Vilstrup" w:date="2020-09-10T16:43:00Z"/>
          <w:iCs/>
        </w:rPr>
        <w:sectPr w:rsidR="00F54FDB" w:rsidRPr="00C85415" w:rsidSect="00F54FDB">
          <w:headerReference w:type="even" r:id="rId12"/>
          <w:headerReference w:type="default" r:id="rId13"/>
          <w:footerReference w:type="default" r:id="rId14"/>
          <w:headerReference w:type="first" r:id="rId15"/>
          <w:footnotePr>
            <w:numFmt w:val="lowerRoman"/>
          </w:footnotePr>
          <w:endnotePr>
            <w:numFmt w:val="decimal"/>
          </w:endnotePr>
          <w:pgSz w:w="11907" w:h="16840" w:orient="portrait" w:code="9"/>
          <w:pgMar w:top="1134" w:right="1418" w:bottom="1134" w:left="1418" w:header="709" w:footer="425" w:gutter="0"/>
          <w:cols w:space="708"/>
          <w:titlePg/>
          <w:docGrid w:linePitch="360"/>
          <w:sectPrChange w:id="798" w:author="Ole Vilstrup" w:date="2020-12-09T14:34:00Z">
            <w:sectPr w:rsidR="00F54FDB" w:rsidRPr="00C85415" w:rsidSect="00F54FDB">
              <w:pgSz w:w="16840" w:h="11907" w:orient="landscape"/>
              <w:pgMar w:top="1418" w:right="1134" w:bottom="1418" w:left="1134" w:header="709" w:footer="425" w:gutter="0"/>
              <w:titlePg w:val="0"/>
            </w:sectPr>
          </w:sectPrChange>
        </w:sectPr>
        <w:pPrChange w:id="799" w:author="Ole Vilstrup" w:date="2020-12-10T11:19:00Z">
          <w:pPr>
            <w:pStyle w:val="Overskrift2"/>
          </w:pPr>
        </w:pPrChange>
      </w:pPr>
    </w:p>
    <w:p w14:paraId="578D16E7" w14:textId="5F2D2BED" w:rsidR="00C3601E" w:rsidRDefault="00C3601E">
      <w:pPr>
        <w:pStyle w:val="Overskrift1"/>
        <w:rPr>
          <w:ins w:id="800" w:author="Ole Vilstrup" w:date="2021-12-07T08:59:00Z"/>
        </w:rPr>
      </w:pPr>
      <w:bookmarkStart w:id="801" w:name="_Toc95688851"/>
      <w:bookmarkStart w:id="802" w:name="_Toc57887605"/>
      <w:ins w:id="803" w:author="Ole Vilstrup" w:date="2021-12-07T08:59:00Z">
        <w:r>
          <w:lastRenderedPageBreak/>
          <w:t>Errata</w:t>
        </w:r>
        <w:bookmarkEnd w:id="801"/>
      </w:ins>
    </w:p>
    <w:tbl>
      <w:tblPr>
        <w:tblStyle w:val="Tabel-Gitter"/>
        <w:tblW w:w="8134" w:type="dxa"/>
        <w:tblInd w:w="1276" w:type="dxa"/>
        <w:tblLayout w:type="fixed"/>
        <w:tblLook w:val="04A0" w:firstRow="1" w:lastRow="0" w:firstColumn="1" w:lastColumn="0" w:noHBand="0" w:noVBand="1"/>
        <w:tblPrChange w:id="804" w:author="Ole Vilstrup" w:date="2022-02-13T23:23:00Z">
          <w:tblPr>
            <w:tblStyle w:val="Tabel-Gitter"/>
            <w:tblW w:w="8021" w:type="dxa"/>
            <w:tblInd w:w="127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182"/>
        <w:gridCol w:w="2443"/>
        <w:gridCol w:w="3509"/>
        <w:tblGridChange w:id="805">
          <w:tblGrid>
            <w:gridCol w:w="2182"/>
            <w:gridCol w:w="1946"/>
            <w:gridCol w:w="1946"/>
          </w:tblGrid>
        </w:tblGridChange>
      </w:tblGrid>
      <w:tr w:rsidR="00953C84" w:rsidRPr="00B51664" w14:paraId="19FD47A8" w14:textId="08C81B3A" w:rsidTr="00B51664">
        <w:trPr>
          <w:cantSplit/>
          <w:tblHeader/>
          <w:ins w:id="806" w:author="Ole Vilstrup" w:date="2021-12-07T08:59:00Z"/>
        </w:trPr>
        <w:tc>
          <w:tcPr>
            <w:tcW w:w="2182" w:type="dxa"/>
            <w:tcPrChange w:id="807" w:author="Ole Vilstrup" w:date="2022-02-13T23:23:00Z">
              <w:tcPr>
                <w:tcW w:w="2182" w:type="dxa"/>
              </w:tcPr>
            </w:tcPrChange>
          </w:tcPr>
          <w:p w14:paraId="14CA2F62" w14:textId="26378CE6" w:rsidR="00953C84" w:rsidRPr="00B51664" w:rsidRDefault="00953C84" w:rsidP="00C3601E">
            <w:pPr>
              <w:ind w:left="0"/>
              <w:rPr>
                <w:ins w:id="808" w:author="Ole Vilstrup" w:date="2021-12-07T08:59:00Z"/>
                <w:b/>
                <w:bCs/>
                <w:lang w:eastAsia="da-DK"/>
                <w:rPrChange w:id="809" w:author="Ole Vilstrup" w:date="2022-02-13T23:23:00Z">
                  <w:rPr>
                    <w:ins w:id="810" w:author="Ole Vilstrup" w:date="2021-12-07T08:59:00Z"/>
                    <w:lang w:eastAsia="da-DK"/>
                  </w:rPr>
                </w:rPrChange>
              </w:rPr>
            </w:pPr>
            <w:ins w:id="811" w:author="Ole Vilstrup" w:date="2021-12-07T09:00:00Z">
              <w:r w:rsidRPr="00B51664">
                <w:rPr>
                  <w:b/>
                  <w:bCs/>
                  <w:lang w:eastAsia="da-DK"/>
                  <w:rPrChange w:id="812" w:author="Ole Vilstrup" w:date="2022-02-13T23:23:00Z">
                    <w:rPr>
                      <w:lang w:eastAsia="da-DK"/>
                    </w:rPr>
                  </w:rPrChange>
                </w:rPr>
                <w:t>Kapitel</w:t>
              </w:r>
            </w:ins>
          </w:p>
        </w:tc>
        <w:tc>
          <w:tcPr>
            <w:tcW w:w="2443" w:type="dxa"/>
            <w:tcPrChange w:id="813" w:author="Ole Vilstrup" w:date="2022-02-13T23:23:00Z">
              <w:tcPr>
                <w:tcW w:w="1946" w:type="dxa"/>
              </w:tcPr>
            </w:tcPrChange>
          </w:tcPr>
          <w:p w14:paraId="2B8890C1" w14:textId="32BF862F" w:rsidR="00953C84" w:rsidRPr="00B51664" w:rsidRDefault="00953C84" w:rsidP="00C3601E">
            <w:pPr>
              <w:ind w:left="0"/>
              <w:rPr>
                <w:ins w:id="814" w:author="Ole Vilstrup" w:date="2021-12-07T08:59:00Z"/>
                <w:b/>
                <w:bCs/>
                <w:lang w:eastAsia="da-DK"/>
                <w:rPrChange w:id="815" w:author="Ole Vilstrup" w:date="2022-02-13T23:23:00Z">
                  <w:rPr>
                    <w:ins w:id="816" w:author="Ole Vilstrup" w:date="2021-12-07T08:59:00Z"/>
                    <w:lang w:eastAsia="da-DK"/>
                  </w:rPr>
                </w:rPrChange>
              </w:rPr>
            </w:pPr>
            <w:ins w:id="817" w:author="Ole Vilstrup" w:date="2021-12-07T09:00:00Z">
              <w:r w:rsidRPr="00B51664">
                <w:rPr>
                  <w:b/>
                  <w:bCs/>
                  <w:lang w:eastAsia="da-DK"/>
                  <w:rPrChange w:id="818" w:author="Ole Vilstrup" w:date="2022-02-13T23:23:00Z">
                    <w:rPr>
                      <w:lang w:eastAsia="da-DK"/>
                    </w:rPr>
                  </w:rPrChange>
                </w:rPr>
                <w:t>Rettelse</w:t>
              </w:r>
            </w:ins>
          </w:p>
        </w:tc>
        <w:tc>
          <w:tcPr>
            <w:tcW w:w="3509" w:type="dxa"/>
            <w:tcPrChange w:id="819" w:author="Ole Vilstrup" w:date="2022-02-13T23:23:00Z">
              <w:tcPr>
                <w:tcW w:w="1946" w:type="dxa"/>
              </w:tcPr>
            </w:tcPrChange>
          </w:tcPr>
          <w:p w14:paraId="312600E6" w14:textId="5F07AE9A" w:rsidR="00953C84" w:rsidRPr="00B51664" w:rsidRDefault="00953C84" w:rsidP="00C3601E">
            <w:pPr>
              <w:ind w:left="0"/>
              <w:rPr>
                <w:ins w:id="820" w:author="Ole Vilstrup" w:date="2021-12-07T08:59:00Z"/>
                <w:b/>
                <w:bCs/>
                <w:lang w:eastAsia="da-DK"/>
                <w:rPrChange w:id="821" w:author="Ole Vilstrup" w:date="2022-02-13T23:23:00Z">
                  <w:rPr>
                    <w:ins w:id="822" w:author="Ole Vilstrup" w:date="2021-12-07T08:59:00Z"/>
                    <w:lang w:eastAsia="da-DK"/>
                  </w:rPr>
                </w:rPrChange>
              </w:rPr>
            </w:pPr>
            <w:ins w:id="823" w:author="Ole Vilstrup" w:date="2021-12-07T09:00:00Z">
              <w:r w:rsidRPr="00B51664">
                <w:rPr>
                  <w:b/>
                  <w:bCs/>
                  <w:lang w:eastAsia="da-DK"/>
                  <w:rPrChange w:id="824" w:author="Ole Vilstrup" w:date="2022-02-13T23:23:00Z">
                    <w:rPr>
                      <w:lang w:eastAsia="da-DK"/>
                    </w:rPr>
                  </w:rPrChange>
                </w:rPr>
                <w:t>Dok version</w:t>
              </w:r>
            </w:ins>
          </w:p>
        </w:tc>
      </w:tr>
      <w:tr w:rsidR="00953C84" w14:paraId="3D560756" w14:textId="69684A33" w:rsidTr="00B51664">
        <w:trPr>
          <w:cantSplit/>
          <w:ins w:id="825" w:author="Ole Vilstrup" w:date="2021-12-07T08:59:00Z"/>
        </w:trPr>
        <w:tc>
          <w:tcPr>
            <w:tcW w:w="2182" w:type="dxa"/>
            <w:tcPrChange w:id="826" w:author="Ole Vilstrup" w:date="2022-02-13T23:23:00Z">
              <w:tcPr>
                <w:tcW w:w="2182" w:type="dxa"/>
              </w:tcPr>
            </w:tcPrChange>
          </w:tcPr>
          <w:p w14:paraId="24B2B22D" w14:textId="1160D7B6" w:rsidR="00953C84" w:rsidRDefault="00953C84" w:rsidP="00C3601E">
            <w:pPr>
              <w:ind w:left="0"/>
              <w:rPr>
                <w:ins w:id="827" w:author="Ole Vilstrup" w:date="2021-12-07T08:59:00Z"/>
                <w:lang w:eastAsia="da-DK"/>
              </w:rPr>
            </w:pPr>
            <w:ins w:id="828" w:author="Ole Vilstrup" w:date="2021-12-07T09:04:00Z">
              <w:del w:id="829" w:author="Ole Vilstrup Møller" w:date="2023-06-19T13:56:00Z">
                <w:r w:rsidRPr="00953C84" w:rsidDel="00336484">
                  <w:rPr>
                    <w:sz w:val="22"/>
                    <w:lang w:eastAsia="da-DK"/>
                    <w:rPrChange w:id="830" w:author="Ole Vilstrup" w:date="2022-01-03T11:38:00Z">
                      <w:rPr>
                        <w:rFonts w:eastAsia="Calibri"/>
                        <w:sz w:val="22"/>
                      </w:rPr>
                    </w:rPrChange>
                  </w:rPr>
                  <w:fldChar w:fldCharType="begin"/>
                </w:r>
                <w:r w:rsidDel="00336484">
                  <w:rPr>
                    <w:lang w:eastAsia="da-DK"/>
                  </w:rPr>
                  <w:delInstrText xml:space="preserve"> REF _Ref89760257 \h </w:delInstrText>
                </w:r>
              </w:del>
            </w:ins>
            <w:del w:id="831" w:author="Ole Vilstrup Møller" w:date="2023-06-19T13:56:00Z">
              <w:r w:rsidDel="00336484">
                <w:rPr>
                  <w:lang w:eastAsia="da-DK"/>
                </w:rPr>
                <w:delInstrText xml:space="preserve"> \* MERGEFORMAT </w:delInstrText>
              </w:r>
              <w:r w:rsidRPr="0011226E" w:rsidDel="00336484">
                <w:rPr>
                  <w:lang w:eastAsia="da-DK"/>
                </w:rPr>
              </w:r>
              <w:r w:rsidRPr="00953C84" w:rsidDel="00336484">
                <w:rPr>
                  <w:sz w:val="22"/>
                  <w:lang w:eastAsia="da-DK"/>
                  <w:rPrChange w:id="832" w:author="Ole Vilstrup" w:date="2022-01-03T11:38:00Z">
                    <w:rPr>
                      <w:rFonts w:eastAsia="Calibri"/>
                    </w:rPr>
                  </w:rPrChange>
                </w:rPr>
                <w:fldChar w:fldCharType="separate"/>
              </w:r>
            </w:del>
            <w:ins w:id="833" w:author="Ole Vilstrup" w:date="2022-02-14T08:21:00Z">
              <w:del w:id="834" w:author="Ole Vilstrup Møller" w:date="2023-06-19T13:56:00Z">
                <w:r w:rsidR="00EB10D2" w:rsidRPr="00EB10D2" w:rsidDel="00336484">
                  <w:rPr>
                    <w:lang w:eastAsia="da-DK"/>
                    <w:rPrChange w:id="835" w:author="Ole Vilstrup" w:date="2022-02-14T08:21:00Z">
                      <w:rPr>
                        <w:rFonts w:eastAsia="Calibri"/>
                      </w:rPr>
                    </w:rPrChange>
                  </w:rPr>
                  <w:delText>SBDH BinaryContent – den indeholdte meddelelse</w:delText>
                </w:r>
              </w:del>
            </w:ins>
            <w:ins w:id="836" w:author="Ole Vilstrup" w:date="2021-12-07T09:04:00Z">
              <w:del w:id="837" w:author="Ole Vilstrup Møller" w:date="2023-06-19T13:56:00Z">
                <w:r w:rsidRPr="00953C84" w:rsidDel="00336484">
                  <w:rPr>
                    <w:sz w:val="22"/>
                    <w:lang w:eastAsia="da-DK"/>
                    <w:rPrChange w:id="838" w:author="Ole Vilstrup" w:date="2022-01-03T11:38:00Z">
                      <w:rPr>
                        <w:rFonts w:eastAsia="Calibri"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2443" w:type="dxa"/>
            <w:tcPrChange w:id="839" w:author="Ole Vilstrup" w:date="2022-02-13T23:23:00Z">
              <w:tcPr>
                <w:tcW w:w="1946" w:type="dxa"/>
              </w:tcPr>
            </w:tcPrChange>
          </w:tcPr>
          <w:p w14:paraId="7481021C" w14:textId="16AAEDD5" w:rsidR="00953C84" w:rsidDel="00336484" w:rsidRDefault="00953C84">
            <w:pPr>
              <w:ind w:left="0"/>
              <w:rPr>
                <w:ins w:id="840" w:author="Ole Vilstrup" w:date="2021-12-07T09:01:00Z"/>
                <w:del w:id="841" w:author="Ole Vilstrup Møller" w:date="2023-06-19T13:56:00Z"/>
                <w:rFonts w:eastAsia="Calibri"/>
                <w:lang w:eastAsia="da-DK"/>
              </w:rPr>
              <w:pPrChange w:id="842" w:author="Ole Vilstrup" w:date="2021-12-07T09:01:00Z">
                <w:pPr/>
              </w:pPrChange>
            </w:pPr>
            <w:ins w:id="843" w:author="Ole Vilstrup" w:date="2021-12-07T09:01:00Z">
              <w:del w:id="844" w:author="Ole Vilstrup Møller" w:date="2023-06-19T13:56:00Z">
                <w:r w:rsidDel="00336484">
                  <w:rPr>
                    <w:rFonts w:eastAsia="Calibri"/>
                    <w:lang w:eastAsia="da-DK"/>
                  </w:rPr>
                  <w:delText>Encoding vil i piloten have følgende udfaldsrum for MedCom meddelelserne, som alle er OIOxml:</w:delText>
                </w:r>
              </w:del>
            </w:ins>
          </w:p>
          <w:p w14:paraId="143AD753" w14:textId="6D3D191D" w:rsidR="00953C84" w:rsidDel="00336484" w:rsidRDefault="00953C84" w:rsidP="00C95A46">
            <w:pPr>
              <w:pStyle w:val="Listeafsnit"/>
              <w:numPr>
                <w:ilvl w:val="0"/>
                <w:numId w:val="27"/>
              </w:numPr>
              <w:rPr>
                <w:ins w:id="845" w:author="Ole Vilstrup" w:date="2021-12-07T09:01:00Z"/>
                <w:del w:id="846" w:author="Ole Vilstrup Møller" w:date="2023-06-19T13:56:00Z"/>
                <w:rFonts w:eastAsia="Calibri"/>
                <w:lang w:eastAsia="da-DK"/>
              </w:rPr>
            </w:pPr>
            <w:ins w:id="847" w:author="Ole Vilstrup" w:date="2021-12-07T09:01:00Z">
              <w:del w:id="848" w:author="Ole Vilstrup Møller" w:date="2023-06-19T13:56:00Z">
                <w:r w:rsidRPr="00D54964" w:rsidDel="00336484">
                  <w:rPr>
                    <w:rFonts w:eastAsia="Calibri"/>
                    <w:lang w:eastAsia="da-DK"/>
                  </w:rPr>
                  <w:delText>"UTF-8"</w:delText>
                </w:r>
              </w:del>
            </w:ins>
          </w:p>
          <w:p w14:paraId="3063350A" w14:textId="061CD513" w:rsidR="00953C84" w:rsidRPr="00DF6B8F" w:rsidDel="00336484" w:rsidRDefault="00953C84" w:rsidP="00C95A46">
            <w:pPr>
              <w:pStyle w:val="Listeafsnit"/>
              <w:numPr>
                <w:ilvl w:val="0"/>
                <w:numId w:val="27"/>
              </w:numPr>
              <w:rPr>
                <w:ins w:id="849" w:author="Ole Vilstrup" w:date="2021-12-07T09:01:00Z"/>
                <w:del w:id="850" w:author="Ole Vilstrup Møller" w:date="2023-06-19T13:56:00Z"/>
                <w:rFonts w:eastAsia="Calibri"/>
                <w:b/>
                <w:bCs/>
                <w:i/>
                <w:iCs/>
                <w:lang w:eastAsia="da-DK"/>
                <w:rPrChange w:id="851" w:author="Ole Vilstrup" w:date="2021-12-07T09:01:00Z">
                  <w:rPr>
                    <w:ins w:id="852" w:author="Ole Vilstrup" w:date="2021-12-07T09:01:00Z"/>
                    <w:del w:id="853" w:author="Ole Vilstrup Møller" w:date="2023-06-19T13:56:00Z"/>
                    <w:rFonts w:eastAsia="Calibri"/>
                    <w:lang w:eastAsia="da-DK"/>
                  </w:rPr>
                </w:rPrChange>
              </w:rPr>
            </w:pPr>
            <w:ins w:id="854" w:author="Ole Vilstrup" w:date="2021-12-07T09:01:00Z">
              <w:del w:id="855" w:author="Ole Vilstrup Møller" w:date="2023-06-19T13:56:00Z">
                <w:r w:rsidRPr="00DF6B8F" w:rsidDel="00336484">
                  <w:rPr>
                    <w:rFonts w:eastAsia="Calibri"/>
                    <w:b/>
                    <w:bCs/>
                    <w:i/>
                    <w:iCs/>
                    <w:lang w:eastAsia="da-DK"/>
                    <w:rPrChange w:id="856" w:author="Ole Vilstrup" w:date="2021-12-07T09:01:00Z">
                      <w:rPr>
                        <w:rFonts w:eastAsia="Calibri"/>
                        <w:lang w:eastAsia="da-DK"/>
                      </w:rPr>
                    </w:rPrChange>
                  </w:rPr>
                  <w:delText>”ISO-8859-1”</w:delText>
                </w:r>
              </w:del>
            </w:ins>
          </w:p>
          <w:p w14:paraId="6148C3E6" w14:textId="1B26F865" w:rsidR="00953C84" w:rsidDel="00336484" w:rsidRDefault="00953C84" w:rsidP="00C3601E">
            <w:pPr>
              <w:ind w:left="0"/>
              <w:rPr>
                <w:ins w:id="857" w:author="Ole Vilstrup" w:date="2021-12-07T09:02:00Z"/>
                <w:del w:id="858" w:author="Ole Vilstrup Møller" w:date="2023-06-19T13:56:00Z"/>
                <w:lang w:eastAsia="da-DK"/>
              </w:rPr>
            </w:pPr>
          </w:p>
          <w:p w14:paraId="513A429A" w14:textId="3799CD22" w:rsidR="00953C84" w:rsidRPr="007C6EF2" w:rsidDel="00336484" w:rsidRDefault="00953C84" w:rsidP="00C3601E">
            <w:pPr>
              <w:ind w:left="0"/>
              <w:rPr>
                <w:ins w:id="859" w:author="Ole Vilstrup" w:date="2021-12-07T09:06:00Z"/>
                <w:del w:id="860" w:author="Ole Vilstrup Møller" w:date="2023-06-19T13:56:00Z"/>
                <w:rFonts w:eastAsia="Calibri"/>
                <w:lang w:eastAsia="da-DK"/>
                <w:rPrChange w:id="861" w:author="Ole Vilstrup" w:date="2021-12-07T09:06:00Z">
                  <w:rPr>
                    <w:ins w:id="862" w:author="Ole Vilstrup" w:date="2021-12-07T09:06:00Z"/>
                    <w:del w:id="863" w:author="Ole Vilstrup Møller" w:date="2023-06-19T13:56:00Z"/>
                    <w:rFonts w:eastAsia="Calibri"/>
                    <w:b/>
                    <w:bCs/>
                    <w:i/>
                    <w:iCs/>
                    <w:lang w:eastAsia="da-DK"/>
                  </w:rPr>
                </w:rPrChange>
              </w:rPr>
            </w:pPr>
            <w:ins w:id="864" w:author="Ole Vilstrup" w:date="2021-12-07T09:02:00Z">
              <w:del w:id="865" w:author="Ole Vilstrup Møller" w:date="2023-06-19T13:56:00Z">
                <w:r w:rsidDel="00336484">
                  <w:rPr>
                    <w:lang w:eastAsia="da-DK"/>
                  </w:rPr>
                  <w:delText xml:space="preserve">Encoding værdien rettet fra ”ISO” til </w:delText>
                </w:r>
                <w:r w:rsidRPr="005C3A7B" w:rsidDel="00336484">
                  <w:rPr>
                    <w:rFonts w:eastAsia="Calibri"/>
                    <w:b/>
                    <w:bCs/>
                    <w:i/>
                    <w:iCs/>
                    <w:lang w:eastAsia="da-DK"/>
                  </w:rPr>
                  <w:delText>”ISO-8859-1”</w:delText>
                </w:r>
              </w:del>
            </w:ins>
            <w:ins w:id="866" w:author="Ole Vilstrup" w:date="2021-12-07T09:06:00Z">
              <w:del w:id="867" w:author="Ole Vilstrup Møller" w:date="2023-06-19T13:56:00Z">
                <w:r w:rsidDel="00336484">
                  <w:rPr>
                    <w:rFonts w:eastAsia="Calibri"/>
                    <w:lang w:eastAsia="da-DK"/>
                  </w:rPr>
                  <w:delText>.</w:delText>
                </w:r>
              </w:del>
            </w:ins>
          </w:p>
          <w:p w14:paraId="766A4063" w14:textId="1CE0DAB6" w:rsidR="00953C84" w:rsidRPr="006B39DB" w:rsidRDefault="00953C84" w:rsidP="00C3601E">
            <w:pPr>
              <w:ind w:left="0"/>
              <w:rPr>
                <w:ins w:id="868" w:author="Ole Vilstrup" w:date="2021-12-07T08:59:00Z"/>
                <w:lang w:eastAsia="da-DK"/>
              </w:rPr>
            </w:pPr>
            <w:ins w:id="869" w:author="Ole Vilstrup" w:date="2021-12-07T09:06:00Z">
              <w:del w:id="870" w:author="Ole Vilstrup Møller" w:date="2023-06-19T13:56:00Z">
                <w:r w:rsidRPr="006B39DB" w:rsidDel="00336484">
                  <w:rPr>
                    <w:lang w:eastAsia="da-DK"/>
                    <w:rPrChange w:id="871" w:author="Ole Vilstrup" w:date="2021-12-07T09:06:00Z">
                      <w:rPr>
                        <w:b/>
                        <w:bCs/>
                        <w:i/>
                        <w:iCs/>
                        <w:lang w:eastAsia="da-DK"/>
                      </w:rPr>
                    </w:rPrChange>
                  </w:rPr>
                  <w:delText>X</w:delText>
                </w:r>
              </w:del>
            </w:ins>
            <w:ins w:id="872" w:author="Ole Vilstrup" w:date="2022-02-13T23:51:00Z">
              <w:del w:id="873" w:author="Ole Vilstrup Møller" w:date="2023-06-19T13:56:00Z">
                <w:r w:rsidR="004F3523" w:rsidDel="00336484">
                  <w:rPr>
                    <w:lang w:eastAsia="da-DK"/>
                  </w:rPr>
                  <w:delText>SD</w:delText>
                </w:r>
              </w:del>
            </w:ins>
            <w:ins w:id="874" w:author="Ole Vilstrup" w:date="2021-12-07T09:06:00Z">
              <w:del w:id="875" w:author="Ole Vilstrup Møller" w:date="2023-06-19T13:56:00Z">
                <w:r w:rsidRPr="006B39DB" w:rsidDel="00336484">
                  <w:rPr>
                    <w:lang w:eastAsia="da-DK"/>
                    <w:rPrChange w:id="876" w:author="Ole Vilstrup" w:date="2021-12-07T09:06:00Z">
                      <w:rPr>
                        <w:b/>
                        <w:bCs/>
                        <w:i/>
                        <w:iCs/>
                        <w:lang w:eastAsia="da-DK"/>
                      </w:rPr>
                    </w:rPrChange>
                  </w:rPr>
                  <w:delText xml:space="preserve"> </w:delText>
                </w:r>
                <w:r w:rsidDel="00336484">
                  <w:rPr>
                    <w:lang w:eastAsia="da-DK"/>
                  </w:rPr>
                  <w:delText>er korrekt</w:delText>
                </w:r>
              </w:del>
            </w:ins>
          </w:p>
        </w:tc>
        <w:tc>
          <w:tcPr>
            <w:tcW w:w="3509" w:type="dxa"/>
            <w:tcPrChange w:id="877" w:author="Ole Vilstrup" w:date="2022-02-13T23:23:00Z">
              <w:tcPr>
                <w:tcW w:w="1946" w:type="dxa"/>
              </w:tcPr>
            </w:tcPrChange>
          </w:tcPr>
          <w:p w14:paraId="65350036" w14:textId="613B73AA" w:rsidR="00953C84" w:rsidRDefault="004D60FC" w:rsidP="00C3601E">
            <w:pPr>
              <w:ind w:left="0"/>
              <w:rPr>
                <w:ins w:id="878" w:author="Ole Vilstrup" w:date="2021-12-07T08:59:00Z"/>
                <w:lang w:eastAsia="da-DK"/>
              </w:rPr>
            </w:pPr>
            <w:ins w:id="879" w:author="Ole Vilstrup" w:date="2022-01-03T11:43:00Z">
              <w:del w:id="880" w:author="Ole Vilstrup Møller" w:date="2023-06-19T13:56:00Z">
                <w:r w:rsidRPr="004D60FC" w:rsidDel="00336484">
                  <w:rPr>
                    <w:lang w:eastAsia="da-DK"/>
                  </w:rPr>
                  <w:delText>SBDH – konfigurationer 20220103.docx</w:delText>
                </w:r>
              </w:del>
            </w:ins>
          </w:p>
        </w:tc>
      </w:tr>
      <w:tr w:rsidR="00953C84" w:rsidDel="00336484" w14:paraId="3F168BB4" w14:textId="51EFF61F" w:rsidTr="00B51664">
        <w:trPr>
          <w:cantSplit/>
          <w:ins w:id="881" w:author="Ole Vilstrup" w:date="2021-12-07T09:03:00Z"/>
          <w:del w:id="882" w:author="Ole Vilstrup Møller" w:date="2023-06-19T13:56:00Z"/>
          <w:trPrChange w:id="883" w:author="Ole Vilstrup" w:date="2022-02-13T23:23:00Z">
            <w:trPr>
              <w:gridAfter w:val="0"/>
            </w:trPr>
          </w:trPrChange>
        </w:trPr>
        <w:tc>
          <w:tcPr>
            <w:tcW w:w="2182" w:type="dxa"/>
            <w:tcPrChange w:id="884" w:author="Ole Vilstrup" w:date="2022-02-13T23:23:00Z">
              <w:tcPr>
                <w:tcW w:w="2182" w:type="dxa"/>
              </w:tcPr>
            </w:tcPrChange>
          </w:tcPr>
          <w:p w14:paraId="30A8FF77" w14:textId="7D2B72CD" w:rsidR="00953C84" w:rsidRPr="00953C84" w:rsidDel="00336484" w:rsidRDefault="00953C84" w:rsidP="00C3601E">
            <w:pPr>
              <w:ind w:left="0"/>
              <w:rPr>
                <w:ins w:id="885" w:author="Ole Vilstrup" w:date="2021-12-07T09:03:00Z"/>
                <w:del w:id="886" w:author="Ole Vilstrup Møller" w:date="2023-06-19T13:56:00Z"/>
                <w:lang w:eastAsia="da-DK"/>
                <w:rPrChange w:id="887" w:author="Ole Vilstrup" w:date="2022-01-03T11:38:00Z">
                  <w:rPr>
                    <w:ins w:id="888" w:author="Ole Vilstrup" w:date="2021-12-07T09:03:00Z"/>
                    <w:del w:id="889" w:author="Ole Vilstrup Møller" w:date="2023-06-19T13:56:00Z"/>
                    <w:rFonts w:eastAsia="Calibri"/>
                  </w:rPr>
                </w:rPrChange>
              </w:rPr>
            </w:pPr>
            <w:ins w:id="890" w:author="Ole Vilstrup" w:date="2021-12-07T09:04:00Z">
              <w:del w:id="891" w:author="Ole Vilstrup Møller" w:date="2023-06-19T13:56:00Z">
                <w:r w:rsidRPr="00953C84" w:rsidDel="00336484">
                  <w:rPr>
                    <w:lang w:eastAsia="da-DK"/>
                    <w:rPrChange w:id="892" w:author="Ole Vilstrup" w:date="2022-01-03T11:38:00Z">
                      <w:rPr>
                        <w:rFonts w:eastAsia="Calibri"/>
                      </w:rPr>
                    </w:rPrChange>
                  </w:rPr>
                  <w:delText xml:space="preserve">Eksempel kapitler </w:delText>
                </w:r>
              </w:del>
            </w:ins>
          </w:p>
        </w:tc>
        <w:tc>
          <w:tcPr>
            <w:tcW w:w="2443" w:type="dxa"/>
            <w:tcPrChange w:id="893" w:author="Ole Vilstrup" w:date="2022-02-13T23:23:00Z">
              <w:tcPr>
                <w:tcW w:w="1946" w:type="dxa"/>
              </w:tcPr>
            </w:tcPrChange>
          </w:tcPr>
          <w:p w14:paraId="5E5D4541" w14:textId="06E027B3" w:rsidR="00953C84" w:rsidDel="00336484" w:rsidRDefault="00953C84" w:rsidP="00C95A46">
            <w:pPr>
              <w:ind w:left="0"/>
              <w:rPr>
                <w:ins w:id="894" w:author="Ole Vilstrup" w:date="2021-12-07T09:03:00Z"/>
                <w:del w:id="895" w:author="Ole Vilstrup Møller" w:date="2023-06-19T13:56:00Z"/>
                <w:rFonts w:eastAsia="Calibri"/>
                <w:lang w:eastAsia="da-DK"/>
              </w:rPr>
            </w:pPr>
            <w:ins w:id="896" w:author="Ole Vilstrup" w:date="2021-12-07T09:05:00Z">
              <w:del w:id="897" w:author="Ole Vilstrup Møller" w:date="2023-06-19T13:56:00Z">
                <w:r w:rsidDel="00336484">
                  <w:rPr>
                    <w:rFonts w:eastAsia="Calibri"/>
                  </w:rPr>
                  <w:delText>Eksempel kapitler konsekvent oprettet i hele dokumentet.</w:delText>
                </w:r>
              </w:del>
            </w:ins>
          </w:p>
        </w:tc>
        <w:tc>
          <w:tcPr>
            <w:tcW w:w="3509" w:type="dxa"/>
            <w:tcPrChange w:id="898" w:author="Ole Vilstrup" w:date="2022-02-13T23:23:00Z">
              <w:tcPr>
                <w:tcW w:w="1946" w:type="dxa"/>
                <w:gridSpan w:val="2"/>
              </w:tcPr>
            </w:tcPrChange>
          </w:tcPr>
          <w:p w14:paraId="3B36C454" w14:textId="605FB001" w:rsidR="00953C84" w:rsidRPr="00AC21B5" w:rsidDel="00336484" w:rsidRDefault="004D60FC" w:rsidP="00C3601E">
            <w:pPr>
              <w:ind w:left="0"/>
              <w:rPr>
                <w:ins w:id="899" w:author="Ole Vilstrup" w:date="2021-12-07T09:03:00Z"/>
                <w:del w:id="900" w:author="Ole Vilstrup Møller" w:date="2023-06-19T13:56:00Z"/>
                <w:lang w:eastAsia="da-DK"/>
              </w:rPr>
            </w:pPr>
            <w:ins w:id="901" w:author="Ole Vilstrup" w:date="2022-01-03T11:43:00Z">
              <w:del w:id="902" w:author="Ole Vilstrup Møller" w:date="2023-06-19T13:56:00Z">
                <w:r w:rsidRPr="004D60FC" w:rsidDel="00336484">
                  <w:rPr>
                    <w:lang w:eastAsia="da-DK"/>
                  </w:rPr>
                  <w:delText>SBDH – konfigurationer 20220103.docx</w:delText>
                </w:r>
              </w:del>
            </w:ins>
          </w:p>
        </w:tc>
      </w:tr>
      <w:tr w:rsidR="00953C84" w:rsidDel="00336484" w14:paraId="12FCF239" w14:textId="1AFECB4E" w:rsidTr="00B51664">
        <w:trPr>
          <w:cantSplit/>
          <w:ins w:id="903" w:author="Ole Vilstrup" w:date="2021-12-07T09:05:00Z"/>
          <w:del w:id="904" w:author="Ole Vilstrup Møller" w:date="2023-06-19T13:56:00Z"/>
          <w:trPrChange w:id="905" w:author="Ole Vilstrup" w:date="2022-02-13T23:23:00Z">
            <w:trPr>
              <w:gridAfter w:val="0"/>
            </w:trPr>
          </w:trPrChange>
        </w:trPr>
        <w:tc>
          <w:tcPr>
            <w:tcW w:w="2182" w:type="dxa"/>
            <w:tcPrChange w:id="906" w:author="Ole Vilstrup" w:date="2022-02-13T23:23:00Z">
              <w:tcPr>
                <w:tcW w:w="2182" w:type="dxa"/>
              </w:tcPr>
            </w:tcPrChange>
          </w:tcPr>
          <w:p w14:paraId="21B3546A" w14:textId="6AA6B690" w:rsidR="00EB10D2" w:rsidRPr="00EB10D2" w:rsidDel="001B73F7" w:rsidRDefault="00953C84">
            <w:pPr>
              <w:ind w:left="0"/>
              <w:rPr>
                <w:ins w:id="907" w:author="Ole Vilstrup" w:date="2022-02-14T08:21:00Z"/>
                <w:del w:id="908" w:author="Ole Vilstrup Møller" w:date="2023-06-19T13:55:00Z"/>
                <w:rPrChange w:id="909" w:author="Ole Vilstrup" w:date="2022-02-14T08:21:00Z">
                  <w:rPr>
                    <w:ins w:id="910" w:author="Ole Vilstrup" w:date="2022-02-14T08:21:00Z"/>
                    <w:del w:id="911" w:author="Ole Vilstrup Møller" w:date="2023-06-19T13:55:00Z"/>
                    <w:rFonts w:eastAsia="Calibri"/>
                  </w:rPr>
                </w:rPrChange>
              </w:rPr>
            </w:pPr>
            <w:ins w:id="912" w:author="Ole Vilstrup" w:date="2021-12-07T09:32:00Z">
              <w:del w:id="913" w:author="Ole Vilstrup Møller" w:date="2023-06-19T13:55:00Z">
                <w:r w:rsidRPr="00953C84" w:rsidDel="001B73F7">
                  <w:rPr>
                    <w:sz w:val="22"/>
                    <w:lang w:eastAsia="da-DK"/>
                    <w:rPrChange w:id="914" w:author="Ole Vilstrup" w:date="2022-01-03T11:38:00Z">
                      <w:rPr>
                        <w:rFonts w:eastAsia="Calibri"/>
                        <w:sz w:val="22"/>
                      </w:rPr>
                    </w:rPrChange>
                  </w:rPr>
                  <w:fldChar w:fldCharType="begin"/>
                </w:r>
                <w:r w:rsidRPr="00953C84" w:rsidDel="001B73F7">
                  <w:rPr>
                    <w:lang w:eastAsia="da-DK"/>
                    <w:rPrChange w:id="915" w:author="Ole Vilstrup" w:date="2022-01-03T11:38:00Z">
                      <w:rPr>
                        <w:rFonts w:eastAsia="Calibri"/>
                      </w:rPr>
                    </w:rPrChange>
                  </w:rPr>
                  <w:delInstrText xml:space="preserve"> REF _Ref89761970 \h </w:delInstrText>
                </w:r>
              </w:del>
            </w:ins>
            <w:del w:id="916" w:author="Ole Vilstrup Møller" w:date="2023-06-19T13:55:00Z">
              <w:r w:rsidDel="001B73F7">
                <w:rPr>
                  <w:lang w:eastAsia="da-DK"/>
                </w:rPr>
                <w:delInstrText xml:space="preserve"> \* MERGEFORMAT </w:delInstrText>
              </w:r>
              <w:r w:rsidRPr="0011226E" w:rsidDel="001B73F7">
                <w:rPr>
                  <w:lang w:eastAsia="da-DK"/>
                </w:rPr>
              </w:r>
              <w:r w:rsidRPr="00953C84" w:rsidDel="001B73F7">
                <w:rPr>
                  <w:sz w:val="22"/>
                  <w:lang w:eastAsia="da-DK"/>
                  <w:rPrChange w:id="917" w:author="Ole Vilstrup" w:date="2022-01-03T11:38:00Z">
                    <w:rPr>
                      <w:rFonts w:eastAsia="Calibri"/>
                    </w:rPr>
                  </w:rPrChange>
                </w:rPr>
                <w:fldChar w:fldCharType="separate"/>
              </w:r>
            </w:del>
          </w:p>
          <w:p w14:paraId="77BA2359" w14:textId="0603A120" w:rsidR="00EB10D2" w:rsidDel="001B73F7" w:rsidRDefault="00EB10D2">
            <w:pPr>
              <w:ind w:left="0"/>
              <w:rPr>
                <w:ins w:id="918" w:author="Ole Vilstrup" w:date="2022-02-14T08:21:00Z"/>
                <w:del w:id="919" w:author="Ole Vilstrup Møller" w:date="2023-06-19T13:55:00Z"/>
                <w:rFonts w:eastAsia="Calibri"/>
                <w:lang w:eastAsia="da-DK"/>
              </w:rPr>
              <w:pPrChange w:id="920" w:author="Ole Vilstrup" w:date="2022-02-14T08:21:00Z">
                <w:pPr/>
              </w:pPrChange>
            </w:pPr>
            <w:ins w:id="921" w:author="Ole Vilstrup" w:date="2022-02-14T08:21:00Z">
              <w:del w:id="922" w:author="Ole Vilstrup Møller" w:date="2023-06-19T13:55:00Z">
                <w:r w:rsidRPr="00EB10D2" w:rsidDel="001B73F7">
                  <w:rPr>
                    <w:lang w:eastAsia="da-DK"/>
                    <w:rPrChange w:id="923" w:author="Ole Vilstrup" w:date="2022-02-14T08:21:00Z">
                      <w:rPr>
                        <w:rFonts w:eastAsia="Calibri"/>
                      </w:rPr>
                    </w:rPrChange>
                  </w:rPr>
                  <w:delText>DOCUMENTID</w:delText>
                </w:r>
                <w:r w:rsidDel="001B73F7">
                  <w:rPr>
                    <w:rFonts w:eastAsia="Calibri"/>
                    <w:lang w:eastAsia="da-DK"/>
                  </w:rPr>
                  <w:delText xml:space="preserve"> MedCom </w:delText>
                </w:r>
                <w:r w:rsidRPr="00FA7195" w:rsidDel="001B73F7">
                  <w:rPr>
                    <w:rFonts w:eastAsia="Calibri"/>
                    <w:lang w:eastAsia="da-DK"/>
                    <w:rPrChange w:id="924" w:author="Ole Vilstrup" w:date="2022-02-13T23:09:00Z">
                      <w:rPr>
                        <w:rStyle w:val="XMLname"/>
                        <w:rFonts w:ascii="Calibri" w:eastAsia="Calibri" w:hAnsi="Calibri"/>
                        <w:b/>
                        <w:bCs/>
                        <w:i/>
                        <w:iCs/>
                        <w:sz w:val="22"/>
                        <w:szCs w:val="26"/>
                      </w:rPr>
                    </w:rPrChange>
                  </w:rPr>
                  <w:delText>Kvitteringer</w:delText>
                </w:r>
                <w:r w:rsidDel="001B73F7">
                  <w:rPr>
                    <w:rFonts w:eastAsia="Calibri"/>
                    <w:lang w:eastAsia="da-DK"/>
                  </w:rPr>
                  <w:delText>:</w:delText>
                </w:r>
              </w:del>
            </w:ins>
          </w:p>
          <w:p w14:paraId="3AEAFA0E" w14:textId="680EF5BA" w:rsidR="00EB10D2" w:rsidRPr="00964E83" w:rsidDel="001B73F7" w:rsidRDefault="00EB10D2">
            <w:pPr>
              <w:ind w:left="0"/>
              <w:rPr>
                <w:ins w:id="925" w:author="Ole Vilstrup" w:date="2022-02-14T08:21:00Z"/>
                <w:del w:id="926" w:author="Ole Vilstrup Møller" w:date="2023-06-19T13:55:00Z"/>
                <w:rStyle w:val="XMLname"/>
                <w:rFonts w:eastAsia="Calibri"/>
                <w:sz w:val="18"/>
                <w:szCs w:val="18"/>
              </w:rPr>
              <w:pPrChange w:id="927" w:author="Ole Vilstrup" w:date="2022-02-14T08:21:00Z">
                <w:pPr/>
              </w:pPrChange>
            </w:pPr>
            <w:ins w:id="928" w:author="Ole Vilstrup" w:date="2022-02-14T08:21:00Z">
              <w:del w:id="929" w:author="Ole Vilstrup Møller" w:date="2023-06-19T13:55:00Z">
                <w:r w:rsidRPr="00EB10D2" w:rsidDel="001B73F7">
                  <w:rPr>
                    <w:sz w:val="22"/>
                    <w:rPrChange w:id="930" w:author="Ole Vilstrup" w:date="2022-02-14T08:21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>&lt;</w:delText>
                </w:r>
                <w:r w:rsidRPr="00EB10D2" w:rsidDel="001B73F7">
                  <w:rPr>
                    <w:sz w:val="22"/>
                    <w:lang w:eastAsia="da-DK"/>
                    <w:rPrChange w:id="931" w:author="Ole Vilstrup" w:date="2022-02-14T08:21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>Scope</w:delText>
                </w:r>
                <w:r w:rsidRPr="00EB10D2" w:rsidDel="001B73F7">
                  <w:rPr>
                    <w:rFonts w:eastAsia="Calibri"/>
                    <w:sz w:val="22"/>
                    <w:lang w:eastAsia="da-DK"/>
                    <w:rPrChange w:id="932" w:author="Ole Vilstrup" w:date="2022-02-14T08:21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 xml:space="preserve">&gt; </w:delText>
                </w:r>
              </w:del>
            </w:ins>
          </w:p>
          <w:p w14:paraId="6387B424" w14:textId="139D3F07" w:rsidR="00EB10D2" w:rsidRPr="00964E83" w:rsidDel="001B73F7" w:rsidRDefault="00EB10D2">
            <w:pPr>
              <w:keepNext/>
              <w:ind w:left="1304" w:firstLine="116"/>
              <w:rPr>
                <w:ins w:id="933" w:author="Ole Vilstrup" w:date="2022-02-14T08:21:00Z"/>
                <w:del w:id="934" w:author="Ole Vilstrup Møller" w:date="2023-06-19T13:55:00Z"/>
                <w:rStyle w:val="XMLname"/>
                <w:rFonts w:eastAsia="Calibri"/>
                <w:sz w:val="18"/>
                <w:szCs w:val="18"/>
              </w:rPr>
              <w:pPrChange w:id="935" w:author="Ole Vilstrup" w:date="2022-02-13T23:09:00Z">
                <w:pPr>
                  <w:ind w:left="1304" w:firstLine="116"/>
                </w:pPr>
              </w:pPrChange>
            </w:pPr>
            <w:ins w:id="936" w:author="Ole Vilstrup" w:date="2022-02-14T08:21:00Z">
              <w:del w:id="937" w:author="Ole Vilstrup Møller" w:date="2023-06-19T13:55:00Z"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 xml:space="preserve">&lt;Type&gt;DOCUMENTID&lt;/Type&gt; </w:delText>
                </w:r>
              </w:del>
            </w:ins>
          </w:p>
          <w:p w14:paraId="6816A6BD" w14:textId="797FDD3C" w:rsidR="00EB10D2" w:rsidRPr="00964E83" w:rsidDel="001B73F7" w:rsidRDefault="00EB10D2">
            <w:pPr>
              <w:keepNext/>
              <w:ind w:left="1420"/>
              <w:rPr>
                <w:ins w:id="938" w:author="Ole Vilstrup" w:date="2022-02-14T08:21:00Z"/>
                <w:del w:id="939" w:author="Ole Vilstrup Møller" w:date="2023-06-19T13:55:00Z"/>
                <w:rStyle w:val="XMLname"/>
                <w:rFonts w:eastAsia="Calibri"/>
                <w:sz w:val="18"/>
                <w:szCs w:val="18"/>
              </w:rPr>
              <w:pPrChange w:id="940" w:author="Ole Vilstrup" w:date="2022-02-13T23:09:00Z">
                <w:pPr>
                  <w:ind w:left="1420"/>
                </w:pPr>
              </w:pPrChange>
            </w:pPr>
            <w:ins w:id="941" w:author="Ole Vilstrup" w:date="2022-02-14T08:21:00Z">
              <w:del w:id="942" w:author="Ole Vilstrup Møller" w:date="2023-06-19T13:55:00Z"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&lt;InstanceIdentifier&gt;</w:delText>
                </w:r>
              </w:del>
            </w:ins>
          </w:p>
          <w:p w14:paraId="48077C72" w14:textId="573489DE" w:rsidR="00EB10D2" w:rsidRPr="00964E83" w:rsidDel="001B73F7" w:rsidRDefault="00EB10D2" w:rsidP="000624BB">
            <w:pPr>
              <w:ind w:left="1704"/>
              <w:rPr>
                <w:ins w:id="943" w:author="Ole Vilstrup" w:date="2022-02-14T08:21:00Z"/>
                <w:del w:id="944" w:author="Ole Vilstrup Møller" w:date="2023-06-19T13:55:00Z"/>
                <w:rStyle w:val="XMLname"/>
                <w:rFonts w:eastAsia="Calibri"/>
                <w:sz w:val="18"/>
                <w:szCs w:val="18"/>
              </w:rPr>
            </w:pPr>
            <w:ins w:id="945" w:author="Ole Vilstrup" w:date="2022-02-14T08:21:00Z">
              <w:del w:id="946" w:author="Ole Vilstrup Møller" w:date="2023-06-19T13:55:00Z"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urn:dk:healthcare:medcom:</w:delText>
                </w:r>
                <w:r w:rsidRPr="00964E83" w:rsidDel="001B73F7">
                  <w:rPr>
                    <w:rFonts w:ascii="Courier New" w:eastAsia="Calibri" w:hAnsi="Courier New"/>
                    <w:sz w:val="18"/>
                    <w:szCs w:val="18"/>
                  </w:rPr>
                  <w:delText>messaging:</w:delText>
                </w:r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oioxml:schema:xsd:[eMessage/[LetterType]]#</w:delText>
                </w:r>
                <w:r w:rsidRPr="005C3A7B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urn:dk:healthcare:medcom:</w:delText>
                </w:r>
                <w:r w:rsidRPr="005C3A7B" w:rsidDel="001B73F7">
                  <w:rPr>
                    <w:rFonts w:ascii="Courier New" w:eastAsia="Calibri" w:hAnsi="Courier New"/>
                    <w:sz w:val="18"/>
                    <w:szCs w:val="18"/>
                  </w:rPr>
                  <w:delText>messaging:</w:delText>
                </w:r>
                <w:r w:rsidRPr="005C3A7B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oioxml:schema:xsd:</w:delText>
                </w:r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[eMessage/[LetterType]]/[Letter/</w:delText>
                </w:r>
                <w:r w:rsidRPr="003E04C7" w:rsidDel="001B73F7">
                  <w:rPr>
                    <w:rStyle w:val="XMLname"/>
                    <w:rFonts w:eastAsia="Calibri"/>
                    <w:b/>
                    <w:bCs/>
                    <w:i/>
                    <w:iCs/>
                    <w:sz w:val="18"/>
                    <w:szCs w:val="18"/>
                    <w:highlight w:val="lightGray"/>
                    <w:rPrChange w:id="947" w:author="Ole Vilstrup" w:date="2022-02-13T23:10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>StatisticalCode</w:delText>
                </w:r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]:[eMessage/[LetterType]]/[Letter/VersionCode]</w:delText>
                </w:r>
              </w:del>
            </w:ins>
          </w:p>
          <w:p w14:paraId="623E0ECF" w14:textId="4B8B0627" w:rsidR="00EB10D2" w:rsidRPr="0011226E" w:rsidDel="001B73F7" w:rsidRDefault="00EB10D2" w:rsidP="000624BB">
            <w:pPr>
              <w:ind w:left="1420"/>
              <w:rPr>
                <w:ins w:id="948" w:author="Ole Vilstrup" w:date="2022-02-14T08:21:00Z"/>
                <w:del w:id="949" w:author="Ole Vilstrup Møller" w:date="2023-06-19T13:55:00Z"/>
                <w:rStyle w:val="XMLname"/>
                <w:rFonts w:eastAsia="Calibri"/>
                <w:sz w:val="18"/>
                <w:szCs w:val="18"/>
                <w:lang w:val="en-US"/>
                <w:rPrChange w:id="950" w:author="Ole Vilstrup Møller" w:date="2023-06-19T13:54:00Z">
                  <w:rPr>
                    <w:ins w:id="951" w:author="Ole Vilstrup" w:date="2022-02-14T08:21:00Z"/>
                    <w:del w:id="952" w:author="Ole Vilstrup Møller" w:date="2023-06-19T13:55:00Z"/>
                    <w:rStyle w:val="XMLname"/>
                    <w:rFonts w:eastAsia="Calibri"/>
                    <w:sz w:val="18"/>
                    <w:szCs w:val="18"/>
                  </w:rPr>
                </w:rPrChange>
              </w:rPr>
            </w:pPr>
            <w:ins w:id="953" w:author="Ole Vilstrup" w:date="2022-02-14T08:21:00Z">
              <w:del w:id="954" w:author="Ole Vilstrup Møller" w:date="2023-06-19T13:55:00Z">
                <w:r w:rsidRPr="0011226E" w:rsidDel="001B73F7">
                  <w:rPr>
                    <w:rStyle w:val="XMLname"/>
                    <w:rFonts w:eastAsia="Calibri"/>
                    <w:sz w:val="18"/>
                    <w:szCs w:val="18"/>
                    <w:lang w:val="en-US"/>
                    <w:rPrChange w:id="955" w:author="Ole Vilstrup Møller" w:date="2023-06-19T13:54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>&lt;/InstanceIdentifier&gt;</w:delText>
                </w:r>
              </w:del>
            </w:ins>
          </w:p>
          <w:p w14:paraId="01CAFC89" w14:textId="35752D3A" w:rsidR="00EB10D2" w:rsidRPr="0011226E" w:rsidDel="001B73F7" w:rsidRDefault="00EB10D2" w:rsidP="000624BB">
            <w:pPr>
              <w:ind w:left="1420"/>
              <w:rPr>
                <w:ins w:id="956" w:author="Ole Vilstrup" w:date="2022-02-14T08:21:00Z"/>
                <w:del w:id="957" w:author="Ole Vilstrup Møller" w:date="2023-06-19T13:55:00Z"/>
                <w:rStyle w:val="XMLname"/>
                <w:rFonts w:eastAsia="Calibri"/>
                <w:sz w:val="18"/>
                <w:szCs w:val="18"/>
                <w:lang w:val="en-US"/>
                <w:rPrChange w:id="958" w:author="Ole Vilstrup Møller" w:date="2023-06-19T13:54:00Z">
                  <w:rPr>
                    <w:ins w:id="959" w:author="Ole Vilstrup" w:date="2022-02-14T08:21:00Z"/>
                    <w:del w:id="960" w:author="Ole Vilstrup Møller" w:date="2023-06-19T13:55:00Z"/>
                    <w:rStyle w:val="XMLname"/>
                    <w:rFonts w:eastAsia="Calibri"/>
                    <w:sz w:val="18"/>
                    <w:szCs w:val="18"/>
                  </w:rPr>
                </w:rPrChange>
              </w:rPr>
            </w:pPr>
            <w:ins w:id="961" w:author="Ole Vilstrup" w:date="2022-02-14T08:21:00Z">
              <w:del w:id="962" w:author="Ole Vilstrup Møller" w:date="2023-06-19T13:55:00Z">
                <w:r w:rsidRPr="0011226E" w:rsidDel="001B73F7">
                  <w:rPr>
                    <w:rStyle w:val="XMLname"/>
                    <w:rFonts w:eastAsia="Calibri"/>
                    <w:sz w:val="18"/>
                    <w:szCs w:val="18"/>
                    <w:lang w:val="en-US"/>
                    <w:rPrChange w:id="963" w:author="Ole Vilstrup Møller" w:date="2023-06-19T13:54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>&lt;Identifier&gt;</w:delText>
                </w:r>
                <w:r w:rsidRPr="0011226E" w:rsidDel="001B73F7">
                  <w:rPr>
                    <w:rStyle w:val="XMLname"/>
                    <w:rFonts w:eastAsia="Calibri"/>
                    <w:sz w:val="18"/>
                    <w:lang w:val="en-US"/>
                    <w:rPrChange w:id="964" w:author="Ole Vilstrup Møller" w:date="2023-06-19T13:54:00Z">
                      <w:rPr>
                        <w:rStyle w:val="XMLname"/>
                        <w:rFonts w:eastAsia="Calibri"/>
                        <w:sz w:val="18"/>
                      </w:rPr>
                    </w:rPrChange>
                  </w:rPr>
                  <w:delText>urn:dk:healthcare:medcom:messaging:oioxml</w:delText>
                </w:r>
                <w:r w:rsidRPr="0011226E" w:rsidDel="001B73F7">
                  <w:rPr>
                    <w:rStyle w:val="XMLname"/>
                    <w:rFonts w:eastAsia="Calibri"/>
                    <w:sz w:val="18"/>
                    <w:szCs w:val="18"/>
                    <w:lang w:val="en-US"/>
                    <w:rPrChange w:id="965" w:author="Ole Vilstrup Møller" w:date="2023-06-19T13:54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>&lt;/Identifier&gt;</w:delText>
                </w:r>
              </w:del>
            </w:ins>
          </w:p>
          <w:p w14:paraId="6346C55F" w14:textId="2F489AE4" w:rsidR="00EB10D2" w:rsidRPr="00964E83" w:rsidDel="001B73F7" w:rsidRDefault="00EB10D2" w:rsidP="000624BB">
            <w:pPr>
              <w:rPr>
                <w:ins w:id="966" w:author="Ole Vilstrup" w:date="2022-02-14T08:21:00Z"/>
                <w:del w:id="967" w:author="Ole Vilstrup Møller" w:date="2023-06-19T13:55:00Z"/>
                <w:rStyle w:val="XMLname"/>
                <w:rFonts w:eastAsia="Calibri"/>
                <w:sz w:val="18"/>
                <w:szCs w:val="18"/>
              </w:rPr>
            </w:pPr>
            <w:ins w:id="968" w:author="Ole Vilstrup" w:date="2022-02-14T08:21:00Z">
              <w:del w:id="969" w:author="Ole Vilstrup Møller" w:date="2023-06-19T13:55:00Z"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&lt;/Scope&gt;</w:delText>
                </w:r>
              </w:del>
            </w:ins>
          </w:p>
          <w:p w14:paraId="38B64443" w14:textId="7DC1E258" w:rsidR="00953C84" w:rsidRPr="00953C84" w:rsidDel="00336484" w:rsidRDefault="00EB10D2" w:rsidP="00C3601E">
            <w:pPr>
              <w:ind w:left="0"/>
              <w:rPr>
                <w:ins w:id="970" w:author="Ole Vilstrup" w:date="2021-12-07T09:05:00Z"/>
                <w:del w:id="971" w:author="Ole Vilstrup Møller" w:date="2023-06-19T13:56:00Z"/>
                <w:lang w:eastAsia="da-DK"/>
                <w:rPrChange w:id="972" w:author="Ole Vilstrup" w:date="2022-01-03T11:38:00Z">
                  <w:rPr>
                    <w:ins w:id="973" w:author="Ole Vilstrup" w:date="2021-12-07T09:05:00Z"/>
                    <w:del w:id="974" w:author="Ole Vilstrup Møller" w:date="2023-06-19T13:56:00Z"/>
                    <w:rFonts w:eastAsia="Calibri"/>
                  </w:rPr>
                </w:rPrChange>
              </w:rPr>
            </w:pPr>
            <w:ins w:id="975" w:author="Ole Vilstrup" w:date="2022-02-14T08:21:00Z">
              <w:del w:id="976" w:author="Ole Vilstrup Møller" w:date="2023-06-19T13:55:00Z">
                <w:r w:rsidRPr="00132E17" w:rsidDel="001B73F7">
                  <w:rPr>
                    <w:rFonts w:eastAsia="Calibri"/>
                    <w:sz w:val="22"/>
                    <w:rPrChange w:id="977" w:author="Ole Vilstrup" w:date="2021-12-03T13:37:00Z">
                      <w:rPr>
                        <w:rStyle w:val="XMLname"/>
                        <w:rFonts w:ascii="Calibri" w:eastAsia="Calibri" w:hAnsi="Calibri" w:cs="Arial"/>
                        <w:b/>
                        <w:bCs/>
                        <w:sz w:val="28"/>
                        <w:szCs w:val="26"/>
                        <w:lang w:val="en-GB" w:eastAsia="da-DK"/>
                      </w:rPr>
                    </w:rPrChange>
                  </w:rPr>
                  <w:delText>DOCUMENTID</w:delText>
                </w:r>
                <w:r w:rsidDel="001B73F7">
                  <w:rPr>
                    <w:rFonts w:eastAsia="Calibri"/>
                    <w:lang w:eastAsia="da-DK"/>
                  </w:rPr>
                  <w:delText xml:space="preserve"> E</w:delText>
                </w:r>
                <w:r w:rsidRPr="00B76FBB" w:rsidDel="001B73F7">
                  <w:rPr>
                    <w:rFonts w:eastAsia="Calibri"/>
                    <w:lang w:eastAsia="da-DK"/>
                  </w:rPr>
                  <w:delText>ksempel:</w:delText>
                </w:r>
              </w:del>
            </w:ins>
            <w:ins w:id="978" w:author="Ole Vilstrup" w:date="2021-12-07T09:32:00Z">
              <w:del w:id="979" w:author="Ole Vilstrup Møller" w:date="2023-06-19T13:55:00Z">
                <w:r w:rsidR="00953C84" w:rsidRPr="00953C84" w:rsidDel="001B73F7">
                  <w:rPr>
                    <w:sz w:val="22"/>
                    <w:lang w:eastAsia="da-DK"/>
                    <w:rPrChange w:id="980" w:author="Ole Vilstrup" w:date="2022-01-03T11:38:00Z">
                      <w:rPr>
                        <w:rFonts w:eastAsia="Calibri"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2443" w:type="dxa"/>
            <w:tcPrChange w:id="981" w:author="Ole Vilstrup" w:date="2022-02-13T23:23:00Z">
              <w:tcPr>
                <w:tcW w:w="1946" w:type="dxa"/>
              </w:tcPr>
            </w:tcPrChange>
          </w:tcPr>
          <w:p w14:paraId="43658F1D" w14:textId="12153711" w:rsidR="00953C84" w:rsidRPr="003A6D7F" w:rsidDel="00336484" w:rsidRDefault="00953C84" w:rsidP="00C95A46">
            <w:pPr>
              <w:ind w:left="0"/>
              <w:rPr>
                <w:ins w:id="982" w:author="Ole Vilstrup" w:date="2021-12-07T09:05:00Z"/>
                <w:del w:id="983" w:author="Ole Vilstrup Møller" w:date="2023-06-19T13:56:00Z"/>
                <w:rPrChange w:id="984" w:author="Ole Vilstrup" w:date="2021-12-07T09:33:00Z">
                  <w:rPr>
                    <w:ins w:id="985" w:author="Ole Vilstrup" w:date="2021-12-07T09:05:00Z"/>
                    <w:del w:id="986" w:author="Ole Vilstrup Møller" w:date="2023-06-19T13:56:00Z"/>
                    <w:rFonts w:eastAsia="Calibri"/>
                  </w:rPr>
                </w:rPrChange>
              </w:rPr>
            </w:pPr>
            <w:ins w:id="987" w:author="Ole Vilstrup" w:date="2021-12-07T09:32:00Z">
              <w:del w:id="988" w:author="Ole Vilstrup Møller" w:date="2023-06-19T13:56:00Z">
                <w:r w:rsidRPr="006101C7" w:rsidDel="00336484">
                  <w:rPr>
                    <w:sz w:val="22"/>
                    <w:rPrChange w:id="989" w:author="Ole Vilstrup" w:date="2021-12-07T09:33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 xml:space="preserve">Eksemplet rettet så det følger </w:delText>
                </w:r>
              </w:del>
            </w:ins>
            <w:ins w:id="990" w:author="Ole Vilstrup" w:date="2021-12-07T09:33:00Z">
              <w:del w:id="991" w:author="Ole Vilstrup Møller" w:date="2023-06-19T13:56:00Z">
                <w:r w:rsidRPr="006101C7" w:rsidDel="00336484">
                  <w:rPr>
                    <w:sz w:val="22"/>
                    <w:rPrChange w:id="992" w:author="Ole Vilstrup" w:date="2021-12-07T09:33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 xml:space="preserve">anvisningen i spec’en (’/’ </w:delText>
                </w:r>
              </w:del>
            </w:ins>
            <w:ins w:id="993" w:author="Ole Vilstrup" w:date="2022-01-03T11:45:00Z">
              <w:del w:id="994" w:author="Ole Vilstrup Møller" w:date="2023-06-19T13:56:00Z">
                <w:r w:rsidR="00BF6A78" w:rsidDel="00336484">
                  <w:rPr>
                    <w:sz w:val="22"/>
                  </w:rPr>
                  <w:delText>erstattet med ':’</w:delText>
                </w:r>
              </w:del>
            </w:ins>
            <w:ins w:id="995" w:author="Ole Vilstrup" w:date="2021-12-07T09:33:00Z">
              <w:del w:id="996" w:author="Ole Vilstrup Møller" w:date="2023-06-19T13:56:00Z">
                <w:r w:rsidRPr="006101C7" w:rsidDel="00336484">
                  <w:rPr>
                    <w:sz w:val="22"/>
                    <w:rPrChange w:id="997" w:author="Ole Vilstrup" w:date="2021-12-07T09:33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>)</w:delText>
                </w:r>
              </w:del>
            </w:ins>
          </w:p>
        </w:tc>
        <w:tc>
          <w:tcPr>
            <w:tcW w:w="3509" w:type="dxa"/>
            <w:tcPrChange w:id="998" w:author="Ole Vilstrup" w:date="2022-02-13T23:23:00Z">
              <w:tcPr>
                <w:tcW w:w="1946" w:type="dxa"/>
                <w:gridSpan w:val="2"/>
              </w:tcPr>
            </w:tcPrChange>
          </w:tcPr>
          <w:p w14:paraId="2A301E08" w14:textId="52EE4CA2" w:rsidR="00953C84" w:rsidRPr="00AC21B5" w:rsidDel="00336484" w:rsidRDefault="004D60FC" w:rsidP="00C3601E">
            <w:pPr>
              <w:ind w:left="0"/>
              <w:rPr>
                <w:ins w:id="999" w:author="Ole Vilstrup" w:date="2021-12-07T09:05:00Z"/>
                <w:del w:id="1000" w:author="Ole Vilstrup Møller" w:date="2023-06-19T13:56:00Z"/>
                <w:lang w:eastAsia="da-DK"/>
              </w:rPr>
            </w:pPr>
            <w:ins w:id="1001" w:author="Ole Vilstrup" w:date="2022-01-03T11:43:00Z">
              <w:del w:id="1002" w:author="Ole Vilstrup Møller" w:date="2023-06-19T13:56:00Z">
                <w:r w:rsidRPr="004D60FC" w:rsidDel="00336484">
                  <w:rPr>
                    <w:lang w:eastAsia="da-DK"/>
                  </w:rPr>
                  <w:delText>SBDH – konfigurationer 20220103.docx</w:delText>
                </w:r>
              </w:del>
            </w:ins>
          </w:p>
        </w:tc>
      </w:tr>
      <w:tr w:rsidR="00953C84" w:rsidDel="00336484" w14:paraId="70BAF260" w14:textId="3B5B9F28" w:rsidTr="00B51664">
        <w:trPr>
          <w:cantSplit/>
          <w:ins w:id="1003" w:author="Ole Vilstrup" w:date="2022-01-03T11:34:00Z"/>
          <w:del w:id="1004" w:author="Ole Vilstrup Møller" w:date="2023-06-19T13:56:00Z"/>
          <w:trPrChange w:id="1005" w:author="Ole Vilstrup" w:date="2022-02-13T23:23:00Z">
            <w:trPr>
              <w:gridAfter w:val="0"/>
            </w:trPr>
          </w:trPrChange>
        </w:trPr>
        <w:tc>
          <w:tcPr>
            <w:tcW w:w="2182" w:type="dxa"/>
            <w:tcPrChange w:id="1006" w:author="Ole Vilstrup" w:date="2022-02-13T23:23:00Z">
              <w:tcPr>
                <w:tcW w:w="2182" w:type="dxa"/>
              </w:tcPr>
            </w:tcPrChange>
          </w:tcPr>
          <w:p w14:paraId="568C7DB5" w14:textId="3BCA2AC1" w:rsidR="00953C84" w:rsidRPr="00953C84" w:rsidDel="00336484" w:rsidRDefault="00953C84" w:rsidP="00C3601E">
            <w:pPr>
              <w:ind w:left="0"/>
              <w:rPr>
                <w:ins w:id="1007" w:author="Ole Vilstrup" w:date="2022-01-03T11:34:00Z"/>
                <w:del w:id="1008" w:author="Ole Vilstrup Møller" w:date="2023-06-19T13:56:00Z"/>
                <w:lang w:eastAsia="da-DK"/>
                <w:rPrChange w:id="1009" w:author="Ole Vilstrup" w:date="2022-01-03T11:38:00Z">
                  <w:rPr>
                    <w:ins w:id="1010" w:author="Ole Vilstrup" w:date="2022-01-03T11:34:00Z"/>
                    <w:del w:id="1011" w:author="Ole Vilstrup Møller" w:date="2023-06-19T13:56:00Z"/>
                    <w:rFonts w:eastAsia="Calibri"/>
                  </w:rPr>
                </w:rPrChange>
              </w:rPr>
            </w:pPr>
            <w:ins w:id="1012" w:author="Ole Vilstrup" w:date="2022-01-03T11:35:00Z">
              <w:del w:id="1013" w:author="Ole Vilstrup Møller" w:date="2023-06-19T13:55:00Z">
                <w:r w:rsidRPr="00953C84" w:rsidDel="001B73F7">
                  <w:rPr>
                    <w:lang w:eastAsia="da-DK"/>
                    <w:rPrChange w:id="1014" w:author="Ole Vilstrup" w:date="2022-01-03T11:38:00Z">
                      <w:rPr>
                        <w:rFonts w:ascii="Courier New" w:hAnsi="Courier New" w:cs="Courier New"/>
                        <w:color w:val="FF0000"/>
                        <w:szCs w:val="20"/>
                      </w:rPr>
                    </w:rPrChange>
                  </w:rPr>
                  <w:delText>SOURCEPATIENTINFO</w:delText>
                </w:r>
              </w:del>
            </w:ins>
          </w:p>
        </w:tc>
        <w:tc>
          <w:tcPr>
            <w:tcW w:w="2443" w:type="dxa"/>
            <w:tcPrChange w:id="1015" w:author="Ole Vilstrup" w:date="2022-02-13T23:23:00Z">
              <w:tcPr>
                <w:tcW w:w="1946" w:type="dxa"/>
              </w:tcPr>
            </w:tcPrChange>
          </w:tcPr>
          <w:p w14:paraId="66BF7DDD" w14:textId="55D70986" w:rsidR="00953C84" w:rsidRPr="000A25D3" w:rsidDel="00336484" w:rsidRDefault="00953C84" w:rsidP="00C95A46">
            <w:pPr>
              <w:ind w:left="0"/>
              <w:rPr>
                <w:ins w:id="1016" w:author="Ole Vilstrup" w:date="2022-01-03T11:34:00Z"/>
                <w:del w:id="1017" w:author="Ole Vilstrup Møller" w:date="2023-06-19T13:56:00Z"/>
              </w:rPr>
            </w:pPr>
            <w:ins w:id="1018" w:author="Ole Vilstrup" w:date="2022-01-03T11:36:00Z">
              <w:del w:id="1019" w:author="Ole Vilstrup Møller" w:date="2023-06-19T13:56:00Z">
                <w:r w:rsidDel="00336484">
                  <w:delText>Rettet bug omkring indlede</w:delText>
                </w:r>
              </w:del>
            </w:ins>
            <w:ins w:id="1020" w:author="Ole Vilstrup" w:date="2022-01-03T11:37:00Z">
              <w:del w:id="1021" w:author="Ole Vilstrup Møller" w:date="2023-06-19T13:56:00Z">
                <w:r w:rsidDel="00336484">
                  <w:delText>nde ”^”</w:delText>
                </w:r>
              </w:del>
            </w:ins>
          </w:p>
        </w:tc>
        <w:tc>
          <w:tcPr>
            <w:tcW w:w="3509" w:type="dxa"/>
            <w:tcPrChange w:id="1022" w:author="Ole Vilstrup" w:date="2022-02-13T23:23:00Z">
              <w:tcPr>
                <w:tcW w:w="1946" w:type="dxa"/>
                <w:gridSpan w:val="2"/>
              </w:tcPr>
            </w:tcPrChange>
          </w:tcPr>
          <w:p w14:paraId="5B4C83D1" w14:textId="35954A99" w:rsidR="00953C84" w:rsidRPr="00AC21B5" w:rsidDel="00336484" w:rsidRDefault="004D60FC" w:rsidP="00C3601E">
            <w:pPr>
              <w:ind w:left="0"/>
              <w:rPr>
                <w:ins w:id="1023" w:author="Ole Vilstrup" w:date="2022-01-03T11:34:00Z"/>
                <w:del w:id="1024" w:author="Ole Vilstrup Møller" w:date="2023-06-19T13:56:00Z"/>
                <w:lang w:eastAsia="da-DK"/>
              </w:rPr>
            </w:pPr>
            <w:ins w:id="1025" w:author="Ole Vilstrup" w:date="2022-01-03T11:43:00Z">
              <w:del w:id="1026" w:author="Ole Vilstrup Møller" w:date="2023-06-19T13:56:00Z">
                <w:r w:rsidRPr="004D60FC" w:rsidDel="00336484">
                  <w:rPr>
                    <w:lang w:eastAsia="da-DK"/>
                  </w:rPr>
                  <w:delText>SBDH – konfigurationer 20220103.docx</w:delText>
                </w:r>
              </w:del>
            </w:ins>
          </w:p>
        </w:tc>
      </w:tr>
      <w:tr w:rsidR="00953C84" w:rsidDel="00336484" w14:paraId="3A7668B6" w14:textId="6EC0D251" w:rsidTr="00B51664">
        <w:trPr>
          <w:cantSplit/>
          <w:ins w:id="1027" w:author="Ole Vilstrup" w:date="2022-01-03T11:35:00Z"/>
          <w:del w:id="1028" w:author="Ole Vilstrup Møller" w:date="2023-06-19T13:56:00Z"/>
          <w:trPrChange w:id="1029" w:author="Ole Vilstrup" w:date="2022-02-13T23:23:00Z">
            <w:trPr>
              <w:gridAfter w:val="0"/>
            </w:trPr>
          </w:trPrChange>
        </w:trPr>
        <w:tc>
          <w:tcPr>
            <w:tcW w:w="2182" w:type="dxa"/>
            <w:tcPrChange w:id="1030" w:author="Ole Vilstrup" w:date="2022-02-13T23:23:00Z">
              <w:tcPr>
                <w:tcW w:w="2182" w:type="dxa"/>
              </w:tcPr>
            </w:tcPrChange>
          </w:tcPr>
          <w:p w14:paraId="2C9050CD" w14:textId="44F597A0" w:rsidR="00953C84" w:rsidRPr="00953C84" w:rsidDel="00336484" w:rsidRDefault="00953C84" w:rsidP="00C3601E">
            <w:pPr>
              <w:ind w:left="0"/>
              <w:rPr>
                <w:ins w:id="1031" w:author="Ole Vilstrup" w:date="2022-01-03T11:35:00Z"/>
                <w:del w:id="1032" w:author="Ole Vilstrup Møller" w:date="2023-06-19T13:56:00Z"/>
                <w:lang w:eastAsia="da-DK"/>
                <w:rPrChange w:id="1033" w:author="Ole Vilstrup" w:date="2022-01-03T11:38:00Z">
                  <w:rPr>
                    <w:ins w:id="1034" w:author="Ole Vilstrup" w:date="2022-01-03T11:35:00Z"/>
                    <w:del w:id="1035" w:author="Ole Vilstrup Møller" w:date="2023-06-19T13:56:00Z"/>
                    <w:rFonts w:ascii="Courier New" w:hAnsi="Courier New" w:cs="Courier New"/>
                    <w:color w:val="FF0000"/>
                    <w:szCs w:val="20"/>
                  </w:rPr>
                </w:rPrChange>
              </w:rPr>
            </w:pPr>
            <w:ins w:id="1036" w:author="Ole Vilstrup" w:date="2022-01-03T11:35:00Z">
              <w:del w:id="1037" w:author="Ole Vilstrup Møller" w:date="2023-06-19T13:55:00Z">
                <w:r w:rsidRPr="00953C84" w:rsidDel="001B73F7">
                  <w:rPr>
                    <w:lang w:eastAsia="da-DK"/>
                    <w:rPrChange w:id="1038" w:author="Ole Vilstrup" w:date="2022-01-03T11:38:00Z">
                      <w:rPr>
                        <w:rFonts w:ascii="Courier New" w:hAnsi="Courier New" w:cs="Courier New"/>
                        <w:color w:val="FF0000"/>
                        <w:szCs w:val="20"/>
                        <w:lang w:val="en-US"/>
                      </w:rPr>
                    </w:rPrChange>
                  </w:rPr>
                  <w:delText>TITLE</w:delText>
                </w:r>
              </w:del>
            </w:ins>
          </w:p>
        </w:tc>
        <w:tc>
          <w:tcPr>
            <w:tcW w:w="2443" w:type="dxa"/>
            <w:tcPrChange w:id="1039" w:author="Ole Vilstrup" w:date="2022-02-13T23:23:00Z">
              <w:tcPr>
                <w:tcW w:w="1946" w:type="dxa"/>
              </w:tcPr>
            </w:tcPrChange>
          </w:tcPr>
          <w:p w14:paraId="37788B3C" w14:textId="1CC6A3A7" w:rsidR="00953C84" w:rsidRPr="000A25D3" w:rsidDel="00336484" w:rsidRDefault="00953C84" w:rsidP="00C95A46">
            <w:pPr>
              <w:ind w:left="0"/>
              <w:rPr>
                <w:ins w:id="1040" w:author="Ole Vilstrup" w:date="2022-01-03T11:35:00Z"/>
                <w:del w:id="1041" w:author="Ole Vilstrup Møller" w:date="2023-06-19T13:56:00Z"/>
              </w:rPr>
            </w:pPr>
            <w:ins w:id="1042" w:author="Ole Vilstrup" w:date="2022-01-03T11:37:00Z">
              <w:del w:id="1043" w:author="Ole Vilstrup Møller" w:date="2023-06-19T13:56:00Z">
                <w:r w:rsidDel="00336484">
                  <w:delText>Rettet bug vedrørende fejlagtig indledende schema</w:delText>
                </w:r>
              </w:del>
            </w:ins>
            <w:ins w:id="1044" w:author="Ole Vilstrup" w:date="2022-01-03T11:38:00Z">
              <w:del w:id="1045" w:author="Ole Vilstrup Møller" w:date="2023-06-19T13:56:00Z">
                <w:r w:rsidDel="00336484">
                  <w:delText xml:space="preserve"> krav</w:delText>
                </w:r>
              </w:del>
            </w:ins>
          </w:p>
        </w:tc>
        <w:tc>
          <w:tcPr>
            <w:tcW w:w="3509" w:type="dxa"/>
            <w:tcPrChange w:id="1046" w:author="Ole Vilstrup" w:date="2022-02-13T23:23:00Z">
              <w:tcPr>
                <w:tcW w:w="1946" w:type="dxa"/>
                <w:gridSpan w:val="2"/>
              </w:tcPr>
            </w:tcPrChange>
          </w:tcPr>
          <w:p w14:paraId="26825092" w14:textId="0B80FEEF" w:rsidR="00953C84" w:rsidRPr="00AC21B5" w:rsidDel="00336484" w:rsidRDefault="004D60FC" w:rsidP="00C3601E">
            <w:pPr>
              <w:ind w:left="0"/>
              <w:rPr>
                <w:ins w:id="1047" w:author="Ole Vilstrup" w:date="2022-01-03T11:35:00Z"/>
                <w:del w:id="1048" w:author="Ole Vilstrup Møller" w:date="2023-06-19T13:56:00Z"/>
                <w:lang w:eastAsia="da-DK"/>
              </w:rPr>
            </w:pPr>
            <w:ins w:id="1049" w:author="Ole Vilstrup" w:date="2022-01-03T11:43:00Z">
              <w:del w:id="1050" w:author="Ole Vilstrup Møller" w:date="2023-06-19T13:56:00Z">
                <w:r w:rsidRPr="004D60FC" w:rsidDel="00336484">
                  <w:rPr>
                    <w:lang w:eastAsia="da-DK"/>
                  </w:rPr>
                  <w:delText>SBDH – konfigurationer 20220103.docx</w:delText>
                </w:r>
              </w:del>
            </w:ins>
          </w:p>
        </w:tc>
      </w:tr>
      <w:tr w:rsidR="00953C84" w:rsidDel="00336484" w14:paraId="208EFB95" w14:textId="78C1C0CD" w:rsidTr="00B51664">
        <w:trPr>
          <w:cantSplit/>
          <w:ins w:id="1051" w:author="Ole Vilstrup" w:date="2022-01-03T11:35:00Z"/>
          <w:del w:id="1052" w:author="Ole Vilstrup Møller" w:date="2023-06-19T13:56:00Z"/>
          <w:trPrChange w:id="1053" w:author="Ole Vilstrup" w:date="2022-02-13T23:23:00Z">
            <w:trPr>
              <w:gridAfter w:val="0"/>
            </w:trPr>
          </w:trPrChange>
        </w:trPr>
        <w:tc>
          <w:tcPr>
            <w:tcW w:w="2182" w:type="dxa"/>
            <w:tcPrChange w:id="1054" w:author="Ole Vilstrup" w:date="2022-02-13T23:23:00Z">
              <w:tcPr>
                <w:tcW w:w="2182" w:type="dxa"/>
              </w:tcPr>
            </w:tcPrChange>
          </w:tcPr>
          <w:p w14:paraId="57E03573" w14:textId="76514FCE" w:rsidR="00953C84" w:rsidRPr="00953C84" w:rsidDel="00336484" w:rsidRDefault="00953C84" w:rsidP="00C3601E">
            <w:pPr>
              <w:ind w:left="0"/>
              <w:rPr>
                <w:ins w:id="1055" w:author="Ole Vilstrup" w:date="2022-01-03T11:35:00Z"/>
                <w:del w:id="1056" w:author="Ole Vilstrup Møller" w:date="2023-06-19T13:56:00Z"/>
                <w:lang w:eastAsia="da-DK"/>
                <w:rPrChange w:id="1057" w:author="Ole Vilstrup" w:date="2022-01-03T11:38:00Z">
                  <w:rPr>
                    <w:ins w:id="1058" w:author="Ole Vilstrup" w:date="2022-01-03T11:35:00Z"/>
                    <w:del w:id="1059" w:author="Ole Vilstrup Møller" w:date="2023-06-19T13:56:00Z"/>
                    <w:rFonts w:ascii="Courier New" w:hAnsi="Courier New" w:cs="Courier New"/>
                    <w:color w:val="FF0000"/>
                    <w:szCs w:val="20"/>
                    <w:lang w:val="en-US"/>
                  </w:rPr>
                </w:rPrChange>
              </w:rPr>
            </w:pPr>
            <w:ins w:id="1060" w:author="Ole Vilstrup" w:date="2022-01-03T11:36:00Z">
              <w:del w:id="1061" w:author="Ole Vilstrup Møller" w:date="2023-06-19T13:55:00Z">
                <w:r w:rsidRPr="00953C84" w:rsidDel="001B73F7">
                  <w:rPr>
                    <w:lang w:eastAsia="da-DK"/>
                    <w:rPrChange w:id="1062" w:author="Ole Vilstrup" w:date="2022-01-03T11:38:00Z">
                      <w:rPr>
                        <w:color w:val="FF0000"/>
                      </w:rPr>
                    </w:rPrChange>
                  </w:rPr>
                  <w:delText>CREATIONTIME</w:delText>
                </w:r>
              </w:del>
            </w:ins>
          </w:p>
        </w:tc>
        <w:tc>
          <w:tcPr>
            <w:tcW w:w="2443" w:type="dxa"/>
            <w:tcPrChange w:id="1063" w:author="Ole Vilstrup" w:date="2022-02-13T23:23:00Z">
              <w:tcPr>
                <w:tcW w:w="1946" w:type="dxa"/>
              </w:tcPr>
            </w:tcPrChange>
          </w:tcPr>
          <w:p w14:paraId="4F6F6201" w14:textId="286F7EB5" w:rsidR="00953C84" w:rsidRPr="000A25D3" w:rsidDel="00336484" w:rsidRDefault="00953C84" w:rsidP="00C95A46">
            <w:pPr>
              <w:ind w:left="0"/>
              <w:rPr>
                <w:ins w:id="1064" w:author="Ole Vilstrup" w:date="2022-01-03T11:35:00Z"/>
                <w:del w:id="1065" w:author="Ole Vilstrup Møller" w:date="2023-06-19T13:56:00Z"/>
              </w:rPr>
            </w:pPr>
            <w:ins w:id="1066" w:author="Ole Vilstrup" w:date="2022-01-03T11:38:00Z">
              <w:del w:id="1067" w:author="Ole Vilstrup Møller" w:date="2023-06-19T13:56:00Z">
                <w:r w:rsidDel="00336484">
                  <w:delText>Præciseret</w:delText>
                </w:r>
              </w:del>
            </w:ins>
          </w:p>
        </w:tc>
        <w:tc>
          <w:tcPr>
            <w:tcW w:w="3509" w:type="dxa"/>
            <w:tcPrChange w:id="1068" w:author="Ole Vilstrup" w:date="2022-02-13T23:23:00Z">
              <w:tcPr>
                <w:tcW w:w="1946" w:type="dxa"/>
                <w:gridSpan w:val="2"/>
              </w:tcPr>
            </w:tcPrChange>
          </w:tcPr>
          <w:p w14:paraId="7F0FA969" w14:textId="585CBCBF" w:rsidR="00953C84" w:rsidRPr="00AC21B5" w:rsidDel="00336484" w:rsidRDefault="004D60FC" w:rsidP="00C3601E">
            <w:pPr>
              <w:ind w:left="0"/>
              <w:rPr>
                <w:ins w:id="1069" w:author="Ole Vilstrup" w:date="2022-01-03T11:35:00Z"/>
                <w:del w:id="1070" w:author="Ole Vilstrup Møller" w:date="2023-06-19T13:56:00Z"/>
                <w:lang w:eastAsia="da-DK"/>
              </w:rPr>
            </w:pPr>
            <w:ins w:id="1071" w:author="Ole Vilstrup" w:date="2022-01-03T11:43:00Z">
              <w:del w:id="1072" w:author="Ole Vilstrup Møller" w:date="2023-06-19T13:56:00Z">
                <w:r w:rsidRPr="004D60FC" w:rsidDel="00336484">
                  <w:rPr>
                    <w:lang w:eastAsia="da-DK"/>
                  </w:rPr>
                  <w:delText>SBDH – konfigurationer 20220103.docx</w:delText>
                </w:r>
              </w:del>
            </w:ins>
          </w:p>
        </w:tc>
      </w:tr>
      <w:tr w:rsidR="00953C84" w:rsidDel="00336484" w14:paraId="1FB83565" w14:textId="4855702B" w:rsidTr="00B51664">
        <w:trPr>
          <w:cantSplit/>
          <w:ins w:id="1073" w:author="Ole Vilstrup" w:date="2022-01-03T11:36:00Z"/>
          <w:del w:id="1074" w:author="Ole Vilstrup Møller" w:date="2023-06-19T13:56:00Z"/>
          <w:trPrChange w:id="1075" w:author="Ole Vilstrup" w:date="2022-02-13T23:23:00Z">
            <w:trPr>
              <w:gridAfter w:val="0"/>
            </w:trPr>
          </w:trPrChange>
        </w:trPr>
        <w:tc>
          <w:tcPr>
            <w:tcW w:w="2182" w:type="dxa"/>
            <w:tcPrChange w:id="1076" w:author="Ole Vilstrup" w:date="2022-02-13T23:23:00Z">
              <w:tcPr>
                <w:tcW w:w="2182" w:type="dxa"/>
              </w:tcPr>
            </w:tcPrChange>
          </w:tcPr>
          <w:p w14:paraId="59E59E44" w14:textId="3C0E7B5F" w:rsidR="00953C84" w:rsidRPr="00953C84" w:rsidDel="00336484" w:rsidRDefault="00953C84" w:rsidP="00C3601E">
            <w:pPr>
              <w:ind w:left="0"/>
              <w:rPr>
                <w:ins w:id="1077" w:author="Ole Vilstrup" w:date="2022-01-03T11:36:00Z"/>
                <w:del w:id="1078" w:author="Ole Vilstrup Møller" w:date="2023-06-19T13:56:00Z"/>
                <w:lang w:eastAsia="da-DK"/>
                <w:rPrChange w:id="1079" w:author="Ole Vilstrup" w:date="2022-01-03T11:38:00Z">
                  <w:rPr>
                    <w:ins w:id="1080" w:author="Ole Vilstrup" w:date="2022-01-03T11:36:00Z"/>
                    <w:del w:id="1081" w:author="Ole Vilstrup Møller" w:date="2023-06-19T13:56:00Z"/>
                    <w:color w:val="FF0000"/>
                  </w:rPr>
                </w:rPrChange>
              </w:rPr>
            </w:pPr>
            <w:ins w:id="1082" w:author="Ole Vilstrup" w:date="2022-01-03T11:36:00Z">
              <w:del w:id="1083" w:author="Ole Vilstrup Møller" w:date="2023-06-19T13:55:00Z">
                <w:r w:rsidRPr="00953C84" w:rsidDel="001B73F7">
                  <w:rPr>
                    <w:lang w:eastAsia="da-DK"/>
                    <w:rPrChange w:id="1084" w:author="Ole Vilstrup" w:date="2022-01-03T11:38:00Z">
                      <w:rPr>
                        <w:rFonts w:ascii="Courier New" w:hAnsi="Courier New" w:cs="Courier New"/>
                        <w:color w:val="FF0000"/>
                        <w:szCs w:val="20"/>
                      </w:rPr>
                    </w:rPrChange>
                  </w:rPr>
                  <w:delText>MIMETYPE</w:delText>
                </w:r>
              </w:del>
            </w:ins>
          </w:p>
        </w:tc>
        <w:tc>
          <w:tcPr>
            <w:tcW w:w="2443" w:type="dxa"/>
            <w:tcPrChange w:id="1085" w:author="Ole Vilstrup" w:date="2022-02-13T23:23:00Z">
              <w:tcPr>
                <w:tcW w:w="1946" w:type="dxa"/>
              </w:tcPr>
            </w:tcPrChange>
          </w:tcPr>
          <w:p w14:paraId="58F58DC3" w14:textId="129FD1F1" w:rsidR="00953C84" w:rsidRPr="000A25D3" w:rsidDel="00336484" w:rsidRDefault="00953C84" w:rsidP="00C95A46">
            <w:pPr>
              <w:ind w:left="0"/>
              <w:rPr>
                <w:ins w:id="1086" w:author="Ole Vilstrup" w:date="2022-01-03T11:36:00Z"/>
                <w:del w:id="1087" w:author="Ole Vilstrup Møller" w:date="2023-06-19T13:56:00Z"/>
              </w:rPr>
            </w:pPr>
            <w:ins w:id="1088" w:author="Ole Vilstrup" w:date="2022-01-03T11:38:00Z">
              <w:del w:id="1089" w:author="Ole Vilstrup Møller" w:date="2023-06-19T13:56:00Z">
                <w:r w:rsidDel="00336484">
                  <w:delText>Præciseret</w:delText>
                </w:r>
              </w:del>
            </w:ins>
          </w:p>
        </w:tc>
        <w:tc>
          <w:tcPr>
            <w:tcW w:w="3509" w:type="dxa"/>
            <w:tcPrChange w:id="1090" w:author="Ole Vilstrup" w:date="2022-02-13T23:23:00Z">
              <w:tcPr>
                <w:tcW w:w="1946" w:type="dxa"/>
                <w:gridSpan w:val="2"/>
              </w:tcPr>
            </w:tcPrChange>
          </w:tcPr>
          <w:p w14:paraId="5F4C63BB" w14:textId="1845C9A5" w:rsidR="00953C84" w:rsidRPr="00AC21B5" w:rsidDel="00336484" w:rsidRDefault="004D60FC" w:rsidP="00C3601E">
            <w:pPr>
              <w:ind w:left="0"/>
              <w:rPr>
                <w:ins w:id="1091" w:author="Ole Vilstrup" w:date="2022-01-03T11:36:00Z"/>
                <w:del w:id="1092" w:author="Ole Vilstrup Møller" w:date="2023-06-19T13:56:00Z"/>
                <w:lang w:eastAsia="da-DK"/>
              </w:rPr>
            </w:pPr>
            <w:ins w:id="1093" w:author="Ole Vilstrup" w:date="2022-01-03T11:43:00Z">
              <w:del w:id="1094" w:author="Ole Vilstrup Møller" w:date="2023-06-19T13:56:00Z">
                <w:r w:rsidRPr="004D60FC" w:rsidDel="00336484">
                  <w:rPr>
                    <w:lang w:eastAsia="da-DK"/>
                  </w:rPr>
                  <w:delText>SBDH – konfigurationer 20220103.docx</w:delText>
                </w:r>
              </w:del>
            </w:ins>
          </w:p>
        </w:tc>
      </w:tr>
      <w:tr w:rsidR="00953C84" w:rsidDel="00336484" w14:paraId="6373AA73" w14:textId="532687FC" w:rsidTr="00B51664">
        <w:trPr>
          <w:cantSplit/>
          <w:ins w:id="1095" w:author="Ole Vilstrup" w:date="2022-01-03T11:36:00Z"/>
          <w:del w:id="1096" w:author="Ole Vilstrup Møller" w:date="2023-06-19T13:56:00Z"/>
          <w:trPrChange w:id="1097" w:author="Ole Vilstrup" w:date="2022-02-13T23:23:00Z">
            <w:trPr>
              <w:gridAfter w:val="0"/>
            </w:trPr>
          </w:trPrChange>
        </w:trPr>
        <w:tc>
          <w:tcPr>
            <w:tcW w:w="2182" w:type="dxa"/>
            <w:tcPrChange w:id="1098" w:author="Ole Vilstrup" w:date="2022-02-13T23:23:00Z">
              <w:tcPr>
                <w:tcW w:w="2182" w:type="dxa"/>
              </w:tcPr>
            </w:tcPrChange>
          </w:tcPr>
          <w:p w14:paraId="44A29A99" w14:textId="10BD086D" w:rsidR="00953C84" w:rsidRPr="00953C84" w:rsidDel="00336484" w:rsidRDefault="0038791F" w:rsidP="00C3601E">
            <w:pPr>
              <w:ind w:left="0"/>
              <w:rPr>
                <w:ins w:id="1099" w:author="Ole Vilstrup" w:date="2022-01-03T11:36:00Z"/>
                <w:del w:id="1100" w:author="Ole Vilstrup Møller" w:date="2023-06-19T13:56:00Z"/>
                <w:lang w:eastAsia="da-DK"/>
                <w:rPrChange w:id="1101" w:author="Ole Vilstrup" w:date="2022-01-03T11:38:00Z">
                  <w:rPr>
                    <w:ins w:id="1102" w:author="Ole Vilstrup" w:date="2022-01-03T11:36:00Z"/>
                    <w:del w:id="1103" w:author="Ole Vilstrup Møller" w:date="2023-06-19T13:56:00Z"/>
                    <w:rFonts w:ascii="Courier New" w:hAnsi="Courier New" w:cs="Courier New"/>
                    <w:color w:val="FF0000"/>
                    <w:szCs w:val="20"/>
                  </w:rPr>
                </w:rPrChange>
              </w:rPr>
            </w:pPr>
            <w:ins w:id="1104" w:author="Ole Vilstrup" w:date="2022-01-03T11:39:00Z">
              <w:del w:id="1105" w:author="Ole Vilstrup Møller" w:date="2023-06-19T13:55:00Z">
                <w:r w:rsidRPr="0038791F" w:rsidDel="001B73F7">
                  <w:rPr>
                    <w:lang w:eastAsia="da-DK"/>
                  </w:rPr>
                  <w:delText>Receipt Acknowledgement Exception</w:delText>
                </w:r>
              </w:del>
            </w:ins>
          </w:p>
        </w:tc>
        <w:tc>
          <w:tcPr>
            <w:tcW w:w="2443" w:type="dxa"/>
            <w:tcPrChange w:id="1106" w:author="Ole Vilstrup" w:date="2022-02-13T23:23:00Z">
              <w:tcPr>
                <w:tcW w:w="1946" w:type="dxa"/>
              </w:tcPr>
            </w:tcPrChange>
          </w:tcPr>
          <w:p w14:paraId="2D11A797" w14:textId="3EF8F92B" w:rsidR="00953C84" w:rsidRPr="000A25D3" w:rsidDel="00336484" w:rsidRDefault="0038791F" w:rsidP="00C95A46">
            <w:pPr>
              <w:ind w:left="0"/>
              <w:rPr>
                <w:ins w:id="1107" w:author="Ole Vilstrup" w:date="2022-01-03T11:36:00Z"/>
                <w:del w:id="1108" w:author="Ole Vilstrup Møller" w:date="2023-06-19T13:56:00Z"/>
              </w:rPr>
            </w:pPr>
            <w:ins w:id="1109" w:author="Ole Vilstrup" w:date="2022-01-03T11:39:00Z">
              <w:del w:id="1110" w:author="Ole Vilstrup Møller" w:date="2023-06-19T13:56:00Z">
                <w:r w:rsidDel="00336484">
                  <w:delText>Eksempler angivet</w:delText>
                </w:r>
              </w:del>
            </w:ins>
          </w:p>
        </w:tc>
        <w:tc>
          <w:tcPr>
            <w:tcW w:w="3509" w:type="dxa"/>
            <w:tcPrChange w:id="1111" w:author="Ole Vilstrup" w:date="2022-02-13T23:23:00Z">
              <w:tcPr>
                <w:tcW w:w="1946" w:type="dxa"/>
                <w:gridSpan w:val="2"/>
              </w:tcPr>
            </w:tcPrChange>
          </w:tcPr>
          <w:p w14:paraId="195714B0" w14:textId="707BA99B" w:rsidR="00953C84" w:rsidRPr="00AC21B5" w:rsidDel="00336484" w:rsidRDefault="004D60FC" w:rsidP="00C3601E">
            <w:pPr>
              <w:ind w:left="0"/>
              <w:rPr>
                <w:ins w:id="1112" w:author="Ole Vilstrup" w:date="2022-01-03T11:36:00Z"/>
                <w:del w:id="1113" w:author="Ole Vilstrup Møller" w:date="2023-06-19T13:56:00Z"/>
                <w:lang w:eastAsia="da-DK"/>
              </w:rPr>
            </w:pPr>
            <w:ins w:id="1114" w:author="Ole Vilstrup" w:date="2022-01-03T11:43:00Z">
              <w:del w:id="1115" w:author="Ole Vilstrup Møller" w:date="2023-06-19T13:56:00Z">
                <w:r w:rsidRPr="004D60FC" w:rsidDel="00336484">
                  <w:rPr>
                    <w:lang w:eastAsia="da-DK"/>
                  </w:rPr>
                  <w:delText>SBDH – konfigurationer 20220103.docx</w:delText>
                </w:r>
              </w:del>
            </w:ins>
          </w:p>
        </w:tc>
      </w:tr>
      <w:tr w:rsidR="0038791F" w:rsidDel="00336484" w14:paraId="01DE877A" w14:textId="68EE640F" w:rsidTr="00B51664">
        <w:tblPrEx>
          <w:tblPrExChange w:id="1116" w:author="Ole Vilstrup" w:date="2022-02-13T23:23:00Z">
            <w:tblPrEx>
              <w:tblW w:w="8134" w:type="dxa"/>
            </w:tblPrEx>
          </w:tblPrExChange>
        </w:tblPrEx>
        <w:trPr>
          <w:cantSplit/>
          <w:ins w:id="1117" w:author="Ole Vilstrup" w:date="2022-01-03T11:39:00Z"/>
          <w:del w:id="1118" w:author="Ole Vilstrup Møller" w:date="2023-06-19T13:56:00Z"/>
        </w:trPr>
        <w:tc>
          <w:tcPr>
            <w:tcW w:w="2182" w:type="dxa"/>
            <w:tcPrChange w:id="1119" w:author="Ole Vilstrup" w:date="2022-02-13T23:23:00Z">
              <w:tcPr>
                <w:tcW w:w="2182" w:type="dxa"/>
              </w:tcPr>
            </w:tcPrChange>
          </w:tcPr>
          <w:p w14:paraId="3F55A806" w14:textId="083B9EF3" w:rsidR="0038791F" w:rsidRPr="0038791F" w:rsidDel="00336484" w:rsidRDefault="004600DF" w:rsidP="00C3601E">
            <w:pPr>
              <w:ind w:left="0"/>
              <w:rPr>
                <w:ins w:id="1120" w:author="Ole Vilstrup" w:date="2022-01-03T11:39:00Z"/>
                <w:del w:id="1121" w:author="Ole Vilstrup Møller" w:date="2023-06-19T13:56:00Z"/>
                <w:lang w:eastAsia="da-DK"/>
              </w:rPr>
            </w:pPr>
            <w:ins w:id="1122" w:author="Ole Vilstrup" w:date="2022-01-03T11:42:00Z">
              <w:del w:id="1123" w:author="Ole Vilstrup Møller" w:date="2023-06-19T13:55:00Z">
                <w:r w:rsidRPr="004600DF" w:rsidDel="001B73F7">
                  <w:rPr>
                    <w:lang w:eastAsia="da-DK"/>
                  </w:rPr>
                  <w:delText>HEALTHCARE_FACILITY_TYPE_CODE</w:delText>
                </w:r>
              </w:del>
            </w:ins>
          </w:p>
        </w:tc>
        <w:tc>
          <w:tcPr>
            <w:tcW w:w="2443" w:type="dxa"/>
            <w:tcPrChange w:id="1124" w:author="Ole Vilstrup" w:date="2022-02-13T23:23:00Z">
              <w:tcPr>
                <w:tcW w:w="2443" w:type="dxa"/>
                <w:gridSpan w:val="2"/>
              </w:tcPr>
            </w:tcPrChange>
          </w:tcPr>
          <w:p w14:paraId="541BC83E" w14:textId="724D7FEE" w:rsidR="0038791F" w:rsidDel="00336484" w:rsidRDefault="004600DF" w:rsidP="00C95A46">
            <w:pPr>
              <w:ind w:left="0"/>
              <w:rPr>
                <w:ins w:id="1125" w:author="Ole Vilstrup" w:date="2022-01-03T11:39:00Z"/>
                <w:del w:id="1126" w:author="Ole Vilstrup Møller" w:date="2023-06-19T13:56:00Z"/>
              </w:rPr>
            </w:pPr>
            <w:ins w:id="1127" w:author="Ole Vilstrup" w:date="2022-01-03T11:43:00Z">
              <w:del w:id="1128" w:author="Ole Vilstrup Møller" w:date="2023-06-19T13:56:00Z">
                <w:r w:rsidDel="00336484">
                  <w:delText>Præciseret og eksempler angivet</w:delText>
                </w:r>
              </w:del>
            </w:ins>
          </w:p>
        </w:tc>
        <w:tc>
          <w:tcPr>
            <w:tcW w:w="3509" w:type="dxa"/>
            <w:tcPrChange w:id="1129" w:author="Ole Vilstrup" w:date="2022-02-13T23:23:00Z">
              <w:tcPr>
                <w:tcW w:w="3509" w:type="dxa"/>
                <w:gridSpan w:val="2"/>
              </w:tcPr>
            </w:tcPrChange>
          </w:tcPr>
          <w:p w14:paraId="48DDD91A" w14:textId="2231BB62" w:rsidR="0038791F" w:rsidRPr="00AC21B5" w:rsidDel="00336484" w:rsidRDefault="004D60FC" w:rsidP="00C3601E">
            <w:pPr>
              <w:ind w:left="0"/>
              <w:rPr>
                <w:ins w:id="1130" w:author="Ole Vilstrup" w:date="2022-01-03T11:39:00Z"/>
                <w:del w:id="1131" w:author="Ole Vilstrup Møller" w:date="2023-06-19T13:56:00Z"/>
                <w:lang w:eastAsia="da-DK"/>
              </w:rPr>
            </w:pPr>
            <w:ins w:id="1132" w:author="Ole Vilstrup" w:date="2022-01-03T11:43:00Z">
              <w:del w:id="1133" w:author="Ole Vilstrup Møller" w:date="2023-06-19T13:56:00Z">
                <w:r w:rsidRPr="004D60FC" w:rsidDel="00336484">
                  <w:rPr>
                    <w:lang w:eastAsia="da-DK"/>
                  </w:rPr>
                  <w:delText>SBDH – konfigurationer 20220103.docx</w:delText>
                </w:r>
              </w:del>
            </w:ins>
          </w:p>
        </w:tc>
      </w:tr>
      <w:tr w:rsidR="00B040BD" w:rsidDel="00336484" w14:paraId="093ED220" w14:textId="11354597" w:rsidTr="00B51664">
        <w:tblPrEx>
          <w:tblPrExChange w:id="1134" w:author="Ole Vilstrup" w:date="2022-02-13T23:23:00Z">
            <w:tblPrEx>
              <w:tblW w:w="8134" w:type="dxa"/>
            </w:tblPrEx>
          </w:tblPrExChange>
        </w:tblPrEx>
        <w:trPr>
          <w:cantSplit/>
          <w:ins w:id="1135" w:author="Ole Vilstrup" w:date="2022-01-06T23:11:00Z"/>
          <w:del w:id="1136" w:author="Ole Vilstrup Møller" w:date="2023-06-19T13:56:00Z"/>
        </w:trPr>
        <w:tc>
          <w:tcPr>
            <w:tcW w:w="2182" w:type="dxa"/>
            <w:tcPrChange w:id="1137" w:author="Ole Vilstrup" w:date="2022-02-13T23:23:00Z">
              <w:tcPr>
                <w:tcW w:w="2182" w:type="dxa"/>
              </w:tcPr>
            </w:tcPrChange>
          </w:tcPr>
          <w:p w14:paraId="72E49362" w14:textId="1C817BE7" w:rsidR="00B040BD" w:rsidRPr="004600DF" w:rsidDel="00336484" w:rsidRDefault="00B61081" w:rsidP="00C3601E">
            <w:pPr>
              <w:ind w:left="0"/>
              <w:rPr>
                <w:ins w:id="1138" w:author="Ole Vilstrup" w:date="2022-01-06T23:11:00Z"/>
                <w:del w:id="1139" w:author="Ole Vilstrup Møller" w:date="2023-06-19T13:56:00Z"/>
                <w:lang w:eastAsia="da-DK"/>
              </w:rPr>
            </w:pPr>
            <w:ins w:id="1140" w:author="Ole Vilstrup" w:date="2022-01-06T23:12:00Z">
              <w:del w:id="1141" w:author="Ole Vilstrup Møller" w:date="2023-06-19T13:55:00Z">
                <w:r w:rsidDel="001B73F7">
                  <w:rPr>
                    <w:rFonts w:eastAsia="Calibri"/>
                  </w:rPr>
                  <w:delText>EPISODEOFCARE</w:delText>
                </w:r>
                <w:r w:rsidRPr="007C1BAD" w:rsidDel="001B73F7">
                  <w:rPr>
                    <w:rFonts w:eastAsia="Calibri"/>
                  </w:rPr>
                  <w:delText>IDENTIFIER</w:delText>
                </w:r>
              </w:del>
            </w:ins>
          </w:p>
        </w:tc>
        <w:tc>
          <w:tcPr>
            <w:tcW w:w="2443" w:type="dxa"/>
            <w:tcPrChange w:id="1142" w:author="Ole Vilstrup" w:date="2022-02-13T23:23:00Z">
              <w:tcPr>
                <w:tcW w:w="2443" w:type="dxa"/>
                <w:gridSpan w:val="2"/>
              </w:tcPr>
            </w:tcPrChange>
          </w:tcPr>
          <w:p w14:paraId="45F6FEAE" w14:textId="2E7B0856" w:rsidR="00B040BD" w:rsidDel="00336484" w:rsidRDefault="00B61081" w:rsidP="00C95A46">
            <w:pPr>
              <w:ind w:left="0"/>
              <w:rPr>
                <w:ins w:id="1143" w:author="Ole Vilstrup" w:date="2022-01-06T23:11:00Z"/>
                <w:del w:id="1144" w:author="Ole Vilstrup Møller" w:date="2023-06-19T13:56:00Z"/>
              </w:rPr>
            </w:pPr>
            <w:ins w:id="1145" w:author="Ole Vilstrup" w:date="2022-01-06T23:12:00Z">
              <w:del w:id="1146" w:author="Ole Vilstrup Møller" w:date="2023-06-19T13:56:00Z">
                <w:r w:rsidDel="00336484">
                  <w:delText xml:space="preserve">Præciseret værdi hvis </w:delText>
                </w:r>
                <w:r w:rsidR="00EE1CF5" w:rsidDel="00336484">
                  <w:delText>emessage ikke indeholder en værdi</w:delText>
                </w:r>
              </w:del>
            </w:ins>
          </w:p>
        </w:tc>
        <w:tc>
          <w:tcPr>
            <w:tcW w:w="3509" w:type="dxa"/>
            <w:tcPrChange w:id="1147" w:author="Ole Vilstrup" w:date="2022-02-13T23:23:00Z">
              <w:tcPr>
                <w:tcW w:w="3509" w:type="dxa"/>
                <w:gridSpan w:val="2"/>
              </w:tcPr>
            </w:tcPrChange>
          </w:tcPr>
          <w:p w14:paraId="2F952F28" w14:textId="40FBA6A8" w:rsidR="00B040BD" w:rsidRPr="004D60FC" w:rsidDel="00336484" w:rsidRDefault="00EE1CF5" w:rsidP="00C3601E">
            <w:pPr>
              <w:ind w:left="0"/>
              <w:rPr>
                <w:ins w:id="1148" w:author="Ole Vilstrup" w:date="2022-01-06T23:11:00Z"/>
                <w:del w:id="1149" w:author="Ole Vilstrup Møller" w:date="2023-06-19T13:56:00Z"/>
                <w:lang w:eastAsia="da-DK"/>
              </w:rPr>
            </w:pPr>
            <w:ins w:id="1150" w:author="Ole Vilstrup" w:date="2022-01-06T23:12:00Z">
              <w:del w:id="1151" w:author="Ole Vilstrup Møller" w:date="2023-06-19T13:56:00Z">
                <w:r w:rsidRPr="004D60FC" w:rsidDel="00336484">
                  <w:rPr>
                    <w:lang w:eastAsia="da-DK"/>
                  </w:rPr>
                  <w:delText>SBDH – konfigurationer 2022010</w:delText>
                </w:r>
              </w:del>
            </w:ins>
            <w:ins w:id="1152" w:author="Ole Vilstrup" w:date="2022-01-06T23:13:00Z">
              <w:del w:id="1153" w:author="Ole Vilstrup Møller" w:date="2023-06-19T13:56:00Z">
                <w:r w:rsidR="006E29BC" w:rsidDel="00336484">
                  <w:rPr>
                    <w:lang w:eastAsia="da-DK"/>
                  </w:rPr>
                  <w:delText>7</w:delText>
                </w:r>
              </w:del>
            </w:ins>
            <w:ins w:id="1154" w:author="Ole Vilstrup" w:date="2022-01-06T23:12:00Z">
              <w:del w:id="1155" w:author="Ole Vilstrup Møller" w:date="2023-06-19T13:56:00Z">
                <w:r w:rsidRPr="004D60FC" w:rsidDel="00336484">
                  <w:rPr>
                    <w:lang w:eastAsia="da-DK"/>
                  </w:rPr>
                  <w:delText>.docx</w:delText>
                </w:r>
              </w:del>
            </w:ins>
          </w:p>
        </w:tc>
      </w:tr>
      <w:tr w:rsidR="0042739E" w:rsidRPr="00993CE9" w:rsidDel="00336484" w14:paraId="5D687F8A" w14:textId="4D38B27B" w:rsidTr="00B51664">
        <w:tblPrEx>
          <w:tblPrExChange w:id="1156" w:author="Ole Vilstrup" w:date="2022-02-13T23:23:00Z">
            <w:tblPrEx>
              <w:tblW w:w="8134" w:type="dxa"/>
            </w:tblPrEx>
          </w:tblPrExChange>
        </w:tblPrEx>
        <w:trPr>
          <w:cantSplit/>
          <w:ins w:id="1157" w:author="Ole Vilstrup" w:date="2022-01-06T23:13:00Z"/>
          <w:del w:id="1158" w:author="Ole Vilstrup Møller" w:date="2023-06-19T13:56:00Z"/>
        </w:trPr>
        <w:tc>
          <w:tcPr>
            <w:tcW w:w="2182" w:type="dxa"/>
            <w:tcPrChange w:id="1159" w:author="Ole Vilstrup" w:date="2022-02-13T23:23:00Z">
              <w:tcPr>
                <w:tcW w:w="2182" w:type="dxa"/>
              </w:tcPr>
            </w:tcPrChange>
          </w:tcPr>
          <w:p w14:paraId="1AE4DAB6" w14:textId="1CC2C4B3" w:rsidR="0042739E" w:rsidDel="001B73F7" w:rsidRDefault="0042739E" w:rsidP="00EB481C">
            <w:pPr>
              <w:ind w:left="0"/>
              <w:rPr>
                <w:ins w:id="1160" w:author="Ole Vilstrup" w:date="2022-01-06T23:15:00Z"/>
                <w:del w:id="1161" w:author="Ole Vilstrup Møller" w:date="2023-06-19T13:55:00Z"/>
                <w:rFonts w:eastAsia="Calibri"/>
              </w:rPr>
            </w:pPr>
            <w:ins w:id="1162" w:author="Ole Vilstrup" w:date="2022-01-06T23:13:00Z">
              <w:del w:id="1163" w:author="Ole Vilstrup Møller" w:date="2023-06-19T13:55:00Z">
                <w:r w:rsidRPr="00993CE9" w:rsidDel="001B73F7">
                  <w:rPr>
                    <w:rFonts w:eastAsia="Calibri"/>
                    <w:rPrChange w:id="1164" w:author="Ole Vilstrup" w:date="2022-01-06T23:14:00Z">
                      <w:rPr>
                        <w:color w:val="FF0000"/>
                      </w:rPr>
                    </w:rPrChange>
                  </w:rPr>
                  <w:delText>CREATIONTIME</w:delText>
                </w:r>
              </w:del>
            </w:ins>
          </w:p>
          <w:p w14:paraId="660518B7" w14:textId="43BB5B11" w:rsidR="005D4A5A" w:rsidRPr="00993CE9" w:rsidDel="00336484" w:rsidRDefault="005D4A5A" w:rsidP="00EB481C">
            <w:pPr>
              <w:ind w:left="0"/>
              <w:rPr>
                <w:ins w:id="1165" w:author="Ole Vilstrup" w:date="2022-01-06T23:13:00Z"/>
                <w:del w:id="1166" w:author="Ole Vilstrup Møller" w:date="2023-06-19T13:56:00Z"/>
                <w:rFonts w:eastAsia="Calibri"/>
                <w:rPrChange w:id="1167" w:author="Ole Vilstrup" w:date="2022-01-06T23:14:00Z">
                  <w:rPr>
                    <w:ins w:id="1168" w:author="Ole Vilstrup" w:date="2022-01-06T23:13:00Z"/>
                    <w:del w:id="1169" w:author="Ole Vilstrup Møller" w:date="2023-06-19T13:56:00Z"/>
                    <w:rFonts w:ascii="Courier New" w:hAnsi="Courier New" w:cs="Courier New"/>
                    <w:color w:val="FF0000"/>
                    <w:szCs w:val="20"/>
                    <w:lang w:val="en-US"/>
                  </w:rPr>
                </w:rPrChange>
              </w:rPr>
            </w:pPr>
            <w:ins w:id="1170" w:author="Ole Vilstrup" w:date="2022-01-06T23:15:00Z">
              <w:del w:id="1171" w:author="Ole Vilstrup Møller" w:date="2023-06-19T13:55:00Z">
                <w:r w:rsidDel="001B73F7">
                  <w:rPr>
                    <w:rFonts w:eastAsia="Calibri"/>
                  </w:rPr>
                  <w:delText>(</w:delText>
                </w:r>
                <w:r w:rsidRPr="005D4A5A" w:rsidDel="001B73F7">
                  <w:rPr>
                    <w:rFonts w:eastAsia="Calibri"/>
                  </w:rPr>
                  <w:delText xml:space="preserve">SBDH BusinessScope </w:delText>
                </w:r>
                <w:r w:rsidDel="001B73F7">
                  <w:rPr>
                    <w:rFonts w:eastAsia="Calibri"/>
                  </w:rPr>
                  <w:delText>–</w:delText>
                </w:r>
                <w:r w:rsidRPr="005D4A5A" w:rsidDel="001B73F7">
                  <w:rPr>
                    <w:rFonts w:eastAsia="Calibri"/>
                  </w:rPr>
                  <w:delText xml:space="preserve"> Dokumentdeling</w:delText>
                </w:r>
                <w:r w:rsidDel="001B73F7">
                  <w:rPr>
                    <w:rFonts w:eastAsia="Calibri"/>
                  </w:rPr>
                  <w:delText>)</w:delText>
                </w:r>
              </w:del>
            </w:ins>
          </w:p>
        </w:tc>
        <w:tc>
          <w:tcPr>
            <w:tcW w:w="2443" w:type="dxa"/>
            <w:tcPrChange w:id="1172" w:author="Ole Vilstrup" w:date="2022-02-13T23:23:00Z">
              <w:tcPr>
                <w:tcW w:w="2443" w:type="dxa"/>
                <w:gridSpan w:val="2"/>
              </w:tcPr>
            </w:tcPrChange>
          </w:tcPr>
          <w:p w14:paraId="6C920D4E" w14:textId="05A17146" w:rsidR="0042739E" w:rsidRPr="00993CE9" w:rsidDel="00336484" w:rsidRDefault="0042739E" w:rsidP="00EB481C">
            <w:pPr>
              <w:ind w:left="0"/>
              <w:rPr>
                <w:ins w:id="1173" w:author="Ole Vilstrup" w:date="2022-01-06T23:13:00Z"/>
                <w:del w:id="1174" w:author="Ole Vilstrup Møller" w:date="2023-06-19T13:56:00Z"/>
                <w:rFonts w:eastAsia="Calibri"/>
                <w:rPrChange w:id="1175" w:author="Ole Vilstrup" w:date="2022-01-06T23:14:00Z">
                  <w:rPr>
                    <w:ins w:id="1176" w:author="Ole Vilstrup" w:date="2022-01-06T23:13:00Z"/>
                    <w:del w:id="1177" w:author="Ole Vilstrup Møller" w:date="2023-06-19T13:56:00Z"/>
                  </w:rPr>
                </w:rPrChange>
              </w:rPr>
            </w:pPr>
            <w:ins w:id="1178" w:author="Ole Vilstrup" w:date="2022-01-06T23:13:00Z">
              <w:del w:id="1179" w:author="Ole Vilstrup Møller" w:date="2023-06-19T13:56:00Z">
                <w:r w:rsidRPr="00993CE9" w:rsidDel="00336484">
                  <w:rPr>
                    <w:rFonts w:eastAsia="Calibri"/>
                    <w:rPrChange w:id="1180" w:author="Ole Vilstrup" w:date="2022-01-06T23:14:00Z">
                      <w:rPr/>
                    </w:rPrChange>
                  </w:rPr>
                  <w:delText>Præciseret</w:delText>
                </w:r>
              </w:del>
            </w:ins>
            <w:ins w:id="1181" w:author="Ole Vilstrup" w:date="2022-01-06T23:14:00Z">
              <w:del w:id="1182" w:author="Ole Vilstrup Møller" w:date="2023-06-19T13:56:00Z">
                <w:r w:rsidR="00993CE9" w:rsidDel="00336484">
                  <w:rPr>
                    <w:rFonts w:eastAsia="Calibri"/>
                  </w:rPr>
                  <w:delText xml:space="preserve"> at sekunder skal medtages</w:delText>
                </w:r>
              </w:del>
            </w:ins>
          </w:p>
        </w:tc>
        <w:tc>
          <w:tcPr>
            <w:tcW w:w="3509" w:type="dxa"/>
            <w:tcPrChange w:id="1183" w:author="Ole Vilstrup" w:date="2022-02-13T23:23:00Z">
              <w:tcPr>
                <w:tcW w:w="3509" w:type="dxa"/>
                <w:gridSpan w:val="2"/>
              </w:tcPr>
            </w:tcPrChange>
          </w:tcPr>
          <w:p w14:paraId="3A154799" w14:textId="1D833298" w:rsidR="0042739E" w:rsidRPr="00993CE9" w:rsidDel="00336484" w:rsidRDefault="0042739E" w:rsidP="00EB481C">
            <w:pPr>
              <w:ind w:left="0"/>
              <w:rPr>
                <w:ins w:id="1184" w:author="Ole Vilstrup" w:date="2022-01-06T23:13:00Z"/>
                <w:del w:id="1185" w:author="Ole Vilstrup Møller" w:date="2023-06-19T13:56:00Z"/>
                <w:rFonts w:eastAsia="Calibri"/>
                <w:rPrChange w:id="1186" w:author="Ole Vilstrup" w:date="2022-01-06T23:14:00Z">
                  <w:rPr>
                    <w:ins w:id="1187" w:author="Ole Vilstrup" w:date="2022-01-06T23:13:00Z"/>
                    <w:del w:id="1188" w:author="Ole Vilstrup Møller" w:date="2023-06-19T13:56:00Z"/>
                    <w:lang w:eastAsia="da-DK"/>
                  </w:rPr>
                </w:rPrChange>
              </w:rPr>
            </w:pPr>
            <w:ins w:id="1189" w:author="Ole Vilstrup" w:date="2022-01-06T23:13:00Z">
              <w:del w:id="1190" w:author="Ole Vilstrup Møller" w:date="2023-06-19T13:56:00Z">
                <w:r w:rsidRPr="00993CE9" w:rsidDel="00336484">
                  <w:rPr>
                    <w:rFonts w:eastAsia="Calibri"/>
                    <w:rPrChange w:id="1191" w:author="Ole Vilstrup" w:date="2022-01-06T23:14:00Z">
                      <w:rPr>
                        <w:lang w:eastAsia="da-DK"/>
                      </w:rPr>
                    </w:rPrChange>
                  </w:rPr>
                  <w:delText>SBDH – konfigurationer 20220107.docx</w:delText>
                </w:r>
              </w:del>
            </w:ins>
          </w:p>
        </w:tc>
      </w:tr>
      <w:tr w:rsidR="00A62AB5" w:rsidRPr="00993CE9" w:rsidDel="00336484" w14:paraId="557C22F7" w14:textId="58B12DEA" w:rsidTr="00B51664">
        <w:tblPrEx>
          <w:tblPrExChange w:id="1192" w:author="Ole Vilstrup" w:date="2022-02-13T23:23:00Z">
            <w:tblPrEx>
              <w:tblW w:w="8134" w:type="dxa"/>
            </w:tblPrEx>
          </w:tblPrExChange>
        </w:tblPrEx>
        <w:trPr>
          <w:cantSplit/>
          <w:ins w:id="1193" w:author="Ole Vilstrup" w:date="2022-01-19T22:56:00Z"/>
          <w:del w:id="1194" w:author="Ole Vilstrup Møller" w:date="2023-06-19T13:56:00Z"/>
        </w:trPr>
        <w:tc>
          <w:tcPr>
            <w:tcW w:w="2182" w:type="dxa"/>
            <w:shd w:val="clear" w:color="auto" w:fill="FFFFFF" w:themeFill="background1"/>
            <w:tcPrChange w:id="1195" w:author="Ole Vilstrup" w:date="2022-02-13T23:23:00Z">
              <w:tcPr>
                <w:tcW w:w="2182" w:type="dxa"/>
              </w:tcPr>
            </w:tcPrChange>
          </w:tcPr>
          <w:p w14:paraId="66191D0B" w14:textId="3C226C11" w:rsidR="00EB10D2" w:rsidDel="001B73F7" w:rsidRDefault="00FB5847">
            <w:pPr>
              <w:ind w:left="0"/>
              <w:rPr>
                <w:ins w:id="1196" w:author="Ole Vilstrup" w:date="2022-02-14T08:21:00Z"/>
                <w:del w:id="1197" w:author="Ole Vilstrup Møller" w:date="2023-06-19T13:55:00Z"/>
                <w:rFonts w:eastAsia="Calibri"/>
              </w:rPr>
            </w:pPr>
            <w:ins w:id="1198" w:author="Ole Vilstrup" w:date="2022-01-19T22:56:00Z">
              <w:del w:id="1199" w:author="Ole Vilstrup Møller" w:date="2023-06-19T13:55:00Z">
                <w:r w:rsidRPr="00980776" w:rsidDel="001B73F7">
                  <w:rPr>
                    <w:rFonts w:eastAsia="Calibri"/>
                    <w:sz w:val="22"/>
                    <w:rPrChange w:id="1200" w:author="Ole Vilstrup" w:date="2022-01-19T22:57:00Z">
                      <w:rPr>
                        <w:sz w:val="22"/>
                        <w:lang w:eastAsia="da-DK"/>
                      </w:rPr>
                    </w:rPrChange>
                  </w:rPr>
                  <w:fldChar w:fldCharType="begin"/>
                </w:r>
                <w:r w:rsidRPr="00980776" w:rsidDel="001B73F7">
                  <w:rPr>
                    <w:rFonts w:eastAsia="Calibri"/>
                    <w:rPrChange w:id="1201" w:author="Ole Vilstrup" w:date="2022-01-19T22:57:00Z">
                      <w:rPr>
                        <w:lang w:eastAsia="da-DK"/>
                      </w:rPr>
                    </w:rPrChange>
                  </w:rPr>
                  <w:delInstrText xml:space="preserve"> REF _Ref89761970 \h  \* MERGEFORMAT </w:delInstrText>
                </w:r>
              </w:del>
            </w:ins>
            <w:del w:id="1202" w:author="Ole Vilstrup Møller" w:date="2023-06-19T13:55:00Z">
              <w:r w:rsidRPr="0011226E" w:rsidDel="001B73F7">
                <w:rPr>
                  <w:rFonts w:eastAsia="Calibri"/>
                </w:rPr>
              </w:r>
            </w:del>
            <w:ins w:id="1203" w:author="Ole Vilstrup" w:date="2022-01-19T22:56:00Z">
              <w:del w:id="1204" w:author="Ole Vilstrup Møller" w:date="2023-06-19T13:55:00Z">
                <w:r w:rsidRPr="00980776" w:rsidDel="001B73F7">
                  <w:rPr>
                    <w:rFonts w:eastAsia="Calibri"/>
                    <w:sz w:val="22"/>
                    <w:rPrChange w:id="1205" w:author="Ole Vilstrup" w:date="2022-01-19T22:57:00Z">
                      <w:rPr>
                        <w:lang w:eastAsia="da-DK"/>
                      </w:rPr>
                    </w:rPrChange>
                  </w:rPr>
                  <w:fldChar w:fldCharType="separate"/>
                </w:r>
              </w:del>
            </w:ins>
          </w:p>
          <w:p w14:paraId="6C7C2588" w14:textId="12A68D4D" w:rsidR="00EB10D2" w:rsidDel="001B73F7" w:rsidRDefault="00EB10D2">
            <w:pPr>
              <w:ind w:left="0"/>
              <w:rPr>
                <w:ins w:id="1206" w:author="Ole Vilstrup" w:date="2022-02-14T08:21:00Z"/>
                <w:del w:id="1207" w:author="Ole Vilstrup Møller" w:date="2023-06-19T13:55:00Z"/>
                <w:rFonts w:eastAsia="Calibri"/>
                <w:lang w:eastAsia="da-DK"/>
              </w:rPr>
              <w:pPrChange w:id="1208" w:author="Ole Vilstrup" w:date="2022-02-14T08:21:00Z">
                <w:pPr/>
              </w:pPrChange>
            </w:pPr>
            <w:ins w:id="1209" w:author="Ole Vilstrup" w:date="2022-02-14T08:21:00Z">
              <w:del w:id="1210" w:author="Ole Vilstrup Møller" w:date="2023-06-19T13:55:00Z">
                <w:r w:rsidRPr="005C3A7B" w:rsidDel="001B73F7">
                  <w:rPr>
                    <w:rFonts w:eastAsia="Calibri"/>
                  </w:rPr>
                  <w:delText>DOCUMENTID</w:delText>
                </w:r>
                <w:r w:rsidDel="001B73F7">
                  <w:rPr>
                    <w:rFonts w:eastAsia="Calibri"/>
                    <w:lang w:eastAsia="da-DK"/>
                  </w:rPr>
                  <w:delText xml:space="preserve"> MedCom </w:delText>
                </w:r>
                <w:r w:rsidRPr="00FA7195" w:rsidDel="001B73F7">
                  <w:rPr>
                    <w:rFonts w:eastAsia="Calibri"/>
                    <w:lang w:eastAsia="da-DK"/>
                    <w:rPrChange w:id="1211" w:author="Ole Vilstrup" w:date="2022-02-13T23:09:00Z">
                      <w:rPr>
                        <w:rStyle w:val="XMLname"/>
                        <w:rFonts w:ascii="Calibri" w:eastAsia="Calibri" w:hAnsi="Calibri"/>
                        <w:b/>
                        <w:bCs/>
                        <w:i/>
                        <w:iCs/>
                        <w:sz w:val="22"/>
                        <w:szCs w:val="26"/>
                      </w:rPr>
                    </w:rPrChange>
                  </w:rPr>
                  <w:delText>Kvitteringer</w:delText>
                </w:r>
                <w:r w:rsidDel="001B73F7">
                  <w:rPr>
                    <w:rFonts w:eastAsia="Calibri"/>
                    <w:lang w:eastAsia="da-DK"/>
                  </w:rPr>
                  <w:delText>:</w:delText>
                </w:r>
              </w:del>
            </w:ins>
          </w:p>
          <w:p w14:paraId="71B8B9E1" w14:textId="5B05BDDE" w:rsidR="00EB10D2" w:rsidRPr="00964E83" w:rsidDel="001B73F7" w:rsidRDefault="00EB10D2">
            <w:pPr>
              <w:ind w:left="0"/>
              <w:rPr>
                <w:ins w:id="1212" w:author="Ole Vilstrup" w:date="2022-02-14T08:21:00Z"/>
                <w:del w:id="1213" w:author="Ole Vilstrup Møller" w:date="2023-06-19T13:55:00Z"/>
                <w:rStyle w:val="XMLname"/>
                <w:rFonts w:eastAsia="Calibri"/>
                <w:sz w:val="18"/>
                <w:szCs w:val="18"/>
              </w:rPr>
              <w:pPrChange w:id="1214" w:author="Ole Vilstrup" w:date="2022-02-14T08:21:00Z">
                <w:pPr/>
              </w:pPrChange>
            </w:pPr>
            <w:ins w:id="1215" w:author="Ole Vilstrup" w:date="2022-02-14T08:21:00Z">
              <w:del w:id="1216" w:author="Ole Vilstrup Møller" w:date="2023-06-19T13:55:00Z">
                <w:r w:rsidRPr="00EB10D2" w:rsidDel="001B73F7">
                  <w:rPr>
                    <w:rFonts w:eastAsia="Calibri"/>
                    <w:sz w:val="22"/>
                    <w:rPrChange w:id="1217" w:author="Ole Vilstrup" w:date="2022-02-14T08:21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 xml:space="preserve">&lt;Scope&gt; </w:delText>
                </w:r>
              </w:del>
            </w:ins>
          </w:p>
          <w:p w14:paraId="56BFE718" w14:textId="0E724924" w:rsidR="00EB10D2" w:rsidRPr="00964E83" w:rsidDel="001B73F7" w:rsidRDefault="00EB10D2">
            <w:pPr>
              <w:keepNext/>
              <w:ind w:left="1304" w:firstLine="116"/>
              <w:rPr>
                <w:ins w:id="1218" w:author="Ole Vilstrup" w:date="2022-02-14T08:21:00Z"/>
                <w:del w:id="1219" w:author="Ole Vilstrup Møller" w:date="2023-06-19T13:55:00Z"/>
                <w:rStyle w:val="XMLname"/>
                <w:rFonts w:eastAsia="Calibri"/>
                <w:sz w:val="18"/>
                <w:szCs w:val="18"/>
              </w:rPr>
              <w:pPrChange w:id="1220" w:author="Ole Vilstrup" w:date="2022-02-13T23:09:00Z">
                <w:pPr>
                  <w:ind w:left="1304" w:firstLine="116"/>
                </w:pPr>
              </w:pPrChange>
            </w:pPr>
            <w:ins w:id="1221" w:author="Ole Vilstrup" w:date="2022-02-14T08:21:00Z">
              <w:del w:id="1222" w:author="Ole Vilstrup Møller" w:date="2023-06-19T13:55:00Z"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 xml:space="preserve">&lt;Type&gt;DOCUMENTID&lt;/Type&gt; </w:delText>
                </w:r>
              </w:del>
            </w:ins>
          </w:p>
          <w:p w14:paraId="1B117563" w14:textId="4EDC82A5" w:rsidR="00EB10D2" w:rsidRPr="00964E83" w:rsidDel="001B73F7" w:rsidRDefault="00EB10D2">
            <w:pPr>
              <w:keepNext/>
              <w:ind w:left="1420"/>
              <w:rPr>
                <w:ins w:id="1223" w:author="Ole Vilstrup" w:date="2022-02-14T08:21:00Z"/>
                <w:del w:id="1224" w:author="Ole Vilstrup Møller" w:date="2023-06-19T13:55:00Z"/>
                <w:rStyle w:val="XMLname"/>
                <w:rFonts w:eastAsia="Calibri"/>
                <w:sz w:val="18"/>
                <w:szCs w:val="18"/>
              </w:rPr>
              <w:pPrChange w:id="1225" w:author="Ole Vilstrup" w:date="2022-02-13T23:09:00Z">
                <w:pPr>
                  <w:ind w:left="1420"/>
                </w:pPr>
              </w:pPrChange>
            </w:pPr>
            <w:ins w:id="1226" w:author="Ole Vilstrup" w:date="2022-02-14T08:21:00Z">
              <w:del w:id="1227" w:author="Ole Vilstrup Møller" w:date="2023-06-19T13:55:00Z"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&lt;InstanceIdentifier&gt;</w:delText>
                </w:r>
              </w:del>
            </w:ins>
          </w:p>
          <w:p w14:paraId="07D11F80" w14:textId="0615301C" w:rsidR="00EB10D2" w:rsidRPr="00964E83" w:rsidDel="001B73F7" w:rsidRDefault="00EB10D2" w:rsidP="000624BB">
            <w:pPr>
              <w:ind w:left="1704"/>
              <w:rPr>
                <w:ins w:id="1228" w:author="Ole Vilstrup" w:date="2022-02-14T08:21:00Z"/>
                <w:del w:id="1229" w:author="Ole Vilstrup Møller" w:date="2023-06-19T13:55:00Z"/>
                <w:rStyle w:val="XMLname"/>
                <w:rFonts w:eastAsia="Calibri"/>
                <w:sz w:val="18"/>
                <w:szCs w:val="18"/>
              </w:rPr>
            </w:pPr>
            <w:ins w:id="1230" w:author="Ole Vilstrup" w:date="2022-02-14T08:21:00Z">
              <w:del w:id="1231" w:author="Ole Vilstrup Møller" w:date="2023-06-19T13:55:00Z"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urn:dk:healthcare:medcom:</w:delText>
                </w:r>
                <w:r w:rsidRPr="00964E83" w:rsidDel="001B73F7">
                  <w:rPr>
                    <w:rFonts w:ascii="Courier New" w:eastAsia="Calibri" w:hAnsi="Courier New"/>
                    <w:sz w:val="18"/>
                    <w:szCs w:val="18"/>
                  </w:rPr>
                  <w:delText>messaging:</w:delText>
                </w:r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oioxml:schema:xsd:[eMessage/[LetterType]]#</w:delText>
                </w:r>
                <w:r w:rsidRPr="005C3A7B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urn:dk:healthcare:medcom:</w:delText>
                </w:r>
                <w:r w:rsidRPr="005C3A7B" w:rsidDel="001B73F7">
                  <w:rPr>
                    <w:rFonts w:ascii="Courier New" w:eastAsia="Calibri" w:hAnsi="Courier New"/>
                    <w:sz w:val="18"/>
                    <w:szCs w:val="18"/>
                  </w:rPr>
                  <w:delText>messaging:</w:delText>
                </w:r>
                <w:r w:rsidRPr="005C3A7B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oioxml:schema:xsd:</w:delText>
                </w:r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[eMessage/[LetterType]]/[Letter/</w:delText>
                </w:r>
                <w:r w:rsidRPr="003E04C7" w:rsidDel="001B73F7">
                  <w:rPr>
                    <w:rStyle w:val="XMLname"/>
                    <w:rFonts w:eastAsia="Calibri"/>
                    <w:b/>
                    <w:bCs/>
                    <w:i/>
                    <w:iCs/>
                    <w:sz w:val="18"/>
                    <w:szCs w:val="18"/>
                    <w:highlight w:val="lightGray"/>
                    <w:rPrChange w:id="1232" w:author="Ole Vilstrup" w:date="2022-02-13T23:10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>StatisticalCode</w:delText>
                </w:r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]:[eMessage/[LetterType]]/[Letter/VersionCode]</w:delText>
                </w:r>
              </w:del>
            </w:ins>
          </w:p>
          <w:p w14:paraId="7CB21E61" w14:textId="2D371488" w:rsidR="00EB10D2" w:rsidRPr="0011226E" w:rsidDel="001B73F7" w:rsidRDefault="00EB10D2" w:rsidP="000624BB">
            <w:pPr>
              <w:ind w:left="1420"/>
              <w:rPr>
                <w:ins w:id="1233" w:author="Ole Vilstrup" w:date="2022-02-14T08:21:00Z"/>
                <w:del w:id="1234" w:author="Ole Vilstrup Møller" w:date="2023-06-19T13:55:00Z"/>
                <w:rStyle w:val="XMLname"/>
                <w:rFonts w:eastAsia="Calibri"/>
                <w:sz w:val="18"/>
                <w:szCs w:val="18"/>
                <w:lang w:val="en-US"/>
                <w:rPrChange w:id="1235" w:author="Ole Vilstrup Møller" w:date="2023-06-19T13:54:00Z">
                  <w:rPr>
                    <w:ins w:id="1236" w:author="Ole Vilstrup" w:date="2022-02-14T08:21:00Z"/>
                    <w:del w:id="1237" w:author="Ole Vilstrup Møller" w:date="2023-06-19T13:55:00Z"/>
                    <w:rStyle w:val="XMLname"/>
                    <w:rFonts w:eastAsia="Calibri"/>
                    <w:sz w:val="18"/>
                    <w:szCs w:val="18"/>
                  </w:rPr>
                </w:rPrChange>
              </w:rPr>
            </w:pPr>
            <w:ins w:id="1238" w:author="Ole Vilstrup" w:date="2022-02-14T08:21:00Z">
              <w:del w:id="1239" w:author="Ole Vilstrup Møller" w:date="2023-06-19T13:55:00Z">
                <w:r w:rsidRPr="0011226E" w:rsidDel="001B73F7">
                  <w:rPr>
                    <w:rStyle w:val="XMLname"/>
                    <w:rFonts w:eastAsia="Calibri"/>
                    <w:sz w:val="18"/>
                    <w:szCs w:val="18"/>
                    <w:lang w:val="en-US"/>
                    <w:rPrChange w:id="1240" w:author="Ole Vilstrup Møller" w:date="2023-06-19T13:54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>&lt;/InstanceIdentifier&gt;</w:delText>
                </w:r>
              </w:del>
            </w:ins>
          </w:p>
          <w:p w14:paraId="584467DF" w14:textId="7259A549" w:rsidR="00EB10D2" w:rsidRPr="0011226E" w:rsidDel="001B73F7" w:rsidRDefault="00EB10D2" w:rsidP="000624BB">
            <w:pPr>
              <w:ind w:left="1420"/>
              <w:rPr>
                <w:ins w:id="1241" w:author="Ole Vilstrup" w:date="2022-02-14T08:21:00Z"/>
                <w:del w:id="1242" w:author="Ole Vilstrup Møller" w:date="2023-06-19T13:55:00Z"/>
                <w:rStyle w:val="XMLname"/>
                <w:rFonts w:eastAsia="Calibri"/>
                <w:sz w:val="18"/>
                <w:szCs w:val="18"/>
                <w:lang w:val="en-US"/>
                <w:rPrChange w:id="1243" w:author="Ole Vilstrup Møller" w:date="2023-06-19T13:54:00Z">
                  <w:rPr>
                    <w:ins w:id="1244" w:author="Ole Vilstrup" w:date="2022-02-14T08:21:00Z"/>
                    <w:del w:id="1245" w:author="Ole Vilstrup Møller" w:date="2023-06-19T13:55:00Z"/>
                    <w:rStyle w:val="XMLname"/>
                    <w:rFonts w:eastAsia="Calibri"/>
                    <w:sz w:val="18"/>
                    <w:szCs w:val="18"/>
                  </w:rPr>
                </w:rPrChange>
              </w:rPr>
            </w:pPr>
            <w:ins w:id="1246" w:author="Ole Vilstrup" w:date="2022-02-14T08:21:00Z">
              <w:del w:id="1247" w:author="Ole Vilstrup Møller" w:date="2023-06-19T13:55:00Z">
                <w:r w:rsidRPr="0011226E" w:rsidDel="001B73F7">
                  <w:rPr>
                    <w:rStyle w:val="XMLname"/>
                    <w:rFonts w:eastAsia="Calibri"/>
                    <w:sz w:val="18"/>
                    <w:szCs w:val="18"/>
                    <w:lang w:val="en-US"/>
                    <w:rPrChange w:id="1248" w:author="Ole Vilstrup Møller" w:date="2023-06-19T13:54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>&lt;Identifier&gt;</w:delText>
                </w:r>
                <w:r w:rsidRPr="0011226E" w:rsidDel="001B73F7">
                  <w:rPr>
                    <w:rStyle w:val="XMLname"/>
                    <w:rFonts w:eastAsia="Calibri"/>
                    <w:sz w:val="18"/>
                    <w:lang w:val="en-US"/>
                    <w:rPrChange w:id="1249" w:author="Ole Vilstrup Møller" w:date="2023-06-19T13:54:00Z">
                      <w:rPr>
                        <w:rStyle w:val="XMLname"/>
                        <w:rFonts w:eastAsia="Calibri"/>
                        <w:sz w:val="18"/>
                      </w:rPr>
                    </w:rPrChange>
                  </w:rPr>
                  <w:delText>urn:dk:healthcare:medcom:messaging:oioxml</w:delText>
                </w:r>
                <w:r w:rsidRPr="0011226E" w:rsidDel="001B73F7">
                  <w:rPr>
                    <w:rStyle w:val="XMLname"/>
                    <w:rFonts w:eastAsia="Calibri"/>
                    <w:sz w:val="18"/>
                    <w:szCs w:val="18"/>
                    <w:lang w:val="en-US"/>
                    <w:rPrChange w:id="1250" w:author="Ole Vilstrup Møller" w:date="2023-06-19T13:54:00Z">
                      <w:rPr>
                        <w:rStyle w:val="XMLname"/>
                        <w:rFonts w:eastAsia="Calibri"/>
                        <w:sz w:val="18"/>
                        <w:szCs w:val="18"/>
                      </w:rPr>
                    </w:rPrChange>
                  </w:rPr>
                  <w:delText>&lt;/Identifier&gt;</w:delText>
                </w:r>
              </w:del>
            </w:ins>
          </w:p>
          <w:p w14:paraId="5351C0EF" w14:textId="105E2299" w:rsidR="00EB10D2" w:rsidRPr="00964E83" w:rsidDel="001B73F7" w:rsidRDefault="00EB10D2" w:rsidP="000624BB">
            <w:pPr>
              <w:rPr>
                <w:ins w:id="1251" w:author="Ole Vilstrup" w:date="2022-02-14T08:21:00Z"/>
                <w:del w:id="1252" w:author="Ole Vilstrup Møller" w:date="2023-06-19T13:55:00Z"/>
                <w:rStyle w:val="XMLname"/>
                <w:rFonts w:eastAsia="Calibri"/>
                <w:sz w:val="18"/>
                <w:szCs w:val="18"/>
              </w:rPr>
            </w:pPr>
            <w:ins w:id="1253" w:author="Ole Vilstrup" w:date="2022-02-14T08:21:00Z">
              <w:del w:id="1254" w:author="Ole Vilstrup Møller" w:date="2023-06-19T13:55:00Z">
                <w:r w:rsidRPr="00964E83" w:rsidDel="001B73F7">
                  <w:rPr>
                    <w:rStyle w:val="XMLname"/>
                    <w:rFonts w:eastAsia="Calibri"/>
                    <w:sz w:val="18"/>
                    <w:szCs w:val="18"/>
                  </w:rPr>
                  <w:delText>&lt;/Scope&gt;</w:delText>
                </w:r>
              </w:del>
            </w:ins>
          </w:p>
          <w:p w14:paraId="2E58CC48" w14:textId="1323FA8B" w:rsidR="00A62AB5" w:rsidRPr="00FB5847" w:rsidDel="00336484" w:rsidRDefault="00EB10D2" w:rsidP="00EB481C">
            <w:pPr>
              <w:ind w:left="0"/>
              <w:rPr>
                <w:ins w:id="1255" w:author="Ole Vilstrup" w:date="2022-01-19T22:56:00Z"/>
                <w:del w:id="1256" w:author="Ole Vilstrup Møller" w:date="2023-06-19T13:56:00Z"/>
                <w:rFonts w:eastAsia="Calibri"/>
                <w:rPrChange w:id="1257" w:author="Ole Vilstrup" w:date="2022-01-19T22:56:00Z">
                  <w:rPr>
                    <w:ins w:id="1258" w:author="Ole Vilstrup" w:date="2022-01-19T22:56:00Z"/>
                    <w:del w:id="1259" w:author="Ole Vilstrup Møller" w:date="2023-06-19T13:56:00Z"/>
                    <w:lang w:eastAsia="da-DK"/>
                  </w:rPr>
                </w:rPrChange>
              </w:rPr>
            </w:pPr>
            <w:ins w:id="1260" w:author="Ole Vilstrup" w:date="2022-02-14T08:21:00Z">
              <w:del w:id="1261" w:author="Ole Vilstrup Møller" w:date="2023-06-19T13:55:00Z">
                <w:r w:rsidRPr="00132E17" w:rsidDel="001B73F7">
                  <w:rPr>
                    <w:rFonts w:eastAsia="Calibri"/>
                    <w:sz w:val="22"/>
                    <w:rPrChange w:id="1262" w:author="Ole Vilstrup" w:date="2021-12-03T13:37:00Z">
                      <w:rPr>
                        <w:rStyle w:val="XMLname"/>
                        <w:rFonts w:ascii="Calibri" w:eastAsia="Calibri" w:hAnsi="Calibri" w:cs="Arial"/>
                        <w:b/>
                        <w:bCs/>
                        <w:sz w:val="28"/>
                        <w:szCs w:val="26"/>
                        <w:lang w:val="en-GB" w:eastAsia="da-DK"/>
                      </w:rPr>
                    </w:rPrChange>
                  </w:rPr>
                  <w:delText>DOCUMENTID</w:delText>
                </w:r>
                <w:r w:rsidDel="001B73F7">
                  <w:rPr>
                    <w:rFonts w:eastAsia="Calibri"/>
                    <w:lang w:eastAsia="da-DK"/>
                  </w:rPr>
                  <w:delText xml:space="preserve"> E</w:delText>
                </w:r>
                <w:r w:rsidRPr="00B76FBB" w:rsidDel="001B73F7">
                  <w:rPr>
                    <w:rFonts w:eastAsia="Calibri"/>
                    <w:lang w:eastAsia="da-DK"/>
                  </w:rPr>
                  <w:delText>ksempel:</w:delText>
                </w:r>
              </w:del>
            </w:ins>
            <w:ins w:id="1263" w:author="Ole Vilstrup" w:date="2022-01-19T22:56:00Z">
              <w:del w:id="1264" w:author="Ole Vilstrup Møller" w:date="2023-06-19T13:55:00Z">
                <w:r w:rsidR="00FB5847" w:rsidRPr="00980776" w:rsidDel="001B73F7">
                  <w:rPr>
                    <w:rFonts w:eastAsia="Calibri"/>
                    <w:sz w:val="22"/>
                    <w:rPrChange w:id="1265" w:author="Ole Vilstrup" w:date="2022-01-19T22:57:00Z">
                      <w:rPr>
                        <w:lang w:eastAsia="da-DK"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2443" w:type="dxa"/>
            <w:tcPrChange w:id="1266" w:author="Ole Vilstrup" w:date="2022-02-13T23:23:00Z">
              <w:tcPr>
                <w:tcW w:w="2443" w:type="dxa"/>
                <w:gridSpan w:val="2"/>
              </w:tcPr>
            </w:tcPrChange>
          </w:tcPr>
          <w:p w14:paraId="1FA1A34D" w14:textId="664F6283" w:rsidR="00A62AB5" w:rsidDel="00336484" w:rsidRDefault="00980776" w:rsidP="00EB481C">
            <w:pPr>
              <w:ind w:left="0"/>
              <w:rPr>
                <w:ins w:id="1267" w:author="Ole Vilstrup" w:date="2022-01-19T22:56:00Z"/>
                <w:del w:id="1268" w:author="Ole Vilstrup Møller" w:date="2023-06-19T13:56:00Z"/>
                <w:rFonts w:eastAsia="Calibri"/>
              </w:rPr>
            </w:pPr>
            <w:ins w:id="1269" w:author="Ole Vilstrup" w:date="2022-01-19T22:57:00Z">
              <w:del w:id="1270" w:author="Ole Vilstrup Møller" w:date="2023-06-19T13:55:00Z">
                <w:r w:rsidDel="001B73F7">
                  <w:rPr>
                    <w:rFonts w:eastAsia="Calibri"/>
                  </w:rPr>
                  <w:delText xml:space="preserve">Ift. det oprindeligt intentionerede fjernes dobbelt ”##” og ”::” fra konstruktionen af </w:delText>
                </w:r>
                <w:r w:rsidRPr="00A55A38" w:rsidDel="001B73F7">
                  <w:rPr>
                    <w:rFonts w:eastAsia="Calibri"/>
                  </w:rPr>
                  <w:delText>InstanceIdentifier, da den aktuelle konfiguration af SMP fra CEF ikke kan håndtere disse så værdierne kan fremsøges igen. Dermed må SBDH’s DOCUMENTID ændres tilsvarende.</w:delText>
                </w:r>
              </w:del>
            </w:ins>
          </w:p>
        </w:tc>
        <w:tc>
          <w:tcPr>
            <w:tcW w:w="3509" w:type="dxa"/>
            <w:tcPrChange w:id="1271" w:author="Ole Vilstrup" w:date="2022-02-13T23:23:00Z">
              <w:tcPr>
                <w:tcW w:w="3509" w:type="dxa"/>
                <w:gridSpan w:val="2"/>
              </w:tcPr>
            </w:tcPrChange>
          </w:tcPr>
          <w:p w14:paraId="17027CD8" w14:textId="0E832864" w:rsidR="00A62AB5" w:rsidRPr="00A55A38" w:rsidDel="00336484" w:rsidRDefault="00980776" w:rsidP="00980776">
            <w:pPr>
              <w:ind w:left="0"/>
              <w:rPr>
                <w:ins w:id="1272" w:author="Ole Vilstrup" w:date="2022-01-19T22:56:00Z"/>
                <w:del w:id="1273" w:author="Ole Vilstrup Møller" w:date="2023-06-19T13:56:00Z"/>
                <w:rFonts w:eastAsia="Calibri"/>
              </w:rPr>
            </w:pPr>
            <w:ins w:id="1274" w:author="Ole Vilstrup" w:date="2022-01-19T22:57:00Z">
              <w:del w:id="1275" w:author="Ole Vilstrup Møller" w:date="2023-06-19T13:55:00Z">
                <w:r w:rsidRPr="00A55A38" w:rsidDel="001B73F7">
                  <w:rPr>
                    <w:rFonts w:eastAsia="Calibri"/>
                  </w:rPr>
                  <w:delText>SBDH – konfigurationer 202201</w:delText>
                </w:r>
                <w:r w:rsidDel="001B73F7">
                  <w:rPr>
                    <w:rFonts w:eastAsia="Calibri"/>
                  </w:rPr>
                  <w:delText>19</w:delText>
                </w:r>
                <w:r w:rsidRPr="00A55A38" w:rsidDel="001B73F7">
                  <w:rPr>
                    <w:rFonts w:eastAsia="Calibri"/>
                  </w:rPr>
                  <w:delText>.docx</w:delText>
                </w:r>
              </w:del>
            </w:ins>
          </w:p>
        </w:tc>
      </w:tr>
      <w:tr w:rsidR="00166554" w:rsidRPr="00993CE9" w:rsidDel="00336484" w14:paraId="16967796" w14:textId="1C47B32C" w:rsidTr="00B51664">
        <w:tblPrEx>
          <w:tblPrExChange w:id="1276" w:author="Ole Vilstrup" w:date="2022-02-13T23:23:00Z">
            <w:tblPrEx>
              <w:tblW w:w="8134" w:type="dxa"/>
            </w:tblPrEx>
          </w:tblPrExChange>
        </w:tblPrEx>
        <w:trPr>
          <w:cantSplit/>
          <w:ins w:id="1277" w:author="Ole Vilstrup" w:date="2022-01-19T23:06:00Z"/>
          <w:del w:id="1278" w:author="Ole Vilstrup Møller" w:date="2023-06-19T13:56:00Z"/>
        </w:trPr>
        <w:tc>
          <w:tcPr>
            <w:tcW w:w="2182" w:type="dxa"/>
            <w:shd w:val="clear" w:color="auto" w:fill="FFFFFF" w:themeFill="background1"/>
            <w:tcPrChange w:id="1279" w:author="Ole Vilstrup" w:date="2022-02-13T23:23:00Z">
              <w:tcPr>
                <w:tcW w:w="2182" w:type="dxa"/>
                <w:shd w:val="clear" w:color="auto" w:fill="FFFFFF" w:themeFill="background1"/>
              </w:tcPr>
            </w:tcPrChange>
          </w:tcPr>
          <w:p w14:paraId="7A2947A8" w14:textId="203B3C95" w:rsidR="00166554" w:rsidRPr="00166554" w:rsidDel="00336484" w:rsidRDefault="00166554" w:rsidP="00EB481C">
            <w:pPr>
              <w:ind w:left="0"/>
              <w:rPr>
                <w:ins w:id="1280" w:author="Ole Vilstrup" w:date="2022-01-19T23:06:00Z"/>
                <w:del w:id="1281" w:author="Ole Vilstrup Møller" w:date="2023-06-19T13:56:00Z"/>
                <w:rFonts w:eastAsia="Calibri"/>
              </w:rPr>
            </w:pPr>
            <w:ins w:id="1282" w:author="Ole Vilstrup" w:date="2022-01-19T23:06:00Z">
              <w:del w:id="1283" w:author="Ole Vilstrup Møller" w:date="2023-06-19T13:55:00Z">
                <w:r w:rsidRPr="00166554" w:rsidDel="001B73F7">
                  <w:rPr>
                    <w:rFonts w:eastAsia="Calibri"/>
                    <w:sz w:val="22"/>
                    <w:rPrChange w:id="1284" w:author="Ole Vilstrup" w:date="2022-01-19T23:06:00Z">
                      <w:rPr>
                        <w:rStyle w:val="XMLname"/>
                        <w:rFonts w:ascii="Calibri" w:eastAsia="Calibri" w:hAnsi="Calibri" w:cs="Arial"/>
                        <w:sz w:val="28"/>
                        <w:szCs w:val="26"/>
                        <w:lang w:val="en-GB" w:eastAsia="da-DK"/>
                      </w:rPr>
                    </w:rPrChange>
                  </w:rPr>
                  <w:delText>PROCESSID</w:delText>
                </w:r>
              </w:del>
            </w:ins>
          </w:p>
        </w:tc>
        <w:tc>
          <w:tcPr>
            <w:tcW w:w="2443" w:type="dxa"/>
            <w:tcPrChange w:id="1285" w:author="Ole Vilstrup" w:date="2022-02-13T23:23:00Z">
              <w:tcPr>
                <w:tcW w:w="2443" w:type="dxa"/>
                <w:gridSpan w:val="2"/>
              </w:tcPr>
            </w:tcPrChange>
          </w:tcPr>
          <w:p w14:paraId="1CAEF6F6" w14:textId="1B8FDA0D" w:rsidR="00166554" w:rsidDel="00336484" w:rsidRDefault="00166554" w:rsidP="00980776">
            <w:pPr>
              <w:ind w:left="0"/>
              <w:rPr>
                <w:ins w:id="1286" w:author="Ole Vilstrup" w:date="2022-01-19T23:06:00Z"/>
                <w:del w:id="1287" w:author="Ole Vilstrup Møller" w:date="2023-06-19T13:56:00Z"/>
                <w:rFonts w:eastAsia="Calibri"/>
              </w:rPr>
            </w:pPr>
            <w:ins w:id="1288" w:author="Ole Vilstrup" w:date="2022-01-19T23:06:00Z">
              <w:del w:id="1289" w:author="Ole Vilstrup Møller" w:date="2023-06-19T13:55:00Z">
                <w:r w:rsidDel="001B73F7">
                  <w:rPr>
                    <w:rFonts w:eastAsia="Calibri"/>
                  </w:rPr>
                  <w:delText xml:space="preserve">Også ændret pga. udfordringer med </w:delText>
                </w:r>
                <w:r w:rsidR="003F5F0A" w:rsidDel="001B73F7">
                  <w:rPr>
                    <w:rFonts w:eastAsia="Calibri"/>
                  </w:rPr>
                  <w:delText>SMP</w:delText>
                </w:r>
              </w:del>
            </w:ins>
          </w:p>
        </w:tc>
        <w:tc>
          <w:tcPr>
            <w:tcW w:w="3509" w:type="dxa"/>
            <w:tcPrChange w:id="1290" w:author="Ole Vilstrup" w:date="2022-02-13T23:23:00Z">
              <w:tcPr>
                <w:tcW w:w="3509" w:type="dxa"/>
                <w:gridSpan w:val="2"/>
              </w:tcPr>
            </w:tcPrChange>
          </w:tcPr>
          <w:p w14:paraId="7F4509D0" w14:textId="78ACE7DB" w:rsidR="00166554" w:rsidRPr="00A55A38" w:rsidDel="00336484" w:rsidRDefault="00166554" w:rsidP="00980776">
            <w:pPr>
              <w:ind w:left="0"/>
              <w:rPr>
                <w:ins w:id="1291" w:author="Ole Vilstrup" w:date="2022-01-19T23:06:00Z"/>
                <w:del w:id="1292" w:author="Ole Vilstrup Møller" w:date="2023-06-19T13:56:00Z"/>
                <w:rFonts w:eastAsia="Calibri"/>
              </w:rPr>
            </w:pPr>
            <w:ins w:id="1293" w:author="Ole Vilstrup" w:date="2022-01-19T23:06:00Z">
              <w:del w:id="1294" w:author="Ole Vilstrup Møller" w:date="2023-06-19T13:55:00Z">
                <w:r w:rsidRPr="00A55A38" w:rsidDel="001B73F7">
                  <w:rPr>
                    <w:rFonts w:eastAsia="Calibri"/>
                  </w:rPr>
                  <w:delText>SBDH – konfigurationer 202201</w:delText>
                </w:r>
                <w:r w:rsidDel="001B73F7">
                  <w:rPr>
                    <w:rFonts w:eastAsia="Calibri"/>
                  </w:rPr>
                  <w:delText>19</w:delText>
                </w:r>
                <w:r w:rsidRPr="00A55A38" w:rsidDel="001B73F7">
                  <w:rPr>
                    <w:rFonts w:eastAsia="Calibri"/>
                  </w:rPr>
                  <w:delText>.docx</w:delText>
                </w:r>
              </w:del>
            </w:ins>
          </w:p>
        </w:tc>
      </w:tr>
      <w:tr w:rsidR="007579E9" w:rsidRPr="00993CE9" w:rsidDel="00336484" w14:paraId="4F9B5DB0" w14:textId="08987FE0" w:rsidTr="00B51664">
        <w:tblPrEx>
          <w:tblPrExChange w:id="1295" w:author="Ole Vilstrup" w:date="2022-02-13T23:23:00Z">
            <w:tblPrEx>
              <w:tblW w:w="8134" w:type="dxa"/>
            </w:tblPrEx>
          </w:tblPrExChange>
        </w:tblPrEx>
        <w:trPr>
          <w:cantSplit/>
          <w:ins w:id="1296" w:author="Ole Vilstrup" w:date="2022-01-21T14:39:00Z"/>
          <w:del w:id="1297" w:author="Ole Vilstrup Møller" w:date="2023-06-19T13:56:00Z"/>
        </w:trPr>
        <w:tc>
          <w:tcPr>
            <w:tcW w:w="2182" w:type="dxa"/>
            <w:shd w:val="clear" w:color="auto" w:fill="FFFFFF" w:themeFill="background1"/>
            <w:tcPrChange w:id="1298" w:author="Ole Vilstrup" w:date="2022-02-13T23:23:00Z">
              <w:tcPr>
                <w:tcW w:w="2182" w:type="dxa"/>
                <w:shd w:val="clear" w:color="auto" w:fill="FFFFFF" w:themeFill="background1"/>
              </w:tcPr>
            </w:tcPrChange>
          </w:tcPr>
          <w:p w14:paraId="721E918B" w14:textId="05B16725" w:rsidR="007579E9" w:rsidRPr="007579E9" w:rsidDel="00336484" w:rsidRDefault="001D3B31" w:rsidP="001E7153">
            <w:pPr>
              <w:ind w:left="0"/>
              <w:rPr>
                <w:ins w:id="1299" w:author="Ole Vilstrup" w:date="2022-01-21T14:39:00Z"/>
                <w:del w:id="1300" w:author="Ole Vilstrup Møller" w:date="2023-06-19T13:56:00Z"/>
                <w:rFonts w:eastAsia="Calibri"/>
              </w:rPr>
            </w:pPr>
            <w:ins w:id="1301" w:author="Ole Vilstrup" w:date="2022-01-21T14:40:00Z">
              <w:del w:id="1302" w:author="Ole Vilstrup Møller" w:date="2023-06-19T13:55:00Z">
                <w:r w:rsidDel="001B73F7">
                  <w:rPr>
                    <w:rFonts w:eastAsia="Calibri"/>
                    <w:sz w:val="22"/>
                  </w:rPr>
                  <w:delText>DOCUMENTID</w:delText>
                </w:r>
                <w:r w:rsidDel="001B73F7">
                  <w:rPr>
                    <w:rFonts w:eastAsia="Calibri"/>
                    <w:sz w:val="22"/>
                  </w:rPr>
                  <w:br/>
                  <w:delText>Identifier</w:delText>
                </w:r>
              </w:del>
            </w:ins>
          </w:p>
        </w:tc>
        <w:tc>
          <w:tcPr>
            <w:tcW w:w="2443" w:type="dxa"/>
            <w:tcPrChange w:id="1303" w:author="Ole Vilstrup" w:date="2022-02-13T23:23:00Z">
              <w:tcPr>
                <w:tcW w:w="2443" w:type="dxa"/>
                <w:gridSpan w:val="2"/>
              </w:tcPr>
            </w:tcPrChange>
          </w:tcPr>
          <w:p w14:paraId="19C27676" w14:textId="01CEA6D9" w:rsidR="007579E9" w:rsidDel="00336484" w:rsidRDefault="009619B5" w:rsidP="00980776">
            <w:pPr>
              <w:ind w:left="0"/>
              <w:rPr>
                <w:ins w:id="1304" w:author="Ole Vilstrup" w:date="2022-01-21T14:39:00Z"/>
                <w:del w:id="1305" w:author="Ole Vilstrup Møller" w:date="2023-06-19T13:56:00Z"/>
                <w:rFonts w:eastAsia="Calibri"/>
              </w:rPr>
            </w:pPr>
            <w:ins w:id="1306" w:author="Ole Vilstrup" w:date="2022-01-21T14:41:00Z">
              <w:del w:id="1307" w:author="Ole Vilstrup Møller" w:date="2023-06-19T13:55:00Z">
                <w:r w:rsidDel="001B73F7">
                  <w:rPr>
                    <w:rFonts w:eastAsia="Calibri"/>
                  </w:rPr>
                  <w:delText xml:space="preserve">Nu: </w:delText>
                </w:r>
              </w:del>
            </w:ins>
            <w:ins w:id="1308" w:author="Ole Vilstrup" w:date="2022-01-21T14:40:00Z">
              <w:del w:id="1309" w:author="Ole Vilstrup Møller" w:date="2023-06-19T13:55:00Z">
                <w:r w:rsidR="001E7153" w:rsidRPr="0086551C" w:rsidDel="001B73F7">
                  <w:rPr>
                    <w:rFonts w:eastAsia="Calibri"/>
                  </w:rPr>
                  <w:delText>urn:dk:healthcare:medcom:messaging:oioxml</w:delText>
                </w:r>
              </w:del>
            </w:ins>
            <w:ins w:id="1310" w:author="Ole Vilstrup" w:date="2022-01-21T14:41:00Z">
              <w:del w:id="1311" w:author="Ole Vilstrup Møller" w:date="2023-06-19T13:55:00Z">
                <w:r w:rsidR="00F34CF1" w:rsidDel="001B73F7">
                  <w:rPr>
                    <w:rFonts w:eastAsia="Calibri"/>
                  </w:rPr>
                  <w:br/>
                  <w:delText xml:space="preserve">tidligere: </w:delText>
                </w:r>
                <w:r w:rsidRPr="009619B5" w:rsidDel="001B73F7">
                  <w:rPr>
                    <w:rFonts w:eastAsia="Calibri"/>
                    <w:sz w:val="22"/>
                    <w:rPrChange w:id="1312" w:author="Ole Vilstrup" w:date="2022-01-21T14:42:00Z">
                      <w:rPr>
                        <w:rFonts w:ascii="Open Sans" w:hAnsi="Open Sans" w:cs="Open Sans"/>
                        <w:sz w:val="18"/>
                        <w:szCs w:val="18"/>
                        <w:highlight w:val="yellow"/>
                        <w:shd w:val="clear" w:color="auto" w:fill="FFFFFF"/>
                      </w:rPr>
                    </w:rPrChange>
                  </w:rPr>
                  <w:delText>dk-messaging-docid</w:delText>
                </w:r>
              </w:del>
            </w:ins>
          </w:p>
        </w:tc>
        <w:tc>
          <w:tcPr>
            <w:tcW w:w="3509" w:type="dxa"/>
            <w:tcPrChange w:id="1313" w:author="Ole Vilstrup" w:date="2022-02-13T23:23:00Z">
              <w:tcPr>
                <w:tcW w:w="3509" w:type="dxa"/>
                <w:gridSpan w:val="2"/>
              </w:tcPr>
            </w:tcPrChange>
          </w:tcPr>
          <w:p w14:paraId="5447552C" w14:textId="6FE39358" w:rsidR="007579E9" w:rsidRPr="00A55A38" w:rsidDel="00336484" w:rsidRDefault="001E7153" w:rsidP="00980776">
            <w:pPr>
              <w:ind w:left="0"/>
              <w:rPr>
                <w:ins w:id="1314" w:author="Ole Vilstrup" w:date="2022-01-21T14:39:00Z"/>
                <w:del w:id="1315" w:author="Ole Vilstrup Møller" w:date="2023-06-19T13:56:00Z"/>
                <w:rFonts w:eastAsia="Calibri"/>
              </w:rPr>
            </w:pPr>
            <w:ins w:id="1316" w:author="Ole Vilstrup" w:date="2022-01-21T14:40:00Z">
              <w:del w:id="1317" w:author="Ole Vilstrup Møller" w:date="2023-06-19T13:55:00Z">
                <w:r w:rsidRPr="00A55A38" w:rsidDel="001B73F7">
                  <w:rPr>
                    <w:rFonts w:eastAsia="Calibri"/>
                  </w:rPr>
                  <w:delText>SBDH – konfigurationer 202201</w:delText>
                </w:r>
                <w:r w:rsidDel="001B73F7">
                  <w:rPr>
                    <w:rFonts w:eastAsia="Calibri"/>
                  </w:rPr>
                  <w:delText>21</w:delText>
                </w:r>
                <w:r w:rsidRPr="00A55A38" w:rsidDel="001B73F7">
                  <w:rPr>
                    <w:rFonts w:eastAsia="Calibri"/>
                  </w:rPr>
                  <w:delText>.docx</w:delText>
                </w:r>
              </w:del>
            </w:ins>
          </w:p>
        </w:tc>
      </w:tr>
      <w:tr w:rsidR="00F73B46" w:rsidRPr="00993CE9" w:rsidDel="00336484" w14:paraId="01619F7D" w14:textId="0FA54864" w:rsidTr="00964E83">
        <w:trPr>
          <w:cantSplit/>
          <w:ins w:id="1318" w:author="Ole Vilstrup" w:date="2022-02-13T23:25:00Z"/>
          <w:del w:id="1319" w:author="Ole Vilstrup Møller" w:date="2023-06-19T13:56:00Z"/>
        </w:trPr>
        <w:tc>
          <w:tcPr>
            <w:tcW w:w="2182" w:type="dxa"/>
            <w:shd w:val="clear" w:color="auto" w:fill="FFFFFF" w:themeFill="background1"/>
          </w:tcPr>
          <w:p w14:paraId="0FF444D8" w14:textId="5D6E63F4" w:rsidR="00F73B46" w:rsidDel="00336484" w:rsidRDefault="00AA6F48" w:rsidP="00964E83">
            <w:pPr>
              <w:ind w:left="0"/>
              <w:rPr>
                <w:ins w:id="1320" w:author="Ole Vilstrup" w:date="2022-02-13T23:25:00Z"/>
                <w:del w:id="1321" w:author="Ole Vilstrup Møller" w:date="2023-06-19T13:56:00Z"/>
                <w:rFonts w:eastAsia="Calibri"/>
              </w:rPr>
            </w:pPr>
            <w:ins w:id="1322" w:author="Ole Vilstrup" w:date="2022-02-13T23:26:00Z">
              <w:del w:id="1323" w:author="Ole Vilstrup Møller" w:date="2023-06-19T13:55:00Z">
                <w:r w:rsidRPr="00843B87" w:rsidDel="001B73F7">
                  <w:rPr>
                    <w:rFonts w:eastAsia="Calibri"/>
                    <w:rPrChange w:id="1324" w:author="Ole Vilstrup" w:date="2022-02-13T23:27:00Z">
                      <w:rPr/>
                    </w:rPrChange>
                  </w:rPr>
                  <w:delText>DocumentInformation</w:delText>
                </w:r>
              </w:del>
            </w:ins>
            <w:ins w:id="1325" w:author="Ole Vilstrup" w:date="2022-02-13T23:47:00Z">
              <w:del w:id="1326" w:author="Ole Vilstrup Møller" w:date="2023-06-19T13:55:00Z">
                <w:r w:rsidR="00AB5409" w:rsidDel="001B73F7">
                  <w:rPr>
                    <w:rFonts w:eastAsia="Calibri"/>
                    <w:sz w:val="22"/>
                  </w:rPr>
                  <w:br/>
                </w:r>
              </w:del>
            </w:ins>
            <w:ins w:id="1327" w:author="Ole Vilstrup" w:date="2022-02-13T23:26:00Z">
              <w:del w:id="1328" w:author="Ole Vilstrup Møller" w:date="2023-06-19T13:55:00Z">
                <w:r w:rsidR="00BE7DD3" w:rsidRPr="00843B87" w:rsidDel="001B73F7">
                  <w:rPr>
                    <w:rFonts w:eastAsia="Calibri"/>
                    <w:rPrChange w:id="1329" w:author="Ole Vilstrup" w:date="2022-02-13T23:27:00Z">
                      <w:rPr/>
                    </w:rPrChange>
                  </w:rPr>
                  <w:delText>Type</w:delText>
                </w:r>
              </w:del>
            </w:ins>
          </w:p>
        </w:tc>
        <w:tc>
          <w:tcPr>
            <w:tcW w:w="2443" w:type="dxa"/>
          </w:tcPr>
          <w:p w14:paraId="2901DAC7" w14:textId="6EFD6E97" w:rsidR="00F73B46" w:rsidDel="00336484" w:rsidRDefault="007F08A8" w:rsidP="00964E83">
            <w:pPr>
              <w:ind w:left="0"/>
              <w:rPr>
                <w:ins w:id="1330" w:author="Ole Vilstrup" w:date="2022-02-13T23:25:00Z"/>
                <w:del w:id="1331" w:author="Ole Vilstrup Møller" w:date="2023-06-19T13:56:00Z"/>
                <w:rFonts w:eastAsia="Calibri"/>
              </w:rPr>
            </w:pPr>
            <w:ins w:id="1332" w:author="Ole Vilstrup" w:date="2022-02-13T23:31:00Z">
              <w:del w:id="1333" w:author="Ole Vilstrup Møller" w:date="2023-06-19T13:55:00Z">
                <w:r w:rsidDel="001B73F7">
                  <w:rPr>
                    <w:rFonts w:eastAsia="Calibri"/>
                  </w:rPr>
                  <w:delText xml:space="preserve">Ifm. MedCom kvitteringer anvendes </w:delText>
                </w:r>
                <w:r w:rsidRPr="00964E83" w:rsidDel="001B73F7">
                  <w:rPr>
                    <w:rFonts w:eastAsia="Calibri"/>
                  </w:rPr>
                  <w:delText>[Emessage/[LetterType]/</w:delText>
                </w:r>
                <w:r w:rsidDel="001B73F7">
                  <w:rPr>
                    <w:rFonts w:eastAsia="Calibri"/>
                  </w:rPr>
                  <w:delText>Letter</w:delText>
                </w:r>
                <w:r w:rsidRPr="00964E83" w:rsidDel="001B73F7">
                  <w:rPr>
                    <w:rFonts w:eastAsia="Calibri"/>
                  </w:rPr>
                  <w:delText>/</w:delText>
                </w:r>
                <w:r w:rsidDel="001B73F7">
                  <w:rPr>
                    <w:rFonts w:eastAsia="Calibri"/>
                  </w:rPr>
                  <w:delText xml:space="preserve">StatisticalCode] i stedet for </w:delText>
                </w:r>
                <w:r w:rsidRPr="00964E83" w:rsidDel="001B73F7">
                  <w:rPr>
                    <w:rFonts w:eastAsia="Calibri"/>
                  </w:rPr>
                  <w:delText>[Emessage/[LetterType]/</w:delText>
                </w:r>
                <w:r w:rsidDel="001B73F7">
                  <w:rPr>
                    <w:rFonts w:eastAsia="Calibri"/>
                  </w:rPr>
                  <w:delText>Letter</w:delText>
                </w:r>
                <w:r w:rsidRPr="00964E83" w:rsidDel="001B73F7">
                  <w:rPr>
                    <w:rFonts w:eastAsia="Calibri"/>
                  </w:rPr>
                  <w:delText>/</w:delText>
                </w:r>
                <w:r w:rsidDel="001B73F7">
                  <w:rPr>
                    <w:rFonts w:eastAsia="Calibri"/>
                  </w:rPr>
                  <w:delText>TypeCode]</w:delText>
                </w:r>
              </w:del>
            </w:ins>
          </w:p>
        </w:tc>
        <w:tc>
          <w:tcPr>
            <w:tcW w:w="3509" w:type="dxa"/>
          </w:tcPr>
          <w:p w14:paraId="4732C2A2" w14:textId="0B8886BA" w:rsidR="00F73B46" w:rsidRPr="00A55A38" w:rsidDel="00336484" w:rsidRDefault="00F73B46" w:rsidP="00964E83">
            <w:pPr>
              <w:ind w:left="0"/>
              <w:rPr>
                <w:ins w:id="1334" w:author="Ole Vilstrup" w:date="2022-02-13T23:25:00Z"/>
                <w:del w:id="1335" w:author="Ole Vilstrup Møller" w:date="2023-06-19T13:56:00Z"/>
                <w:rFonts w:eastAsia="Calibri"/>
              </w:rPr>
            </w:pPr>
            <w:ins w:id="1336" w:author="Ole Vilstrup" w:date="2022-02-13T23:25:00Z">
              <w:del w:id="1337" w:author="Ole Vilstrup Møller" w:date="2023-06-19T13:55:00Z">
                <w:r w:rsidRPr="00A55A38" w:rsidDel="001B73F7">
                  <w:rPr>
                    <w:rFonts w:eastAsia="Calibri"/>
                  </w:rPr>
                  <w:delText>SBDH – konfigurationer 20220</w:delText>
                </w:r>
                <w:r w:rsidDel="001B73F7">
                  <w:rPr>
                    <w:rFonts w:eastAsia="Calibri"/>
                  </w:rPr>
                  <w:delText>213</w:delText>
                </w:r>
                <w:r w:rsidRPr="00A55A38" w:rsidDel="001B73F7">
                  <w:rPr>
                    <w:rFonts w:eastAsia="Calibri"/>
                  </w:rPr>
                  <w:delText>.docx</w:delText>
                </w:r>
              </w:del>
            </w:ins>
          </w:p>
        </w:tc>
      </w:tr>
      <w:tr w:rsidR="00862FA2" w:rsidRPr="00993CE9" w:rsidDel="00336484" w14:paraId="1462A4B7" w14:textId="347CAFA8" w:rsidTr="00B51664">
        <w:tblPrEx>
          <w:tblPrExChange w:id="1338" w:author="Ole Vilstrup" w:date="2022-02-13T23:23:00Z">
            <w:tblPrEx>
              <w:tblW w:w="8134" w:type="dxa"/>
            </w:tblPrEx>
          </w:tblPrExChange>
        </w:tblPrEx>
        <w:trPr>
          <w:cantSplit/>
          <w:ins w:id="1339" w:author="Ole Vilstrup" w:date="2022-02-13T23:22:00Z"/>
          <w:del w:id="1340" w:author="Ole Vilstrup Møller" w:date="2023-06-19T13:56:00Z"/>
        </w:trPr>
        <w:tc>
          <w:tcPr>
            <w:tcW w:w="2182" w:type="dxa"/>
            <w:shd w:val="clear" w:color="auto" w:fill="FFFFFF" w:themeFill="background1"/>
            <w:tcPrChange w:id="1341" w:author="Ole Vilstrup" w:date="2022-02-13T23:23:00Z">
              <w:tcPr>
                <w:tcW w:w="2182" w:type="dxa"/>
                <w:shd w:val="clear" w:color="auto" w:fill="FFFFFF" w:themeFill="background1"/>
              </w:tcPr>
            </w:tcPrChange>
          </w:tcPr>
          <w:p w14:paraId="53CD1E18" w14:textId="52D6EE5B" w:rsidR="00862FA2" w:rsidDel="00336484" w:rsidRDefault="003719A6" w:rsidP="001E7153">
            <w:pPr>
              <w:ind w:left="0"/>
              <w:rPr>
                <w:ins w:id="1342" w:author="Ole Vilstrup" w:date="2022-02-13T23:22:00Z"/>
                <w:del w:id="1343" w:author="Ole Vilstrup Møller" w:date="2023-06-19T13:56:00Z"/>
                <w:rFonts w:eastAsia="Calibri"/>
              </w:rPr>
            </w:pPr>
            <w:ins w:id="1344" w:author="Ole Vilstrup" w:date="2022-02-13T23:24:00Z">
              <w:del w:id="1345" w:author="Ole Vilstrup Møller" w:date="2023-06-19T13:55:00Z">
                <w:r w:rsidDel="001B73F7">
                  <w:rPr>
                    <w:rFonts w:eastAsia="Calibri"/>
                    <w:sz w:val="22"/>
                  </w:rPr>
                  <w:delText>DOCUMENTID</w:delText>
                </w:r>
                <w:r w:rsidDel="001B73F7">
                  <w:rPr>
                    <w:rFonts w:eastAsia="Calibri"/>
                    <w:sz w:val="22"/>
                  </w:rPr>
                  <w:br/>
                  <w:delText>Identifier</w:delText>
                </w:r>
              </w:del>
            </w:ins>
          </w:p>
        </w:tc>
        <w:tc>
          <w:tcPr>
            <w:tcW w:w="2443" w:type="dxa"/>
            <w:tcPrChange w:id="1346" w:author="Ole Vilstrup" w:date="2022-02-13T23:23:00Z">
              <w:tcPr>
                <w:tcW w:w="2443" w:type="dxa"/>
                <w:gridSpan w:val="2"/>
              </w:tcPr>
            </w:tcPrChange>
          </w:tcPr>
          <w:p w14:paraId="7F085F13" w14:textId="1A830495" w:rsidR="00862FA2" w:rsidDel="00336484" w:rsidRDefault="004C73D8" w:rsidP="00980776">
            <w:pPr>
              <w:ind w:left="0"/>
              <w:rPr>
                <w:ins w:id="1347" w:author="Ole Vilstrup" w:date="2022-02-13T23:22:00Z"/>
                <w:del w:id="1348" w:author="Ole Vilstrup Møller" w:date="2023-06-19T13:56:00Z"/>
                <w:rFonts w:eastAsia="Calibri"/>
              </w:rPr>
            </w:pPr>
            <w:ins w:id="1349" w:author="Ole Vilstrup" w:date="2022-02-13T23:24:00Z">
              <w:del w:id="1350" w:author="Ole Vilstrup Møller" w:date="2023-06-19T13:55:00Z">
                <w:r w:rsidDel="001B73F7">
                  <w:rPr>
                    <w:rFonts w:eastAsia="Calibri"/>
                  </w:rPr>
                  <w:delText xml:space="preserve">Ifm. MedCom kvitteringer anvendes </w:delText>
                </w:r>
              </w:del>
            </w:ins>
            <w:ins w:id="1351" w:author="Ole Vilstrup" w:date="2022-02-13T23:31:00Z">
              <w:del w:id="1352" w:author="Ole Vilstrup Møller" w:date="2023-06-19T13:55:00Z">
                <w:r w:rsidR="00F00FFD" w:rsidRPr="00964E83" w:rsidDel="001B73F7">
                  <w:rPr>
                    <w:rFonts w:eastAsia="Calibri"/>
                  </w:rPr>
                  <w:delText>[Emessage/[LetterType]/</w:delText>
                </w:r>
                <w:r w:rsidR="00F00FFD" w:rsidDel="001B73F7">
                  <w:rPr>
                    <w:rFonts w:eastAsia="Calibri"/>
                  </w:rPr>
                  <w:delText>Letter</w:delText>
                </w:r>
                <w:r w:rsidR="00F00FFD" w:rsidRPr="00964E83" w:rsidDel="001B73F7">
                  <w:rPr>
                    <w:rFonts w:eastAsia="Calibri"/>
                  </w:rPr>
                  <w:delText>/</w:delText>
                </w:r>
              </w:del>
            </w:ins>
            <w:ins w:id="1353" w:author="Ole Vilstrup" w:date="2022-02-13T23:24:00Z">
              <w:del w:id="1354" w:author="Ole Vilstrup Møller" w:date="2023-06-19T13:55:00Z">
                <w:r w:rsidR="00E12C1B" w:rsidDel="001B73F7">
                  <w:rPr>
                    <w:rFonts w:eastAsia="Calibri"/>
                  </w:rPr>
                  <w:delText>StatisticalCode</w:delText>
                </w:r>
              </w:del>
            </w:ins>
            <w:ins w:id="1355" w:author="Ole Vilstrup" w:date="2022-02-13T23:31:00Z">
              <w:del w:id="1356" w:author="Ole Vilstrup Møller" w:date="2023-06-19T13:55:00Z">
                <w:r w:rsidR="007F08A8" w:rsidDel="001B73F7">
                  <w:rPr>
                    <w:rFonts w:eastAsia="Calibri"/>
                  </w:rPr>
                  <w:delText>]</w:delText>
                </w:r>
              </w:del>
            </w:ins>
            <w:ins w:id="1357" w:author="Ole Vilstrup" w:date="2022-02-13T23:25:00Z">
              <w:del w:id="1358" w:author="Ole Vilstrup Møller" w:date="2023-06-19T13:55:00Z">
                <w:r w:rsidR="00E12C1B" w:rsidDel="001B73F7">
                  <w:rPr>
                    <w:rFonts w:eastAsia="Calibri"/>
                  </w:rPr>
                  <w:delText xml:space="preserve"> i stedet for </w:delText>
                </w:r>
              </w:del>
            </w:ins>
            <w:ins w:id="1359" w:author="Ole Vilstrup" w:date="2022-02-13T23:30:00Z">
              <w:del w:id="1360" w:author="Ole Vilstrup Møller" w:date="2023-06-19T13:55:00Z">
                <w:r w:rsidR="00F00FFD" w:rsidRPr="00964E83" w:rsidDel="001B73F7">
                  <w:rPr>
                    <w:rFonts w:eastAsia="Calibri"/>
                  </w:rPr>
                  <w:delText>[Emessage/[LetterType]/</w:delText>
                </w:r>
                <w:r w:rsidR="00F00FFD" w:rsidDel="001B73F7">
                  <w:rPr>
                    <w:rFonts w:eastAsia="Calibri"/>
                  </w:rPr>
                  <w:delText>Letter</w:delText>
                </w:r>
                <w:r w:rsidR="00F00FFD" w:rsidRPr="00964E83" w:rsidDel="001B73F7">
                  <w:rPr>
                    <w:rFonts w:eastAsia="Calibri"/>
                  </w:rPr>
                  <w:delText>/</w:delText>
                </w:r>
              </w:del>
            </w:ins>
            <w:ins w:id="1361" w:author="Ole Vilstrup" w:date="2022-02-13T23:25:00Z">
              <w:del w:id="1362" w:author="Ole Vilstrup Møller" w:date="2023-06-19T13:55:00Z">
                <w:r w:rsidR="00E12C1B" w:rsidDel="001B73F7">
                  <w:rPr>
                    <w:rFonts w:eastAsia="Calibri"/>
                  </w:rPr>
                  <w:delText>TypeCode</w:delText>
                </w:r>
              </w:del>
            </w:ins>
            <w:ins w:id="1363" w:author="Ole Vilstrup" w:date="2022-02-13T23:30:00Z">
              <w:del w:id="1364" w:author="Ole Vilstrup Møller" w:date="2023-06-19T13:55:00Z">
                <w:r w:rsidR="00F00FFD" w:rsidDel="001B73F7">
                  <w:rPr>
                    <w:rFonts w:eastAsia="Calibri"/>
                  </w:rPr>
                  <w:delText>]</w:delText>
                </w:r>
              </w:del>
            </w:ins>
          </w:p>
        </w:tc>
        <w:tc>
          <w:tcPr>
            <w:tcW w:w="3509" w:type="dxa"/>
            <w:tcPrChange w:id="1365" w:author="Ole Vilstrup" w:date="2022-02-13T23:23:00Z">
              <w:tcPr>
                <w:tcW w:w="3509" w:type="dxa"/>
                <w:gridSpan w:val="2"/>
              </w:tcPr>
            </w:tcPrChange>
          </w:tcPr>
          <w:p w14:paraId="7F344C5E" w14:textId="2F5394B5" w:rsidR="00862FA2" w:rsidRPr="00A55A38" w:rsidDel="00336484" w:rsidRDefault="00F73B46" w:rsidP="00980776">
            <w:pPr>
              <w:ind w:left="0"/>
              <w:rPr>
                <w:ins w:id="1366" w:author="Ole Vilstrup" w:date="2022-02-13T23:22:00Z"/>
                <w:del w:id="1367" w:author="Ole Vilstrup Møller" w:date="2023-06-19T13:56:00Z"/>
                <w:rFonts w:eastAsia="Calibri"/>
              </w:rPr>
            </w:pPr>
            <w:ins w:id="1368" w:author="Ole Vilstrup" w:date="2022-02-13T23:25:00Z">
              <w:del w:id="1369" w:author="Ole Vilstrup Møller" w:date="2023-06-19T13:55:00Z">
                <w:r w:rsidRPr="00A55A38" w:rsidDel="001B73F7">
                  <w:rPr>
                    <w:rFonts w:eastAsia="Calibri"/>
                  </w:rPr>
                  <w:delText>SBDH – konfigurationer 20220</w:delText>
                </w:r>
                <w:r w:rsidDel="001B73F7">
                  <w:rPr>
                    <w:rFonts w:eastAsia="Calibri"/>
                  </w:rPr>
                  <w:delText>213</w:delText>
                </w:r>
                <w:r w:rsidRPr="00A55A38" w:rsidDel="001B73F7">
                  <w:rPr>
                    <w:rFonts w:eastAsia="Calibri"/>
                  </w:rPr>
                  <w:delText>.docx</w:delText>
                </w:r>
              </w:del>
            </w:ins>
          </w:p>
        </w:tc>
      </w:tr>
      <w:tr w:rsidR="00C80A7D" w:rsidRPr="00993CE9" w:rsidDel="00336484" w14:paraId="0D21A07F" w14:textId="1896C550" w:rsidTr="00964E83">
        <w:trPr>
          <w:cantSplit/>
          <w:ins w:id="1370" w:author="Ole Vilstrup" w:date="2022-02-13T23:48:00Z"/>
          <w:del w:id="1371" w:author="Ole Vilstrup Møller" w:date="2023-06-19T13:56:00Z"/>
        </w:trPr>
        <w:tc>
          <w:tcPr>
            <w:tcW w:w="2182" w:type="dxa"/>
            <w:shd w:val="clear" w:color="auto" w:fill="FFFFFF" w:themeFill="background1"/>
          </w:tcPr>
          <w:p w14:paraId="5D6681C9" w14:textId="32AB32BC" w:rsidR="00C80A7D" w:rsidRPr="00964E83" w:rsidDel="001B73F7" w:rsidRDefault="00C80A7D" w:rsidP="00964E83">
            <w:pPr>
              <w:ind w:left="0"/>
              <w:rPr>
                <w:ins w:id="1372" w:author="Ole Vilstrup" w:date="2022-02-13T23:48:00Z"/>
                <w:del w:id="1373" w:author="Ole Vilstrup Møller" w:date="2023-06-19T13:55:00Z"/>
                <w:rFonts w:eastAsia="Calibri"/>
                <w:sz w:val="22"/>
              </w:rPr>
            </w:pPr>
            <w:ins w:id="1374" w:author="Ole Vilstrup" w:date="2022-02-13T23:48:00Z">
              <w:del w:id="1375" w:author="Ole Vilstrup Møller" w:date="2023-06-19T13:55:00Z">
                <w:r w:rsidRPr="00964E83" w:rsidDel="001B73F7">
                  <w:rPr>
                    <w:rFonts w:eastAsia="Calibri"/>
                    <w:sz w:val="22"/>
                  </w:rPr>
                  <w:delText>SENDERID</w:delText>
                </w:r>
              </w:del>
            </w:ins>
          </w:p>
          <w:p w14:paraId="408DF63A" w14:textId="2E6B99F2" w:rsidR="00C80A7D" w:rsidRPr="00964E83" w:rsidDel="00336484" w:rsidRDefault="00C80A7D" w:rsidP="00964E83">
            <w:pPr>
              <w:ind w:left="0"/>
              <w:rPr>
                <w:ins w:id="1376" w:author="Ole Vilstrup" w:date="2022-02-13T23:48:00Z"/>
                <w:del w:id="1377" w:author="Ole Vilstrup Møller" w:date="2023-06-19T13:56:00Z"/>
                <w:rFonts w:eastAsia="Calibri"/>
                <w:sz w:val="22"/>
              </w:rPr>
            </w:pPr>
            <w:ins w:id="1378" w:author="Ole Vilstrup" w:date="2022-02-13T23:48:00Z">
              <w:del w:id="1379" w:author="Ole Vilstrup Møller" w:date="2023-06-19T13:55:00Z">
                <w:r w:rsidDel="001B73F7">
                  <w:rPr>
                    <w:rFonts w:eastAsia="Calibri"/>
                    <w:sz w:val="22"/>
                  </w:rPr>
                  <w:delText>InstanceIdentifier</w:delText>
                </w:r>
              </w:del>
            </w:ins>
          </w:p>
        </w:tc>
        <w:tc>
          <w:tcPr>
            <w:tcW w:w="2443" w:type="dxa"/>
          </w:tcPr>
          <w:p w14:paraId="212BF2BA" w14:textId="70FDB18D" w:rsidR="00C80A7D" w:rsidDel="00336484" w:rsidRDefault="00C80A7D" w:rsidP="00964E83">
            <w:pPr>
              <w:ind w:left="0"/>
              <w:rPr>
                <w:ins w:id="1380" w:author="Ole Vilstrup" w:date="2022-02-13T23:48:00Z"/>
                <w:del w:id="1381" w:author="Ole Vilstrup Møller" w:date="2023-06-19T13:56:00Z"/>
                <w:rFonts w:eastAsia="Calibri"/>
              </w:rPr>
            </w:pPr>
            <w:ins w:id="1382" w:author="Ole Vilstrup" w:date="2022-02-13T23:48:00Z">
              <w:del w:id="1383" w:author="Ole Vilstrup Møller" w:date="2023-06-19T13:55:00Z">
                <w:r w:rsidDel="001B73F7">
                  <w:rPr>
                    <w:rFonts w:eastAsia="Calibri"/>
                  </w:rPr>
                  <w:delText xml:space="preserve">Ifm. MedCom kvitteringer anvendes </w:delText>
                </w:r>
                <w:r w:rsidRPr="00964E83" w:rsidDel="001B73F7">
                  <w:rPr>
                    <w:rFonts w:eastAsia="Calibri"/>
                  </w:rPr>
                  <w:delText>[Emessage/[LetterType]/Sender/EANIdentifier]</w:delText>
                </w:r>
                <w:r w:rsidDel="001B73F7">
                  <w:rPr>
                    <w:rFonts w:eastAsia="Calibri"/>
                  </w:rPr>
                  <w:delText xml:space="preserve"> i stedet for </w:delText>
                </w:r>
                <w:r w:rsidRPr="00964E83" w:rsidDel="001B73F7">
                  <w:rPr>
                    <w:rFonts w:eastAsia="Calibri"/>
                  </w:rPr>
                  <w:delText>[Emessage/[LetterType]/Sender/Identifier]</w:delText>
                </w:r>
              </w:del>
            </w:ins>
          </w:p>
        </w:tc>
        <w:tc>
          <w:tcPr>
            <w:tcW w:w="3509" w:type="dxa"/>
          </w:tcPr>
          <w:p w14:paraId="2E0B9360" w14:textId="4F9169DB" w:rsidR="00C80A7D" w:rsidRPr="00A55A38" w:rsidDel="00336484" w:rsidRDefault="00C80A7D" w:rsidP="00964E83">
            <w:pPr>
              <w:ind w:left="0"/>
              <w:rPr>
                <w:ins w:id="1384" w:author="Ole Vilstrup" w:date="2022-02-13T23:48:00Z"/>
                <w:del w:id="1385" w:author="Ole Vilstrup Møller" w:date="2023-06-19T13:56:00Z"/>
                <w:rFonts w:eastAsia="Calibri"/>
              </w:rPr>
            </w:pPr>
            <w:ins w:id="1386" w:author="Ole Vilstrup" w:date="2022-02-13T23:48:00Z">
              <w:del w:id="1387" w:author="Ole Vilstrup Møller" w:date="2023-06-19T13:55:00Z">
                <w:r w:rsidRPr="004F2716" w:rsidDel="001B73F7">
                  <w:rPr>
                    <w:rFonts w:eastAsia="Calibri"/>
                  </w:rPr>
                  <w:delText>SBDH – konfigurationer 20220213.docx</w:delText>
                </w:r>
              </w:del>
            </w:ins>
          </w:p>
        </w:tc>
      </w:tr>
      <w:tr w:rsidR="007F08A8" w:rsidRPr="00993CE9" w:rsidDel="00336484" w14:paraId="179401A7" w14:textId="5C13D93B" w:rsidTr="00B51664">
        <w:trPr>
          <w:cantSplit/>
          <w:ins w:id="1388" w:author="Ole Vilstrup" w:date="2022-02-13T23:25:00Z"/>
          <w:del w:id="1389" w:author="Ole Vilstrup Møller" w:date="2023-06-19T13:56:00Z"/>
        </w:trPr>
        <w:tc>
          <w:tcPr>
            <w:tcW w:w="2182" w:type="dxa"/>
            <w:shd w:val="clear" w:color="auto" w:fill="FFFFFF" w:themeFill="background1"/>
          </w:tcPr>
          <w:p w14:paraId="134D4E85" w14:textId="3CA26ED5" w:rsidR="007F08A8" w:rsidRPr="00336484" w:rsidDel="001B73F7" w:rsidRDefault="007F08A8" w:rsidP="007F08A8">
            <w:pPr>
              <w:ind w:left="0"/>
              <w:rPr>
                <w:ins w:id="1390" w:author="Ole Vilstrup" w:date="2022-02-13T23:27:00Z"/>
                <w:del w:id="1391" w:author="Ole Vilstrup Møller" w:date="2023-06-19T13:55:00Z"/>
                <w:rFonts w:eastAsia="Calibri"/>
                <w:sz w:val="22"/>
              </w:rPr>
            </w:pPr>
            <w:ins w:id="1392" w:author="Ole Vilstrup" w:date="2022-02-13T23:27:00Z">
              <w:del w:id="1393" w:author="Ole Vilstrup Møller" w:date="2023-06-19T13:55:00Z">
                <w:r w:rsidRPr="00F215C0" w:rsidDel="001B73F7">
                  <w:rPr>
                    <w:rFonts w:eastAsia="Calibri"/>
                  </w:rPr>
                  <w:delText>SENDERID</w:delText>
                </w:r>
              </w:del>
            </w:ins>
          </w:p>
          <w:p w14:paraId="4A04D2BD" w14:textId="6B1C3DDD" w:rsidR="007F08A8" w:rsidRPr="00336484" w:rsidDel="00336484" w:rsidRDefault="00C80A7D" w:rsidP="007F08A8">
            <w:pPr>
              <w:ind w:left="0"/>
              <w:rPr>
                <w:ins w:id="1394" w:author="Ole Vilstrup" w:date="2022-02-13T23:25:00Z"/>
                <w:del w:id="1395" w:author="Ole Vilstrup Møller" w:date="2023-06-19T13:56:00Z"/>
                <w:rFonts w:eastAsia="Calibri"/>
                <w:sz w:val="22"/>
              </w:rPr>
            </w:pPr>
            <w:ins w:id="1396" w:author="Ole Vilstrup" w:date="2022-02-13T23:48:00Z">
              <w:del w:id="1397" w:author="Ole Vilstrup Møller" w:date="2023-06-19T13:55:00Z">
                <w:r w:rsidDel="001B73F7">
                  <w:rPr>
                    <w:rFonts w:eastAsia="Calibri"/>
                    <w:sz w:val="22"/>
                  </w:rPr>
                  <w:delText>Identifier</w:delText>
                </w:r>
              </w:del>
            </w:ins>
          </w:p>
        </w:tc>
        <w:tc>
          <w:tcPr>
            <w:tcW w:w="2443" w:type="dxa"/>
          </w:tcPr>
          <w:p w14:paraId="36158856" w14:textId="357E4325" w:rsidR="007F08A8" w:rsidDel="00336484" w:rsidRDefault="00D164E5" w:rsidP="007F08A8">
            <w:pPr>
              <w:ind w:left="0"/>
              <w:rPr>
                <w:ins w:id="1398" w:author="Ole Vilstrup" w:date="2022-02-13T23:25:00Z"/>
                <w:del w:id="1399" w:author="Ole Vilstrup Møller" w:date="2023-06-19T13:56:00Z"/>
                <w:rFonts w:eastAsia="Calibri"/>
              </w:rPr>
            </w:pPr>
            <w:ins w:id="1400" w:author="Ole Vilstrup" w:date="2022-02-13T23:48:00Z">
              <w:del w:id="1401" w:author="Ole Vilstrup Møller" w:date="2023-06-19T13:55:00Z">
                <w:r w:rsidDel="001B73F7">
                  <w:rPr>
                    <w:rFonts w:eastAsia="Calibri"/>
                    <w:lang w:val="de-DE"/>
                  </w:rPr>
                  <w:delText xml:space="preserve">Ifm. MedCom kvitteringer anvendes </w:delText>
                </w:r>
                <w:r w:rsidDel="001B73F7">
                  <w:rPr>
                    <w:rFonts w:eastAsia="Calibri"/>
                  </w:rPr>
                  <w:br/>
                </w:r>
                <w:r w:rsidDel="001B73F7">
                  <w:delText>dk-medcom-</w:delText>
                </w:r>
                <w:r w:rsidDel="001B73F7">
                  <w:rPr>
                    <w:rFonts w:eastAsia="Calibri"/>
                    <w:lang w:val="de-DE"/>
                  </w:rPr>
                  <w:delText xml:space="preserve">EANIdentifier </w:delText>
                </w:r>
                <w:r w:rsidDel="001B73F7">
                  <w:rPr>
                    <w:rFonts w:eastAsia="Calibri"/>
                  </w:rPr>
                  <w:br/>
                </w:r>
                <w:r w:rsidDel="001B73F7">
                  <w:rPr>
                    <w:rFonts w:eastAsia="Calibri"/>
                    <w:lang w:val="de-DE"/>
                  </w:rPr>
                  <w:delText xml:space="preserve">i stedet for </w:delText>
                </w:r>
                <w:r w:rsidDel="001B73F7">
                  <w:rPr>
                    <w:rFonts w:eastAsia="Calibri"/>
                  </w:rPr>
                  <w:br/>
                </w:r>
                <w:r w:rsidDel="001B73F7">
                  <w:delText>dk-medcom-</w:delText>
                </w:r>
              </w:del>
            </w:ins>
            <w:ins w:id="1402" w:author="Ole Vilstrup" w:date="2022-02-13T23:49:00Z">
              <w:del w:id="1403" w:author="Ole Vilstrup Møller" w:date="2023-06-19T13:55:00Z">
                <w:r w:rsidR="006338EB" w:rsidDel="001B73F7">
                  <w:rPr>
                    <w:rFonts w:eastAsia="Calibri"/>
                    <w:lang w:val="de-DE"/>
                  </w:rPr>
                  <w:delText>sorkode</w:delText>
                </w:r>
              </w:del>
            </w:ins>
          </w:p>
        </w:tc>
        <w:tc>
          <w:tcPr>
            <w:tcW w:w="3509" w:type="dxa"/>
          </w:tcPr>
          <w:p w14:paraId="731C1664" w14:textId="47E29FA8" w:rsidR="007F08A8" w:rsidRPr="00A55A38" w:rsidDel="00336484" w:rsidRDefault="007F08A8" w:rsidP="007F08A8">
            <w:pPr>
              <w:ind w:left="0"/>
              <w:rPr>
                <w:ins w:id="1404" w:author="Ole Vilstrup" w:date="2022-02-13T23:25:00Z"/>
                <w:del w:id="1405" w:author="Ole Vilstrup Møller" w:date="2023-06-19T13:56:00Z"/>
                <w:rFonts w:eastAsia="Calibri"/>
              </w:rPr>
            </w:pPr>
            <w:ins w:id="1406" w:author="Ole Vilstrup" w:date="2022-02-13T23:31:00Z">
              <w:del w:id="1407" w:author="Ole Vilstrup Møller" w:date="2023-06-19T13:55:00Z">
                <w:r w:rsidRPr="004F2716" w:rsidDel="001B73F7">
                  <w:rPr>
                    <w:rFonts w:eastAsia="Calibri"/>
                  </w:rPr>
                  <w:delText>SBDH – konfigurationer 20220213.docx</w:delText>
                </w:r>
              </w:del>
            </w:ins>
          </w:p>
        </w:tc>
      </w:tr>
      <w:tr w:rsidR="007F08A8" w:rsidRPr="00993CE9" w:rsidDel="00336484" w14:paraId="4226435D" w14:textId="24E158E6" w:rsidTr="00B51664">
        <w:trPr>
          <w:cantSplit/>
          <w:ins w:id="1408" w:author="Ole Vilstrup" w:date="2022-02-13T23:28:00Z"/>
          <w:del w:id="1409" w:author="Ole Vilstrup Møller" w:date="2023-06-19T13:56:00Z"/>
        </w:trPr>
        <w:tc>
          <w:tcPr>
            <w:tcW w:w="2182" w:type="dxa"/>
            <w:shd w:val="clear" w:color="auto" w:fill="FFFFFF" w:themeFill="background1"/>
          </w:tcPr>
          <w:p w14:paraId="23198011" w14:textId="4C2C0BB5" w:rsidR="007F08A8" w:rsidRPr="00336484" w:rsidDel="001B73F7" w:rsidRDefault="007F08A8" w:rsidP="007F08A8">
            <w:pPr>
              <w:ind w:left="0"/>
              <w:rPr>
                <w:ins w:id="1410" w:author="Ole Vilstrup" w:date="2022-02-13T23:28:00Z"/>
                <w:del w:id="1411" w:author="Ole Vilstrup Møller" w:date="2023-06-19T13:55:00Z"/>
                <w:rFonts w:eastAsia="Calibri"/>
                <w:sz w:val="22"/>
              </w:rPr>
            </w:pPr>
            <w:ins w:id="1412" w:author="Ole Vilstrup" w:date="2022-02-13T23:28:00Z">
              <w:del w:id="1413" w:author="Ole Vilstrup Møller" w:date="2023-06-19T13:55:00Z">
                <w:r w:rsidRPr="00F215C0" w:rsidDel="001B73F7">
                  <w:rPr>
                    <w:rFonts w:eastAsia="Calibri"/>
                  </w:rPr>
                  <w:delText>RECEIVERID</w:delText>
                </w:r>
              </w:del>
            </w:ins>
          </w:p>
          <w:p w14:paraId="4AEF7A61" w14:textId="0081872D" w:rsidR="007F08A8" w:rsidRPr="00336484" w:rsidDel="00336484" w:rsidRDefault="00C80A7D" w:rsidP="007F08A8">
            <w:pPr>
              <w:ind w:left="0"/>
              <w:rPr>
                <w:ins w:id="1414" w:author="Ole Vilstrup" w:date="2022-02-13T23:28:00Z"/>
                <w:del w:id="1415" w:author="Ole Vilstrup Møller" w:date="2023-06-19T13:56:00Z"/>
                <w:rFonts w:eastAsia="Calibri"/>
                <w:sz w:val="22"/>
              </w:rPr>
            </w:pPr>
            <w:ins w:id="1416" w:author="Ole Vilstrup" w:date="2022-02-13T23:48:00Z">
              <w:del w:id="1417" w:author="Ole Vilstrup Møller" w:date="2023-06-19T13:55:00Z">
                <w:r w:rsidDel="001B73F7">
                  <w:rPr>
                    <w:rFonts w:eastAsia="Calibri"/>
                    <w:sz w:val="22"/>
                  </w:rPr>
                  <w:delText>InstanceIdentifier</w:delText>
                </w:r>
              </w:del>
            </w:ins>
          </w:p>
        </w:tc>
        <w:tc>
          <w:tcPr>
            <w:tcW w:w="2443" w:type="dxa"/>
          </w:tcPr>
          <w:p w14:paraId="6036BED1" w14:textId="042B7B8E" w:rsidR="007F08A8" w:rsidDel="00336484" w:rsidRDefault="007F08A8" w:rsidP="007F08A8">
            <w:pPr>
              <w:ind w:left="0"/>
              <w:rPr>
                <w:ins w:id="1418" w:author="Ole Vilstrup" w:date="2022-02-13T23:28:00Z"/>
                <w:del w:id="1419" w:author="Ole Vilstrup Møller" w:date="2023-06-19T13:56:00Z"/>
                <w:rFonts w:eastAsia="Calibri"/>
              </w:rPr>
            </w:pPr>
            <w:ins w:id="1420" w:author="Ole Vilstrup" w:date="2022-02-13T23:31:00Z">
              <w:del w:id="1421" w:author="Ole Vilstrup Møller" w:date="2023-06-19T13:55:00Z">
                <w:r w:rsidDel="001B73F7">
                  <w:rPr>
                    <w:rFonts w:eastAsia="Calibri"/>
                  </w:rPr>
                  <w:delText xml:space="preserve">Ifm. MedCom kvitteringer anvendes </w:delText>
                </w:r>
                <w:r w:rsidRPr="00964E83" w:rsidDel="001B73F7">
                  <w:rPr>
                    <w:rFonts w:eastAsia="Calibri"/>
                  </w:rPr>
                  <w:delText>[Emessage/[LetterType]/</w:delText>
                </w:r>
                <w:r w:rsidDel="001B73F7">
                  <w:rPr>
                    <w:rFonts w:eastAsia="Calibri"/>
                  </w:rPr>
                  <w:delText>Receiver</w:delText>
                </w:r>
                <w:r w:rsidRPr="00964E83" w:rsidDel="001B73F7">
                  <w:rPr>
                    <w:rFonts w:eastAsia="Calibri"/>
                  </w:rPr>
                  <w:delText>/EANIdentifier]</w:delText>
                </w:r>
                <w:r w:rsidDel="001B73F7">
                  <w:rPr>
                    <w:rFonts w:eastAsia="Calibri"/>
                  </w:rPr>
                  <w:delText xml:space="preserve"> i stedet for </w:delText>
                </w:r>
                <w:r w:rsidRPr="00964E83" w:rsidDel="001B73F7">
                  <w:rPr>
                    <w:rFonts w:eastAsia="Calibri"/>
                  </w:rPr>
                  <w:delText>[Emessage/[LetterType]/</w:delText>
                </w:r>
                <w:r w:rsidDel="001B73F7">
                  <w:rPr>
                    <w:rFonts w:eastAsia="Calibri"/>
                  </w:rPr>
                  <w:delText>Receiver</w:delText>
                </w:r>
                <w:r w:rsidRPr="00964E83" w:rsidDel="001B73F7">
                  <w:rPr>
                    <w:rFonts w:eastAsia="Calibri"/>
                  </w:rPr>
                  <w:delText>/Identifier]</w:delText>
                </w:r>
              </w:del>
            </w:ins>
          </w:p>
        </w:tc>
        <w:tc>
          <w:tcPr>
            <w:tcW w:w="3509" w:type="dxa"/>
          </w:tcPr>
          <w:p w14:paraId="2F434120" w14:textId="132F9E87" w:rsidR="007F08A8" w:rsidRPr="00A55A38" w:rsidDel="00336484" w:rsidRDefault="007F08A8" w:rsidP="007F08A8">
            <w:pPr>
              <w:ind w:left="0"/>
              <w:rPr>
                <w:ins w:id="1422" w:author="Ole Vilstrup" w:date="2022-02-13T23:28:00Z"/>
                <w:del w:id="1423" w:author="Ole Vilstrup Møller" w:date="2023-06-19T13:56:00Z"/>
                <w:rFonts w:eastAsia="Calibri"/>
              </w:rPr>
            </w:pPr>
            <w:ins w:id="1424" w:author="Ole Vilstrup" w:date="2022-02-13T23:31:00Z">
              <w:del w:id="1425" w:author="Ole Vilstrup Møller" w:date="2023-06-19T13:55:00Z">
                <w:r w:rsidRPr="004F2716" w:rsidDel="001B73F7">
                  <w:rPr>
                    <w:rFonts w:eastAsia="Calibri"/>
                  </w:rPr>
                  <w:delText>SBDH – konfigurationer 20220213.docx</w:delText>
                </w:r>
              </w:del>
            </w:ins>
          </w:p>
        </w:tc>
      </w:tr>
      <w:tr w:rsidR="00D164E5" w:rsidRPr="00993CE9" w:rsidDel="00336484" w14:paraId="27B65BEC" w14:textId="078C3B57" w:rsidTr="00964E83">
        <w:trPr>
          <w:cantSplit/>
          <w:ins w:id="1426" w:author="Ole Vilstrup" w:date="2022-02-13T23:48:00Z"/>
          <w:del w:id="1427" w:author="Ole Vilstrup Møller" w:date="2023-06-19T13:56:00Z"/>
        </w:trPr>
        <w:tc>
          <w:tcPr>
            <w:tcW w:w="2182" w:type="dxa"/>
            <w:shd w:val="clear" w:color="auto" w:fill="FFFFFF" w:themeFill="background1"/>
          </w:tcPr>
          <w:p w14:paraId="51244E78" w14:textId="6E902D10" w:rsidR="00D164E5" w:rsidRPr="00964E83" w:rsidDel="001B73F7" w:rsidRDefault="00D164E5" w:rsidP="00964E83">
            <w:pPr>
              <w:ind w:left="0"/>
              <w:rPr>
                <w:ins w:id="1428" w:author="Ole Vilstrup" w:date="2022-02-13T23:48:00Z"/>
                <w:del w:id="1429" w:author="Ole Vilstrup Møller" w:date="2023-06-19T13:55:00Z"/>
                <w:rFonts w:eastAsia="Calibri"/>
                <w:sz w:val="22"/>
              </w:rPr>
            </w:pPr>
            <w:ins w:id="1430" w:author="Ole Vilstrup" w:date="2022-02-13T23:48:00Z">
              <w:del w:id="1431" w:author="Ole Vilstrup Møller" w:date="2023-06-19T13:55:00Z">
                <w:r w:rsidRPr="00964E83" w:rsidDel="001B73F7">
                  <w:rPr>
                    <w:rFonts w:eastAsia="Calibri"/>
                    <w:sz w:val="22"/>
                  </w:rPr>
                  <w:delText>RECEIVERID</w:delText>
                </w:r>
              </w:del>
            </w:ins>
          </w:p>
          <w:p w14:paraId="78E33120" w14:textId="741C3E6F" w:rsidR="00D164E5" w:rsidRPr="00964E83" w:rsidDel="00336484" w:rsidRDefault="00D164E5" w:rsidP="00964E83">
            <w:pPr>
              <w:ind w:left="0"/>
              <w:rPr>
                <w:ins w:id="1432" w:author="Ole Vilstrup" w:date="2022-02-13T23:48:00Z"/>
                <w:del w:id="1433" w:author="Ole Vilstrup Møller" w:date="2023-06-19T13:56:00Z"/>
                <w:rFonts w:eastAsia="Calibri"/>
                <w:sz w:val="22"/>
              </w:rPr>
            </w:pPr>
            <w:ins w:id="1434" w:author="Ole Vilstrup" w:date="2022-02-13T23:48:00Z">
              <w:del w:id="1435" w:author="Ole Vilstrup Møller" w:date="2023-06-19T13:55:00Z">
                <w:r w:rsidDel="001B73F7">
                  <w:rPr>
                    <w:rFonts w:eastAsia="Calibri"/>
                    <w:sz w:val="22"/>
                  </w:rPr>
                  <w:delText>Identifier</w:delText>
                </w:r>
              </w:del>
            </w:ins>
          </w:p>
        </w:tc>
        <w:tc>
          <w:tcPr>
            <w:tcW w:w="2443" w:type="dxa"/>
          </w:tcPr>
          <w:p w14:paraId="3EE0892B" w14:textId="7A94144B" w:rsidR="00D164E5" w:rsidDel="00336484" w:rsidRDefault="00D164E5" w:rsidP="00964E83">
            <w:pPr>
              <w:ind w:left="0"/>
              <w:rPr>
                <w:ins w:id="1436" w:author="Ole Vilstrup" w:date="2022-02-13T23:48:00Z"/>
                <w:del w:id="1437" w:author="Ole Vilstrup Møller" w:date="2023-06-19T13:56:00Z"/>
                <w:rFonts w:eastAsia="Calibri"/>
              </w:rPr>
            </w:pPr>
            <w:ins w:id="1438" w:author="Ole Vilstrup" w:date="2022-02-13T23:49:00Z">
              <w:del w:id="1439" w:author="Ole Vilstrup Møller" w:date="2023-06-19T13:55:00Z">
                <w:r w:rsidDel="001B73F7">
                  <w:rPr>
                    <w:rFonts w:eastAsia="Calibri"/>
                    <w:lang w:val="de-DE"/>
                  </w:rPr>
                  <w:delText xml:space="preserve">Ifm. MedCom kvitteringer anvendes </w:delText>
                </w:r>
                <w:r w:rsidDel="001B73F7">
                  <w:rPr>
                    <w:rFonts w:eastAsia="Calibri"/>
                  </w:rPr>
                  <w:br/>
                </w:r>
                <w:r w:rsidDel="001B73F7">
                  <w:delText>dk-medcom-</w:delText>
                </w:r>
                <w:r w:rsidDel="001B73F7">
                  <w:rPr>
                    <w:rFonts w:eastAsia="Calibri"/>
                    <w:lang w:val="de-DE"/>
                  </w:rPr>
                  <w:delText xml:space="preserve">EANIdentifier </w:delText>
                </w:r>
                <w:r w:rsidDel="001B73F7">
                  <w:rPr>
                    <w:rFonts w:eastAsia="Calibri"/>
                  </w:rPr>
                  <w:br/>
                </w:r>
                <w:r w:rsidDel="001B73F7">
                  <w:rPr>
                    <w:rFonts w:eastAsia="Calibri"/>
                    <w:lang w:val="de-DE"/>
                  </w:rPr>
                  <w:delText xml:space="preserve">i stedet for </w:delText>
                </w:r>
                <w:r w:rsidDel="001B73F7">
                  <w:rPr>
                    <w:rFonts w:eastAsia="Calibri"/>
                  </w:rPr>
                  <w:br/>
                </w:r>
                <w:r w:rsidDel="001B73F7">
                  <w:delText>dk-medcom-</w:delText>
                </w:r>
                <w:r w:rsidR="006338EB" w:rsidDel="001B73F7">
                  <w:rPr>
                    <w:rFonts w:eastAsia="Calibri"/>
                    <w:lang w:val="de-DE"/>
                  </w:rPr>
                  <w:delText>sorkode</w:delText>
                </w:r>
              </w:del>
            </w:ins>
          </w:p>
        </w:tc>
        <w:tc>
          <w:tcPr>
            <w:tcW w:w="3509" w:type="dxa"/>
          </w:tcPr>
          <w:p w14:paraId="46FB09DE" w14:textId="1DDB77B6" w:rsidR="00D164E5" w:rsidRPr="00A55A38" w:rsidDel="00336484" w:rsidRDefault="00D164E5" w:rsidP="00964E83">
            <w:pPr>
              <w:ind w:left="0"/>
              <w:rPr>
                <w:ins w:id="1440" w:author="Ole Vilstrup" w:date="2022-02-13T23:48:00Z"/>
                <w:del w:id="1441" w:author="Ole Vilstrup Møller" w:date="2023-06-19T13:56:00Z"/>
                <w:rFonts w:eastAsia="Calibri"/>
              </w:rPr>
            </w:pPr>
            <w:ins w:id="1442" w:author="Ole Vilstrup" w:date="2022-02-13T23:48:00Z">
              <w:del w:id="1443" w:author="Ole Vilstrup Møller" w:date="2023-06-19T13:55:00Z">
                <w:r w:rsidRPr="004F2716" w:rsidDel="001B73F7">
                  <w:rPr>
                    <w:rFonts w:eastAsia="Calibri"/>
                  </w:rPr>
                  <w:delText>SBDH – konfigurationer 20220213.docx</w:delText>
                </w:r>
              </w:del>
            </w:ins>
          </w:p>
        </w:tc>
      </w:tr>
      <w:tr w:rsidR="00D2770F" w:rsidRPr="00993CE9" w:rsidDel="00336484" w14:paraId="4845B88D" w14:textId="26801E01" w:rsidTr="00B51664">
        <w:trPr>
          <w:cantSplit/>
          <w:ins w:id="1444" w:author="Ole Vilstrup" w:date="2022-02-13T23:32:00Z"/>
          <w:del w:id="1445" w:author="Ole Vilstrup Møller" w:date="2023-06-19T13:56:00Z"/>
        </w:trPr>
        <w:tc>
          <w:tcPr>
            <w:tcW w:w="2182" w:type="dxa"/>
            <w:shd w:val="clear" w:color="auto" w:fill="FFFFFF" w:themeFill="background1"/>
          </w:tcPr>
          <w:p w14:paraId="6A7B0CD5" w14:textId="29CD3141" w:rsidR="00D2770F" w:rsidRPr="00336484" w:rsidDel="00336484" w:rsidRDefault="00C80A7D" w:rsidP="00FE287C">
            <w:pPr>
              <w:ind w:left="0"/>
              <w:rPr>
                <w:ins w:id="1446" w:author="Ole Vilstrup" w:date="2022-02-13T23:32:00Z"/>
                <w:del w:id="1447" w:author="Ole Vilstrup Møller" w:date="2023-06-19T13:56:00Z"/>
                <w:rFonts w:eastAsia="Calibri"/>
                <w:sz w:val="22"/>
              </w:rPr>
            </w:pPr>
            <w:ins w:id="1448" w:author="Ole Vilstrup" w:date="2022-02-13T23:48:00Z">
              <w:del w:id="1449" w:author="Ole Vilstrup Møller" w:date="2023-06-19T13:55:00Z">
                <w:r w:rsidDel="001B73F7">
                  <w:rPr>
                    <w:rFonts w:eastAsia="Calibri"/>
                    <w:sz w:val="22"/>
                  </w:rPr>
                  <w:delText>EpisodeOfCareIdentifier</w:delText>
                </w:r>
                <w:r w:rsidDel="001B73F7">
                  <w:rPr>
                    <w:rFonts w:eastAsia="Calibri"/>
                    <w:sz w:val="22"/>
                  </w:rPr>
                  <w:br/>
                </w:r>
              </w:del>
            </w:ins>
            <w:ins w:id="1450" w:author="Ole Vilstrup" w:date="2022-02-13T23:36:00Z">
              <w:del w:id="1451" w:author="Ole Vilstrup Møller" w:date="2023-06-19T13:55:00Z">
                <w:r w:rsidR="005C74E9" w:rsidDel="001B73F7">
                  <w:rPr>
                    <w:rFonts w:eastAsia="Calibri"/>
                    <w:sz w:val="22"/>
                  </w:rPr>
                  <w:delText>InstanceIdentifier</w:delText>
                </w:r>
              </w:del>
            </w:ins>
          </w:p>
        </w:tc>
        <w:tc>
          <w:tcPr>
            <w:tcW w:w="2443" w:type="dxa"/>
          </w:tcPr>
          <w:p w14:paraId="0DA8487C" w14:textId="3FE74A61" w:rsidR="00D2770F" w:rsidDel="00336484" w:rsidRDefault="005C74E9" w:rsidP="007F08A8">
            <w:pPr>
              <w:ind w:left="0"/>
              <w:rPr>
                <w:ins w:id="1452" w:author="Ole Vilstrup" w:date="2022-02-13T23:32:00Z"/>
                <w:del w:id="1453" w:author="Ole Vilstrup Møller" w:date="2023-06-19T13:56:00Z"/>
                <w:rFonts w:eastAsia="Calibri"/>
              </w:rPr>
            </w:pPr>
            <w:ins w:id="1454" w:author="Ole Vilstrup" w:date="2022-02-13T23:36:00Z">
              <w:del w:id="1455" w:author="Ole Vilstrup Møller" w:date="2023-06-19T13:55:00Z">
                <w:r w:rsidDel="001B73F7">
                  <w:rPr>
                    <w:rFonts w:eastAsia="Calibri"/>
                  </w:rPr>
                  <w:delText>Ifm. MedCom kvitteringer anvendes null</w:delText>
                </w:r>
              </w:del>
            </w:ins>
          </w:p>
        </w:tc>
        <w:tc>
          <w:tcPr>
            <w:tcW w:w="3509" w:type="dxa"/>
          </w:tcPr>
          <w:p w14:paraId="0BF16F41" w14:textId="271D34D2" w:rsidR="00D2770F" w:rsidRPr="004F2716" w:rsidDel="00336484" w:rsidRDefault="005C74E9" w:rsidP="007F08A8">
            <w:pPr>
              <w:ind w:left="0"/>
              <w:rPr>
                <w:ins w:id="1456" w:author="Ole Vilstrup" w:date="2022-02-13T23:32:00Z"/>
                <w:del w:id="1457" w:author="Ole Vilstrup Møller" w:date="2023-06-19T13:56:00Z"/>
                <w:rFonts w:eastAsia="Calibri"/>
              </w:rPr>
            </w:pPr>
            <w:ins w:id="1458" w:author="Ole Vilstrup" w:date="2022-02-13T23:36:00Z">
              <w:del w:id="1459" w:author="Ole Vilstrup Møller" w:date="2023-06-19T13:55:00Z">
                <w:r w:rsidRPr="004F2716" w:rsidDel="001B73F7">
                  <w:rPr>
                    <w:rFonts w:eastAsia="Calibri"/>
                  </w:rPr>
                  <w:delText>SBDH – konfigurationer 20220213.docx</w:delText>
                </w:r>
              </w:del>
            </w:ins>
          </w:p>
        </w:tc>
      </w:tr>
      <w:tr w:rsidR="00FD708A" w:rsidRPr="00993CE9" w:rsidDel="00336484" w14:paraId="4FC786A8" w14:textId="3B18E1D3" w:rsidTr="00B51664">
        <w:trPr>
          <w:cantSplit/>
          <w:ins w:id="1460" w:author="Ole Vilstrup" w:date="2022-02-13T23:36:00Z"/>
          <w:del w:id="1461" w:author="Ole Vilstrup Møller" w:date="2023-06-19T13:56:00Z"/>
        </w:trPr>
        <w:tc>
          <w:tcPr>
            <w:tcW w:w="2182" w:type="dxa"/>
            <w:shd w:val="clear" w:color="auto" w:fill="FFFFFF" w:themeFill="background1"/>
          </w:tcPr>
          <w:p w14:paraId="2AA54005" w14:textId="1C0BCB4E" w:rsidR="00FD708A" w:rsidRPr="00336484" w:rsidDel="00336484" w:rsidRDefault="00FD708A" w:rsidP="00FE287C">
            <w:pPr>
              <w:ind w:left="0"/>
              <w:rPr>
                <w:ins w:id="1462" w:author="Ole Vilstrup" w:date="2022-02-13T23:36:00Z"/>
                <w:del w:id="1463" w:author="Ole Vilstrup Møller" w:date="2023-06-19T13:56:00Z"/>
                <w:rFonts w:eastAsia="Calibri"/>
                <w:sz w:val="22"/>
              </w:rPr>
            </w:pPr>
            <w:ins w:id="1464" w:author="Ole Vilstrup" w:date="2022-02-13T23:37:00Z">
              <w:del w:id="1465" w:author="Ole Vilstrup Møller" w:date="2023-06-19T13:55:00Z">
                <w:r w:rsidRPr="00CB05CC" w:rsidDel="001B73F7">
                  <w:rPr>
                    <w:rFonts w:eastAsia="Calibri"/>
                  </w:rPr>
                  <w:delText>Dokumentdelingsscopes</w:delText>
                </w:r>
              </w:del>
            </w:ins>
          </w:p>
        </w:tc>
        <w:tc>
          <w:tcPr>
            <w:tcW w:w="2443" w:type="dxa"/>
          </w:tcPr>
          <w:p w14:paraId="2095C1C1" w14:textId="0B8338FE" w:rsidR="00FD708A" w:rsidDel="00336484" w:rsidRDefault="00FD708A" w:rsidP="007F08A8">
            <w:pPr>
              <w:ind w:left="0"/>
              <w:rPr>
                <w:ins w:id="1466" w:author="Ole Vilstrup" w:date="2022-02-13T23:36:00Z"/>
                <w:del w:id="1467" w:author="Ole Vilstrup Møller" w:date="2023-06-19T13:56:00Z"/>
                <w:rFonts w:eastAsia="Calibri"/>
              </w:rPr>
            </w:pPr>
            <w:ins w:id="1468" w:author="Ole Vilstrup" w:date="2022-02-13T23:37:00Z">
              <w:del w:id="1469" w:author="Ole Vilstrup Møller" w:date="2023-06-19T13:55:00Z">
                <w:r w:rsidDel="001B73F7">
                  <w:rPr>
                    <w:rFonts w:eastAsia="Calibri"/>
                  </w:rPr>
                  <w:delText xml:space="preserve">Ifm. MedCom kvitteringer udelades </w:delText>
                </w:r>
                <w:r w:rsidR="00CB05CC" w:rsidDel="001B73F7">
                  <w:rPr>
                    <w:rFonts w:eastAsia="Calibri"/>
                  </w:rPr>
                  <w:delText xml:space="preserve">alle </w:delText>
                </w:r>
                <w:r w:rsidDel="001B73F7">
                  <w:rPr>
                    <w:rFonts w:eastAsia="Calibri"/>
                  </w:rPr>
                  <w:delText xml:space="preserve">disse </w:delText>
                </w:r>
                <w:r w:rsidR="00CB05CC" w:rsidDel="001B73F7">
                  <w:rPr>
                    <w:rFonts w:eastAsia="Calibri"/>
                  </w:rPr>
                  <w:delText xml:space="preserve">scopes </w:delText>
                </w:r>
                <w:r w:rsidDel="001B73F7">
                  <w:rPr>
                    <w:rFonts w:eastAsia="Calibri"/>
                  </w:rPr>
                  <w:delText xml:space="preserve">eller </w:delText>
                </w:r>
                <w:r w:rsidR="00CB05CC" w:rsidRPr="00CB05CC" w:rsidDel="001B73F7">
                  <w:rPr>
                    <w:rFonts w:eastAsia="Calibri"/>
                  </w:rPr>
                  <w:delText>InstanceIdentifier</w:delText>
                </w:r>
                <w:r w:rsidR="00CB05CC" w:rsidDel="001B73F7">
                  <w:rPr>
                    <w:rFonts w:eastAsia="Calibri"/>
                  </w:rPr>
                  <w:delText xml:space="preserve"> </w:delText>
                </w:r>
                <w:r w:rsidDel="001B73F7">
                  <w:rPr>
                    <w:rFonts w:eastAsia="Calibri"/>
                  </w:rPr>
                  <w:delText>sættes til null</w:delText>
                </w:r>
              </w:del>
            </w:ins>
          </w:p>
        </w:tc>
        <w:tc>
          <w:tcPr>
            <w:tcW w:w="3509" w:type="dxa"/>
          </w:tcPr>
          <w:p w14:paraId="2C36DCF6" w14:textId="442E30F4" w:rsidR="00FD708A" w:rsidRPr="004F2716" w:rsidDel="00336484" w:rsidRDefault="00547630" w:rsidP="007F08A8">
            <w:pPr>
              <w:ind w:left="0"/>
              <w:rPr>
                <w:ins w:id="1470" w:author="Ole Vilstrup" w:date="2022-02-13T23:36:00Z"/>
                <w:del w:id="1471" w:author="Ole Vilstrup Møller" w:date="2023-06-19T13:56:00Z"/>
                <w:rFonts w:eastAsia="Calibri"/>
              </w:rPr>
            </w:pPr>
            <w:ins w:id="1472" w:author="Ole Vilstrup" w:date="2022-02-13T23:38:00Z">
              <w:del w:id="1473" w:author="Ole Vilstrup Møller" w:date="2023-06-19T13:55:00Z">
                <w:r w:rsidRPr="004F2716" w:rsidDel="001B73F7">
                  <w:rPr>
                    <w:rFonts w:eastAsia="Calibri"/>
                  </w:rPr>
                  <w:delText>SBDH – konfigurationer 20220213.docx</w:delText>
                </w:r>
              </w:del>
            </w:ins>
          </w:p>
        </w:tc>
      </w:tr>
    </w:tbl>
    <w:p w14:paraId="52E5C7ED" w14:textId="77777777" w:rsidR="00C3601E" w:rsidRPr="00833085" w:rsidRDefault="00C3601E">
      <w:pPr>
        <w:rPr>
          <w:ins w:id="1474" w:author="Ole Vilstrup" w:date="2021-12-07T08:59:00Z"/>
        </w:rPr>
        <w:pPrChange w:id="1475" w:author="Ole Vilstrup" w:date="2021-12-07T08:59:00Z">
          <w:pPr>
            <w:pStyle w:val="Overskrift1"/>
          </w:pPr>
        </w:pPrChange>
      </w:pPr>
    </w:p>
    <w:p w14:paraId="6AB19AA8" w14:textId="77777777" w:rsidR="00845D2B" w:rsidRDefault="00845D2B">
      <w:pPr>
        <w:ind w:left="0"/>
        <w:rPr>
          <w:ins w:id="1476" w:author="Ole Vilstrup" w:date="2022-02-13T23:51:00Z"/>
          <w:rFonts w:ascii="Calibri" w:hAnsi="Calibri" w:cs="Arial"/>
          <w:b/>
          <w:bCs/>
          <w:color w:val="0A6CC4"/>
          <w:kern w:val="32"/>
          <w:sz w:val="36"/>
          <w:szCs w:val="32"/>
          <w:lang w:eastAsia="da-DK"/>
        </w:rPr>
      </w:pPr>
      <w:ins w:id="1477" w:author="Ole Vilstrup" w:date="2022-02-13T23:51:00Z">
        <w:r>
          <w:br w:type="page"/>
        </w:r>
      </w:ins>
    </w:p>
    <w:p w14:paraId="39A642E9" w14:textId="0E443BAA" w:rsidR="005D2AD5" w:rsidRPr="00C15F59" w:rsidRDefault="005D2AD5">
      <w:pPr>
        <w:pStyle w:val="Overskrift1"/>
        <w:rPr>
          <w:ins w:id="1478" w:author="Ole Vilstrup" w:date="2020-09-28T11:19:00Z"/>
        </w:rPr>
        <w:pPrChange w:id="1479" w:author="Ole Vilstrup" w:date="2020-10-26T15:08:00Z">
          <w:pPr>
            <w:pStyle w:val="Overskrift2"/>
          </w:pPr>
        </w:pPrChange>
      </w:pPr>
      <w:bookmarkStart w:id="1480" w:name="_Toc95688852"/>
      <w:ins w:id="1481" w:author="Ole Vilstrup" w:date="2020-09-28T11:19:00Z">
        <w:r w:rsidRPr="00425413">
          <w:lastRenderedPageBreak/>
          <w:t>Referencer</w:t>
        </w:r>
        <w:bookmarkEnd w:id="802"/>
        <w:bookmarkEnd w:id="1480"/>
      </w:ins>
    </w:p>
    <w:tbl>
      <w:tblPr>
        <w:tblStyle w:val="Tabel-Gitter"/>
        <w:tblW w:w="0" w:type="auto"/>
        <w:tblInd w:w="1276" w:type="dxa"/>
        <w:tblLayout w:type="fixed"/>
        <w:tblLook w:val="04A0" w:firstRow="1" w:lastRow="0" w:firstColumn="1" w:lastColumn="0" w:noHBand="0" w:noVBand="1"/>
        <w:tblPrChange w:id="1482" w:author="Ole Vilstrup" w:date="2021-12-07T09:44:00Z">
          <w:tblPr>
            <w:tblStyle w:val="Tabel-Gitter"/>
            <w:tblW w:w="0" w:type="auto"/>
            <w:tblInd w:w="1276" w:type="dxa"/>
            <w:tblLook w:val="04A0" w:firstRow="1" w:lastRow="0" w:firstColumn="1" w:lastColumn="0" w:noHBand="0" w:noVBand="1"/>
          </w:tblPr>
        </w:tblPrChange>
      </w:tblPr>
      <w:tblGrid>
        <w:gridCol w:w="1946"/>
        <w:gridCol w:w="1946"/>
        <w:gridCol w:w="1946"/>
        <w:gridCol w:w="1947"/>
        <w:tblGridChange w:id="1483">
          <w:tblGrid>
            <w:gridCol w:w="1599"/>
            <w:gridCol w:w="347"/>
            <w:gridCol w:w="902"/>
            <w:gridCol w:w="1044"/>
            <w:gridCol w:w="553"/>
            <w:gridCol w:w="1393"/>
            <w:gridCol w:w="1947"/>
          </w:tblGrid>
        </w:tblGridChange>
      </w:tblGrid>
      <w:tr w:rsidR="00614711" w:rsidRPr="00236BF6" w14:paraId="2F83843C" w14:textId="77777777" w:rsidTr="00236BF6">
        <w:trPr>
          <w:cantSplit/>
          <w:tblHeader/>
          <w:ins w:id="1484" w:author="Ole Vilstrup" w:date="2020-09-28T11:19:00Z"/>
        </w:trPr>
        <w:tc>
          <w:tcPr>
            <w:tcW w:w="1946" w:type="dxa"/>
            <w:tcPrChange w:id="1485" w:author="Ole Vilstrup" w:date="2021-12-07T09:44:00Z">
              <w:tcPr>
                <w:tcW w:w="2265" w:type="dxa"/>
              </w:tcPr>
            </w:tcPrChange>
          </w:tcPr>
          <w:p w14:paraId="2498397E" w14:textId="38ADDF5D" w:rsidR="001F0AC7" w:rsidRPr="00236BF6" w:rsidRDefault="0003350E" w:rsidP="00695259">
            <w:pPr>
              <w:ind w:left="0"/>
              <w:rPr>
                <w:ins w:id="1486" w:author="Ole Vilstrup" w:date="2020-09-28T11:19:00Z"/>
                <w:b/>
                <w:bCs/>
                <w:lang w:eastAsia="da-DK"/>
                <w:rPrChange w:id="1487" w:author="Ole Vilstrup" w:date="2021-12-07T09:44:00Z">
                  <w:rPr>
                    <w:ins w:id="1488" w:author="Ole Vilstrup" w:date="2020-09-28T11:19:00Z"/>
                    <w:lang w:eastAsia="da-DK"/>
                  </w:rPr>
                </w:rPrChange>
              </w:rPr>
            </w:pPr>
            <w:ins w:id="1489" w:author="Ole Vilstrup" w:date="2020-09-28T11:21:00Z">
              <w:r w:rsidRPr="00236BF6">
                <w:rPr>
                  <w:b/>
                  <w:bCs/>
                  <w:lang w:eastAsia="da-DK"/>
                  <w:rPrChange w:id="1490" w:author="Ole Vilstrup" w:date="2021-12-07T09:44:00Z">
                    <w:rPr>
                      <w:lang w:eastAsia="da-DK"/>
                    </w:rPr>
                  </w:rPrChange>
                </w:rPr>
                <w:t>Reference</w:t>
              </w:r>
            </w:ins>
          </w:p>
        </w:tc>
        <w:tc>
          <w:tcPr>
            <w:tcW w:w="1946" w:type="dxa"/>
            <w:tcPrChange w:id="1491" w:author="Ole Vilstrup" w:date="2021-12-07T09:44:00Z">
              <w:tcPr>
                <w:tcW w:w="2265" w:type="dxa"/>
                <w:gridSpan w:val="2"/>
              </w:tcPr>
            </w:tcPrChange>
          </w:tcPr>
          <w:p w14:paraId="7EE2581B" w14:textId="53D8C242" w:rsidR="001F0AC7" w:rsidRPr="00236BF6" w:rsidRDefault="0003350E" w:rsidP="00695259">
            <w:pPr>
              <w:ind w:left="0"/>
              <w:rPr>
                <w:ins w:id="1492" w:author="Ole Vilstrup" w:date="2020-09-28T11:19:00Z"/>
                <w:b/>
                <w:bCs/>
                <w:lang w:eastAsia="da-DK"/>
                <w:rPrChange w:id="1493" w:author="Ole Vilstrup" w:date="2021-12-07T09:44:00Z">
                  <w:rPr>
                    <w:ins w:id="1494" w:author="Ole Vilstrup" w:date="2020-09-28T11:19:00Z"/>
                    <w:lang w:eastAsia="da-DK"/>
                  </w:rPr>
                </w:rPrChange>
              </w:rPr>
            </w:pPr>
            <w:ins w:id="1495" w:author="Ole Vilstrup" w:date="2020-09-28T11:21:00Z">
              <w:r w:rsidRPr="00236BF6">
                <w:rPr>
                  <w:b/>
                  <w:bCs/>
                  <w:lang w:eastAsia="da-DK"/>
                  <w:rPrChange w:id="1496" w:author="Ole Vilstrup" w:date="2021-12-07T09:44:00Z">
                    <w:rPr>
                      <w:lang w:eastAsia="da-DK"/>
                    </w:rPr>
                  </w:rPrChange>
                </w:rPr>
                <w:t>Navn</w:t>
              </w:r>
            </w:ins>
          </w:p>
        </w:tc>
        <w:tc>
          <w:tcPr>
            <w:tcW w:w="1946" w:type="dxa"/>
            <w:tcPrChange w:id="1497" w:author="Ole Vilstrup" w:date="2021-12-07T09:44:00Z">
              <w:tcPr>
                <w:tcW w:w="2265" w:type="dxa"/>
                <w:gridSpan w:val="2"/>
              </w:tcPr>
            </w:tcPrChange>
          </w:tcPr>
          <w:p w14:paraId="4C5B12FF" w14:textId="2CEBDD4C" w:rsidR="001F0AC7" w:rsidRPr="00236BF6" w:rsidRDefault="0003350E" w:rsidP="00695259">
            <w:pPr>
              <w:ind w:left="0"/>
              <w:rPr>
                <w:ins w:id="1498" w:author="Ole Vilstrup" w:date="2020-09-28T11:19:00Z"/>
                <w:b/>
                <w:bCs/>
                <w:lang w:eastAsia="da-DK"/>
                <w:rPrChange w:id="1499" w:author="Ole Vilstrup" w:date="2021-12-07T09:44:00Z">
                  <w:rPr>
                    <w:ins w:id="1500" w:author="Ole Vilstrup" w:date="2020-09-28T11:19:00Z"/>
                    <w:lang w:eastAsia="da-DK"/>
                  </w:rPr>
                </w:rPrChange>
              </w:rPr>
            </w:pPr>
            <w:ins w:id="1501" w:author="Ole Vilstrup" w:date="2020-09-28T11:21:00Z">
              <w:r w:rsidRPr="00236BF6">
                <w:rPr>
                  <w:b/>
                  <w:bCs/>
                  <w:lang w:eastAsia="da-DK"/>
                  <w:rPrChange w:id="1502" w:author="Ole Vilstrup" w:date="2021-12-07T09:44:00Z">
                    <w:rPr>
                      <w:lang w:eastAsia="da-DK"/>
                    </w:rPr>
                  </w:rPrChange>
                </w:rPr>
                <w:t>Filnavn</w:t>
              </w:r>
            </w:ins>
          </w:p>
        </w:tc>
        <w:tc>
          <w:tcPr>
            <w:tcW w:w="1947" w:type="dxa"/>
            <w:tcPrChange w:id="1503" w:author="Ole Vilstrup" w:date="2021-12-07T09:44:00Z">
              <w:tcPr>
                <w:tcW w:w="2266" w:type="dxa"/>
                <w:gridSpan w:val="2"/>
              </w:tcPr>
            </w:tcPrChange>
          </w:tcPr>
          <w:p w14:paraId="5CF49EF8" w14:textId="07C02178" w:rsidR="001F0AC7" w:rsidRPr="00236BF6" w:rsidRDefault="0003350E" w:rsidP="00695259">
            <w:pPr>
              <w:ind w:left="0"/>
              <w:rPr>
                <w:ins w:id="1504" w:author="Ole Vilstrup" w:date="2020-09-28T11:19:00Z"/>
                <w:b/>
                <w:bCs/>
                <w:lang w:eastAsia="da-DK"/>
                <w:rPrChange w:id="1505" w:author="Ole Vilstrup" w:date="2021-12-07T09:44:00Z">
                  <w:rPr>
                    <w:ins w:id="1506" w:author="Ole Vilstrup" w:date="2020-09-28T11:19:00Z"/>
                    <w:lang w:eastAsia="da-DK"/>
                  </w:rPr>
                </w:rPrChange>
              </w:rPr>
            </w:pPr>
            <w:ins w:id="1507" w:author="Ole Vilstrup" w:date="2020-09-28T11:21:00Z">
              <w:r w:rsidRPr="00236BF6">
                <w:rPr>
                  <w:b/>
                  <w:bCs/>
                  <w:lang w:eastAsia="da-DK"/>
                  <w:rPrChange w:id="1508" w:author="Ole Vilstrup" w:date="2021-12-07T09:44:00Z">
                    <w:rPr>
                      <w:lang w:eastAsia="da-DK"/>
                    </w:rPr>
                  </w:rPrChange>
                </w:rPr>
                <w:t>Placering</w:t>
              </w:r>
            </w:ins>
          </w:p>
        </w:tc>
      </w:tr>
      <w:tr w:rsidR="00614711" w:rsidRPr="0011226E" w14:paraId="4F784794" w14:textId="77777777" w:rsidTr="00236BF6">
        <w:trPr>
          <w:cantSplit/>
          <w:ins w:id="1509" w:author="Ole Vilstrup" w:date="2020-09-28T11:19:00Z"/>
        </w:trPr>
        <w:tc>
          <w:tcPr>
            <w:tcW w:w="1946" w:type="dxa"/>
            <w:tcPrChange w:id="1510" w:author="Ole Vilstrup" w:date="2021-12-07T09:44:00Z">
              <w:tcPr>
                <w:tcW w:w="2265" w:type="dxa"/>
              </w:tcPr>
            </w:tcPrChange>
          </w:tcPr>
          <w:p w14:paraId="6374BA1A" w14:textId="597C036C" w:rsidR="001F0AC7" w:rsidRPr="006203F2" w:rsidRDefault="00614711" w:rsidP="00695259">
            <w:pPr>
              <w:ind w:left="0"/>
              <w:rPr>
                <w:ins w:id="1511" w:author="Ole Vilstrup" w:date="2020-09-28T11:19:00Z"/>
                <w:lang w:eastAsia="da-DK"/>
              </w:rPr>
            </w:pPr>
            <w:bookmarkStart w:id="1512" w:name="Policy_identifiers"/>
            <w:ins w:id="1513" w:author="Ole Vilstrup" w:date="2020-09-28T11:22:00Z">
              <w:r w:rsidRPr="006203F2">
                <w:t>[Policy_identifiers]</w:t>
              </w:r>
            </w:ins>
            <w:bookmarkEnd w:id="1512"/>
          </w:p>
        </w:tc>
        <w:tc>
          <w:tcPr>
            <w:tcW w:w="1946" w:type="dxa"/>
            <w:tcPrChange w:id="1514" w:author="Ole Vilstrup" w:date="2021-12-07T09:44:00Z">
              <w:tcPr>
                <w:tcW w:w="2265" w:type="dxa"/>
                <w:gridSpan w:val="2"/>
              </w:tcPr>
            </w:tcPrChange>
          </w:tcPr>
          <w:p w14:paraId="7F1F19D6" w14:textId="77777777" w:rsidR="00614711" w:rsidRPr="006203F2" w:rsidRDefault="00614711" w:rsidP="00614711">
            <w:pPr>
              <w:ind w:left="0"/>
              <w:rPr>
                <w:ins w:id="1515" w:author="Ole Vilstrup" w:date="2020-09-28T11:22:00Z"/>
              </w:rPr>
            </w:pPr>
            <w:ins w:id="1516" w:author="Ole Vilstrup" w:date="2020-09-28T11:22:00Z">
              <w:r w:rsidRPr="006203F2">
                <w:t xml:space="preserve">PEPPOL Transport Infrastructure </w:t>
              </w:r>
            </w:ins>
          </w:p>
          <w:p w14:paraId="672F315C" w14:textId="77777777" w:rsidR="00614711" w:rsidRPr="006203F2" w:rsidRDefault="00614711" w:rsidP="00614711">
            <w:pPr>
              <w:ind w:left="0"/>
              <w:rPr>
                <w:ins w:id="1517" w:author="Ole Vilstrup" w:date="2020-09-28T11:22:00Z"/>
              </w:rPr>
            </w:pPr>
            <w:ins w:id="1518" w:author="Ole Vilstrup" w:date="2020-09-28T11:22:00Z">
              <w:r w:rsidRPr="006203F2">
                <w:t xml:space="preserve">ICT - Models </w:t>
              </w:r>
            </w:ins>
          </w:p>
          <w:p w14:paraId="10145C27" w14:textId="4679AD99" w:rsidR="001F0AC7" w:rsidRPr="0011226E" w:rsidRDefault="00614711" w:rsidP="00614711">
            <w:pPr>
              <w:ind w:left="0"/>
              <w:rPr>
                <w:ins w:id="1519" w:author="Ole Vilstrup" w:date="2020-09-28T11:19:00Z"/>
                <w:lang w:val="en-US" w:eastAsia="da-DK"/>
                <w:rPrChange w:id="1520" w:author="Ole Vilstrup Møller" w:date="2023-06-19T13:54:00Z">
                  <w:rPr>
                    <w:ins w:id="1521" w:author="Ole Vilstrup" w:date="2020-09-28T11:19:00Z"/>
                    <w:lang w:eastAsia="da-DK"/>
                  </w:rPr>
                </w:rPrChange>
              </w:rPr>
            </w:pPr>
            <w:ins w:id="1522" w:author="Ole Vilstrup" w:date="2020-09-28T11:22:00Z">
              <w:r w:rsidRPr="0011226E">
                <w:rPr>
                  <w:lang w:val="en-US"/>
                  <w:rPrChange w:id="1523" w:author="Ole Vilstrup Møller" w:date="2023-06-19T13:54:00Z">
                    <w:rPr/>
                  </w:rPrChange>
                </w:rPr>
                <w:t>Policy for use of Identifiers</w:t>
              </w:r>
              <w:r w:rsidR="006002E3" w:rsidRPr="0011226E">
                <w:rPr>
                  <w:lang w:val="en-US"/>
                  <w:rPrChange w:id="1524" w:author="Ole Vilstrup Møller" w:date="2023-06-19T13:54:00Z">
                    <w:rPr/>
                  </w:rPrChange>
                </w:rPr>
                <w:t>,</w:t>
              </w:r>
              <w:r w:rsidRPr="0011226E">
                <w:rPr>
                  <w:lang w:val="en-US"/>
                  <w:rPrChange w:id="1525" w:author="Ole Vilstrup Møller" w:date="2023-06-19T13:54:00Z">
                    <w:rPr/>
                  </w:rPrChange>
                </w:rPr>
                <w:t xml:space="preserve"> Version: </w:t>
              </w:r>
            </w:ins>
            <w:ins w:id="1526" w:author="Ole Vilstrup" w:date="2020-10-26T14:00:00Z">
              <w:r w:rsidR="00356280" w:rsidRPr="0011226E">
                <w:rPr>
                  <w:lang w:val="en-US"/>
                  <w:rPrChange w:id="1527" w:author="Ole Vilstrup Møller" w:date="2023-06-19T13:54:00Z">
                    <w:rPr/>
                  </w:rPrChange>
                </w:rPr>
                <w:t>4</w:t>
              </w:r>
            </w:ins>
            <w:ins w:id="1528" w:author="Ole Vilstrup" w:date="2020-09-28T11:22:00Z">
              <w:r w:rsidRPr="0011226E">
                <w:rPr>
                  <w:lang w:val="en-US"/>
                  <w:rPrChange w:id="1529" w:author="Ole Vilstrup Møller" w:date="2023-06-19T13:54:00Z">
                    <w:rPr/>
                  </w:rPrChange>
                </w:rPr>
                <w:t>.0</w:t>
              </w:r>
            </w:ins>
          </w:p>
        </w:tc>
        <w:tc>
          <w:tcPr>
            <w:tcW w:w="1946" w:type="dxa"/>
            <w:tcPrChange w:id="1530" w:author="Ole Vilstrup" w:date="2021-12-07T09:44:00Z">
              <w:tcPr>
                <w:tcW w:w="2265" w:type="dxa"/>
                <w:gridSpan w:val="2"/>
              </w:tcPr>
            </w:tcPrChange>
          </w:tcPr>
          <w:p w14:paraId="781FFC70" w14:textId="3463D14B" w:rsidR="001F0AC7" w:rsidRPr="0011226E" w:rsidRDefault="00356280" w:rsidP="00591E8C">
            <w:pPr>
              <w:ind w:left="0"/>
              <w:rPr>
                <w:ins w:id="1531" w:author="Ole Vilstrup" w:date="2020-09-28T11:19:00Z"/>
                <w:lang w:val="en-US" w:eastAsia="da-DK"/>
                <w:rPrChange w:id="1532" w:author="Ole Vilstrup Møller" w:date="2023-06-19T13:54:00Z">
                  <w:rPr>
                    <w:ins w:id="1533" w:author="Ole Vilstrup" w:date="2020-09-28T11:19:00Z"/>
                    <w:lang w:eastAsia="da-DK"/>
                  </w:rPr>
                </w:rPrChange>
              </w:rPr>
            </w:pPr>
            <w:ins w:id="1534" w:author="Ole Vilstrup" w:date="2020-10-26T14:00:00Z">
              <w:r w:rsidRPr="0011226E">
                <w:rPr>
                  <w:lang w:val="en-US"/>
                  <w:rPrChange w:id="1535" w:author="Ole Vilstrup Møller" w:date="2023-06-19T13:54:00Z">
                    <w:rPr/>
                  </w:rPrChange>
                </w:rPr>
                <w:t>PEPPOL-EDN-Policy-for-use-of-identifiers-4.0-2019-01-28.pdf</w:t>
              </w:r>
            </w:ins>
          </w:p>
        </w:tc>
        <w:tc>
          <w:tcPr>
            <w:tcW w:w="1947" w:type="dxa"/>
            <w:tcPrChange w:id="1536" w:author="Ole Vilstrup" w:date="2021-12-07T09:44:00Z">
              <w:tcPr>
                <w:tcW w:w="2266" w:type="dxa"/>
                <w:gridSpan w:val="2"/>
              </w:tcPr>
            </w:tcPrChange>
          </w:tcPr>
          <w:p w14:paraId="7E243E55" w14:textId="2A78441B" w:rsidR="001F0AC7" w:rsidRPr="0011226E" w:rsidRDefault="00DA657A" w:rsidP="00695259">
            <w:pPr>
              <w:ind w:left="0"/>
              <w:rPr>
                <w:ins w:id="1537" w:author="Ole Vilstrup" w:date="2020-09-28T11:19:00Z"/>
                <w:lang w:val="en-US" w:eastAsia="da-DK"/>
                <w:rPrChange w:id="1538" w:author="Ole Vilstrup Møller" w:date="2023-06-19T13:54:00Z">
                  <w:rPr>
                    <w:ins w:id="1539" w:author="Ole Vilstrup" w:date="2020-09-28T11:19:00Z"/>
                    <w:lang w:eastAsia="da-DK"/>
                  </w:rPr>
                </w:rPrChange>
              </w:rPr>
            </w:pPr>
            <w:ins w:id="1540" w:author="Ole Vilstrup" w:date="2020-10-26T13:59:00Z">
              <w:r w:rsidRPr="006203F2">
                <w:rPr>
                  <w:sz w:val="22"/>
                  <w:lang w:eastAsia="da-DK"/>
                </w:rPr>
                <w:fldChar w:fldCharType="begin"/>
              </w:r>
              <w:r w:rsidRPr="0011226E">
                <w:rPr>
                  <w:lang w:val="en-US" w:eastAsia="da-DK"/>
                  <w:rPrChange w:id="1541" w:author="Ole Vilstrup Møller" w:date="2023-06-19T13:54:00Z">
                    <w:rPr>
                      <w:lang w:eastAsia="da-DK"/>
                    </w:rPr>
                  </w:rPrChange>
                </w:rPr>
                <w:instrText xml:space="preserve"> HYPERLINK "https://docs.peppol.eu/edelivery/policies/PEPPOL-EDN-Policy-for-use-of-identifiers-4.0-2019-01-28.pdf" </w:instrText>
              </w:r>
              <w:r w:rsidRPr="006203F2">
                <w:rPr>
                  <w:sz w:val="22"/>
                  <w:lang w:eastAsia="da-DK"/>
                </w:rPr>
              </w:r>
              <w:r w:rsidRPr="006203F2">
                <w:rPr>
                  <w:sz w:val="22"/>
                  <w:lang w:eastAsia="da-DK"/>
                  <w:rPrChange w:id="1542" w:author="Ole Vilstrup" w:date="2020-12-11T14:26:00Z">
                    <w:rPr>
                      <w:lang w:eastAsia="da-DK"/>
                    </w:rPr>
                  </w:rPrChange>
                </w:rPr>
                <w:fldChar w:fldCharType="separate"/>
              </w:r>
              <w:r w:rsidRPr="0011226E">
                <w:rPr>
                  <w:rStyle w:val="Hyperlink"/>
                  <w:lang w:val="en-US" w:eastAsia="da-DK"/>
                  <w:rPrChange w:id="1543" w:author="Ole Vilstrup Møller" w:date="2023-06-19T13:54:00Z">
                    <w:rPr>
                      <w:rStyle w:val="Hyperlink"/>
                      <w:lang w:eastAsia="da-DK"/>
                    </w:rPr>
                  </w:rPrChange>
                </w:rPr>
                <w:t>https://docs.peppol.eu/edelivery/policies/PEPPOL-EDN-Policy-for-use-of-identifiers-4.0-2019-01-28.pdf</w:t>
              </w:r>
              <w:r w:rsidRPr="006203F2">
                <w:rPr>
                  <w:sz w:val="22"/>
                  <w:lang w:eastAsia="da-DK"/>
                  <w:rPrChange w:id="1544" w:author="Ole Vilstrup" w:date="2020-12-11T14:26:00Z">
                    <w:rPr>
                      <w:lang w:eastAsia="da-DK"/>
                    </w:rPr>
                  </w:rPrChange>
                </w:rPr>
                <w:fldChar w:fldCharType="end"/>
              </w:r>
            </w:ins>
          </w:p>
        </w:tc>
      </w:tr>
      <w:tr w:rsidR="004A4001" w:rsidRPr="0011226E" w14:paraId="7981BC7B" w14:textId="77777777" w:rsidTr="00236BF6">
        <w:tblPrEx>
          <w:tblPrExChange w:id="1545" w:author="Ole Vilstrup" w:date="2021-12-07T09:44:00Z">
            <w:tblPrEx>
              <w:tblLayout w:type="fixed"/>
            </w:tblPrEx>
          </w:tblPrExChange>
        </w:tblPrEx>
        <w:trPr>
          <w:cantSplit/>
          <w:ins w:id="1546" w:author="Ole Vilstrup" w:date="2020-10-26T15:49:00Z"/>
        </w:trPr>
        <w:tc>
          <w:tcPr>
            <w:tcW w:w="1946" w:type="dxa"/>
            <w:tcPrChange w:id="1547" w:author="Ole Vilstrup" w:date="2021-12-07T09:44:00Z">
              <w:tcPr>
                <w:tcW w:w="1946" w:type="dxa"/>
                <w:gridSpan w:val="2"/>
              </w:tcPr>
            </w:tcPrChange>
          </w:tcPr>
          <w:p w14:paraId="544E2B66" w14:textId="2AF50057" w:rsidR="004A4001" w:rsidRPr="006203F2" w:rsidRDefault="00F42092" w:rsidP="00736C75">
            <w:pPr>
              <w:ind w:left="0"/>
              <w:rPr>
                <w:ins w:id="1548" w:author="Ole Vilstrup" w:date="2020-10-26T15:49:00Z"/>
              </w:rPr>
            </w:pPr>
            <w:ins w:id="1549" w:author="Ole Vilstrup" w:date="2020-10-26T16:15:00Z">
              <w:r w:rsidRPr="006203F2">
                <w:rPr>
                  <w:rFonts w:eastAsia="Calibri"/>
                  <w:lang w:eastAsia="de-DE"/>
                </w:rPr>
                <w:t>[DKEDEL_PIV_CodeList]</w:t>
              </w:r>
            </w:ins>
          </w:p>
        </w:tc>
        <w:tc>
          <w:tcPr>
            <w:tcW w:w="1946" w:type="dxa"/>
            <w:tcPrChange w:id="1550" w:author="Ole Vilstrup" w:date="2021-12-07T09:44:00Z">
              <w:tcPr>
                <w:tcW w:w="1946" w:type="dxa"/>
                <w:gridSpan w:val="2"/>
              </w:tcPr>
            </w:tcPrChange>
          </w:tcPr>
          <w:p w14:paraId="55E3C796" w14:textId="795842A2" w:rsidR="004A4001" w:rsidRPr="0011226E" w:rsidRDefault="000D0885" w:rsidP="00736C75">
            <w:pPr>
              <w:ind w:left="0"/>
              <w:rPr>
                <w:ins w:id="1551" w:author="Ole Vilstrup" w:date="2020-10-26T15:49:00Z"/>
                <w:lang w:val="en-US"/>
                <w:rPrChange w:id="1552" w:author="Ole Vilstrup Møller" w:date="2023-06-19T13:54:00Z">
                  <w:rPr>
                    <w:ins w:id="1553" w:author="Ole Vilstrup" w:date="2020-10-26T15:49:00Z"/>
                  </w:rPr>
                </w:rPrChange>
              </w:rPr>
            </w:pPr>
            <w:ins w:id="1554" w:author="Ole Vilstrup" w:date="2021-02-18T13:12:00Z">
              <w:r w:rsidRPr="0011226E">
                <w:rPr>
                  <w:lang w:val="en-US"/>
                  <w:rPrChange w:id="1555" w:author="Ole Vilstrup Møller" w:date="2023-06-19T13:54:00Z">
                    <w:rPr/>
                  </w:rPrChange>
                </w:rPr>
                <w:t>DK_EDEL Code Lists - Participant identifier schemes v7.2</w:t>
              </w:r>
            </w:ins>
          </w:p>
        </w:tc>
        <w:tc>
          <w:tcPr>
            <w:tcW w:w="1946" w:type="dxa"/>
            <w:tcPrChange w:id="1556" w:author="Ole Vilstrup" w:date="2021-12-07T09:44:00Z">
              <w:tcPr>
                <w:tcW w:w="1946" w:type="dxa"/>
                <w:gridSpan w:val="2"/>
              </w:tcPr>
            </w:tcPrChange>
          </w:tcPr>
          <w:p w14:paraId="1E6CB609" w14:textId="35BF72C9" w:rsidR="004A4001" w:rsidRPr="0011226E" w:rsidRDefault="000D0885" w:rsidP="00736C75">
            <w:pPr>
              <w:ind w:left="0"/>
              <w:rPr>
                <w:ins w:id="1557" w:author="Ole Vilstrup" w:date="2020-10-26T15:49:00Z"/>
                <w:lang w:val="en-US"/>
                <w:rPrChange w:id="1558" w:author="Ole Vilstrup Møller" w:date="2023-06-19T13:54:00Z">
                  <w:rPr>
                    <w:ins w:id="1559" w:author="Ole Vilstrup" w:date="2020-10-26T15:49:00Z"/>
                  </w:rPr>
                </w:rPrChange>
              </w:rPr>
            </w:pPr>
            <w:ins w:id="1560" w:author="Ole Vilstrup" w:date="2021-02-18T13:12:00Z">
              <w:r w:rsidRPr="0011226E">
                <w:rPr>
                  <w:lang w:val="en-US"/>
                  <w:rPrChange w:id="1561" w:author="Ole Vilstrup Møller" w:date="2023-06-19T13:54:00Z">
                    <w:rPr/>
                  </w:rPrChange>
                </w:rPr>
                <w:t>DK_EDEL Code Lists - Participant identifier schemes v7.2.xlsx</w:t>
              </w:r>
            </w:ins>
          </w:p>
        </w:tc>
        <w:tc>
          <w:tcPr>
            <w:tcW w:w="1947" w:type="dxa"/>
            <w:tcPrChange w:id="1562" w:author="Ole Vilstrup" w:date="2021-12-07T09:44:00Z">
              <w:tcPr>
                <w:tcW w:w="1947" w:type="dxa"/>
              </w:tcPr>
            </w:tcPrChange>
          </w:tcPr>
          <w:p w14:paraId="4B904A5D" w14:textId="62D99BE5" w:rsidR="004A4001" w:rsidRPr="0011226E" w:rsidRDefault="000D0885" w:rsidP="00736C75">
            <w:pPr>
              <w:ind w:left="0"/>
              <w:rPr>
                <w:ins w:id="1563" w:author="Ole Vilstrup" w:date="2020-10-26T15:49:00Z"/>
                <w:lang w:val="en-US" w:eastAsia="da-DK"/>
                <w:rPrChange w:id="1564" w:author="Ole Vilstrup Møller" w:date="2023-06-19T13:54:00Z">
                  <w:rPr>
                    <w:ins w:id="1565" w:author="Ole Vilstrup" w:date="2020-10-26T15:49:00Z"/>
                    <w:lang w:eastAsia="da-DK"/>
                  </w:rPr>
                </w:rPrChange>
              </w:rPr>
            </w:pPr>
            <w:ins w:id="1566" w:author="Ole Vilstrup" w:date="2021-02-18T13:11:00Z">
              <w:r>
                <w:rPr>
                  <w:lang w:eastAsia="da-DK"/>
                </w:rPr>
                <w:fldChar w:fldCharType="begin"/>
              </w:r>
              <w:r w:rsidRPr="0011226E">
                <w:rPr>
                  <w:lang w:val="en-US" w:eastAsia="da-DK"/>
                  <w:rPrChange w:id="1567" w:author="Ole Vilstrup Møller" w:date="2023-06-19T13:54:00Z">
                    <w:rPr>
                      <w:lang w:eastAsia="da-DK"/>
                    </w:rPr>
                  </w:rPrChange>
                </w:rPr>
                <w:instrText xml:space="preserve"> HYPERLINK "https://medcomtest.sharepoint.com/:x:/s/MedComModerniseringsPilot2020/EQSLr01jvoROrbkqCd6yhvQBLUyxUPPAP_MX2WTBjMGRaQ?e=THfhXm" </w:instrText>
              </w:r>
              <w:r>
                <w:rPr>
                  <w:lang w:eastAsia="da-DK"/>
                </w:rPr>
              </w:r>
              <w:r>
                <w:rPr>
                  <w:lang w:eastAsia="da-DK"/>
                </w:rPr>
                <w:fldChar w:fldCharType="separate"/>
              </w:r>
              <w:r w:rsidRPr="0011226E">
                <w:rPr>
                  <w:rStyle w:val="Hyperlink"/>
                  <w:rFonts w:asciiTheme="minorHAnsi" w:hAnsiTheme="minorHAnsi"/>
                  <w:lang w:val="en-US" w:eastAsia="da-DK"/>
                  <w:rPrChange w:id="1568" w:author="Ole Vilstrup Møller" w:date="2023-06-19T13:54:00Z">
                    <w:rPr>
                      <w:rStyle w:val="Hyperlink"/>
                      <w:rFonts w:asciiTheme="minorHAnsi" w:hAnsiTheme="minorHAnsi"/>
                      <w:lang w:eastAsia="da-DK"/>
                    </w:rPr>
                  </w:rPrChange>
                </w:rPr>
                <w:t>https://medcomtest.sharepoint.com/:x:/s/MedComModerniseringsPilot2020/EQSLr01jvoROrbkqCd6yhvQBLUyxUPPAP_MX2WTBjMGRaQ?e=THfhXm</w:t>
              </w:r>
              <w:r>
                <w:rPr>
                  <w:lang w:eastAsia="da-DK"/>
                </w:rPr>
                <w:fldChar w:fldCharType="end"/>
              </w:r>
            </w:ins>
          </w:p>
        </w:tc>
      </w:tr>
      <w:tr w:rsidR="007D7B0E" w:rsidRPr="006203F2" w14:paraId="35DD7C43" w14:textId="77777777" w:rsidTr="00236BF6">
        <w:tblPrEx>
          <w:tblPrExChange w:id="1569" w:author="Ole Vilstrup" w:date="2021-12-07T09:44:00Z">
            <w:tblPrEx>
              <w:tblLayout w:type="fixed"/>
            </w:tblPrEx>
          </w:tblPrExChange>
        </w:tblPrEx>
        <w:trPr>
          <w:cantSplit/>
          <w:ins w:id="1570" w:author="Ole Vilstrup" w:date="2020-10-26T15:47:00Z"/>
        </w:trPr>
        <w:tc>
          <w:tcPr>
            <w:tcW w:w="1946" w:type="dxa"/>
            <w:tcPrChange w:id="1571" w:author="Ole Vilstrup" w:date="2021-12-07T09:44:00Z">
              <w:tcPr>
                <w:tcW w:w="1946" w:type="dxa"/>
                <w:gridSpan w:val="2"/>
              </w:tcPr>
            </w:tcPrChange>
          </w:tcPr>
          <w:p w14:paraId="48BF5C5D" w14:textId="77FFC8BE" w:rsidR="007D7B0E" w:rsidRPr="006203F2" w:rsidRDefault="00B54CC4" w:rsidP="00695259">
            <w:pPr>
              <w:ind w:left="0"/>
              <w:rPr>
                <w:ins w:id="1572" w:author="Ole Vilstrup" w:date="2020-10-26T15:47:00Z"/>
              </w:rPr>
            </w:pPr>
            <w:ins w:id="1573" w:author="Ole Vilstrup" w:date="2020-10-26T15:48:00Z">
              <w:r w:rsidRPr="006203F2">
                <w:rPr>
                  <w:szCs w:val="22"/>
                </w:rPr>
                <w:t>[</w:t>
              </w:r>
              <w:r w:rsidR="009A0A83" w:rsidRPr="006203F2">
                <w:rPr>
                  <w:szCs w:val="22"/>
                </w:rPr>
                <w:t>DKEDEL_TP</w:t>
              </w:r>
              <w:r w:rsidRPr="006203F2">
                <w:rPr>
                  <w:szCs w:val="22"/>
                </w:rPr>
                <w:t>_CodeList]</w:t>
              </w:r>
            </w:ins>
          </w:p>
        </w:tc>
        <w:tc>
          <w:tcPr>
            <w:tcW w:w="1946" w:type="dxa"/>
            <w:tcPrChange w:id="1574" w:author="Ole Vilstrup" w:date="2021-12-07T09:44:00Z">
              <w:tcPr>
                <w:tcW w:w="1946" w:type="dxa"/>
                <w:gridSpan w:val="2"/>
              </w:tcPr>
            </w:tcPrChange>
          </w:tcPr>
          <w:p w14:paraId="7047491A" w14:textId="0B923E62" w:rsidR="007D7B0E" w:rsidRPr="006203F2" w:rsidRDefault="009A0A83" w:rsidP="00614711">
            <w:pPr>
              <w:ind w:left="0"/>
              <w:rPr>
                <w:ins w:id="1575" w:author="Ole Vilstrup" w:date="2020-10-26T15:47:00Z"/>
              </w:rPr>
            </w:pPr>
            <w:ins w:id="1576" w:author="Ole Vilstrup" w:date="2020-10-26T15:48:00Z">
              <w:r w:rsidRPr="006203F2">
                <w:t>Dansk eDelivery Code Lists - Transport profiles v7.2</w:t>
              </w:r>
            </w:ins>
          </w:p>
        </w:tc>
        <w:tc>
          <w:tcPr>
            <w:tcW w:w="1946" w:type="dxa"/>
            <w:tcPrChange w:id="1577" w:author="Ole Vilstrup" w:date="2021-12-07T09:44:00Z">
              <w:tcPr>
                <w:tcW w:w="1946" w:type="dxa"/>
                <w:gridSpan w:val="2"/>
              </w:tcPr>
            </w:tcPrChange>
          </w:tcPr>
          <w:p w14:paraId="79CC6B2B" w14:textId="3D078017" w:rsidR="007D7B0E" w:rsidRPr="006203F2" w:rsidRDefault="00B54CC4" w:rsidP="00591E8C">
            <w:pPr>
              <w:ind w:left="0"/>
              <w:rPr>
                <w:ins w:id="1578" w:author="Ole Vilstrup" w:date="2020-10-26T15:47:00Z"/>
              </w:rPr>
            </w:pPr>
            <w:ins w:id="1579" w:author="Ole Vilstrup" w:date="2020-10-26T15:47:00Z">
              <w:r w:rsidRPr="006203F2">
                <w:t>Dansk eDelivery Code Lists - Transport profiles v7.2.xlsx</w:t>
              </w:r>
            </w:ins>
          </w:p>
        </w:tc>
        <w:tc>
          <w:tcPr>
            <w:tcW w:w="1947" w:type="dxa"/>
            <w:tcPrChange w:id="1580" w:author="Ole Vilstrup" w:date="2021-12-07T09:44:00Z">
              <w:tcPr>
                <w:tcW w:w="1947" w:type="dxa"/>
              </w:tcPr>
            </w:tcPrChange>
          </w:tcPr>
          <w:p w14:paraId="32385339" w14:textId="513E8319" w:rsidR="007D7B0E" w:rsidRPr="006203F2" w:rsidRDefault="00722F6B" w:rsidP="00695259">
            <w:pPr>
              <w:ind w:left="0"/>
              <w:rPr>
                <w:ins w:id="1581" w:author="Ole Vilstrup" w:date="2020-10-26T15:47:00Z"/>
                <w:lang w:eastAsia="da-DK"/>
              </w:rPr>
            </w:pPr>
            <w:ins w:id="1582" w:author="Ole Vilstrup" w:date="2021-02-18T13:11:00Z">
              <w:r>
                <w:rPr>
                  <w:lang w:eastAsia="da-DK"/>
                </w:rPr>
                <w:fldChar w:fldCharType="begin"/>
              </w:r>
              <w:r>
                <w:rPr>
                  <w:lang w:eastAsia="da-DK"/>
                </w:rPr>
                <w:instrText xml:space="preserve"> HYPERLINK "</w:instrText>
              </w:r>
              <w:r w:rsidRPr="00722F6B">
                <w:rPr>
                  <w:lang w:eastAsia="da-DK"/>
                </w:rPr>
                <w:instrText>https://medcomtest.sharepoint.com/:x:/s/MedComModerniseringsPilot2020/EdlEjIlLDadJuy7RjD926bkB0X5X-0m1JuQG_VF8Je2f-g?e=4b7jF8</w:instrText>
              </w:r>
              <w:r>
                <w:rPr>
                  <w:lang w:eastAsia="da-DK"/>
                </w:rPr>
                <w:instrText xml:space="preserve">" </w:instrText>
              </w:r>
              <w:r>
                <w:rPr>
                  <w:lang w:eastAsia="da-DK"/>
                </w:rPr>
              </w:r>
              <w:r>
                <w:rPr>
                  <w:lang w:eastAsia="da-DK"/>
                </w:rPr>
                <w:fldChar w:fldCharType="separate"/>
              </w:r>
              <w:r w:rsidRPr="00D11C5C">
                <w:rPr>
                  <w:rStyle w:val="Hyperlink"/>
                  <w:rFonts w:asciiTheme="minorHAnsi" w:hAnsiTheme="minorHAnsi"/>
                  <w:lang w:eastAsia="da-DK"/>
                </w:rPr>
                <w:t>https://medcomtest.sharepoint.com/:x:/s/MedComModerniseringsPilot2020/EdlEjIlLDadJuy7RjD926bkB0X5X-0m1JuQG_VF8Je2f-g?e=4b7jF8</w:t>
              </w:r>
              <w:r>
                <w:rPr>
                  <w:lang w:eastAsia="da-DK"/>
                </w:rPr>
                <w:fldChar w:fldCharType="end"/>
              </w:r>
            </w:ins>
          </w:p>
        </w:tc>
      </w:tr>
      <w:tr w:rsidR="00BF3E09" w:rsidRPr="006203F2" w14:paraId="15BEDDD4" w14:textId="77777777" w:rsidTr="00236BF6">
        <w:tblPrEx>
          <w:tblPrExChange w:id="1583" w:author="Ole Vilstrup" w:date="2021-12-07T09:44:00Z">
            <w:tblPrEx>
              <w:tblLayout w:type="fixed"/>
            </w:tblPrEx>
          </w:tblPrExChange>
        </w:tblPrEx>
        <w:trPr>
          <w:cantSplit/>
          <w:ins w:id="1584" w:author="Ole Vilstrup" w:date="2021-02-18T13:08:00Z"/>
        </w:trPr>
        <w:tc>
          <w:tcPr>
            <w:tcW w:w="1946" w:type="dxa"/>
            <w:tcPrChange w:id="1585" w:author="Ole Vilstrup" w:date="2021-12-07T09:44:00Z">
              <w:tcPr>
                <w:tcW w:w="1946" w:type="dxa"/>
                <w:gridSpan w:val="2"/>
              </w:tcPr>
            </w:tcPrChange>
          </w:tcPr>
          <w:p w14:paraId="5D538A4F" w14:textId="13D2E906" w:rsidR="00BF3E09" w:rsidRPr="006203F2" w:rsidRDefault="00013724" w:rsidP="00695259">
            <w:pPr>
              <w:ind w:left="0"/>
              <w:rPr>
                <w:ins w:id="1586" w:author="Ole Vilstrup" w:date="2021-02-18T13:08:00Z"/>
                <w:szCs w:val="22"/>
              </w:rPr>
            </w:pPr>
            <w:bookmarkStart w:id="1587" w:name="DKEDEL_DT_CodeList"/>
            <w:ins w:id="1588" w:author="Ole Vilstrup" w:date="2021-02-18T13:10:00Z">
              <w:r w:rsidRPr="006203F2">
                <w:rPr>
                  <w:szCs w:val="22"/>
                </w:rPr>
                <w:t>[DKEDEL_</w:t>
              </w:r>
              <w:r>
                <w:rPr>
                  <w:szCs w:val="22"/>
                </w:rPr>
                <w:t>DT</w:t>
              </w:r>
              <w:r w:rsidRPr="006203F2">
                <w:rPr>
                  <w:szCs w:val="22"/>
                </w:rPr>
                <w:t>_CodeList]</w:t>
              </w:r>
            </w:ins>
            <w:bookmarkEnd w:id="1587"/>
          </w:p>
        </w:tc>
        <w:tc>
          <w:tcPr>
            <w:tcW w:w="1946" w:type="dxa"/>
            <w:tcPrChange w:id="1589" w:author="Ole Vilstrup" w:date="2021-12-07T09:44:00Z">
              <w:tcPr>
                <w:tcW w:w="1946" w:type="dxa"/>
                <w:gridSpan w:val="2"/>
              </w:tcPr>
            </w:tcPrChange>
          </w:tcPr>
          <w:p w14:paraId="1BFC7D8F" w14:textId="77777777" w:rsidR="00BF3E09" w:rsidRDefault="00417047" w:rsidP="00614711">
            <w:pPr>
              <w:ind w:left="0"/>
              <w:rPr>
                <w:ins w:id="1590" w:author="Ole Vilstrup" w:date="2021-02-18T13:10:00Z"/>
              </w:rPr>
            </w:pPr>
            <w:ins w:id="1591" w:author="Ole Vilstrup" w:date="2021-02-18T13:10:00Z">
              <w:r w:rsidRPr="00BB4FEB">
                <w:t>Dansk eDelivery Code Lists - Document types v7.2</w:t>
              </w:r>
              <w:r>
                <w:t>.</w:t>
              </w:r>
            </w:ins>
          </w:p>
          <w:p w14:paraId="68EDE651" w14:textId="34DB03FB" w:rsidR="00013724" w:rsidRPr="006203F2" w:rsidRDefault="00013724" w:rsidP="00614711">
            <w:pPr>
              <w:ind w:left="0"/>
              <w:rPr>
                <w:ins w:id="1592" w:author="Ole Vilstrup" w:date="2021-02-18T13:08:00Z"/>
              </w:rPr>
            </w:pPr>
            <w:ins w:id="1593" w:author="Ole Vilstrup" w:date="2021-02-18T13:10:00Z">
              <w:r>
                <w:t>(MedCom meddelelser)</w:t>
              </w:r>
            </w:ins>
          </w:p>
        </w:tc>
        <w:tc>
          <w:tcPr>
            <w:tcW w:w="1946" w:type="dxa"/>
            <w:tcPrChange w:id="1594" w:author="Ole Vilstrup" w:date="2021-12-07T09:44:00Z">
              <w:tcPr>
                <w:tcW w:w="1946" w:type="dxa"/>
                <w:gridSpan w:val="2"/>
              </w:tcPr>
            </w:tcPrChange>
          </w:tcPr>
          <w:p w14:paraId="09A9A7AB" w14:textId="2152BDB7" w:rsidR="00BF3E09" w:rsidRPr="006203F2" w:rsidRDefault="00BB4FEB" w:rsidP="00591E8C">
            <w:pPr>
              <w:ind w:left="0"/>
              <w:rPr>
                <w:ins w:id="1595" w:author="Ole Vilstrup" w:date="2021-02-18T13:08:00Z"/>
              </w:rPr>
            </w:pPr>
            <w:ins w:id="1596" w:author="Ole Vilstrup" w:date="2021-02-18T13:09:00Z">
              <w:r w:rsidRPr="00BB4FEB">
                <w:t>Dansk eDelivery Code Lists - Document types v7.2</w:t>
              </w:r>
              <w:r>
                <w:t>.xlsx</w:t>
              </w:r>
            </w:ins>
          </w:p>
        </w:tc>
        <w:tc>
          <w:tcPr>
            <w:tcW w:w="1947" w:type="dxa"/>
            <w:tcPrChange w:id="1597" w:author="Ole Vilstrup" w:date="2021-12-07T09:44:00Z">
              <w:tcPr>
                <w:tcW w:w="1947" w:type="dxa"/>
              </w:tcPr>
            </w:tcPrChange>
          </w:tcPr>
          <w:p w14:paraId="4C91F05C" w14:textId="663826ED" w:rsidR="00BF3E09" w:rsidRPr="006203F2" w:rsidRDefault="005C65DE" w:rsidP="00695259">
            <w:pPr>
              <w:ind w:left="0"/>
              <w:rPr>
                <w:ins w:id="1598" w:author="Ole Vilstrup" w:date="2021-02-18T13:08:00Z"/>
                <w:lang w:eastAsia="da-DK"/>
              </w:rPr>
            </w:pPr>
            <w:ins w:id="1599" w:author="Ole Vilstrup" w:date="2021-12-07T09:45:00Z">
              <w:r>
                <w:rPr>
                  <w:lang w:eastAsia="da-DK"/>
                </w:rPr>
                <w:fldChar w:fldCharType="begin"/>
              </w:r>
              <w:r>
                <w:rPr>
                  <w:lang w:eastAsia="da-DK"/>
                </w:rPr>
                <w:instrText xml:space="preserve"> HYPERLINK "</w:instrText>
              </w:r>
            </w:ins>
            <w:ins w:id="1600" w:author="Ole Vilstrup" w:date="2021-12-07T09:43:00Z">
              <w:r w:rsidRPr="00361350">
                <w:rPr>
                  <w:lang w:eastAsia="da-DK"/>
                </w:rPr>
                <w:instrText>https://medcomtest.sharepoint.com/:x:/r/sites/MedComModerniseringsPilot2020/Delte%20dokumenter/eDelivery/Dansk%20eDelivery/DK_EDEL%20Code%20Lists%20-%20Document%20types%20v7.2%20-%2020211122.xlsx?d=wf68cc9cce4594eae8b8c8d26c828280c&amp;csf=1&amp;web=1&amp;e=H5LYNJ</w:instrText>
              </w:r>
            </w:ins>
            <w:ins w:id="1601" w:author="Ole Vilstrup" w:date="2021-12-07T09:45:00Z">
              <w:r>
                <w:rPr>
                  <w:lang w:eastAsia="da-DK"/>
                </w:rPr>
                <w:instrText xml:space="preserve">" </w:instrText>
              </w:r>
              <w:r>
                <w:rPr>
                  <w:lang w:eastAsia="da-DK"/>
                </w:rPr>
              </w:r>
              <w:r>
                <w:rPr>
                  <w:lang w:eastAsia="da-DK"/>
                </w:rPr>
                <w:fldChar w:fldCharType="separate"/>
              </w:r>
            </w:ins>
            <w:ins w:id="1602" w:author="Ole Vilstrup" w:date="2021-12-07T09:43:00Z">
              <w:r w:rsidRPr="008E0AC9">
                <w:rPr>
                  <w:rStyle w:val="Hyperlink"/>
                  <w:rFonts w:asciiTheme="minorHAnsi" w:hAnsiTheme="minorHAnsi"/>
                  <w:lang w:eastAsia="da-DK"/>
                </w:rPr>
                <w:t>https://medcomtest.sharepoint.com/:x:/r/sites/MedComModerniseringsPilot2020/Delte%20dokumenter/eDelivery/Dansk%20eDelivery/DK_EDEL%20Code%20Lists%20-%20Document%20types%20v7.2%20-%2020211122.xlsx?d=wf68cc9cce4594eae8b8c8d26c828280c&amp;csf=1&amp;web=1&amp;e=H5LYNJ</w:t>
              </w:r>
            </w:ins>
            <w:ins w:id="1603" w:author="Ole Vilstrup" w:date="2021-12-07T09:45:00Z">
              <w:r>
                <w:rPr>
                  <w:lang w:eastAsia="da-DK"/>
                </w:rPr>
                <w:fldChar w:fldCharType="end"/>
              </w:r>
              <w:r>
                <w:rPr>
                  <w:lang w:eastAsia="da-DK"/>
                </w:rPr>
                <w:t xml:space="preserve"> </w:t>
              </w:r>
            </w:ins>
          </w:p>
        </w:tc>
      </w:tr>
      <w:tr w:rsidR="003C01EE" w:rsidRPr="0011226E" w14:paraId="2C3FB55B" w14:textId="77777777" w:rsidTr="00236BF6">
        <w:tblPrEx>
          <w:tblPrExChange w:id="1604" w:author="Ole Vilstrup" w:date="2021-12-07T09:44:00Z">
            <w:tblPrEx>
              <w:tblLayout w:type="fixed"/>
            </w:tblPrEx>
          </w:tblPrExChange>
        </w:tblPrEx>
        <w:trPr>
          <w:cantSplit/>
          <w:ins w:id="1605" w:author="Ole Vilstrup" w:date="2020-12-01T14:12:00Z"/>
        </w:trPr>
        <w:tc>
          <w:tcPr>
            <w:tcW w:w="1946" w:type="dxa"/>
            <w:tcPrChange w:id="1606" w:author="Ole Vilstrup" w:date="2021-12-07T09:44:00Z">
              <w:tcPr>
                <w:tcW w:w="1946" w:type="dxa"/>
                <w:gridSpan w:val="2"/>
              </w:tcPr>
            </w:tcPrChange>
          </w:tcPr>
          <w:p w14:paraId="5A00492E" w14:textId="25CAF705" w:rsidR="003C01EE" w:rsidRPr="006203F2" w:rsidRDefault="00C47A5F" w:rsidP="00695259">
            <w:pPr>
              <w:ind w:left="0"/>
              <w:rPr>
                <w:ins w:id="1607" w:author="Ole Vilstrup" w:date="2020-12-01T14:12:00Z"/>
                <w:sz w:val="22"/>
                <w:szCs w:val="22"/>
              </w:rPr>
            </w:pPr>
            <w:ins w:id="1608" w:author="Ole Vilstrup" w:date="2020-12-01T14:12:00Z">
              <w:r w:rsidRPr="006203F2">
                <w:rPr>
                  <w:szCs w:val="22"/>
                </w:rPr>
                <w:t>[PEPPOL_SBDH12]</w:t>
              </w:r>
            </w:ins>
          </w:p>
        </w:tc>
        <w:tc>
          <w:tcPr>
            <w:tcW w:w="1946" w:type="dxa"/>
            <w:tcPrChange w:id="1609" w:author="Ole Vilstrup" w:date="2021-12-07T09:44:00Z">
              <w:tcPr>
                <w:tcW w:w="1946" w:type="dxa"/>
                <w:gridSpan w:val="2"/>
              </w:tcPr>
            </w:tcPrChange>
          </w:tcPr>
          <w:p w14:paraId="5804438C" w14:textId="4E0980C5" w:rsidR="003C01EE" w:rsidRPr="0011226E" w:rsidRDefault="0033698D" w:rsidP="003F1A3B">
            <w:pPr>
              <w:ind w:left="0"/>
              <w:rPr>
                <w:ins w:id="1610" w:author="Ole Vilstrup" w:date="2020-12-01T14:12:00Z"/>
                <w:lang w:val="en-US"/>
                <w:rPrChange w:id="1611" w:author="Ole Vilstrup Møller" w:date="2023-06-19T13:54:00Z">
                  <w:rPr>
                    <w:ins w:id="1612" w:author="Ole Vilstrup" w:date="2020-12-01T14:12:00Z"/>
                  </w:rPr>
                </w:rPrChange>
              </w:rPr>
            </w:pPr>
            <w:ins w:id="1613" w:author="Ole Vilstrup" w:date="2020-12-01T14:13:00Z">
              <w:r w:rsidRPr="0011226E">
                <w:rPr>
                  <w:sz w:val="22"/>
                  <w:lang w:val="en-US"/>
                  <w:rPrChange w:id="1614" w:author="Ole Vilstrup Møller" w:date="2023-06-19T13:54:00Z">
                    <w:rPr>
                      <w:rFonts w:ascii="Arial" w:eastAsia="Calibri" w:hAnsi="Arial" w:cs="Arial"/>
                      <w:b/>
                      <w:bCs/>
                      <w:color w:val="000000"/>
                      <w:sz w:val="28"/>
                      <w:szCs w:val="28"/>
                      <w:lang w:eastAsia="de-DE"/>
                    </w:rPr>
                  </w:rPrChange>
                </w:rPr>
                <w:t>PEPPOL Business Message Envelope (SBDH)</w:t>
              </w:r>
              <w:r w:rsidRPr="0011226E">
                <w:rPr>
                  <w:lang w:val="en-US"/>
                  <w:rPrChange w:id="1615" w:author="Ole Vilstrup Møller" w:date="2023-06-19T13:54:00Z">
                    <w:rPr/>
                  </w:rPrChange>
                </w:rPr>
                <w:t xml:space="preserve"> 1.2</w:t>
              </w:r>
            </w:ins>
          </w:p>
        </w:tc>
        <w:tc>
          <w:tcPr>
            <w:tcW w:w="1946" w:type="dxa"/>
            <w:tcPrChange w:id="1616" w:author="Ole Vilstrup" w:date="2021-12-07T09:44:00Z">
              <w:tcPr>
                <w:tcW w:w="1946" w:type="dxa"/>
                <w:gridSpan w:val="2"/>
              </w:tcPr>
            </w:tcPrChange>
          </w:tcPr>
          <w:p w14:paraId="36A049E5" w14:textId="0E3BDD9C" w:rsidR="003C01EE" w:rsidRPr="0011226E" w:rsidRDefault="0033698D" w:rsidP="00591E8C">
            <w:pPr>
              <w:ind w:left="0"/>
              <w:rPr>
                <w:ins w:id="1617" w:author="Ole Vilstrup" w:date="2020-12-01T14:12:00Z"/>
                <w:lang w:val="en-US"/>
                <w:rPrChange w:id="1618" w:author="Ole Vilstrup Møller" w:date="2023-06-19T13:55:00Z">
                  <w:rPr>
                    <w:ins w:id="1619" w:author="Ole Vilstrup" w:date="2020-12-01T14:12:00Z"/>
                  </w:rPr>
                </w:rPrChange>
              </w:rPr>
            </w:pPr>
            <w:ins w:id="1620" w:author="Ole Vilstrup" w:date="2020-12-01T14:13:00Z">
              <w:r w:rsidRPr="0011226E">
                <w:rPr>
                  <w:lang w:val="en-US"/>
                  <w:rPrChange w:id="1621" w:author="Ole Vilstrup Møller" w:date="2023-06-19T13:55:00Z">
                    <w:rPr/>
                  </w:rPrChange>
                </w:rPr>
                <w:t>PEPPOL-EDN-Business-Message-Envelope-1.2-2019-02-01.pdf</w:t>
              </w:r>
            </w:ins>
          </w:p>
        </w:tc>
        <w:tc>
          <w:tcPr>
            <w:tcW w:w="1947" w:type="dxa"/>
            <w:tcPrChange w:id="1622" w:author="Ole Vilstrup" w:date="2021-12-07T09:44:00Z">
              <w:tcPr>
                <w:tcW w:w="1947" w:type="dxa"/>
              </w:tcPr>
            </w:tcPrChange>
          </w:tcPr>
          <w:p w14:paraId="3E3FAF95" w14:textId="133A51EE" w:rsidR="003C01EE" w:rsidRPr="0011226E" w:rsidRDefault="00A35A8A" w:rsidP="00695259">
            <w:pPr>
              <w:ind w:left="0"/>
              <w:rPr>
                <w:ins w:id="1623" w:author="Ole Vilstrup" w:date="2020-12-01T14:12:00Z"/>
                <w:lang w:val="en-US" w:eastAsia="da-DK"/>
                <w:rPrChange w:id="1624" w:author="Ole Vilstrup Møller" w:date="2023-06-19T13:55:00Z">
                  <w:rPr>
                    <w:ins w:id="1625" w:author="Ole Vilstrup" w:date="2020-12-01T14:12:00Z"/>
                    <w:lang w:eastAsia="da-DK"/>
                  </w:rPr>
                </w:rPrChange>
              </w:rPr>
            </w:pPr>
            <w:ins w:id="1626" w:author="Ole Vilstrup" w:date="2021-02-18T13:08:00Z">
              <w:r>
                <w:rPr>
                  <w:lang w:eastAsia="da-DK"/>
                </w:rPr>
                <w:fldChar w:fldCharType="begin"/>
              </w:r>
              <w:r w:rsidRPr="0011226E">
                <w:rPr>
                  <w:lang w:val="en-US" w:eastAsia="da-DK"/>
                  <w:rPrChange w:id="1627" w:author="Ole Vilstrup Møller" w:date="2023-06-19T13:55:00Z">
                    <w:rPr>
                      <w:lang w:eastAsia="da-DK"/>
                    </w:rPr>
                  </w:rPrChange>
                </w:rPr>
                <w:instrText xml:space="preserve"> HYPERLINK "https://medcomtest.sharepoint.com/:b:/s/MedComModerniseringsPilot2020/EeWbN0HnqcZMhel_56f8tCcB7G-boIwnP5PeoMAsDU5lCQ?e=gXR3cY" </w:instrText>
              </w:r>
              <w:r>
                <w:rPr>
                  <w:lang w:eastAsia="da-DK"/>
                </w:rPr>
              </w:r>
              <w:r>
                <w:rPr>
                  <w:lang w:eastAsia="da-DK"/>
                </w:rPr>
                <w:fldChar w:fldCharType="separate"/>
              </w:r>
              <w:r w:rsidRPr="0011226E">
                <w:rPr>
                  <w:rStyle w:val="Hyperlink"/>
                  <w:rFonts w:asciiTheme="minorHAnsi" w:hAnsiTheme="minorHAnsi"/>
                  <w:lang w:val="en-US" w:eastAsia="da-DK"/>
                  <w:rPrChange w:id="1628" w:author="Ole Vilstrup Møller" w:date="2023-06-19T13:55:00Z">
                    <w:rPr>
                      <w:rStyle w:val="Hyperlink"/>
                      <w:rFonts w:asciiTheme="minorHAnsi" w:hAnsiTheme="minorHAnsi"/>
                      <w:lang w:eastAsia="da-DK"/>
                    </w:rPr>
                  </w:rPrChange>
                </w:rPr>
                <w:t>https://medcomtest.sharepoint.com/:b:/s/MedComModerniseringsPilot2020/EeWbN0HnqcZMhel_56f8tCcB7G-boIwnP5PeoMAsDU5lCQ?e=gXR3cY</w:t>
              </w:r>
              <w:r>
                <w:rPr>
                  <w:lang w:eastAsia="da-DK"/>
                </w:rPr>
                <w:fldChar w:fldCharType="end"/>
              </w:r>
            </w:ins>
          </w:p>
        </w:tc>
      </w:tr>
      <w:tr w:rsidR="00E919D4" w:rsidRPr="0011226E" w14:paraId="703C28E3" w14:textId="77777777" w:rsidTr="00236BF6">
        <w:tblPrEx>
          <w:tblPrExChange w:id="1629" w:author="Ole Vilstrup" w:date="2021-12-07T09:44:00Z">
            <w:tblPrEx>
              <w:tblLayout w:type="fixed"/>
            </w:tblPrEx>
          </w:tblPrExChange>
        </w:tblPrEx>
        <w:trPr>
          <w:cantSplit/>
          <w:ins w:id="1630" w:author="Ole Vilstrup" w:date="2021-02-18T13:07:00Z"/>
        </w:trPr>
        <w:tc>
          <w:tcPr>
            <w:tcW w:w="1946" w:type="dxa"/>
            <w:tcPrChange w:id="1631" w:author="Ole Vilstrup" w:date="2021-12-07T09:44:00Z">
              <w:tcPr>
                <w:tcW w:w="1946" w:type="dxa"/>
                <w:gridSpan w:val="2"/>
              </w:tcPr>
            </w:tcPrChange>
          </w:tcPr>
          <w:p w14:paraId="1FDDDD8C" w14:textId="77777777" w:rsidR="00E919D4" w:rsidRPr="0011226E" w:rsidRDefault="00E919D4" w:rsidP="00695259">
            <w:pPr>
              <w:ind w:left="0"/>
              <w:rPr>
                <w:ins w:id="1632" w:author="Ole Vilstrup" w:date="2021-02-18T13:07:00Z"/>
                <w:szCs w:val="22"/>
                <w:lang w:val="en-US"/>
                <w:rPrChange w:id="1633" w:author="Ole Vilstrup Møller" w:date="2023-06-19T13:55:00Z">
                  <w:rPr>
                    <w:ins w:id="1634" w:author="Ole Vilstrup" w:date="2021-02-18T13:07:00Z"/>
                    <w:szCs w:val="22"/>
                  </w:rPr>
                </w:rPrChange>
              </w:rPr>
            </w:pPr>
          </w:p>
        </w:tc>
        <w:tc>
          <w:tcPr>
            <w:tcW w:w="1946" w:type="dxa"/>
            <w:tcPrChange w:id="1635" w:author="Ole Vilstrup" w:date="2021-12-07T09:44:00Z">
              <w:tcPr>
                <w:tcW w:w="1946" w:type="dxa"/>
                <w:gridSpan w:val="2"/>
              </w:tcPr>
            </w:tcPrChange>
          </w:tcPr>
          <w:p w14:paraId="1D891815" w14:textId="77777777" w:rsidR="00E919D4" w:rsidRPr="0011226E" w:rsidRDefault="00E919D4" w:rsidP="003F1A3B">
            <w:pPr>
              <w:ind w:left="0"/>
              <w:rPr>
                <w:ins w:id="1636" w:author="Ole Vilstrup" w:date="2021-02-18T13:07:00Z"/>
                <w:lang w:val="en-US"/>
                <w:rPrChange w:id="1637" w:author="Ole Vilstrup Møller" w:date="2023-06-19T13:55:00Z">
                  <w:rPr>
                    <w:ins w:id="1638" w:author="Ole Vilstrup" w:date="2021-02-18T13:07:00Z"/>
                  </w:rPr>
                </w:rPrChange>
              </w:rPr>
            </w:pPr>
          </w:p>
        </w:tc>
        <w:tc>
          <w:tcPr>
            <w:tcW w:w="1946" w:type="dxa"/>
            <w:tcPrChange w:id="1639" w:author="Ole Vilstrup" w:date="2021-12-07T09:44:00Z">
              <w:tcPr>
                <w:tcW w:w="1946" w:type="dxa"/>
                <w:gridSpan w:val="2"/>
              </w:tcPr>
            </w:tcPrChange>
          </w:tcPr>
          <w:p w14:paraId="2F6D9766" w14:textId="77777777" w:rsidR="00E919D4" w:rsidRPr="0011226E" w:rsidRDefault="00E919D4" w:rsidP="00591E8C">
            <w:pPr>
              <w:ind w:left="0"/>
              <w:rPr>
                <w:ins w:id="1640" w:author="Ole Vilstrup" w:date="2021-02-18T13:07:00Z"/>
                <w:lang w:val="en-US"/>
                <w:rPrChange w:id="1641" w:author="Ole Vilstrup Møller" w:date="2023-06-19T13:55:00Z">
                  <w:rPr>
                    <w:ins w:id="1642" w:author="Ole Vilstrup" w:date="2021-02-18T13:07:00Z"/>
                  </w:rPr>
                </w:rPrChange>
              </w:rPr>
            </w:pPr>
          </w:p>
        </w:tc>
        <w:tc>
          <w:tcPr>
            <w:tcW w:w="1947" w:type="dxa"/>
            <w:tcPrChange w:id="1643" w:author="Ole Vilstrup" w:date="2021-12-07T09:44:00Z">
              <w:tcPr>
                <w:tcW w:w="1947" w:type="dxa"/>
              </w:tcPr>
            </w:tcPrChange>
          </w:tcPr>
          <w:p w14:paraId="1A55FF9F" w14:textId="77777777" w:rsidR="00E919D4" w:rsidRPr="0011226E" w:rsidRDefault="00E919D4" w:rsidP="00695259">
            <w:pPr>
              <w:ind w:left="0"/>
              <w:rPr>
                <w:ins w:id="1644" w:author="Ole Vilstrup" w:date="2021-02-18T13:07:00Z"/>
                <w:lang w:val="en-US" w:eastAsia="da-DK"/>
                <w:rPrChange w:id="1645" w:author="Ole Vilstrup Møller" w:date="2023-06-19T13:55:00Z">
                  <w:rPr>
                    <w:ins w:id="1646" w:author="Ole Vilstrup" w:date="2021-02-18T13:07:00Z"/>
                    <w:lang w:eastAsia="da-DK"/>
                  </w:rPr>
                </w:rPrChange>
              </w:rPr>
            </w:pPr>
          </w:p>
        </w:tc>
      </w:tr>
      <w:tr w:rsidR="00C71E47" w:rsidRPr="006203F2" w14:paraId="362D8A20" w14:textId="77777777" w:rsidTr="00236BF6">
        <w:tblPrEx>
          <w:tblPrExChange w:id="1647" w:author="Ole Vilstrup" w:date="2021-12-07T09:44:00Z">
            <w:tblPrEx>
              <w:tblLayout w:type="fixed"/>
            </w:tblPrEx>
          </w:tblPrExChange>
        </w:tblPrEx>
        <w:trPr>
          <w:cantSplit/>
          <w:ins w:id="1648" w:author="Ole Vilstrup" w:date="2020-12-07T01:32:00Z"/>
        </w:trPr>
        <w:tc>
          <w:tcPr>
            <w:tcW w:w="1946" w:type="dxa"/>
            <w:tcPrChange w:id="1649" w:author="Ole Vilstrup" w:date="2021-12-07T09:44:00Z">
              <w:tcPr>
                <w:tcW w:w="1946" w:type="dxa"/>
                <w:gridSpan w:val="2"/>
              </w:tcPr>
            </w:tcPrChange>
          </w:tcPr>
          <w:p w14:paraId="049BB1BE" w14:textId="44F059A8" w:rsidR="00C71E47" w:rsidRPr="006203F2" w:rsidRDefault="005770A7" w:rsidP="00695259">
            <w:pPr>
              <w:ind w:left="0"/>
              <w:rPr>
                <w:ins w:id="1650" w:author="Ole Vilstrup" w:date="2020-12-07T01:32:00Z"/>
                <w:szCs w:val="22"/>
              </w:rPr>
            </w:pPr>
            <w:ins w:id="1651" w:author="Ole Vilstrup" w:date="2020-12-07T01:32:00Z">
              <w:r w:rsidRPr="006203F2">
                <w:rPr>
                  <w:szCs w:val="22"/>
                </w:rPr>
                <w:t>[</w:t>
              </w:r>
              <w:r w:rsidR="00C71E47" w:rsidRPr="006203F2">
                <w:rPr>
                  <w:szCs w:val="22"/>
                </w:rPr>
                <w:t>DDS Metadata</w:t>
              </w:r>
              <w:r w:rsidRPr="006203F2">
                <w:rPr>
                  <w:szCs w:val="22"/>
                </w:rPr>
                <w:t>]</w:t>
              </w:r>
            </w:ins>
          </w:p>
        </w:tc>
        <w:tc>
          <w:tcPr>
            <w:tcW w:w="1946" w:type="dxa"/>
            <w:tcPrChange w:id="1652" w:author="Ole Vilstrup" w:date="2021-12-07T09:44:00Z">
              <w:tcPr>
                <w:tcW w:w="1946" w:type="dxa"/>
                <w:gridSpan w:val="2"/>
              </w:tcPr>
            </w:tcPrChange>
          </w:tcPr>
          <w:p w14:paraId="63FE84F6" w14:textId="6572A370" w:rsidR="00C71E47" w:rsidRPr="006203F2" w:rsidRDefault="00C71E47" w:rsidP="003F1A3B">
            <w:pPr>
              <w:ind w:left="0"/>
              <w:rPr>
                <w:ins w:id="1653" w:author="Ole Vilstrup" w:date="2020-12-07T01:32:00Z"/>
              </w:rPr>
            </w:pPr>
            <w:ins w:id="1654" w:author="Ole Vilstrup" w:date="2020-12-07T01:32:00Z">
              <w:r w:rsidRPr="006203F2">
                <w:t>DDS Metadata-v09</w:t>
              </w:r>
            </w:ins>
            <w:ins w:id="1655" w:author="Ole Vilstrup" w:date="2020-12-07T10:50:00Z">
              <w:r w:rsidR="00BA4122" w:rsidRPr="006203F2">
                <w:t>6</w:t>
              </w:r>
            </w:ins>
          </w:p>
        </w:tc>
        <w:tc>
          <w:tcPr>
            <w:tcW w:w="1946" w:type="dxa"/>
            <w:tcPrChange w:id="1656" w:author="Ole Vilstrup" w:date="2021-12-07T09:44:00Z">
              <w:tcPr>
                <w:tcW w:w="1946" w:type="dxa"/>
                <w:gridSpan w:val="2"/>
              </w:tcPr>
            </w:tcPrChange>
          </w:tcPr>
          <w:p w14:paraId="363FC163" w14:textId="436B87C9" w:rsidR="00C71E47" w:rsidRPr="006203F2" w:rsidRDefault="00C71E47" w:rsidP="00591E8C">
            <w:pPr>
              <w:ind w:left="0"/>
              <w:rPr>
                <w:ins w:id="1657" w:author="Ole Vilstrup" w:date="2020-12-07T01:32:00Z"/>
              </w:rPr>
            </w:pPr>
            <w:ins w:id="1658" w:author="Ole Vilstrup" w:date="2020-12-07T01:32:00Z">
              <w:r w:rsidRPr="006203F2">
                <w:t>DDS Metadata-v09</w:t>
              </w:r>
            </w:ins>
            <w:ins w:id="1659" w:author="Ole Vilstrup" w:date="2020-12-07T10:50:00Z">
              <w:r w:rsidR="00BA4122" w:rsidRPr="006203F2">
                <w:t>6</w:t>
              </w:r>
            </w:ins>
            <w:ins w:id="1660" w:author="Ole Vilstrup" w:date="2020-12-07T01:32:00Z">
              <w:r w:rsidRPr="006203F2">
                <w:t>.docx</w:t>
              </w:r>
            </w:ins>
          </w:p>
        </w:tc>
        <w:tc>
          <w:tcPr>
            <w:tcW w:w="1947" w:type="dxa"/>
            <w:tcPrChange w:id="1661" w:author="Ole Vilstrup" w:date="2021-12-07T09:44:00Z">
              <w:tcPr>
                <w:tcW w:w="1947" w:type="dxa"/>
              </w:tcPr>
            </w:tcPrChange>
          </w:tcPr>
          <w:p w14:paraId="46EABBA5" w14:textId="3F65C64B" w:rsidR="00C71E47" w:rsidRPr="006203F2" w:rsidRDefault="00BA4122" w:rsidP="00695259">
            <w:pPr>
              <w:ind w:left="0"/>
              <w:rPr>
                <w:ins w:id="1662" w:author="Ole Vilstrup" w:date="2020-12-07T01:32:00Z"/>
                <w:lang w:eastAsia="da-DK"/>
              </w:rPr>
            </w:pPr>
            <w:ins w:id="1663" w:author="Ole Vilstrup" w:date="2020-12-07T10:50:00Z">
              <w:r w:rsidRPr="006203F2">
                <w:rPr>
                  <w:sz w:val="22"/>
                  <w:lang w:eastAsia="da-DK"/>
                </w:rPr>
                <w:fldChar w:fldCharType="begin"/>
              </w:r>
              <w:r w:rsidRPr="006203F2">
                <w:rPr>
                  <w:lang w:eastAsia="da-DK"/>
                </w:rPr>
                <w:instrText xml:space="preserve"> HYPERLINK "http://svn.medcom.dk/svn/drafts/Standarder/IHE/DK_profil_metadata/Metadata-v096.docx" </w:instrText>
              </w:r>
              <w:r w:rsidRPr="006203F2">
                <w:rPr>
                  <w:sz w:val="22"/>
                  <w:lang w:eastAsia="da-DK"/>
                </w:rPr>
              </w:r>
              <w:r w:rsidRPr="006203F2">
                <w:rPr>
                  <w:sz w:val="22"/>
                  <w:lang w:eastAsia="da-DK"/>
                  <w:rPrChange w:id="1664" w:author="Ole Vilstrup" w:date="2020-12-11T14:26:00Z">
                    <w:rPr>
                      <w:lang w:eastAsia="da-DK"/>
                    </w:rPr>
                  </w:rPrChange>
                </w:rPr>
                <w:fldChar w:fldCharType="separate"/>
              </w:r>
              <w:r w:rsidRPr="006203F2">
                <w:rPr>
                  <w:rStyle w:val="Hyperlink"/>
                  <w:rFonts w:asciiTheme="minorHAnsi" w:hAnsiTheme="minorHAnsi"/>
                  <w:lang w:eastAsia="da-DK"/>
                </w:rPr>
                <w:t>http://svn.medcom.dk/svn/drafts/Standarder/IHE/DK_profil_metadata/Metadata-v096.docx</w:t>
              </w:r>
              <w:r w:rsidRPr="006203F2">
                <w:rPr>
                  <w:sz w:val="22"/>
                  <w:lang w:eastAsia="da-DK"/>
                  <w:rPrChange w:id="1665" w:author="Ole Vilstrup" w:date="2020-12-11T14:26:00Z">
                    <w:rPr>
                      <w:lang w:eastAsia="da-DK"/>
                    </w:rPr>
                  </w:rPrChange>
                </w:rPr>
                <w:fldChar w:fldCharType="end"/>
              </w:r>
            </w:ins>
          </w:p>
        </w:tc>
      </w:tr>
      <w:tr w:rsidR="00F87853" w:rsidRPr="0011226E" w14:paraId="4799DD3D" w14:textId="77777777" w:rsidTr="00236BF6">
        <w:tblPrEx>
          <w:tblPrExChange w:id="1666" w:author="Ole Vilstrup" w:date="2021-12-07T09:44:00Z">
            <w:tblPrEx>
              <w:tblLayout w:type="fixed"/>
            </w:tblPrEx>
          </w:tblPrExChange>
        </w:tblPrEx>
        <w:trPr>
          <w:cantSplit/>
          <w:ins w:id="1667" w:author="Ole Vilstrup" w:date="2020-12-01T14:14:00Z"/>
        </w:trPr>
        <w:tc>
          <w:tcPr>
            <w:tcW w:w="1946" w:type="dxa"/>
            <w:tcPrChange w:id="1668" w:author="Ole Vilstrup" w:date="2021-12-07T09:44:00Z">
              <w:tcPr>
                <w:tcW w:w="1946" w:type="dxa"/>
                <w:gridSpan w:val="2"/>
              </w:tcPr>
            </w:tcPrChange>
          </w:tcPr>
          <w:p w14:paraId="0F6139F2" w14:textId="2E6BE414" w:rsidR="00F87853" w:rsidRPr="006203F2" w:rsidRDefault="005770A7" w:rsidP="00695259">
            <w:pPr>
              <w:ind w:left="0"/>
              <w:rPr>
                <w:ins w:id="1669" w:author="Ole Vilstrup" w:date="2020-12-01T14:14:00Z"/>
                <w:sz w:val="22"/>
                <w:szCs w:val="22"/>
              </w:rPr>
            </w:pPr>
            <w:ins w:id="1670" w:author="Ole Vilstrup" w:date="2020-12-07T01:33:00Z">
              <w:r w:rsidRPr="006203F2">
                <w:lastRenderedPageBreak/>
                <w:t>[</w:t>
              </w:r>
              <w:r w:rsidR="00154855" w:rsidRPr="006203F2">
                <w:t>DDS</w:t>
              </w:r>
            </w:ins>
            <w:ins w:id="1671" w:author="Ole Vilstrup" w:date="2020-12-07T01:32:00Z">
              <w:r w:rsidRPr="006203F2">
                <w:t>_Metadata-</w:t>
              </w:r>
            </w:ins>
            <w:ins w:id="1672" w:author="Ole Vilstrup" w:date="2020-12-07T01:33:00Z">
              <w:r w:rsidRPr="006203F2">
                <w:t xml:space="preserve"> </w:t>
              </w:r>
            </w:ins>
            <w:ins w:id="1673" w:author="Ole Vilstrup" w:date="2020-12-07T01:32:00Z">
              <w:r w:rsidRPr="006203F2">
                <w:t>Value</w:t>
              </w:r>
            </w:ins>
            <w:ins w:id="1674" w:author="Ole Vilstrup" w:date="2020-12-07T01:33:00Z">
              <w:r w:rsidR="00154855" w:rsidRPr="006203F2">
                <w:t>S</w:t>
              </w:r>
            </w:ins>
            <w:ins w:id="1675" w:author="Ole Vilstrup" w:date="2020-12-07T01:32:00Z">
              <w:r w:rsidRPr="006203F2">
                <w:t>ets</w:t>
              </w:r>
            </w:ins>
            <w:ins w:id="1676" w:author="Ole Vilstrup" w:date="2020-12-07T01:33:00Z">
              <w:r w:rsidRPr="006203F2">
                <w:t>]</w:t>
              </w:r>
            </w:ins>
          </w:p>
        </w:tc>
        <w:tc>
          <w:tcPr>
            <w:tcW w:w="1946" w:type="dxa"/>
            <w:tcPrChange w:id="1677" w:author="Ole Vilstrup" w:date="2021-12-07T09:44:00Z">
              <w:tcPr>
                <w:tcW w:w="1946" w:type="dxa"/>
                <w:gridSpan w:val="2"/>
              </w:tcPr>
            </w:tcPrChange>
          </w:tcPr>
          <w:p w14:paraId="1FF8B994" w14:textId="3960B8ED" w:rsidR="00F87853" w:rsidRPr="0011226E" w:rsidRDefault="00323283" w:rsidP="0033698D">
            <w:pPr>
              <w:ind w:left="0"/>
              <w:rPr>
                <w:ins w:id="1678" w:author="Ole Vilstrup" w:date="2020-12-01T14:14:00Z"/>
                <w:lang w:val="en-US"/>
                <w:rPrChange w:id="1679" w:author="Ole Vilstrup Møller" w:date="2023-06-19T13:55:00Z">
                  <w:rPr>
                    <w:ins w:id="1680" w:author="Ole Vilstrup" w:date="2020-12-01T14:14:00Z"/>
                  </w:rPr>
                </w:rPrChange>
              </w:rPr>
            </w:pPr>
            <w:ins w:id="1681" w:author="Ole Vilstrup" w:date="2020-12-07T01:32:00Z">
              <w:r w:rsidRPr="0011226E">
                <w:rPr>
                  <w:lang w:val="en-US"/>
                  <w:rPrChange w:id="1682" w:author="Ole Vilstrup Møller" w:date="2023-06-19T13:55:00Z">
                    <w:rPr/>
                  </w:rPrChange>
                </w:rPr>
                <w:t>DK-IHE_Metadata-Common_Code_systems-Value_sets</w:t>
              </w:r>
            </w:ins>
          </w:p>
        </w:tc>
        <w:tc>
          <w:tcPr>
            <w:tcW w:w="1946" w:type="dxa"/>
            <w:tcPrChange w:id="1683" w:author="Ole Vilstrup" w:date="2021-12-07T09:44:00Z">
              <w:tcPr>
                <w:tcW w:w="1946" w:type="dxa"/>
                <w:gridSpan w:val="2"/>
              </w:tcPr>
            </w:tcPrChange>
          </w:tcPr>
          <w:p w14:paraId="23F4333E" w14:textId="52EBAB45" w:rsidR="00F87853" w:rsidRPr="0011226E" w:rsidRDefault="00323283" w:rsidP="00591E8C">
            <w:pPr>
              <w:ind w:left="0"/>
              <w:rPr>
                <w:ins w:id="1684" w:author="Ole Vilstrup" w:date="2020-12-01T14:14:00Z"/>
                <w:lang w:val="en-US"/>
                <w:rPrChange w:id="1685" w:author="Ole Vilstrup Møller" w:date="2023-06-19T13:55:00Z">
                  <w:rPr>
                    <w:ins w:id="1686" w:author="Ole Vilstrup" w:date="2020-12-01T14:14:00Z"/>
                  </w:rPr>
                </w:rPrChange>
              </w:rPr>
            </w:pPr>
            <w:ins w:id="1687" w:author="Ole Vilstrup" w:date="2020-12-07T01:32:00Z">
              <w:r w:rsidRPr="0011226E">
                <w:rPr>
                  <w:lang w:val="en-US"/>
                  <w:rPrChange w:id="1688" w:author="Ole Vilstrup Møller" w:date="2023-06-19T13:55:00Z">
                    <w:rPr/>
                  </w:rPrChange>
                </w:rPr>
                <w:t>DK-IHE_Metadata-Common_Code_systems-Value_sets.xlsx</w:t>
              </w:r>
            </w:ins>
          </w:p>
        </w:tc>
        <w:tc>
          <w:tcPr>
            <w:tcW w:w="1947" w:type="dxa"/>
            <w:tcPrChange w:id="1689" w:author="Ole Vilstrup" w:date="2021-12-07T09:44:00Z">
              <w:tcPr>
                <w:tcW w:w="1947" w:type="dxa"/>
              </w:tcPr>
            </w:tcPrChange>
          </w:tcPr>
          <w:p w14:paraId="6A5E8825" w14:textId="3E74F2E1" w:rsidR="00546C24" w:rsidRPr="0011226E" w:rsidRDefault="00546C24" w:rsidP="00695259">
            <w:pPr>
              <w:ind w:left="0"/>
              <w:rPr>
                <w:ins w:id="1690" w:author="Ole Vilstrup" w:date="2020-12-01T14:14:00Z"/>
                <w:lang w:val="en-US"/>
                <w:rPrChange w:id="1691" w:author="Ole Vilstrup Møller" w:date="2023-06-19T13:55:00Z">
                  <w:rPr>
                    <w:ins w:id="1692" w:author="Ole Vilstrup" w:date="2020-12-01T14:14:00Z"/>
                    <w:lang w:eastAsia="da-DK"/>
                  </w:rPr>
                </w:rPrChange>
              </w:rPr>
            </w:pPr>
            <w:ins w:id="1693" w:author="Ole Vilstrup" w:date="2020-12-07T10:49:00Z">
              <w:r w:rsidRPr="006203F2">
                <w:rPr>
                  <w:sz w:val="22"/>
                  <w:rPrChange w:id="1694" w:author="Ole Vilstrup" w:date="2020-12-11T14:26:00Z">
                    <w:rPr>
                      <w:sz w:val="22"/>
                      <w:lang w:val="en-US"/>
                    </w:rPr>
                  </w:rPrChange>
                </w:rPr>
                <w:fldChar w:fldCharType="begin"/>
              </w:r>
              <w:r w:rsidRPr="0011226E">
                <w:rPr>
                  <w:lang w:val="en-US"/>
                </w:rPr>
                <w:instrText xml:space="preserve"> HYPERLINK "</w:instrText>
              </w:r>
            </w:ins>
            <w:ins w:id="1695" w:author="Ole Vilstrup" w:date="2020-12-07T10:48:00Z">
              <w:r w:rsidRPr="0011226E">
                <w:rPr>
                  <w:lang w:val="en-US"/>
                </w:rPr>
                <w:instrText>http://svn.medcom.dk/svn/drafts/Standarder/IHE/OID/DK-IHE_Metadata-Common_Code_systems-Value_sets.xlsx</w:instrText>
              </w:r>
            </w:ins>
            <w:ins w:id="1696" w:author="Ole Vilstrup" w:date="2020-12-07T10:49:00Z">
              <w:r w:rsidRPr="0011226E">
                <w:rPr>
                  <w:lang w:val="en-US"/>
                </w:rPr>
                <w:instrText xml:space="preserve">" </w:instrText>
              </w:r>
              <w:r w:rsidRPr="006203F2">
                <w:rPr>
                  <w:sz w:val="22"/>
                  <w:rPrChange w:id="1697" w:author="Ole Vilstrup" w:date="2020-12-11T14:26:00Z">
                    <w:rPr>
                      <w:lang w:val="en-US"/>
                    </w:rPr>
                  </w:rPrChange>
                </w:rPr>
                <w:fldChar w:fldCharType="separate"/>
              </w:r>
            </w:ins>
            <w:ins w:id="1698" w:author="Ole Vilstrup" w:date="2020-12-07T10:48:00Z">
              <w:r w:rsidRPr="0011226E">
                <w:rPr>
                  <w:rStyle w:val="Hyperlink"/>
                  <w:rFonts w:asciiTheme="minorHAnsi" w:hAnsiTheme="minorHAnsi"/>
                  <w:lang w:val="en-US"/>
                </w:rPr>
                <w:t>http://svn.medcom.dk/svn/drafts/Standarder/IHE/OID/DK-IHE_Metadata-Common_Code_systems-Value_sets.xlsx</w:t>
              </w:r>
            </w:ins>
            <w:ins w:id="1699" w:author="Ole Vilstrup" w:date="2020-12-07T10:49:00Z">
              <w:r w:rsidRPr="006203F2">
                <w:rPr>
                  <w:sz w:val="22"/>
                  <w:rPrChange w:id="1700" w:author="Ole Vilstrup" w:date="2020-12-11T14:26:00Z">
                    <w:rPr>
                      <w:lang w:val="en-US"/>
                    </w:rPr>
                  </w:rPrChange>
                </w:rPr>
                <w:fldChar w:fldCharType="end"/>
              </w:r>
            </w:ins>
          </w:p>
        </w:tc>
      </w:tr>
      <w:tr w:rsidR="00F5012C" w:rsidRPr="006203F2" w14:paraId="03F47D02" w14:textId="77777777" w:rsidTr="00236BF6">
        <w:tblPrEx>
          <w:tblPrExChange w:id="1701" w:author="Ole Vilstrup" w:date="2021-12-07T09:44:00Z">
            <w:tblPrEx>
              <w:tblLayout w:type="fixed"/>
            </w:tblPrEx>
          </w:tblPrExChange>
        </w:tblPrEx>
        <w:trPr>
          <w:cantSplit/>
          <w:ins w:id="1702" w:author="Ole Vilstrup" w:date="2020-12-09T17:15:00Z"/>
        </w:trPr>
        <w:tc>
          <w:tcPr>
            <w:tcW w:w="1946" w:type="dxa"/>
            <w:tcPrChange w:id="1703" w:author="Ole Vilstrup" w:date="2021-12-07T09:44:00Z">
              <w:tcPr>
                <w:tcW w:w="1946" w:type="dxa"/>
                <w:gridSpan w:val="2"/>
              </w:tcPr>
            </w:tcPrChange>
          </w:tcPr>
          <w:p w14:paraId="18EDF07D" w14:textId="7F9EF6F8" w:rsidR="00F5012C" w:rsidRPr="006203F2" w:rsidRDefault="006E1B5D" w:rsidP="00695259">
            <w:pPr>
              <w:ind w:left="0"/>
              <w:rPr>
                <w:ins w:id="1704" w:author="Ole Vilstrup" w:date="2020-12-09T17:15:00Z"/>
              </w:rPr>
            </w:pPr>
            <w:bookmarkStart w:id="1705" w:name="ebxmlbp"/>
            <w:ins w:id="1706" w:author="Ole Vilstrup" w:date="2020-12-09T17:16:00Z">
              <w:r w:rsidRPr="006203F2">
                <w:t>[ebxmlbp]</w:t>
              </w:r>
            </w:ins>
            <w:bookmarkEnd w:id="1705"/>
          </w:p>
        </w:tc>
        <w:tc>
          <w:tcPr>
            <w:tcW w:w="1946" w:type="dxa"/>
            <w:tcPrChange w:id="1707" w:author="Ole Vilstrup" w:date="2021-12-07T09:44:00Z">
              <w:tcPr>
                <w:tcW w:w="1946" w:type="dxa"/>
                <w:gridSpan w:val="2"/>
              </w:tcPr>
            </w:tcPrChange>
          </w:tcPr>
          <w:p w14:paraId="7B2FAA59" w14:textId="3459796F" w:rsidR="00F5012C" w:rsidRPr="006203F2" w:rsidRDefault="006E1B5D" w:rsidP="0033698D">
            <w:pPr>
              <w:ind w:left="0"/>
              <w:rPr>
                <w:ins w:id="1708" w:author="Ole Vilstrup" w:date="2020-12-09T17:15:00Z"/>
              </w:rPr>
            </w:pPr>
            <w:ins w:id="1709" w:author="Ole Vilstrup" w:date="2020-12-09T17:15:00Z">
              <w:r w:rsidRPr="006203F2">
                <w:t>ebxmlbp-v2.0.4-Spec-os-en</w:t>
              </w:r>
            </w:ins>
          </w:p>
        </w:tc>
        <w:tc>
          <w:tcPr>
            <w:tcW w:w="1946" w:type="dxa"/>
            <w:tcPrChange w:id="1710" w:author="Ole Vilstrup" w:date="2021-12-07T09:44:00Z">
              <w:tcPr>
                <w:tcW w:w="1946" w:type="dxa"/>
                <w:gridSpan w:val="2"/>
              </w:tcPr>
            </w:tcPrChange>
          </w:tcPr>
          <w:p w14:paraId="6EA70859" w14:textId="172FF40E" w:rsidR="00F5012C" w:rsidRPr="006203F2" w:rsidRDefault="006E1B5D" w:rsidP="00591E8C">
            <w:pPr>
              <w:ind w:left="0"/>
              <w:rPr>
                <w:ins w:id="1711" w:author="Ole Vilstrup" w:date="2020-12-09T17:15:00Z"/>
              </w:rPr>
            </w:pPr>
            <w:ins w:id="1712" w:author="Ole Vilstrup" w:date="2020-12-09T17:15:00Z">
              <w:r w:rsidRPr="006203F2">
                <w:t>ebxmlbp-v2.0.4-Spec-os-en.pdf</w:t>
              </w:r>
            </w:ins>
          </w:p>
        </w:tc>
        <w:tc>
          <w:tcPr>
            <w:tcW w:w="1947" w:type="dxa"/>
            <w:tcPrChange w:id="1713" w:author="Ole Vilstrup" w:date="2021-12-07T09:44:00Z">
              <w:tcPr>
                <w:tcW w:w="1947" w:type="dxa"/>
              </w:tcPr>
            </w:tcPrChange>
          </w:tcPr>
          <w:p w14:paraId="18F82D74" w14:textId="27966E18" w:rsidR="00F5012C" w:rsidRPr="006203F2" w:rsidRDefault="00BA1448" w:rsidP="00695259">
            <w:pPr>
              <w:ind w:left="0"/>
              <w:rPr>
                <w:ins w:id="1714" w:author="Ole Vilstrup" w:date="2020-12-09T17:15:00Z"/>
                <w:rPrChange w:id="1715" w:author="Ole Vilstrup" w:date="2020-12-11T14:26:00Z">
                  <w:rPr>
                    <w:ins w:id="1716" w:author="Ole Vilstrup" w:date="2020-12-09T17:15:00Z"/>
                    <w:lang w:val="en-US"/>
                  </w:rPr>
                </w:rPrChange>
              </w:rPr>
            </w:pPr>
            <w:ins w:id="1717" w:author="Ole Vilstrup" w:date="2021-02-18T13:04:00Z">
              <w:r>
                <w:fldChar w:fldCharType="begin"/>
              </w:r>
              <w:r>
                <w:instrText xml:space="preserve"> HYPERLINK "</w:instrText>
              </w:r>
              <w:r w:rsidRPr="00FB1718">
                <w:instrText>https://docs.oasis-open.org/ebxml-bp/2.0.4/OS/spec/ebxmlbp-v2.0.4-Spec-os-en.pdf</w:instrText>
              </w:r>
              <w:r>
                <w:instrText xml:space="preserve">" </w:instrText>
              </w:r>
              <w:r>
                <w:fldChar w:fldCharType="separate"/>
              </w:r>
              <w:r w:rsidRPr="00D11C5C">
                <w:rPr>
                  <w:rStyle w:val="Hyperlink"/>
                  <w:rFonts w:asciiTheme="minorHAnsi" w:hAnsiTheme="minorHAnsi"/>
                </w:rPr>
                <w:t>https://docs.oasis-open.org/ebxml-bp/2.0.4/OS/spec/ebxmlbp-v2.0.4-Spec-os-en.pdf</w:t>
              </w:r>
              <w:r>
                <w:fldChar w:fldCharType="end"/>
              </w:r>
            </w:ins>
          </w:p>
        </w:tc>
      </w:tr>
      <w:tr w:rsidR="00450DE7" w:rsidRPr="006203F2" w14:paraId="1ED49FDB" w14:textId="77777777" w:rsidTr="00236BF6">
        <w:tblPrEx>
          <w:tblPrExChange w:id="1718" w:author="Ole Vilstrup" w:date="2021-12-07T09:44:00Z">
            <w:tblPrEx>
              <w:tblLayout w:type="fixed"/>
            </w:tblPrEx>
          </w:tblPrExChange>
        </w:tblPrEx>
        <w:trPr>
          <w:cantSplit/>
          <w:ins w:id="1719" w:author="Ole Vilstrup" w:date="2021-02-18T13:00:00Z"/>
        </w:trPr>
        <w:tc>
          <w:tcPr>
            <w:tcW w:w="1946" w:type="dxa"/>
            <w:tcPrChange w:id="1720" w:author="Ole Vilstrup" w:date="2021-12-07T09:44:00Z">
              <w:tcPr>
                <w:tcW w:w="1946" w:type="dxa"/>
                <w:gridSpan w:val="2"/>
              </w:tcPr>
            </w:tcPrChange>
          </w:tcPr>
          <w:p w14:paraId="55569029" w14:textId="4E000A17" w:rsidR="00450DE7" w:rsidRPr="006203F2" w:rsidRDefault="00CA063C" w:rsidP="00695259">
            <w:pPr>
              <w:ind w:left="0"/>
              <w:rPr>
                <w:ins w:id="1721" w:author="Ole Vilstrup" w:date="2021-02-18T13:00:00Z"/>
              </w:rPr>
            </w:pPr>
            <w:ins w:id="1722" w:author="Ole Vilstrup" w:date="2021-02-18T13:00:00Z">
              <w:r>
                <w:t>[SBDHschema]</w:t>
              </w:r>
            </w:ins>
          </w:p>
        </w:tc>
        <w:tc>
          <w:tcPr>
            <w:tcW w:w="1946" w:type="dxa"/>
            <w:tcPrChange w:id="1723" w:author="Ole Vilstrup" w:date="2021-12-07T09:44:00Z">
              <w:tcPr>
                <w:tcW w:w="1946" w:type="dxa"/>
                <w:gridSpan w:val="2"/>
              </w:tcPr>
            </w:tcPrChange>
          </w:tcPr>
          <w:p w14:paraId="74E546DD" w14:textId="27C87CE7" w:rsidR="00450DE7" w:rsidRPr="0011226E" w:rsidRDefault="00EC509A" w:rsidP="0033698D">
            <w:pPr>
              <w:ind w:left="0"/>
              <w:rPr>
                <w:ins w:id="1724" w:author="Ole Vilstrup" w:date="2021-02-18T13:00:00Z"/>
                <w:szCs w:val="22"/>
                <w:lang w:val="en-US"/>
                <w:rPrChange w:id="1725" w:author="Ole Vilstrup Møller" w:date="2023-06-19T13:55:00Z">
                  <w:rPr>
                    <w:ins w:id="1726" w:author="Ole Vilstrup" w:date="2021-02-18T13:00:00Z"/>
                    <w:szCs w:val="22"/>
                  </w:rPr>
                </w:rPrChange>
              </w:rPr>
            </w:pPr>
            <w:ins w:id="1727" w:author="Ole Vilstrup" w:date="2021-02-18T13:00:00Z">
              <w:r w:rsidRPr="0011226E">
                <w:rPr>
                  <w:szCs w:val="22"/>
                  <w:lang w:val="en-US"/>
                  <w:rPrChange w:id="1728" w:author="Ole Vilstrup Møller" w:date="2023-06-19T13:55:00Z">
                    <w:rPr>
                      <w:szCs w:val="22"/>
                    </w:rPr>
                  </w:rPrChange>
                </w:rPr>
                <w:t xml:space="preserve">Standard Business Document Header </w:t>
              </w:r>
            </w:ins>
            <w:ins w:id="1729" w:author="Ole Vilstrup" w:date="2021-02-18T13:05:00Z">
              <w:r w:rsidR="00F02980" w:rsidRPr="0011226E">
                <w:rPr>
                  <w:szCs w:val="22"/>
                  <w:lang w:val="en-US"/>
                  <w:rPrChange w:id="1730" w:author="Ole Vilstrup Møller" w:date="2023-06-19T13:55:00Z">
                    <w:rPr>
                      <w:szCs w:val="22"/>
                    </w:rPr>
                  </w:rPrChange>
                </w:rPr>
                <w:t>Schema for pilot</w:t>
              </w:r>
            </w:ins>
          </w:p>
        </w:tc>
        <w:tc>
          <w:tcPr>
            <w:tcW w:w="1946" w:type="dxa"/>
            <w:tcPrChange w:id="1731" w:author="Ole Vilstrup" w:date="2021-12-07T09:44:00Z">
              <w:tcPr>
                <w:tcW w:w="1946" w:type="dxa"/>
                <w:gridSpan w:val="2"/>
              </w:tcPr>
            </w:tcPrChange>
          </w:tcPr>
          <w:p w14:paraId="1ADC818D" w14:textId="39D38FE0" w:rsidR="00450DE7" w:rsidRPr="006203F2" w:rsidRDefault="00A048D7" w:rsidP="00591E8C">
            <w:pPr>
              <w:ind w:left="0"/>
              <w:rPr>
                <w:ins w:id="1732" w:author="Ole Vilstrup" w:date="2021-02-18T13:00:00Z"/>
              </w:rPr>
            </w:pPr>
            <w:ins w:id="1733" w:author="Ole Vilstrup" w:date="2021-02-18T14:33:00Z">
              <w:r w:rsidRPr="00A048D7">
                <w:t>MedComStandardBusinessDocumentHeader_20210217</w:t>
              </w:r>
              <w:r>
                <w:t>.xsd</w:t>
              </w:r>
            </w:ins>
          </w:p>
        </w:tc>
        <w:tc>
          <w:tcPr>
            <w:tcW w:w="1947" w:type="dxa"/>
            <w:tcPrChange w:id="1734" w:author="Ole Vilstrup" w:date="2021-12-07T09:44:00Z">
              <w:tcPr>
                <w:tcW w:w="1947" w:type="dxa"/>
              </w:tcPr>
            </w:tcPrChange>
          </w:tcPr>
          <w:p w14:paraId="1862BC0B" w14:textId="510A45B7" w:rsidR="00450DE7" w:rsidRPr="006203F2" w:rsidRDefault="00C57588" w:rsidP="00695259">
            <w:pPr>
              <w:ind w:left="0"/>
              <w:rPr>
                <w:ins w:id="1735" w:author="Ole Vilstrup" w:date="2021-02-18T13:00:00Z"/>
                <w:szCs w:val="22"/>
              </w:rPr>
            </w:pPr>
            <w:ins w:id="1736" w:author="Ole Vilstrup" w:date="2021-02-18T14:33:00Z">
              <w:r>
                <w:rPr>
                  <w:szCs w:val="22"/>
                </w:rPr>
                <w:fldChar w:fldCharType="begin"/>
              </w:r>
              <w:r>
                <w:rPr>
                  <w:szCs w:val="22"/>
                </w:rPr>
                <w:instrText xml:space="preserve"> HYPERLINK "</w:instrText>
              </w:r>
              <w:r w:rsidRPr="00C57588">
                <w:rPr>
                  <w:szCs w:val="22"/>
                </w:rPr>
                <w:instrText>https://medcomtest.sharepoint.com/:u:/s/MedComModerniseringsPilot2020/EdudZoIaoXtAgC_PhWGKvCwBscQxkP54bYLqWQPx86SxuQ?e=bITgGk</w:instrText>
              </w:r>
              <w:r>
                <w:rPr>
                  <w:szCs w:val="22"/>
                </w:rPr>
                <w:instrText xml:space="preserve">" </w:instrText>
              </w:r>
              <w:r>
                <w:rPr>
                  <w:szCs w:val="22"/>
                </w:rPr>
              </w:r>
              <w:r>
                <w:rPr>
                  <w:szCs w:val="22"/>
                </w:rPr>
                <w:fldChar w:fldCharType="separate"/>
              </w:r>
              <w:r w:rsidRPr="00D11C5C">
                <w:rPr>
                  <w:rStyle w:val="Hyperlink"/>
                  <w:rFonts w:asciiTheme="minorHAnsi" w:hAnsiTheme="minorHAnsi"/>
                  <w:szCs w:val="22"/>
                </w:rPr>
                <w:t>https://medcomtest.sharepoint.com/:u:/s/MedComModerniseringsPilot2020/EdudZoIaoXtAgC_PhWGKvCwBscQxkP54bYLqWQPx86SxuQ?e=bITgGk</w:t>
              </w:r>
              <w:r>
                <w:rPr>
                  <w:szCs w:val="22"/>
                </w:rPr>
                <w:fldChar w:fldCharType="end"/>
              </w:r>
            </w:ins>
          </w:p>
        </w:tc>
      </w:tr>
    </w:tbl>
    <w:p w14:paraId="5B988576" w14:textId="53DA6DFD" w:rsidR="00695259" w:rsidRPr="006203F2" w:rsidRDefault="00695259">
      <w:pPr>
        <w:rPr>
          <w:ins w:id="1737" w:author="Ole Vilstrup" w:date="2020-10-26T14:01:00Z"/>
        </w:rPr>
      </w:pPr>
    </w:p>
    <w:p w14:paraId="7DBA7326" w14:textId="673B2BE7" w:rsidR="009167E0" w:rsidRPr="00425413" w:rsidRDefault="009167E0">
      <w:pPr>
        <w:rPr>
          <w:ins w:id="1738" w:author="Ole Vilstrup" w:date="2020-09-28T11:19:00Z"/>
        </w:rPr>
        <w:pPrChange w:id="1739" w:author="Ole Vilstrup" w:date="2020-09-28T11:19:00Z">
          <w:pPr>
            <w:pStyle w:val="Overskrift2"/>
          </w:pPr>
        </w:pPrChange>
      </w:pPr>
    </w:p>
    <w:p w14:paraId="6D9EEA89" w14:textId="0A01DE64" w:rsidR="00F75F19" w:rsidRPr="00C85415" w:rsidDel="00F44906" w:rsidRDefault="000625C5">
      <w:pPr>
        <w:pStyle w:val="Overskrift1"/>
        <w:ind w:left="0"/>
        <w:rPr>
          <w:del w:id="1740" w:author="Ole Vilstrup" w:date="2020-12-01T12:12:00Z"/>
        </w:rPr>
        <w:pPrChange w:id="1741" w:author="Ole Vilstrup" w:date="2020-12-03T11:26:00Z">
          <w:pPr>
            <w:pStyle w:val="Overskrift2"/>
          </w:pPr>
        </w:pPrChange>
      </w:pPr>
      <w:del w:id="1742" w:author="Ole Vilstrup" w:date="2020-12-01T12:12:00Z">
        <w:r w:rsidRPr="00C15F59" w:rsidDel="00F44906">
          <w:delText>A</w:delText>
        </w:r>
        <w:r w:rsidR="006E1D07" w:rsidRPr="00C85415" w:rsidDel="00F44906">
          <w:delText>rbejdsgang</w:delText>
        </w:r>
        <w:r w:rsidRPr="00C85415" w:rsidDel="00F44906">
          <w:delText>e</w:delText>
        </w:r>
        <w:r w:rsidR="006E1D07" w:rsidRPr="00C85415" w:rsidDel="00F44906">
          <w:delText xml:space="preserve"> ved </w:delText>
        </w:r>
        <w:r w:rsidR="006865F2" w:rsidRPr="00C85415" w:rsidDel="00F44906">
          <w:delText xml:space="preserve">opslag i </w:delText>
        </w:r>
        <w:r w:rsidRPr="00C85415" w:rsidDel="00F44906">
          <w:delText>SMP</w:delText>
        </w:r>
        <w:r w:rsidR="00374B40" w:rsidRPr="00C85415" w:rsidDel="00F44906">
          <w:delText xml:space="preserve"> og forsendelse af meddelelser</w:delText>
        </w:r>
        <w:bookmarkStart w:id="1743" w:name="_Toc57717167"/>
        <w:bookmarkStart w:id="1744" w:name="_Toc57718013"/>
        <w:bookmarkStart w:id="1745" w:name="_Toc57886932"/>
        <w:bookmarkStart w:id="1746" w:name="_Toc57887197"/>
        <w:bookmarkStart w:id="1747" w:name="_Toc57887875"/>
        <w:bookmarkStart w:id="1748" w:name="_Toc61429092"/>
        <w:bookmarkEnd w:id="1743"/>
        <w:bookmarkEnd w:id="1744"/>
        <w:bookmarkEnd w:id="1745"/>
        <w:bookmarkEnd w:id="1746"/>
        <w:bookmarkEnd w:id="1747"/>
        <w:bookmarkEnd w:id="1748"/>
      </w:del>
    </w:p>
    <w:p w14:paraId="43B5C218" w14:textId="6BC83A1B" w:rsidR="000625C5" w:rsidRPr="00C85415" w:rsidDel="00F44906" w:rsidRDefault="000625C5">
      <w:pPr>
        <w:pStyle w:val="Overskrift1"/>
        <w:rPr>
          <w:del w:id="1749" w:author="Ole Vilstrup" w:date="2020-12-01T12:12:00Z"/>
        </w:rPr>
        <w:pPrChange w:id="1750" w:author="Ole Vilstrup" w:date="2020-12-03T11:26:00Z">
          <w:pPr>
            <w:pStyle w:val="Overskrift3"/>
          </w:pPr>
        </w:pPrChange>
      </w:pPr>
      <w:del w:id="1751" w:author="Ole Vilstrup" w:date="2020-12-01T12:12:00Z">
        <w:r w:rsidRPr="00C85415" w:rsidDel="00F44906">
          <w:delText xml:space="preserve">Generel arbejdsgang </w:delText>
        </w:r>
        <w:r w:rsidR="001F7749" w:rsidRPr="00C85415" w:rsidDel="00F44906">
          <w:delText xml:space="preserve">for sundhedsvæsenets parter </w:delText>
        </w:r>
        <w:r w:rsidRPr="00C85415" w:rsidDel="00F44906">
          <w:delText xml:space="preserve">ved opslag i </w:delText>
        </w:r>
        <w:r w:rsidR="00E3592C" w:rsidRPr="00C85415" w:rsidDel="00F44906">
          <w:delText>SMP</w:delText>
        </w:r>
        <w:r w:rsidR="00AB195A" w:rsidRPr="00C85415" w:rsidDel="00F44906">
          <w:delText xml:space="preserve"> og </w:delText>
        </w:r>
        <w:r w:rsidR="00374B40" w:rsidRPr="00C85415" w:rsidDel="00F44906">
          <w:delText>forsendelse af meddelelser</w:delText>
        </w:r>
        <w:bookmarkStart w:id="1752" w:name="_Toc57717168"/>
        <w:bookmarkStart w:id="1753" w:name="_Toc57718014"/>
        <w:bookmarkStart w:id="1754" w:name="_Toc57886933"/>
        <w:bookmarkStart w:id="1755" w:name="_Toc57887198"/>
        <w:bookmarkStart w:id="1756" w:name="_Toc57887463"/>
        <w:bookmarkStart w:id="1757" w:name="_Toc57887613"/>
        <w:bookmarkStart w:id="1758" w:name="_Toc57887747"/>
        <w:bookmarkStart w:id="1759" w:name="_Toc57887876"/>
        <w:bookmarkEnd w:id="1752"/>
        <w:bookmarkEnd w:id="1753"/>
        <w:bookmarkEnd w:id="1754"/>
        <w:bookmarkEnd w:id="1755"/>
        <w:bookmarkEnd w:id="1756"/>
        <w:bookmarkEnd w:id="1757"/>
        <w:bookmarkEnd w:id="1758"/>
        <w:bookmarkEnd w:id="1759"/>
      </w:del>
    </w:p>
    <w:p w14:paraId="48635E18" w14:textId="491016AE" w:rsidR="00E3592C" w:rsidRPr="00C85415" w:rsidDel="00F44906" w:rsidRDefault="00E3592C">
      <w:pPr>
        <w:pStyle w:val="Overskrift1"/>
        <w:rPr>
          <w:del w:id="1760" w:author="Ole Vilstrup" w:date="2020-12-01T12:12:00Z"/>
        </w:rPr>
        <w:pPrChange w:id="1761" w:author="Ole Vilstrup" w:date="2020-12-03T11:26:00Z">
          <w:pPr/>
        </w:pPrChange>
      </w:pPr>
      <w:del w:id="1762" w:author="Ole Vilstrup" w:date="2020-12-01T12:12:00Z">
        <w:r w:rsidRPr="00C85415" w:rsidDel="00F44906">
          <w:delText>Det følgende beskriver den generelle arbejdsgang ved opslag i SMP</w:delText>
        </w:r>
        <w:r w:rsidR="00214678" w:rsidRPr="00C85415" w:rsidDel="00F44906">
          <w:delText xml:space="preserve"> ift. denne simplificerede userstory:</w:delText>
        </w:r>
        <w:bookmarkStart w:id="1763" w:name="_Toc57717169"/>
        <w:bookmarkStart w:id="1764" w:name="_Toc57718015"/>
        <w:bookmarkStart w:id="1765" w:name="_Toc57886934"/>
        <w:bookmarkStart w:id="1766" w:name="_Toc57887199"/>
        <w:bookmarkStart w:id="1767" w:name="_Toc57887464"/>
        <w:bookmarkStart w:id="1768" w:name="_Toc57887614"/>
        <w:bookmarkStart w:id="1769" w:name="_Toc57887748"/>
        <w:bookmarkStart w:id="1770" w:name="_Toc57887877"/>
        <w:bookmarkStart w:id="1771" w:name="_Toc61429093"/>
        <w:bookmarkEnd w:id="1763"/>
        <w:bookmarkEnd w:id="1764"/>
        <w:bookmarkEnd w:id="1765"/>
        <w:bookmarkEnd w:id="1766"/>
        <w:bookmarkEnd w:id="1767"/>
        <w:bookmarkEnd w:id="1768"/>
        <w:bookmarkEnd w:id="1769"/>
        <w:bookmarkEnd w:id="1770"/>
        <w:bookmarkEnd w:id="1771"/>
      </w:del>
    </w:p>
    <w:p w14:paraId="2A0DC35A" w14:textId="0942FB8A" w:rsidR="006865F2" w:rsidRPr="00C85415" w:rsidDel="00F44906" w:rsidRDefault="006865F2">
      <w:pPr>
        <w:pStyle w:val="Overskrift1"/>
        <w:rPr>
          <w:del w:id="1772" w:author="Ole Vilstrup" w:date="2020-12-01T12:12:00Z"/>
        </w:rPr>
        <w:pPrChange w:id="1773" w:author="Ole Vilstrup" w:date="2020-12-03T11:26:00Z">
          <w:pPr/>
        </w:pPrChange>
      </w:pPr>
      <w:bookmarkStart w:id="1774" w:name="_Toc57717170"/>
      <w:bookmarkStart w:id="1775" w:name="_Toc57718016"/>
      <w:bookmarkStart w:id="1776" w:name="_Toc57886935"/>
      <w:bookmarkStart w:id="1777" w:name="_Toc57887200"/>
      <w:bookmarkStart w:id="1778" w:name="_Toc57887465"/>
      <w:bookmarkStart w:id="1779" w:name="_Toc57887615"/>
      <w:bookmarkStart w:id="1780" w:name="_Toc57887749"/>
      <w:bookmarkStart w:id="1781" w:name="_Toc57887878"/>
      <w:bookmarkStart w:id="1782" w:name="_Toc61429094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</w:p>
    <w:p w14:paraId="0B4C062E" w14:textId="4933F810" w:rsidR="002B3468" w:rsidRPr="00C85415" w:rsidDel="00F44906" w:rsidRDefault="00214678">
      <w:pPr>
        <w:pStyle w:val="Overskrift1"/>
        <w:rPr>
          <w:del w:id="1783" w:author="Ole Vilstrup" w:date="2020-12-01T12:12:00Z"/>
        </w:rPr>
        <w:pPrChange w:id="1784" w:author="Ole Vilstrup" w:date="2020-12-03T11:26:00Z">
          <w:pPr/>
        </w:pPrChange>
      </w:pPr>
      <w:del w:id="1785" w:author="Ole Vilstrup" w:date="2020-12-01T12:12:00Z">
        <w:r w:rsidRPr="00C85415" w:rsidDel="00F44906">
          <w:delText>”</w:delText>
        </w:r>
        <w:r w:rsidR="002B3468" w:rsidRPr="00C85415" w:rsidDel="00F44906">
          <w:delText>Afsender</w:delText>
        </w:r>
        <w:r w:rsidR="00DB348E" w:rsidRPr="00C85415" w:rsidDel="00F44906">
          <w:delText>, Afsender-A,</w:delText>
        </w:r>
        <w:r w:rsidR="002B3468" w:rsidRPr="00C85415" w:rsidDel="00F44906">
          <w:delText xml:space="preserve"> vil sende en </w:delText>
        </w:r>
        <w:r w:rsidR="000F52D6" w:rsidRPr="00C85415" w:rsidDel="00F44906">
          <w:delText>meddelelse, Medd</w:delText>
        </w:r>
        <w:r w:rsidR="00DB348E" w:rsidRPr="00C85415" w:rsidDel="00F44906">
          <w:delText xml:space="preserve">elelsestype-X, til modtager, </w:delText>
        </w:r>
        <w:r w:rsidR="00BB6983" w:rsidRPr="00C85415" w:rsidDel="00F44906">
          <w:delText>Modtager-B</w:delText>
        </w:r>
        <w:r w:rsidR="00F27ED1" w:rsidRPr="00C85415" w:rsidDel="00F44906">
          <w:delText>,</w:delText>
        </w:r>
        <w:r w:rsidR="00CC56E3" w:rsidRPr="00C85415" w:rsidDel="00F44906">
          <w:delText xml:space="preserve"> via sundhedsdomænets </w:delText>
        </w:r>
        <w:r w:rsidR="00BD0058" w:rsidRPr="00C85415" w:rsidDel="00F44906">
          <w:delText xml:space="preserve">netværk for </w:delText>
        </w:r>
        <w:r w:rsidR="00CC56E3" w:rsidRPr="00C85415" w:rsidDel="00F44906">
          <w:delText>meddelelseskommunikation</w:delText>
        </w:r>
        <w:r w:rsidR="00DB348E" w:rsidRPr="00C85415" w:rsidDel="00F44906">
          <w:delText>.</w:delText>
        </w:r>
        <w:r w:rsidRPr="00C85415" w:rsidDel="00F44906">
          <w:delText>”</w:delText>
        </w:r>
        <w:bookmarkStart w:id="1786" w:name="_Toc57717171"/>
        <w:bookmarkStart w:id="1787" w:name="_Toc57718017"/>
        <w:bookmarkStart w:id="1788" w:name="_Toc57886936"/>
        <w:bookmarkStart w:id="1789" w:name="_Toc57887201"/>
        <w:bookmarkStart w:id="1790" w:name="_Toc57887466"/>
        <w:bookmarkStart w:id="1791" w:name="_Toc57887616"/>
        <w:bookmarkStart w:id="1792" w:name="_Toc57887750"/>
        <w:bookmarkStart w:id="1793" w:name="_Toc57887879"/>
        <w:bookmarkStart w:id="1794" w:name="_Toc61429095"/>
        <w:bookmarkEnd w:id="1786"/>
        <w:bookmarkEnd w:id="1787"/>
        <w:bookmarkEnd w:id="1788"/>
        <w:bookmarkEnd w:id="1789"/>
        <w:bookmarkEnd w:id="1790"/>
        <w:bookmarkEnd w:id="1791"/>
        <w:bookmarkEnd w:id="1792"/>
        <w:bookmarkEnd w:id="1793"/>
        <w:bookmarkEnd w:id="1794"/>
      </w:del>
    </w:p>
    <w:p w14:paraId="580C5A54" w14:textId="69C05268" w:rsidR="00182152" w:rsidRPr="00C85415" w:rsidDel="00F44906" w:rsidRDefault="00182152">
      <w:pPr>
        <w:pStyle w:val="Overskrift1"/>
        <w:rPr>
          <w:del w:id="1795" w:author="Ole Vilstrup" w:date="2020-12-01T12:12:00Z"/>
        </w:rPr>
        <w:pPrChange w:id="1796" w:author="Ole Vilstrup" w:date="2020-12-03T11:26:00Z">
          <w:pPr/>
        </w:pPrChange>
      </w:pPr>
      <w:bookmarkStart w:id="1797" w:name="_Toc57717172"/>
      <w:bookmarkStart w:id="1798" w:name="_Toc57718018"/>
      <w:bookmarkStart w:id="1799" w:name="_Toc57886937"/>
      <w:bookmarkStart w:id="1800" w:name="_Toc57887202"/>
      <w:bookmarkStart w:id="1801" w:name="_Toc57887467"/>
      <w:bookmarkStart w:id="1802" w:name="_Toc57887617"/>
      <w:bookmarkStart w:id="1803" w:name="_Toc57887751"/>
      <w:bookmarkStart w:id="1804" w:name="_Toc57887880"/>
      <w:bookmarkStart w:id="1805" w:name="_Toc614290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</w:p>
    <w:p w14:paraId="36BFEEEE" w14:textId="5FE7B5A6" w:rsidR="00F9018E" w:rsidRPr="00C85415" w:rsidDel="00F44906" w:rsidRDefault="00F9018E">
      <w:pPr>
        <w:pStyle w:val="Overskrift1"/>
        <w:rPr>
          <w:del w:id="1806" w:author="Ole Vilstrup" w:date="2020-12-01T12:12:00Z"/>
        </w:rPr>
        <w:pPrChange w:id="1807" w:author="Ole Vilstrup" w:date="2020-12-03T11:26:00Z">
          <w:pPr/>
        </w:pPrChange>
      </w:pPr>
      <w:del w:id="1808" w:author="Ole Vilstrup" w:date="2020-12-01T12:12:00Z">
        <w:r w:rsidRPr="00C85415" w:rsidDel="00F44906">
          <w:delText>Forkortelser:</w:delText>
        </w:r>
        <w:bookmarkStart w:id="1809" w:name="_Toc57717173"/>
        <w:bookmarkStart w:id="1810" w:name="_Toc57718019"/>
        <w:bookmarkStart w:id="1811" w:name="_Toc57886938"/>
        <w:bookmarkStart w:id="1812" w:name="_Toc57887203"/>
        <w:bookmarkStart w:id="1813" w:name="_Toc57887468"/>
        <w:bookmarkStart w:id="1814" w:name="_Toc57887618"/>
        <w:bookmarkStart w:id="1815" w:name="_Toc57887752"/>
        <w:bookmarkStart w:id="1816" w:name="_Toc57887881"/>
        <w:bookmarkStart w:id="1817" w:name="_Toc61429097"/>
        <w:bookmarkEnd w:id="1809"/>
        <w:bookmarkEnd w:id="1810"/>
        <w:bookmarkEnd w:id="1811"/>
        <w:bookmarkEnd w:id="1812"/>
        <w:bookmarkEnd w:id="1813"/>
        <w:bookmarkEnd w:id="1814"/>
        <w:bookmarkEnd w:id="1815"/>
        <w:bookmarkEnd w:id="1816"/>
        <w:bookmarkEnd w:id="1817"/>
      </w:del>
    </w:p>
    <w:p w14:paraId="21C63B98" w14:textId="3CE9BCBE" w:rsidR="00182152" w:rsidRPr="00C85415" w:rsidDel="00F44906" w:rsidRDefault="00182152">
      <w:pPr>
        <w:pStyle w:val="Overskrift1"/>
        <w:rPr>
          <w:del w:id="1818" w:author="Ole Vilstrup" w:date="2020-12-01T12:12:00Z"/>
        </w:rPr>
        <w:pPrChange w:id="1819" w:author="Ole Vilstrup" w:date="2020-12-03T11:26:00Z">
          <w:pPr>
            <w:pStyle w:val="Listeafsnit"/>
            <w:numPr>
              <w:numId w:val="13"/>
            </w:numPr>
            <w:ind w:left="1636" w:hanging="360"/>
          </w:pPr>
        </w:pPrChange>
      </w:pPr>
      <w:del w:id="1820" w:author="Ole Vilstrup" w:date="2020-12-01T12:12:00Z">
        <w:r w:rsidRPr="00C85415" w:rsidDel="00F44906">
          <w:delText>CSS: Central Sikkerheds</w:delText>
        </w:r>
        <w:r w:rsidR="00374DB0" w:rsidRPr="00C85415" w:rsidDel="00F44906">
          <w:delText xml:space="preserve"> </w:delText>
        </w:r>
        <w:r w:rsidRPr="00C85415" w:rsidDel="00F44906">
          <w:delText>Service</w:delText>
        </w:r>
        <w:bookmarkStart w:id="1821" w:name="_Toc57717174"/>
        <w:bookmarkStart w:id="1822" w:name="_Toc57718020"/>
        <w:bookmarkStart w:id="1823" w:name="_Toc57886939"/>
        <w:bookmarkStart w:id="1824" w:name="_Toc57887204"/>
        <w:bookmarkStart w:id="1825" w:name="_Toc57887469"/>
        <w:bookmarkStart w:id="1826" w:name="_Toc57887619"/>
        <w:bookmarkStart w:id="1827" w:name="_Toc57887753"/>
        <w:bookmarkStart w:id="1828" w:name="_Toc57887882"/>
        <w:bookmarkStart w:id="1829" w:name="_Toc61429098"/>
        <w:bookmarkEnd w:id="1821"/>
        <w:bookmarkEnd w:id="1822"/>
        <w:bookmarkEnd w:id="1823"/>
        <w:bookmarkEnd w:id="1824"/>
        <w:bookmarkEnd w:id="1825"/>
        <w:bookmarkEnd w:id="1826"/>
        <w:bookmarkEnd w:id="1827"/>
        <w:bookmarkEnd w:id="1828"/>
        <w:bookmarkEnd w:id="1829"/>
      </w:del>
    </w:p>
    <w:p w14:paraId="19D876B7" w14:textId="6DFA9E7C" w:rsidR="008A0A29" w:rsidRPr="00C85415" w:rsidDel="00F44906" w:rsidRDefault="008A0A29">
      <w:pPr>
        <w:pStyle w:val="Overskrift1"/>
        <w:rPr>
          <w:del w:id="1830" w:author="Ole Vilstrup" w:date="2020-12-01T12:12:00Z"/>
        </w:rPr>
        <w:pPrChange w:id="1831" w:author="Ole Vilstrup" w:date="2020-12-03T11:26:00Z">
          <w:pPr/>
        </w:pPrChange>
      </w:pPr>
      <w:bookmarkStart w:id="1832" w:name="_Toc57717175"/>
      <w:bookmarkStart w:id="1833" w:name="_Toc57718021"/>
      <w:bookmarkStart w:id="1834" w:name="_Toc57886940"/>
      <w:bookmarkStart w:id="1835" w:name="_Toc57887205"/>
      <w:bookmarkStart w:id="1836" w:name="_Toc57887470"/>
      <w:bookmarkStart w:id="1837" w:name="_Toc57887620"/>
      <w:bookmarkStart w:id="1838" w:name="_Toc57887754"/>
      <w:bookmarkStart w:id="1839" w:name="_Toc57887883"/>
      <w:bookmarkStart w:id="1840" w:name="_Toc61429099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</w:p>
    <w:p w14:paraId="3885301E" w14:textId="6B8E5545" w:rsidR="00A2656F" w:rsidRPr="00C85415" w:rsidDel="00F44906" w:rsidRDefault="008A0A29">
      <w:pPr>
        <w:pStyle w:val="Overskrift1"/>
        <w:rPr>
          <w:del w:id="1841" w:author="Ole Vilstrup" w:date="2020-12-01T12:12:00Z"/>
        </w:rPr>
        <w:pPrChange w:id="1842" w:author="Ole Vilstrup" w:date="2020-12-03T11:26:00Z">
          <w:pPr/>
        </w:pPrChange>
      </w:pPr>
      <w:del w:id="1843" w:author="Ole Vilstrup" w:date="2020-12-01T12:12:00Z">
        <w:r w:rsidRPr="006203F2" w:rsidDel="00F44906">
          <w:rPr>
            <w:b w:val="0"/>
            <w:bCs w:val="0"/>
            <w:u w:val="single"/>
            <w:rPrChange w:id="1844" w:author="Ole Vilstrup" w:date="2020-12-11T14:26:00Z">
              <w:rPr>
                <w:b/>
                <w:bCs/>
                <w:u w:val="single"/>
              </w:rPr>
            </w:rPrChange>
          </w:rPr>
          <w:delText>Afsender</w:delText>
        </w:r>
        <w:r w:rsidR="00104B3E" w:rsidRPr="006203F2" w:rsidDel="00F44906">
          <w:rPr>
            <w:b w:val="0"/>
            <w:bCs w:val="0"/>
            <w:u w:val="single"/>
            <w:rPrChange w:id="1845" w:author="Ole Vilstrup" w:date="2020-12-11T14:26:00Z">
              <w:rPr>
                <w:b/>
                <w:bCs/>
                <w:u w:val="single"/>
              </w:rPr>
            </w:rPrChange>
          </w:rPr>
          <w:delText>system</w:delText>
        </w:r>
        <w:r w:rsidR="00A2656F" w:rsidRPr="006203F2" w:rsidDel="00F44906">
          <w:rPr>
            <w:b w:val="0"/>
            <w:bCs w:val="0"/>
            <w:u w:val="single"/>
            <w:rPrChange w:id="1846" w:author="Ole Vilstrup" w:date="2020-12-11T14:26:00Z">
              <w:rPr>
                <w:b/>
                <w:bCs/>
                <w:u w:val="single"/>
              </w:rPr>
            </w:rPrChange>
          </w:rPr>
          <w:delText>:</w:delText>
        </w:r>
        <w:r w:rsidR="00031C89" w:rsidRPr="00C85415" w:rsidDel="00F44906">
          <w:delText xml:space="preserve"> </w:delText>
        </w:r>
        <w:bookmarkStart w:id="1847" w:name="_Toc57717176"/>
        <w:bookmarkStart w:id="1848" w:name="_Toc57718022"/>
        <w:bookmarkStart w:id="1849" w:name="_Toc57886941"/>
        <w:bookmarkStart w:id="1850" w:name="_Toc57887206"/>
        <w:bookmarkStart w:id="1851" w:name="_Toc57887471"/>
        <w:bookmarkStart w:id="1852" w:name="_Toc57887621"/>
        <w:bookmarkStart w:id="1853" w:name="_Toc57887755"/>
        <w:bookmarkStart w:id="1854" w:name="_Toc57887884"/>
        <w:bookmarkStart w:id="1855" w:name="_Toc61429100"/>
        <w:bookmarkEnd w:id="1847"/>
        <w:bookmarkEnd w:id="1848"/>
        <w:bookmarkEnd w:id="1849"/>
        <w:bookmarkEnd w:id="1850"/>
        <w:bookmarkEnd w:id="1851"/>
        <w:bookmarkEnd w:id="1852"/>
        <w:bookmarkEnd w:id="1853"/>
        <w:bookmarkEnd w:id="1854"/>
        <w:bookmarkEnd w:id="1855"/>
      </w:del>
    </w:p>
    <w:p w14:paraId="14D58A9F" w14:textId="6EF15B84" w:rsidR="008A0A29" w:rsidRPr="00C85415" w:rsidDel="00F44906" w:rsidRDefault="00031C89">
      <w:pPr>
        <w:pStyle w:val="Overskrift1"/>
        <w:rPr>
          <w:del w:id="1856" w:author="Ole Vilstrup" w:date="2020-12-01T12:12:00Z"/>
        </w:rPr>
        <w:pPrChange w:id="1857" w:author="Ole Vilstrup" w:date="2020-12-03T11:26:00Z">
          <w:pPr>
            <w:pStyle w:val="Listeafsnit"/>
            <w:numPr>
              <w:numId w:val="9"/>
            </w:numPr>
            <w:ind w:left="1636" w:hanging="360"/>
          </w:pPr>
        </w:pPrChange>
      </w:pPr>
      <w:del w:id="1858" w:author="Ole Vilstrup" w:date="2020-12-01T12:12:00Z">
        <w:r w:rsidRPr="00C85415" w:rsidDel="00F44906">
          <w:delText>slår via sundhedsadresseringsregisteret</w:delText>
        </w:r>
        <w:r w:rsidR="00C6776B" w:rsidRPr="00C85415" w:rsidDel="00F44906">
          <w:delText>, SOR+SMP m.fl.,</w:delText>
        </w:r>
        <w:r w:rsidR="00A2656F" w:rsidRPr="00C85415" w:rsidDel="00F44906">
          <w:delText xml:space="preserve"> </w:delText>
        </w:r>
        <w:r w:rsidR="00BB6983" w:rsidRPr="00C85415" w:rsidDel="00F44906">
          <w:delText>Modtager-B</w:delText>
        </w:r>
        <w:r w:rsidR="00EE1FFB" w:rsidRPr="00C85415" w:rsidDel="00F44906">
          <w:delText xml:space="preserve"> </w:delText>
        </w:r>
        <w:r w:rsidR="00A2656F" w:rsidRPr="00C85415" w:rsidDel="00F44906">
          <w:delText xml:space="preserve">og </w:delText>
        </w:r>
        <w:r w:rsidR="00EE1FFB" w:rsidRPr="00C85415" w:rsidDel="00F44906">
          <w:delText>Meddelelsestype-X op</w:delText>
        </w:r>
        <w:r w:rsidR="00F67924" w:rsidRPr="00C85415" w:rsidDel="00F44906">
          <w:delText>. Herved fås GLN for modtager</w:delText>
        </w:r>
        <w:bookmarkStart w:id="1859" w:name="_Toc57717177"/>
        <w:bookmarkStart w:id="1860" w:name="_Toc57718023"/>
        <w:bookmarkStart w:id="1861" w:name="_Toc57886942"/>
        <w:bookmarkStart w:id="1862" w:name="_Toc57887207"/>
        <w:bookmarkStart w:id="1863" w:name="_Toc57887472"/>
        <w:bookmarkStart w:id="1864" w:name="_Toc57887622"/>
        <w:bookmarkStart w:id="1865" w:name="_Toc57887756"/>
        <w:bookmarkStart w:id="1866" w:name="_Toc57887885"/>
        <w:bookmarkStart w:id="1867" w:name="_Toc61429101"/>
        <w:bookmarkEnd w:id="1859"/>
        <w:bookmarkEnd w:id="1860"/>
        <w:bookmarkEnd w:id="1861"/>
        <w:bookmarkEnd w:id="1862"/>
        <w:bookmarkEnd w:id="1863"/>
        <w:bookmarkEnd w:id="1864"/>
        <w:bookmarkEnd w:id="1865"/>
        <w:bookmarkEnd w:id="1866"/>
        <w:bookmarkEnd w:id="1867"/>
      </w:del>
    </w:p>
    <w:p w14:paraId="25DBE777" w14:textId="45620D23" w:rsidR="00D0497E" w:rsidRPr="00C85415" w:rsidDel="00F44906" w:rsidRDefault="00D0497E">
      <w:pPr>
        <w:pStyle w:val="Overskrift1"/>
        <w:rPr>
          <w:del w:id="1868" w:author="Ole Vilstrup" w:date="2020-12-01T12:12:00Z"/>
        </w:rPr>
        <w:pPrChange w:id="1869" w:author="Ole Vilstrup" w:date="2020-12-03T11:26:00Z">
          <w:pPr>
            <w:pStyle w:val="Listeafsnit"/>
            <w:numPr>
              <w:numId w:val="9"/>
            </w:numPr>
            <w:ind w:left="1636" w:hanging="360"/>
          </w:pPr>
        </w:pPrChange>
      </w:pPr>
      <w:del w:id="1870" w:author="Ole Vilstrup" w:date="2020-12-01T12:12:00Z">
        <w:r w:rsidRPr="00C85415" w:rsidDel="00F44906">
          <w:delText>overdrager Meddelelsestype-X samt modtagers GLN til Afsender Access-Punkt</w:delText>
        </w:r>
        <w:bookmarkStart w:id="1871" w:name="_Toc57717178"/>
        <w:bookmarkStart w:id="1872" w:name="_Toc57718024"/>
        <w:bookmarkStart w:id="1873" w:name="_Toc57886943"/>
        <w:bookmarkStart w:id="1874" w:name="_Toc57887208"/>
        <w:bookmarkStart w:id="1875" w:name="_Toc57887473"/>
        <w:bookmarkStart w:id="1876" w:name="_Toc57887623"/>
        <w:bookmarkStart w:id="1877" w:name="_Toc57887757"/>
        <w:bookmarkStart w:id="1878" w:name="_Toc57887886"/>
        <w:bookmarkStart w:id="1879" w:name="_Toc61429102"/>
        <w:bookmarkEnd w:id="1871"/>
        <w:bookmarkEnd w:id="1872"/>
        <w:bookmarkEnd w:id="1873"/>
        <w:bookmarkEnd w:id="1874"/>
        <w:bookmarkEnd w:id="1875"/>
        <w:bookmarkEnd w:id="1876"/>
        <w:bookmarkEnd w:id="1877"/>
        <w:bookmarkEnd w:id="1878"/>
        <w:bookmarkEnd w:id="1879"/>
      </w:del>
    </w:p>
    <w:p w14:paraId="004B7AE7" w14:textId="5D9ECB69" w:rsidR="00D0497E" w:rsidRPr="00C85415" w:rsidDel="00F44906" w:rsidRDefault="00D0497E">
      <w:pPr>
        <w:pStyle w:val="Overskrift1"/>
        <w:rPr>
          <w:del w:id="1880" w:author="Ole Vilstrup" w:date="2020-12-01T12:12:00Z"/>
        </w:rPr>
        <w:pPrChange w:id="1881" w:author="Ole Vilstrup" w:date="2020-12-03T11:26:00Z">
          <w:pPr/>
        </w:pPrChange>
      </w:pPr>
      <w:bookmarkStart w:id="1882" w:name="_Toc57717179"/>
      <w:bookmarkStart w:id="1883" w:name="_Toc57718025"/>
      <w:bookmarkStart w:id="1884" w:name="_Toc57886944"/>
      <w:bookmarkStart w:id="1885" w:name="_Toc57887209"/>
      <w:bookmarkStart w:id="1886" w:name="_Toc57887474"/>
      <w:bookmarkStart w:id="1887" w:name="_Toc57887624"/>
      <w:bookmarkStart w:id="1888" w:name="_Toc57887758"/>
      <w:bookmarkStart w:id="1889" w:name="_Toc57887887"/>
      <w:bookmarkStart w:id="1890" w:name="_Toc61429103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</w:p>
    <w:p w14:paraId="08F9221C" w14:textId="76C98E45" w:rsidR="00F43EA0" w:rsidRPr="006203F2" w:rsidDel="00F44906" w:rsidRDefault="00BA6570">
      <w:pPr>
        <w:pStyle w:val="Overskrift1"/>
        <w:rPr>
          <w:del w:id="1891" w:author="Ole Vilstrup" w:date="2020-12-01T12:12:00Z"/>
          <w:b w:val="0"/>
          <w:bCs w:val="0"/>
          <w:u w:val="single"/>
          <w:rPrChange w:id="1892" w:author="Ole Vilstrup" w:date="2020-12-11T14:26:00Z">
            <w:rPr>
              <w:del w:id="1893" w:author="Ole Vilstrup" w:date="2020-12-01T12:12:00Z"/>
              <w:b/>
              <w:bCs/>
              <w:u w:val="single"/>
            </w:rPr>
          </w:rPrChange>
        </w:rPr>
        <w:pPrChange w:id="1894" w:author="Ole Vilstrup" w:date="2020-12-03T11:26:00Z">
          <w:pPr/>
        </w:pPrChange>
      </w:pPr>
      <w:del w:id="1895" w:author="Ole Vilstrup" w:date="2020-12-01T12:12:00Z">
        <w:r w:rsidRPr="006203F2" w:rsidDel="00F44906">
          <w:rPr>
            <w:b w:val="0"/>
            <w:bCs w:val="0"/>
            <w:u w:val="single"/>
            <w:rPrChange w:id="1896" w:author="Ole Vilstrup" w:date="2020-12-11T14:26:00Z">
              <w:rPr>
                <w:b/>
                <w:bCs/>
                <w:u w:val="single"/>
              </w:rPr>
            </w:rPrChange>
          </w:rPr>
          <w:delText xml:space="preserve">Afsender </w:delText>
        </w:r>
        <w:r w:rsidR="00104B3E" w:rsidRPr="006203F2" w:rsidDel="00F44906">
          <w:rPr>
            <w:b w:val="0"/>
            <w:bCs w:val="0"/>
            <w:u w:val="single"/>
            <w:rPrChange w:id="1897" w:author="Ole Vilstrup" w:date="2020-12-11T14:26:00Z">
              <w:rPr>
                <w:b/>
                <w:bCs/>
                <w:u w:val="single"/>
              </w:rPr>
            </w:rPrChange>
          </w:rPr>
          <w:delText>Access-Punkt</w:delText>
        </w:r>
        <w:bookmarkStart w:id="1898" w:name="_Toc57717180"/>
        <w:bookmarkStart w:id="1899" w:name="_Toc57718026"/>
        <w:bookmarkStart w:id="1900" w:name="_Toc57886945"/>
        <w:bookmarkStart w:id="1901" w:name="_Toc57887210"/>
        <w:bookmarkStart w:id="1902" w:name="_Toc57887475"/>
        <w:bookmarkStart w:id="1903" w:name="_Toc57887625"/>
        <w:bookmarkStart w:id="1904" w:name="_Toc57887759"/>
        <w:bookmarkStart w:id="1905" w:name="_Toc57887888"/>
        <w:bookmarkStart w:id="1906" w:name="_Toc61429104"/>
        <w:bookmarkEnd w:id="1898"/>
        <w:bookmarkEnd w:id="1899"/>
        <w:bookmarkEnd w:id="1900"/>
        <w:bookmarkEnd w:id="1901"/>
        <w:bookmarkEnd w:id="1902"/>
        <w:bookmarkEnd w:id="1903"/>
        <w:bookmarkEnd w:id="1904"/>
        <w:bookmarkEnd w:id="1905"/>
        <w:bookmarkEnd w:id="1906"/>
      </w:del>
    </w:p>
    <w:p w14:paraId="08E5CBFB" w14:textId="58203AAD" w:rsidR="002B3468" w:rsidRPr="00C85415" w:rsidDel="00F44906" w:rsidRDefault="00245B07">
      <w:pPr>
        <w:pStyle w:val="Overskrift1"/>
        <w:rPr>
          <w:del w:id="1907" w:author="Ole Vilstrup" w:date="2020-12-01T12:12:00Z"/>
        </w:rPr>
        <w:pPrChange w:id="1908" w:author="Ole Vilstrup" w:date="2020-12-03T11:26:00Z">
          <w:pPr>
            <w:pStyle w:val="Listeafsnit"/>
            <w:numPr>
              <w:numId w:val="8"/>
            </w:numPr>
            <w:ind w:left="1636" w:hanging="360"/>
          </w:pPr>
        </w:pPrChange>
      </w:pPr>
      <w:del w:id="1909" w:author="Ole Vilstrup" w:date="2020-12-01T12:12:00Z">
        <w:r w:rsidRPr="00C15F59" w:rsidDel="00F44906">
          <w:delText>slå</w:delText>
        </w:r>
        <w:r w:rsidR="009D5126" w:rsidRPr="00C85415" w:rsidDel="00F44906">
          <w:delText>r</w:delText>
        </w:r>
        <w:r w:rsidRPr="00C85415" w:rsidDel="00F44906">
          <w:delText xml:space="preserve"> </w:delText>
        </w:r>
        <w:r w:rsidR="00BB6983" w:rsidRPr="00C85415" w:rsidDel="00F44906">
          <w:delText>Modtager-B</w:delText>
        </w:r>
        <w:r w:rsidR="00DF654B" w:rsidRPr="00C85415" w:rsidDel="00F44906">
          <w:delText>’s</w:delText>
        </w:r>
        <w:r w:rsidR="00CF3C39" w:rsidRPr="00C85415" w:rsidDel="00F44906">
          <w:delText xml:space="preserve"> SMP</w:delText>
        </w:r>
        <w:r w:rsidR="00711FA3" w:rsidRPr="00C85415" w:rsidDel="00F44906">
          <w:delText xml:space="preserve"> lokation</w:delText>
        </w:r>
        <w:r w:rsidR="00CF3C39" w:rsidRPr="00C85415" w:rsidDel="00F44906">
          <w:delText xml:space="preserve"> op i SML via </w:delText>
        </w:r>
        <w:r w:rsidR="008E40F8" w:rsidRPr="00C85415" w:rsidDel="00F44906">
          <w:delText xml:space="preserve">GLN </w:delText>
        </w:r>
        <w:bookmarkStart w:id="1910" w:name="_Toc57717181"/>
        <w:bookmarkStart w:id="1911" w:name="_Toc57718027"/>
        <w:bookmarkStart w:id="1912" w:name="_Toc57886946"/>
        <w:bookmarkStart w:id="1913" w:name="_Toc57887211"/>
        <w:bookmarkStart w:id="1914" w:name="_Toc57887476"/>
        <w:bookmarkStart w:id="1915" w:name="_Toc57887626"/>
        <w:bookmarkStart w:id="1916" w:name="_Toc57887760"/>
        <w:bookmarkStart w:id="1917" w:name="_Toc57887889"/>
        <w:bookmarkStart w:id="1918" w:name="_Toc61429105"/>
        <w:bookmarkEnd w:id="1910"/>
        <w:bookmarkEnd w:id="1911"/>
        <w:bookmarkEnd w:id="1912"/>
        <w:bookmarkEnd w:id="1913"/>
        <w:bookmarkEnd w:id="1914"/>
        <w:bookmarkEnd w:id="1915"/>
        <w:bookmarkEnd w:id="1916"/>
        <w:bookmarkEnd w:id="1917"/>
        <w:bookmarkEnd w:id="1918"/>
      </w:del>
    </w:p>
    <w:p w14:paraId="18110461" w14:textId="4FFFFDE9" w:rsidR="00245B07" w:rsidRPr="00C85415" w:rsidDel="00F44906" w:rsidRDefault="002B3468">
      <w:pPr>
        <w:pStyle w:val="Overskrift1"/>
        <w:rPr>
          <w:del w:id="1919" w:author="Ole Vilstrup" w:date="2020-12-01T12:12:00Z"/>
        </w:rPr>
        <w:pPrChange w:id="1920" w:author="Ole Vilstrup" w:date="2020-12-03T11:26:00Z">
          <w:pPr>
            <w:pStyle w:val="Listeafsnit"/>
            <w:numPr>
              <w:numId w:val="8"/>
            </w:numPr>
            <w:ind w:left="1636" w:hanging="360"/>
          </w:pPr>
        </w:pPrChange>
      </w:pPr>
      <w:del w:id="1921" w:author="Ole Vilstrup" w:date="2020-12-01T12:12:00Z">
        <w:r w:rsidRPr="00C85415" w:rsidDel="00F44906">
          <w:delText>slå</w:delText>
        </w:r>
        <w:r w:rsidR="009D5126" w:rsidRPr="00C85415" w:rsidDel="00F44906">
          <w:delText>r</w:delText>
        </w:r>
        <w:r w:rsidR="008E40F8" w:rsidRPr="00C85415" w:rsidDel="00F44906">
          <w:delText xml:space="preserve"> </w:delText>
        </w:r>
        <w:r w:rsidR="00BB6983" w:rsidRPr="00C85415" w:rsidDel="00F44906">
          <w:delText>Modtager-B</w:delText>
        </w:r>
        <w:r w:rsidR="00DF654B" w:rsidRPr="00C85415" w:rsidDel="00F44906">
          <w:delText>’s</w:delText>
        </w:r>
        <w:r w:rsidR="00CF3C39" w:rsidRPr="00C85415" w:rsidDel="00F44906">
          <w:delText xml:space="preserve"> </w:delText>
        </w:r>
        <w:r w:rsidR="0014542D" w:rsidRPr="00C85415" w:rsidDel="00F44906">
          <w:delText>Meddelelsestype-X</w:delText>
        </w:r>
        <w:r w:rsidR="00F43EA0" w:rsidRPr="00C85415" w:rsidDel="00F44906">
          <w:delText xml:space="preserve"> adresse </w:delText>
        </w:r>
        <w:r w:rsidR="00E84C4B" w:rsidRPr="00C85415" w:rsidDel="00F44906">
          <w:delText xml:space="preserve">og </w:delText>
        </w:r>
        <w:r w:rsidR="004E114C" w:rsidRPr="00C85415" w:rsidDel="00F44906">
          <w:delText xml:space="preserve">offentlig nøgle </w:delText>
        </w:r>
        <w:r w:rsidR="00F43EA0" w:rsidRPr="00C85415" w:rsidDel="00F44906">
          <w:delText xml:space="preserve">op </w:delText>
        </w:r>
        <w:r w:rsidR="004F4E8B" w:rsidRPr="00C85415" w:rsidDel="00F44906">
          <w:delText>i</w:delText>
        </w:r>
        <w:r w:rsidR="00F43EA0" w:rsidRPr="00C85415" w:rsidDel="00F44906">
          <w:delText xml:space="preserve"> </w:delText>
        </w:r>
        <w:r w:rsidR="00E84C4B" w:rsidRPr="00C85415" w:rsidDel="00F44906">
          <w:delText>SMP</w:delText>
        </w:r>
        <w:r w:rsidR="00850750" w:rsidRPr="00C85415" w:rsidDel="00F44906">
          <w:delText xml:space="preserve"> via </w:delText>
        </w:r>
        <w:r w:rsidR="005C4797" w:rsidRPr="00C85415" w:rsidDel="00F44906">
          <w:delText>GLN og Meddelelsestype-X</w:delText>
        </w:r>
        <w:bookmarkStart w:id="1922" w:name="_Toc57717182"/>
        <w:bookmarkStart w:id="1923" w:name="_Toc57718028"/>
        <w:bookmarkStart w:id="1924" w:name="_Toc57886947"/>
        <w:bookmarkStart w:id="1925" w:name="_Toc57887212"/>
        <w:bookmarkStart w:id="1926" w:name="_Toc57887477"/>
        <w:bookmarkStart w:id="1927" w:name="_Toc57887627"/>
        <w:bookmarkStart w:id="1928" w:name="_Toc57887761"/>
        <w:bookmarkStart w:id="1929" w:name="_Toc57887890"/>
        <w:bookmarkStart w:id="1930" w:name="_Toc61429106"/>
        <w:bookmarkEnd w:id="1922"/>
        <w:bookmarkEnd w:id="1923"/>
        <w:bookmarkEnd w:id="1924"/>
        <w:bookmarkEnd w:id="1925"/>
        <w:bookmarkEnd w:id="1926"/>
        <w:bookmarkEnd w:id="1927"/>
        <w:bookmarkEnd w:id="1928"/>
        <w:bookmarkEnd w:id="1929"/>
        <w:bookmarkEnd w:id="1930"/>
      </w:del>
    </w:p>
    <w:p w14:paraId="209EA785" w14:textId="025181C1" w:rsidR="00E84C4B" w:rsidRPr="00C85415" w:rsidDel="00F44906" w:rsidRDefault="005C4797">
      <w:pPr>
        <w:pStyle w:val="Overskrift1"/>
        <w:rPr>
          <w:del w:id="1931" w:author="Ole Vilstrup" w:date="2020-12-01T12:12:00Z"/>
        </w:rPr>
        <w:pPrChange w:id="1932" w:author="Ole Vilstrup" w:date="2020-12-03T11:26:00Z">
          <w:pPr>
            <w:pStyle w:val="Listeafsnit"/>
            <w:numPr>
              <w:numId w:val="8"/>
            </w:numPr>
            <w:ind w:left="1636" w:hanging="360"/>
          </w:pPr>
        </w:pPrChange>
      </w:pPr>
      <w:del w:id="1933" w:author="Ole Vilstrup" w:date="2020-12-01T12:12:00Z">
        <w:r w:rsidRPr="00C85415" w:rsidDel="00F44906">
          <w:delText xml:space="preserve">sender </w:delText>
        </w:r>
        <w:r w:rsidR="00E84C4B" w:rsidRPr="00C85415" w:rsidDel="00F44906">
          <w:delText>Meddelelsestype-X</w:delText>
        </w:r>
        <w:r w:rsidRPr="00C85415" w:rsidDel="00F44906">
          <w:delText xml:space="preserve"> til </w:delText>
        </w:r>
        <w:r w:rsidR="00BB6983" w:rsidRPr="00C85415" w:rsidDel="00F44906">
          <w:delText>Modtager-B</w:delText>
        </w:r>
        <w:r w:rsidR="00BE2AF1" w:rsidRPr="00C85415" w:rsidDel="00F44906">
          <w:delText>’s Access-punkt</w:delText>
        </w:r>
        <w:bookmarkStart w:id="1934" w:name="_Toc57717183"/>
        <w:bookmarkStart w:id="1935" w:name="_Toc57718029"/>
        <w:bookmarkStart w:id="1936" w:name="_Toc57886948"/>
        <w:bookmarkStart w:id="1937" w:name="_Toc57887213"/>
        <w:bookmarkStart w:id="1938" w:name="_Toc57887478"/>
        <w:bookmarkStart w:id="1939" w:name="_Toc57887628"/>
        <w:bookmarkStart w:id="1940" w:name="_Toc57887762"/>
        <w:bookmarkStart w:id="1941" w:name="_Toc57887891"/>
        <w:bookmarkStart w:id="1942" w:name="_Toc61429107"/>
        <w:bookmarkEnd w:id="1934"/>
        <w:bookmarkEnd w:id="1935"/>
        <w:bookmarkEnd w:id="1936"/>
        <w:bookmarkEnd w:id="1937"/>
        <w:bookmarkEnd w:id="1938"/>
        <w:bookmarkEnd w:id="1939"/>
        <w:bookmarkEnd w:id="1940"/>
        <w:bookmarkEnd w:id="1941"/>
        <w:bookmarkEnd w:id="1942"/>
      </w:del>
    </w:p>
    <w:p w14:paraId="08470D9C" w14:textId="0BEB6A29" w:rsidR="00351026" w:rsidRPr="00C85415" w:rsidDel="00F44906" w:rsidRDefault="00351026">
      <w:pPr>
        <w:pStyle w:val="Overskrift1"/>
        <w:rPr>
          <w:del w:id="1943" w:author="Ole Vilstrup" w:date="2020-12-01T12:12:00Z"/>
        </w:rPr>
        <w:pPrChange w:id="1944" w:author="Ole Vilstrup" w:date="2020-12-03T11:26:00Z">
          <w:pPr/>
        </w:pPrChange>
      </w:pPr>
      <w:bookmarkStart w:id="1945" w:name="_Toc57717184"/>
      <w:bookmarkStart w:id="1946" w:name="_Toc57718030"/>
      <w:bookmarkStart w:id="1947" w:name="_Toc57886949"/>
      <w:bookmarkStart w:id="1948" w:name="_Toc57887214"/>
      <w:bookmarkStart w:id="1949" w:name="_Toc57887479"/>
      <w:bookmarkStart w:id="1950" w:name="_Toc57887629"/>
      <w:bookmarkStart w:id="1951" w:name="_Toc57887763"/>
      <w:bookmarkStart w:id="1952" w:name="_Toc57887892"/>
      <w:bookmarkStart w:id="1953" w:name="_Toc61429108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</w:p>
    <w:p w14:paraId="0E68719B" w14:textId="27AEACF5" w:rsidR="007F56AC" w:rsidRPr="006203F2" w:rsidDel="00F44906" w:rsidRDefault="007F56AC">
      <w:pPr>
        <w:pStyle w:val="Overskrift1"/>
        <w:rPr>
          <w:del w:id="1954" w:author="Ole Vilstrup" w:date="2020-12-01T12:12:00Z"/>
          <w:b w:val="0"/>
          <w:bCs w:val="0"/>
          <w:u w:val="single"/>
          <w:rPrChange w:id="1955" w:author="Ole Vilstrup" w:date="2020-12-11T14:26:00Z">
            <w:rPr>
              <w:del w:id="1956" w:author="Ole Vilstrup" w:date="2020-12-01T12:12:00Z"/>
              <w:b/>
              <w:bCs/>
              <w:u w:val="single"/>
            </w:rPr>
          </w:rPrChange>
        </w:rPr>
        <w:pPrChange w:id="1957" w:author="Ole Vilstrup" w:date="2020-12-03T11:26:00Z">
          <w:pPr/>
        </w:pPrChange>
      </w:pPr>
      <w:del w:id="1958" w:author="Ole Vilstrup" w:date="2020-12-01T12:12:00Z">
        <w:r w:rsidRPr="006203F2" w:rsidDel="00F44906">
          <w:rPr>
            <w:b w:val="0"/>
            <w:bCs w:val="0"/>
            <w:u w:val="single"/>
            <w:rPrChange w:id="1959" w:author="Ole Vilstrup" w:date="2020-12-11T14:26:00Z">
              <w:rPr>
                <w:b/>
                <w:bCs/>
                <w:u w:val="single"/>
              </w:rPr>
            </w:rPrChange>
          </w:rPr>
          <w:delText>Modtager Access-Punkt</w:delText>
        </w:r>
        <w:bookmarkStart w:id="1960" w:name="_Toc57717185"/>
        <w:bookmarkStart w:id="1961" w:name="_Toc57718031"/>
        <w:bookmarkStart w:id="1962" w:name="_Toc57886950"/>
        <w:bookmarkStart w:id="1963" w:name="_Toc57887215"/>
        <w:bookmarkStart w:id="1964" w:name="_Toc57887480"/>
        <w:bookmarkStart w:id="1965" w:name="_Toc57887630"/>
        <w:bookmarkStart w:id="1966" w:name="_Toc57887764"/>
        <w:bookmarkStart w:id="1967" w:name="_Toc57887893"/>
        <w:bookmarkStart w:id="1968" w:name="_Toc61429109"/>
        <w:bookmarkEnd w:id="1960"/>
        <w:bookmarkEnd w:id="1961"/>
        <w:bookmarkEnd w:id="1962"/>
        <w:bookmarkEnd w:id="1963"/>
        <w:bookmarkEnd w:id="1964"/>
        <w:bookmarkEnd w:id="1965"/>
        <w:bookmarkEnd w:id="1966"/>
        <w:bookmarkEnd w:id="1967"/>
        <w:bookmarkEnd w:id="1968"/>
      </w:del>
    </w:p>
    <w:p w14:paraId="3EC5CCE1" w14:textId="2D8A8113" w:rsidR="00AB195A" w:rsidRPr="00C85415" w:rsidDel="00F44906" w:rsidRDefault="00AB195A">
      <w:pPr>
        <w:pStyle w:val="Overskrift1"/>
        <w:rPr>
          <w:del w:id="1969" w:author="Ole Vilstrup" w:date="2020-12-01T12:12:00Z"/>
        </w:rPr>
        <w:pPrChange w:id="1970" w:author="Ole Vilstrup" w:date="2020-12-03T11:26:00Z">
          <w:pPr>
            <w:pStyle w:val="Listeafsnit"/>
            <w:numPr>
              <w:numId w:val="10"/>
            </w:numPr>
            <w:ind w:left="1636" w:hanging="360"/>
          </w:pPr>
        </w:pPrChange>
      </w:pPr>
      <w:del w:id="1971" w:author="Ole Vilstrup" w:date="2020-12-01T12:12:00Z">
        <w:r w:rsidRPr="00C15F59" w:rsidDel="00F44906">
          <w:delText xml:space="preserve">modtager Meddelelsestype-X fra </w:delText>
        </w:r>
        <w:r w:rsidR="00BB6983" w:rsidRPr="00C85415" w:rsidDel="00F44906">
          <w:delText>Modtager-B</w:delText>
        </w:r>
        <w:r w:rsidRPr="00C85415" w:rsidDel="00F44906">
          <w:delText>’s Access-punkt</w:delText>
        </w:r>
        <w:bookmarkStart w:id="1972" w:name="_Toc57717186"/>
        <w:bookmarkStart w:id="1973" w:name="_Toc57718032"/>
        <w:bookmarkStart w:id="1974" w:name="_Toc57886951"/>
        <w:bookmarkStart w:id="1975" w:name="_Toc57887216"/>
        <w:bookmarkStart w:id="1976" w:name="_Toc57887481"/>
        <w:bookmarkStart w:id="1977" w:name="_Toc57887631"/>
        <w:bookmarkStart w:id="1978" w:name="_Toc57887765"/>
        <w:bookmarkStart w:id="1979" w:name="_Toc57887894"/>
        <w:bookmarkStart w:id="1980" w:name="_Toc61429110"/>
        <w:bookmarkEnd w:id="1972"/>
        <w:bookmarkEnd w:id="1973"/>
        <w:bookmarkEnd w:id="1974"/>
        <w:bookmarkEnd w:id="1975"/>
        <w:bookmarkEnd w:id="1976"/>
        <w:bookmarkEnd w:id="1977"/>
        <w:bookmarkEnd w:id="1978"/>
        <w:bookmarkEnd w:id="1979"/>
        <w:bookmarkEnd w:id="1980"/>
      </w:del>
    </w:p>
    <w:p w14:paraId="41452CC7" w14:textId="4DB9B6B3" w:rsidR="00F609B6" w:rsidRPr="00C85415" w:rsidDel="00F44906" w:rsidRDefault="00F609B6">
      <w:pPr>
        <w:pStyle w:val="Overskrift1"/>
        <w:rPr>
          <w:del w:id="1981" w:author="Ole Vilstrup" w:date="2020-12-01T12:12:00Z"/>
        </w:rPr>
        <w:pPrChange w:id="1982" w:author="Ole Vilstrup" w:date="2020-12-03T11:26:00Z">
          <w:pPr>
            <w:pStyle w:val="Listeafsnit"/>
            <w:numPr>
              <w:numId w:val="10"/>
            </w:numPr>
            <w:ind w:left="1636" w:hanging="360"/>
          </w:pPr>
        </w:pPrChange>
      </w:pPr>
      <w:del w:id="1983" w:author="Ole Vilstrup" w:date="2020-12-01T12:12:00Z">
        <w:r w:rsidRPr="00C85415" w:rsidDel="00F44906">
          <w:delText xml:space="preserve">slår </w:delText>
        </w:r>
        <w:r w:rsidR="00BB6983" w:rsidRPr="00C85415" w:rsidDel="00F44906">
          <w:delText>Modtager-B</w:delText>
        </w:r>
        <w:r w:rsidRPr="00C85415" w:rsidDel="00F44906">
          <w:delText xml:space="preserve">’s </w:delText>
        </w:r>
        <w:r w:rsidR="00DA0611" w:rsidRPr="00C85415" w:rsidDel="00F44906">
          <w:delText>lokale Meddelelsestype-X adresse op i intern adressebog</w:delText>
        </w:r>
        <w:bookmarkStart w:id="1984" w:name="_Toc57717187"/>
        <w:bookmarkStart w:id="1985" w:name="_Toc57718033"/>
        <w:bookmarkStart w:id="1986" w:name="_Toc57886952"/>
        <w:bookmarkStart w:id="1987" w:name="_Toc57887217"/>
        <w:bookmarkStart w:id="1988" w:name="_Toc57887482"/>
        <w:bookmarkStart w:id="1989" w:name="_Toc57887632"/>
        <w:bookmarkStart w:id="1990" w:name="_Toc57887766"/>
        <w:bookmarkStart w:id="1991" w:name="_Toc57887895"/>
        <w:bookmarkStart w:id="1992" w:name="_Toc61429111"/>
        <w:bookmarkEnd w:id="1984"/>
        <w:bookmarkEnd w:id="1985"/>
        <w:bookmarkEnd w:id="1986"/>
        <w:bookmarkEnd w:id="1987"/>
        <w:bookmarkEnd w:id="1988"/>
        <w:bookmarkEnd w:id="1989"/>
        <w:bookmarkEnd w:id="1990"/>
        <w:bookmarkEnd w:id="1991"/>
        <w:bookmarkEnd w:id="1992"/>
      </w:del>
    </w:p>
    <w:p w14:paraId="673BBF1B" w14:textId="6FDE1D24" w:rsidR="00DA0611" w:rsidRPr="00C85415" w:rsidDel="00F44906" w:rsidRDefault="00DA0611">
      <w:pPr>
        <w:pStyle w:val="Overskrift1"/>
        <w:rPr>
          <w:del w:id="1993" w:author="Ole Vilstrup" w:date="2020-12-01T12:12:00Z"/>
        </w:rPr>
        <w:pPrChange w:id="1994" w:author="Ole Vilstrup" w:date="2020-12-03T11:26:00Z">
          <w:pPr>
            <w:pStyle w:val="Listeafsnit"/>
            <w:numPr>
              <w:numId w:val="10"/>
            </w:numPr>
            <w:ind w:left="1636" w:hanging="360"/>
          </w:pPr>
        </w:pPrChange>
      </w:pPr>
      <w:del w:id="1995" w:author="Ole Vilstrup" w:date="2020-12-01T12:12:00Z">
        <w:r w:rsidRPr="00C85415" w:rsidDel="00F44906">
          <w:delText xml:space="preserve">sender </w:delText>
        </w:r>
        <w:r w:rsidR="00453B9E" w:rsidRPr="00C85415" w:rsidDel="00F44906">
          <w:delText>Meddelelsestype-X til denne adresse</w:delText>
        </w:r>
        <w:bookmarkStart w:id="1996" w:name="_Toc57717188"/>
        <w:bookmarkStart w:id="1997" w:name="_Toc57718034"/>
        <w:bookmarkStart w:id="1998" w:name="_Toc57886953"/>
        <w:bookmarkStart w:id="1999" w:name="_Toc57887218"/>
        <w:bookmarkStart w:id="2000" w:name="_Toc57887483"/>
        <w:bookmarkStart w:id="2001" w:name="_Toc57887633"/>
        <w:bookmarkStart w:id="2002" w:name="_Toc57887767"/>
        <w:bookmarkStart w:id="2003" w:name="_Toc57887896"/>
        <w:bookmarkStart w:id="2004" w:name="_Toc61429112"/>
        <w:bookmarkEnd w:id="1996"/>
        <w:bookmarkEnd w:id="1997"/>
        <w:bookmarkEnd w:id="1998"/>
        <w:bookmarkEnd w:id="1999"/>
        <w:bookmarkEnd w:id="2000"/>
        <w:bookmarkEnd w:id="2001"/>
        <w:bookmarkEnd w:id="2002"/>
        <w:bookmarkEnd w:id="2003"/>
        <w:bookmarkEnd w:id="2004"/>
      </w:del>
    </w:p>
    <w:p w14:paraId="262256CB" w14:textId="3710E7B0" w:rsidR="007F56AC" w:rsidRPr="00C85415" w:rsidDel="00F44906" w:rsidRDefault="007F56AC">
      <w:pPr>
        <w:pStyle w:val="Overskrift1"/>
        <w:rPr>
          <w:del w:id="2005" w:author="Ole Vilstrup" w:date="2020-12-01T12:12:00Z"/>
        </w:rPr>
        <w:pPrChange w:id="2006" w:author="Ole Vilstrup" w:date="2020-12-03T11:26:00Z">
          <w:pPr/>
        </w:pPrChange>
      </w:pPr>
      <w:bookmarkStart w:id="2007" w:name="_Toc57717189"/>
      <w:bookmarkStart w:id="2008" w:name="_Toc57718035"/>
      <w:bookmarkStart w:id="2009" w:name="_Toc57886954"/>
      <w:bookmarkStart w:id="2010" w:name="_Toc57887219"/>
      <w:bookmarkStart w:id="2011" w:name="_Toc57887484"/>
      <w:bookmarkStart w:id="2012" w:name="_Toc57887634"/>
      <w:bookmarkStart w:id="2013" w:name="_Toc57887768"/>
      <w:bookmarkStart w:id="2014" w:name="_Toc57887897"/>
      <w:bookmarkStart w:id="2015" w:name="_Toc61429113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</w:p>
    <w:p w14:paraId="54D04327" w14:textId="599144E5" w:rsidR="00374DB0" w:rsidRPr="006203F2" w:rsidDel="00F44906" w:rsidRDefault="00374DB0">
      <w:pPr>
        <w:pStyle w:val="Overskrift1"/>
        <w:rPr>
          <w:del w:id="2016" w:author="Ole Vilstrup" w:date="2020-12-01T12:12:00Z"/>
          <w:b w:val="0"/>
          <w:bCs w:val="0"/>
          <w:u w:val="single"/>
          <w:rPrChange w:id="2017" w:author="Ole Vilstrup" w:date="2020-12-11T14:26:00Z">
            <w:rPr>
              <w:del w:id="2018" w:author="Ole Vilstrup" w:date="2020-12-01T12:12:00Z"/>
              <w:b/>
              <w:bCs/>
              <w:u w:val="single"/>
            </w:rPr>
          </w:rPrChange>
        </w:rPr>
        <w:pPrChange w:id="2019" w:author="Ole Vilstrup" w:date="2020-12-03T11:26:00Z">
          <w:pPr/>
        </w:pPrChange>
      </w:pPr>
      <w:del w:id="2020" w:author="Ole Vilstrup" w:date="2020-12-01T12:12:00Z">
        <w:r w:rsidRPr="006203F2" w:rsidDel="00F44906">
          <w:rPr>
            <w:b w:val="0"/>
            <w:bCs w:val="0"/>
            <w:u w:val="single"/>
            <w:rPrChange w:id="2021" w:author="Ole Vilstrup" w:date="2020-12-11T14:26:00Z">
              <w:rPr>
                <w:b/>
                <w:bCs/>
                <w:u w:val="single"/>
              </w:rPr>
            </w:rPrChange>
          </w:rPr>
          <w:delText>Modtagersystem:</w:delText>
        </w:r>
        <w:bookmarkStart w:id="2022" w:name="_Toc57717190"/>
        <w:bookmarkStart w:id="2023" w:name="_Toc57718036"/>
        <w:bookmarkStart w:id="2024" w:name="_Toc57886955"/>
        <w:bookmarkStart w:id="2025" w:name="_Toc57887220"/>
        <w:bookmarkStart w:id="2026" w:name="_Toc57887485"/>
        <w:bookmarkStart w:id="2027" w:name="_Toc57887635"/>
        <w:bookmarkStart w:id="2028" w:name="_Toc57887769"/>
        <w:bookmarkStart w:id="2029" w:name="_Toc57887898"/>
        <w:bookmarkStart w:id="2030" w:name="_Toc61429114"/>
        <w:bookmarkEnd w:id="2022"/>
        <w:bookmarkEnd w:id="2023"/>
        <w:bookmarkEnd w:id="2024"/>
        <w:bookmarkEnd w:id="2025"/>
        <w:bookmarkEnd w:id="2026"/>
        <w:bookmarkEnd w:id="2027"/>
        <w:bookmarkEnd w:id="2028"/>
        <w:bookmarkEnd w:id="2029"/>
        <w:bookmarkEnd w:id="2030"/>
      </w:del>
    </w:p>
    <w:p w14:paraId="36087067" w14:textId="718D403B" w:rsidR="00374DB0" w:rsidRPr="00C85415" w:rsidDel="00F44906" w:rsidRDefault="00B044CD">
      <w:pPr>
        <w:pStyle w:val="Overskrift1"/>
        <w:rPr>
          <w:del w:id="2031" w:author="Ole Vilstrup" w:date="2020-12-01T12:12:00Z"/>
        </w:rPr>
        <w:pPrChange w:id="2032" w:author="Ole Vilstrup" w:date="2020-12-03T11:26:00Z">
          <w:pPr>
            <w:pStyle w:val="Listeafsnit"/>
            <w:numPr>
              <w:numId w:val="11"/>
            </w:numPr>
            <w:ind w:left="1636" w:hanging="360"/>
          </w:pPr>
        </w:pPrChange>
      </w:pPr>
      <w:del w:id="2033" w:author="Ole Vilstrup" w:date="2020-12-01T12:12:00Z">
        <w:r w:rsidRPr="00C15F59" w:rsidDel="00F44906">
          <w:delText>modtager Meddelelsestype-X og lagrer det i eget system</w:delText>
        </w:r>
        <w:bookmarkStart w:id="2034" w:name="_Toc57717191"/>
        <w:bookmarkStart w:id="2035" w:name="_Toc57718037"/>
        <w:bookmarkStart w:id="2036" w:name="_Toc57886956"/>
        <w:bookmarkStart w:id="2037" w:name="_Toc57887221"/>
        <w:bookmarkStart w:id="2038" w:name="_Toc57887486"/>
        <w:bookmarkStart w:id="2039" w:name="_Toc57887636"/>
        <w:bookmarkStart w:id="2040" w:name="_Toc57887770"/>
        <w:bookmarkStart w:id="2041" w:name="_Toc57887899"/>
        <w:bookmarkStart w:id="2042" w:name="_Toc61429115"/>
        <w:bookmarkEnd w:id="2034"/>
        <w:bookmarkEnd w:id="2035"/>
        <w:bookmarkEnd w:id="2036"/>
        <w:bookmarkEnd w:id="2037"/>
        <w:bookmarkEnd w:id="2038"/>
        <w:bookmarkEnd w:id="2039"/>
        <w:bookmarkEnd w:id="2040"/>
        <w:bookmarkEnd w:id="2041"/>
        <w:bookmarkEnd w:id="2042"/>
      </w:del>
    </w:p>
    <w:p w14:paraId="602DC16C" w14:textId="52E60E7E" w:rsidR="002E0026" w:rsidRPr="00C85415" w:rsidDel="00F44906" w:rsidRDefault="002E0026">
      <w:pPr>
        <w:pStyle w:val="Overskrift1"/>
        <w:rPr>
          <w:del w:id="2043" w:author="Ole Vilstrup" w:date="2020-12-01T12:12:00Z"/>
        </w:rPr>
        <w:pPrChange w:id="2044" w:author="Ole Vilstrup" w:date="2020-12-03T11:26:00Z">
          <w:pPr/>
        </w:pPrChange>
      </w:pPr>
      <w:bookmarkStart w:id="2045" w:name="_Toc57717192"/>
      <w:bookmarkStart w:id="2046" w:name="_Toc57718038"/>
      <w:bookmarkStart w:id="2047" w:name="_Toc57886957"/>
      <w:bookmarkStart w:id="2048" w:name="_Toc57887222"/>
      <w:bookmarkStart w:id="2049" w:name="_Toc57887487"/>
      <w:bookmarkStart w:id="2050" w:name="_Toc57887637"/>
      <w:bookmarkStart w:id="2051" w:name="_Toc57887771"/>
      <w:bookmarkStart w:id="2052" w:name="_Toc57887900"/>
      <w:bookmarkStart w:id="2053" w:name="_Toc61429116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</w:p>
    <w:p w14:paraId="16BB1B7C" w14:textId="1001DC11" w:rsidR="00D0497E" w:rsidRPr="006203F2" w:rsidDel="00F44906" w:rsidRDefault="00D0497E">
      <w:pPr>
        <w:pStyle w:val="Overskrift1"/>
        <w:rPr>
          <w:del w:id="2054" w:author="Ole Vilstrup" w:date="2020-12-01T12:12:00Z"/>
          <w:b w:val="0"/>
          <w:sz w:val="28"/>
          <w:szCs w:val="26"/>
          <w:rPrChange w:id="2055" w:author="Ole Vilstrup" w:date="2020-12-11T14:26:00Z">
            <w:rPr>
              <w:del w:id="2056" w:author="Ole Vilstrup" w:date="2020-12-01T12:12:00Z"/>
              <w:b/>
              <w:sz w:val="28"/>
              <w:szCs w:val="26"/>
            </w:rPr>
          </w:rPrChange>
        </w:rPr>
        <w:pPrChange w:id="2057" w:author="Ole Vilstrup" w:date="2020-12-03T11:26:00Z">
          <w:pPr>
            <w:ind w:left="0"/>
          </w:pPr>
        </w:pPrChange>
      </w:pPr>
      <w:del w:id="2058" w:author="Ole Vilstrup" w:date="2020-12-01T12:12:00Z">
        <w:r w:rsidRPr="00C85415" w:rsidDel="00F44906">
          <w:br w:type="page"/>
        </w:r>
      </w:del>
    </w:p>
    <w:p w14:paraId="4D30E1D9" w14:textId="73F53F35" w:rsidR="00E853FF" w:rsidRPr="00C85415" w:rsidDel="00F44906" w:rsidRDefault="000F0801">
      <w:pPr>
        <w:pStyle w:val="Overskrift1"/>
        <w:rPr>
          <w:del w:id="2059" w:author="Ole Vilstrup" w:date="2020-12-01T12:12:00Z"/>
        </w:rPr>
        <w:pPrChange w:id="2060" w:author="Ole Vilstrup" w:date="2020-12-03T11:26:00Z">
          <w:pPr>
            <w:pStyle w:val="Overskrift3"/>
          </w:pPr>
        </w:pPrChange>
      </w:pPr>
      <w:del w:id="2061" w:author="Ole Vilstrup" w:date="2020-12-01T12:12:00Z">
        <w:r w:rsidRPr="00C15F59" w:rsidDel="00F44906">
          <w:delText>Problemstilling vedr. a</w:delText>
        </w:r>
        <w:r w:rsidR="00E853FF" w:rsidRPr="00C85415" w:rsidDel="00F44906">
          <w:delText>rbejdsgang ved opslag i SMP og forsendelse af meddelelser</w:delText>
        </w:r>
        <w:r w:rsidR="009C65B1" w:rsidRPr="00C85415" w:rsidDel="00F44906">
          <w:delText xml:space="preserve"> ift. </w:delText>
        </w:r>
        <w:r w:rsidR="003D5F0C" w:rsidRPr="00C85415" w:rsidDel="00F44906">
          <w:delText xml:space="preserve">det </w:delText>
        </w:r>
        <w:r w:rsidR="009C65B1" w:rsidRPr="00C85415" w:rsidDel="00F44906">
          <w:delText xml:space="preserve">beskyttede </w:delText>
        </w:r>
        <w:r w:rsidR="003D5F0C" w:rsidRPr="00C85415" w:rsidDel="00F44906">
          <w:delText xml:space="preserve">SDN </w:delText>
        </w:r>
        <w:r w:rsidR="009C65B1" w:rsidRPr="00C85415" w:rsidDel="00F44906">
          <w:delText>netværk</w:delText>
        </w:r>
        <w:bookmarkStart w:id="2062" w:name="_Toc57717193"/>
        <w:bookmarkStart w:id="2063" w:name="_Toc57718039"/>
        <w:bookmarkStart w:id="2064" w:name="_Toc57886958"/>
        <w:bookmarkStart w:id="2065" w:name="_Toc57887223"/>
        <w:bookmarkStart w:id="2066" w:name="_Toc57887488"/>
        <w:bookmarkStart w:id="2067" w:name="_Toc57887638"/>
        <w:bookmarkStart w:id="2068" w:name="_Toc57887772"/>
        <w:bookmarkStart w:id="2069" w:name="_Toc57887901"/>
        <w:bookmarkStart w:id="2070" w:name="_Toc61429117"/>
        <w:bookmarkEnd w:id="2062"/>
        <w:bookmarkEnd w:id="2063"/>
        <w:bookmarkEnd w:id="2064"/>
        <w:bookmarkEnd w:id="2065"/>
        <w:bookmarkEnd w:id="2066"/>
        <w:bookmarkEnd w:id="2067"/>
        <w:bookmarkEnd w:id="2068"/>
        <w:bookmarkEnd w:id="2069"/>
        <w:bookmarkEnd w:id="2070"/>
      </w:del>
    </w:p>
    <w:p w14:paraId="023B0F5C" w14:textId="2286BE34" w:rsidR="00D0497E" w:rsidRPr="00C85415" w:rsidDel="00F44906" w:rsidRDefault="00D0497E">
      <w:pPr>
        <w:pStyle w:val="Overskrift1"/>
        <w:rPr>
          <w:del w:id="2071" w:author="Ole Vilstrup" w:date="2020-12-01T12:12:00Z"/>
        </w:rPr>
        <w:pPrChange w:id="2072" w:author="Ole Vilstrup" w:date="2020-12-03T11:26:00Z">
          <w:pPr/>
        </w:pPrChange>
      </w:pPr>
      <w:bookmarkStart w:id="2073" w:name="_Toc57717194"/>
      <w:bookmarkStart w:id="2074" w:name="_Toc57718040"/>
      <w:bookmarkStart w:id="2075" w:name="_Toc57886959"/>
      <w:bookmarkStart w:id="2076" w:name="_Toc57887224"/>
      <w:bookmarkStart w:id="2077" w:name="_Toc57887489"/>
      <w:bookmarkStart w:id="2078" w:name="_Toc57887639"/>
      <w:bookmarkStart w:id="2079" w:name="_Toc57887773"/>
      <w:bookmarkStart w:id="2080" w:name="_Toc57887902"/>
      <w:bookmarkStart w:id="2081" w:name="_Toc61429118"/>
      <w:bookmarkEnd w:id="2073"/>
      <w:bookmarkEnd w:id="2074"/>
      <w:bookmarkEnd w:id="2075"/>
      <w:bookmarkEnd w:id="2076"/>
      <w:bookmarkEnd w:id="2077"/>
      <w:bookmarkEnd w:id="2078"/>
      <w:bookmarkEnd w:id="2079"/>
      <w:bookmarkEnd w:id="2080"/>
      <w:bookmarkEnd w:id="2081"/>
    </w:p>
    <w:p w14:paraId="4B208679" w14:textId="27019908" w:rsidR="009C65B1" w:rsidRPr="00C85415" w:rsidDel="00F44906" w:rsidRDefault="009C65B1">
      <w:pPr>
        <w:pStyle w:val="Overskrift1"/>
        <w:rPr>
          <w:del w:id="2082" w:author="Ole Vilstrup" w:date="2020-12-01T12:12:00Z"/>
        </w:rPr>
        <w:pPrChange w:id="2083" w:author="Ole Vilstrup" w:date="2020-12-03T11:26:00Z">
          <w:pPr/>
        </w:pPrChange>
      </w:pPr>
      <w:del w:id="2084" w:author="Ole Vilstrup" w:date="2020-12-01T12:12:00Z">
        <w:r w:rsidRPr="00C85415" w:rsidDel="00F44906">
          <w:delText xml:space="preserve">Antagelse: sundhedsdomænet </w:delText>
        </w:r>
        <w:r w:rsidR="00586680" w:rsidRPr="00C85415" w:rsidDel="00F44906">
          <w:delText>håndterer forsendelse af meddelelser i det beskyttede SDN-netværk</w:delText>
        </w:r>
        <w:bookmarkStart w:id="2085" w:name="_Toc57717195"/>
        <w:bookmarkStart w:id="2086" w:name="_Toc57718041"/>
        <w:bookmarkStart w:id="2087" w:name="_Toc57886960"/>
        <w:bookmarkStart w:id="2088" w:name="_Toc57887225"/>
        <w:bookmarkStart w:id="2089" w:name="_Toc57887490"/>
        <w:bookmarkStart w:id="2090" w:name="_Toc57887640"/>
        <w:bookmarkStart w:id="2091" w:name="_Toc57887774"/>
        <w:bookmarkStart w:id="2092" w:name="_Toc57887903"/>
        <w:bookmarkStart w:id="2093" w:name="_Toc61429119"/>
        <w:bookmarkEnd w:id="2085"/>
        <w:bookmarkEnd w:id="2086"/>
        <w:bookmarkEnd w:id="2087"/>
        <w:bookmarkEnd w:id="2088"/>
        <w:bookmarkEnd w:id="2089"/>
        <w:bookmarkEnd w:id="2090"/>
        <w:bookmarkEnd w:id="2091"/>
        <w:bookmarkEnd w:id="2092"/>
        <w:bookmarkEnd w:id="2093"/>
      </w:del>
    </w:p>
    <w:p w14:paraId="19A4B860" w14:textId="0358A0DA" w:rsidR="00112641" w:rsidRPr="00C85415" w:rsidDel="00F44906" w:rsidRDefault="00112641">
      <w:pPr>
        <w:pStyle w:val="Overskrift1"/>
        <w:rPr>
          <w:del w:id="2094" w:author="Ole Vilstrup" w:date="2020-12-01T12:12:00Z"/>
        </w:rPr>
        <w:pPrChange w:id="2095" w:author="Ole Vilstrup" w:date="2020-12-03T11:26:00Z">
          <w:pPr/>
        </w:pPrChange>
      </w:pPr>
      <w:bookmarkStart w:id="2096" w:name="_Toc57717196"/>
      <w:bookmarkStart w:id="2097" w:name="_Toc57718042"/>
      <w:bookmarkStart w:id="2098" w:name="_Toc57886961"/>
      <w:bookmarkStart w:id="2099" w:name="_Toc57887226"/>
      <w:bookmarkStart w:id="2100" w:name="_Toc57887491"/>
      <w:bookmarkStart w:id="2101" w:name="_Toc57887641"/>
      <w:bookmarkStart w:id="2102" w:name="_Toc57887775"/>
      <w:bookmarkStart w:id="2103" w:name="_Toc57887904"/>
      <w:bookmarkStart w:id="2104" w:name="_Toc61429120"/>
      <w:bookmarkEnd w:id="2096"/>
      <w:bookmarkEnd w:id="2097"/>
      <w:bookmarkEnd w:id="2098"/>
      <w:bookmarkEnd w:id="2099"/>
      <w:bookmarkEnd w:id="2100"/>
      <w:bookmarkEnd w:id="2101"/>
      <w:bookmarkEnd w:id="2102"/>
      <w:bookmarkEnd w:id="2103"/>
      <w:bookmarkEnd w:id="2104"/>
    </w:p>
    <w:p w14:paraId="2EA5FA71" w14:textId="68EEA1C5" w:rsidR="0007060B" w:rsidRPr="00C85415" w:rsidDel="00F44906" w:rsidRDefault="00977DB0">
      <w:pPr>
        <w:pStyle w:val="Overskrift1"/>
        <w:rPr>
          <w:del w:id="2105" w:author="Ole Vilstrup" w:date="2020-12-01T12:12:00Z"/>
        </w:rPr>
        <w:pPrChange w:id="2106" w:author="Ole Vilstrup" w:date="2020-12-03T11:26:00Z">
          <w:pPr/>
        </w:pPrChange>
      </w:pPr>
      <w:del w:id="2107" w:author="Ole Vilstrup" w:date="2020-12-01T12:12:00Z">
        <w:r w:rsidRPr="00C85415" w:rsidDel="00F44906">
          <w:delText>Hvis parter skal kunne kommunikere på tværs af domæner, hhv. sundhedsdomæne og fællesoffentligt</w:delText>
        </w:r>
        <w:r w:rsidR="00EB5C9E" w:rsidRPr="00C85415" w:rsidDel="00F44906">
          <w:delText xml:space="preserve"> domæne </w:delText>
        </w:r>
        <w:r w:rsidR="0007060B" w:rsidRPr="00C85415" w:rsidDel="00F44906">
          <w:delText xml:space="preserve">opstår </w:delText>
        </w:r>
        <w:r w:rsidR="00EB5C9E" w:rsidRPr="00C85415" w:rsidDel="00F44906">
          <w:delText xml:space="preserve">der </w:delText>
        </w:r>
        <w:r w:rsidR="0007060B" w:rsidRPr="00C85415" w:rsidDel="00F44906">
          <w:delText xml:space="preserve">en problemstilling omkring adressering i SMP og håndtering af de derved </w:delText>
        </w:r>
        <w:r w:rsidR="00112641" w:rsidRPr="00C85415" w:rsidDel="00F44906">
          <w:delText xml:space="preserve">afledte </w:delText>
        </w:r>
        <w:r w:rsidR="00BB6983" w:rsidRPr="00C85415" w:rsidDel="00F44906">
          <w:delText>Modtager-</w:delText>
        </w:r>
        <w:r w:rsidR="00D0497E" w:rsidRPr="00C85415" w:rsidDel="00F44906">
          <w:delText>a</w:delText>
        </w:r>
        <w:r w:rsidR="00112641" w:rsidRPr="00C85415" w:rsidDel="00F44906">
          <w:delText xml:space="preserve">dresser. </w:delText>
        </w:r>
        <w:r w:rsidR="00F34E84" w:rsidRPr="00C85415" w:rsidDel="00F44906">
          <w:delText>Adresserne i det eksterne domæne set ift. afsender</w:delText>
        </w:r>
        <w:r w:rsidR="00FC6EF7" w:rsidRPr="00C85415" w:rsidDel="00F44906">
          <w:delText xml:space="preserve"> kan ikke nås umiddelbart, og der må etableres krydsdomæne gateway(s)</w:delText>
        </w:r>
        <w:r w:rsidR="00170B41" w:rsidRPr="00C85415" w:rsidDel="00F44906">
          <w:delText>,</w:delText>
        </w:r>
        <w:r w:rsidR="0074594A" w:rsidRPr="00C85415" w:rsidDel="00F44906">
          <w:delText xml:space="preserve"> der kan oversætte adresser sendt til i det ene domæne til adresser i det andet.</w:delText>
        </w:r>
        <w:bookmarkStart w:id="2108" w:name="_Toc57717197"/>
        <w:bookmarkStart w:id="2109" w:name="_Toc57718043"/>
        <w:bookmarkStart w:id="2110" w:name="_Toc57886962"/>
        <w:bookmarkStart w:id="2111" w:name="_Toc57887227"/>
        <w:bookmarkStart w:id="2112" w:name="_Toc57887492"/>
        <w:bookmarkStart w:id="2113" w:name="_Toc57887642"/>
        <w:bookmarkStart w:id="2114" w:name="_Toc57887776"/>
        <w:bookmarkStart w:id="2115" w:name="_Toc57887905"/>
        <w:bookmarkStart w:id="2116" w:name="_Toc61429121"/>
        <w:bookmarkEnd w:id="2108"/>
        <w:bookmarkEnd w:id="2109"/>
        <w:bookmarkEnd w:id="2110"/>
        <w:bookmarkEnd w:id="2111"/>
        <w:bookmarkEnd w:id="2112"/>
        <w:bookmarkEnd w:id="2113"/>
        <w:bookmarkEnd w:id="2114"/>
        <w:bookmarkEnd w:id="2115"/>
        <w:bookmarkEnd w:id="2116"/>
      </w:del>
    </w:p>
    <w:p w14:paraId="5F432CD3" w14:textId="25C0E1BA" w:rsidR="00E853FF" w:rsidRPr="00C85415" w:rsidDel="00F44906" w:rsidRDefault="00E853FF">
      <w:pPr>
        <w:pStyle w:val="Overskrift1"/>
        <w:rPr>
          <w:del w:id="2117" w:author="Ole Vilstrup" w:date="2020-12-01T12:12:00Z"/>
        </w:rPr>
        <w:pPrChange w:id="2118" w:author="Ole Vilstrup" w:date="2020-12-03T11:26:00Z">
          <w:pPr/>
        </w:pPrChange>
      </w:pPr>
      <w:bookmarkStart w:id="2119" w:name="_Toc57717198"/>
      <w:bookmarkStart w:id="2120" w:name="_Toc57718044"/>
      <w:bookmarkStart w:id="2121" w:name="_Toc57886963"/>
      <w:bookmarkStart w:id="2122" w:name="_Toc57887228"/>
      <w:bookmarkStart w:id="2123" w:name="_Toc57887493"/>
      <w:bookmarkStart w:id="2124" w:name="_Toc57887643"/>
      <w:bookmarkStart w:id="2125" w:name="_Toc57887777"/>
      <w:bookmarkStart w:id="2126" w:name="_Toc57887906"/>
      <w:bookmarkStart w:id="2127" w:name="_Toc61429122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</w:p>
    <w:p w14:paraId="3DB1C35E" w14:textId="32ABFE5F" w:rsidR="00E853FF" w:rsidRPr="00C85415" w:rsidDel="00F44906" w:rsidRDefault="00E853FF">
      <w:pPr>
        <w:pStyle w:val="Overskrift1"/>
        <w:rPr>
          <w:del w:id="2128" w:author="Ole Vilstrup" w:date="2020-12-01T12:12:00Z"/>
        </w:rPr>
        <w:pPrChange w:id="2129" w:author="Ole Vilstrup" w:date="2020-12-03T11:26:00Z">
          <w:pPr/>
        </w:pPrChange>
      </w:pPr>
      <w:del w:id="2130" w:author="Ole Vilstrup" w:date="2020-12-01T12:12:00Z">
        <w:r w:rsidRPr="00C85415" w:rsidDel="00F44906">
          <w:delText>Ved at registrere alle adresser både i sundhedsdomænet og udenfor sundhedsdomænet i SMP med minimum ”opkomst-SDN/</w:delText>
        </w:r>
        <w:r w:rsidR="00F33B9B" w:rsidRPr="00C85415" w:rsidDel="00F44906">
          <w:delText>opkomst-FOD</w:delText>
        </w:r>
        <w:r w:rsidRPr="00C85415" w:rsidDel="00F44906">
          <w:delText>” processen kan det sikres, at uanset om du er indenfor eller udenfor sundhedsdomænet</w:delText>
        </w:r>
        <w:r w:rsidR="00D0497E" w:rsidRPr="00C85415" w:rsidDel="00F44906">
          <w:delText>,</w:delText>
        </w:r>
        <w:r w:rsidRPr="00C85415" w:rsidDel="00F44906">
          <w:delText xml:space="preserve"> kan du adressere en modtager af en meddelelse på samme </w:delText>
        </w:r>
        <w:r w:rsidR="00D0497E" w:rsidRPr="00C85415" w:rsidDel="00F44906">
          <w:delText xml:space="preserve">principielle </w:delText>
        </w:r>
        <w:r w:rsidRPr="00C85415" w:rsidDel="00F44906">
          <w:delText>måde. Alle indenfor sundhedsdomænet skal slå op i SMP med ”opkomst-SDN”, alle i det fællesoffentlige domæne skal slå op i SMP med ”</w:delText>
        </w:r>
        <w:r w:rsidR="00F33B9B" w:rsidRPr="00C85415" w:rsidDel="00F44906">
          <w:delText>opkomst-FOD</w:delText>
        </w:r>
        <w:r w:rsidRPr="00C85415" w:rsidDel="00F44906">
          <w:delText>”.</w:delText>
        </w:r>
        <w:r w:rsidR="00F134BE" w:rsidRPr="00C85415" w:rsidDel="00F44906">
          <w:delText xml:space="preserve"> (opkomst-termen kan sagtens være e</w:delText>
        </w:r>
        <w:r w:rsidR="00420C11" w:rsidRPr="00C85415" w:rsidDel="00F44906">
          <w:delText>n</w:delText>
        </w:r>
        <w:r w:rsidR="00F134BE" w:rsidRPr="00C85415" w:rsidDel="00F44906">
          <w:delText xml:space="preserve"> ande</w:delText>
        </w:r>
        <w:r w:rsidR="00420C11" w:rsidRPr="00C85415" w:rsidDel="00F44906">
          <w:delText>n, pointen er, at den er ens på alle domæner i DK)</w:delText>
        </w:r>
        <w:bookmarkStart w:id="2131" w:name="_Toc57717199"/>
        <w:bookmarkStart w:id="2132" w:name="_Toc57718045"/>
        <w:bookmarkStart w:id="2133" w:name="_Toc57886964"/>
        <w:bookmarkStart w:id="2134" w:name="_Toc57887229"/>
        <w:bookmarkStart w:id="2135" w:name="_Toc57887494"/>
        <w:bookmarkStart w:id="2136" w:name="_Toc57887644"/>
        <w:bookmarkStart w:id="2137" w:name="_Toc57887778"/>
        <w:bookmarkStart w:id="2138" w:name="_Toc57887907"/>
        <w:bookmarkStart w:id="2139" w:name="_Toc61429123"/>
        <w:bookmarkEnd w:id="2131"/>
        <w:bookmarkEnd w:id="2132"/>
        <w:bookmarkEnd w:id="2133"/>
        <w:bookmarkEnd w:id="2134"/>
        <w:bookmarkEnd w:id="2135"/>
        <w:bookmarkEnd w:id="2136"/>
        <w:bookmarkEnd w:id="2137"/>
        <w:bookmarkEnd w:id="2138"/>
        <w:bookmarkEnd w:id="2139"/>
      </w:del>
    </w:p>
    <w:p w14:paraId="345E8A47" w14:textId="0B4A4221" w:rsidR="00FD1F74" w:rsidRPr="00C85415" w:rsidDel="00F44906" w:rsidRDefault="00FD1F74">
      <w:pPr>
        <w:pStyle w:val="Overskrift1"/>
        <w:rPr>
          <w:del w:id="2140" w:author="Ole Vilstrup" w:date="2020-12-01T12:12:00Z"/>
        </w:rPr>
        <w:pPrChange w:id="2141" w:author="Ole Vilstrup" w:date="2020-12-03T11:26:00Z">
          <w:pPr/>
        </w:pPrChange>
      </w:pPr>
      <w:bookmarkStart w:id="2142" w:name="_Toc57717200"/>
      <w:bookmarkStart w:id="2143" w:name="_Toc57718046"/>
      <w:bookmarkStart w:id="2144" w:name="_Toc57886965"/>
      <w:bookmarkStart w:id="2145" w:name="_Toc57887230"/>
      <w:bookmarkStart w:id="2146" w:name="_Toc57887495"/>
      <w:bookmarkStart w:id="2147" w:name="_Toc57887645"/>
      <w:bookmarkStart w:id="2148" w:name="_Toc57887779"/>
      <w:bookmarkStart w:id="2149" w:name="_Toc57887908"/>
      <w:bookmarkStart w:id="2150" w:name="_Toc61429124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</w:p>
    <w:p w14:paraId="67A0BD05" w14:textId="68EA815D" w:rsidR="00E853FF" w:rsidRPr="00C85415" w:rsidDel="00F44906" w:rsidRDefault="00E853FF">
      <w:pPr>
        <w:pStyle w:val="Overskrift1"/>
        <w:rPr>
          <w:del w:id="2151" w:author="Ole Vilstrup" w:date="2020-12-01T12:12:00Z"/>
        </w:rPr>
        <w:pPrChange w:id="2152" w:author="Ole Vilstrup" w:date="2020-12-03T11:26:00Z">
          <w:pPr/>
        </w:pPrChange>
      </w:pPr>
      <w:del w:id="2153" w:author="Ole Vilstrup" w:date="2020-12-01T12:12:00Z">
        <w:r w:rsidRPr="00C85415" w:rsidDel="00F44906">
          <w:delText xml:space="preserve">Kun krydsdomæne gateways </w:delText>
        </w:r>
        <w:r w:rsidRPr="00C85415" w:rsidDel="00F44906">
          <w:rPr>
            <w:sz w:val="20"/>
            <w:szCs w:val="20"/>
          </w:rPr>
          <w:delText xml:space="preserve">(Xdomæne-gateway) </w:delText>
        </w:r>
        <w:r w:rsidRPr="00C85415" w:rsidDel="00F44906">
          <w:delText>skal kunne forstå at omsætte ”opkomst-SDN/</w:delText>
        </w:r>
      </w:del>
      <w:del w:id="2154" w:author="Ole Vilstrup" w:date="2020-05-25T10:22:00Z">
        <w:r w:rsidR="00A91A48" w:rsidRPr="00C85415" w:rsidDel="00F4236C">
          <w:delText>Distribution</w:delText>
        </w:r>
      </w:del>
      <w:del w:id="2155" w:author="Ole Vilstrup" w:date="2020-12-01T12:12:00Z">
        <w:r w:rsidR="00A91A48" w:rsidRPr="00C85415" w:rsidDel="00F44906">
          <w:delText>-FOD</w:delText>
        </w:r>
        <w:r w:rsidRPr="00C85415" w:rsidDel="00F44906">
          <w:delText>” hhv. ”</w:delText>
        </w:r>
        <w:r w:rsidR="00F33B9B" w:rsidRPr="00C85415" w:rsidDel="00F44906">
          <w:delText>opkomst-FOD</w:delText>
        </w:r>
        <w:r w:rsidRPr="00C85415" w:rsidDel="00F44906">
          <w:delText>/</w:delText>
        </w:r>
      </w:del>
      <w:del w:id="2156" w:author="Ole Vilstrup" w:date="2020-05-25T10:22:00Z">
        <w:r w:rsidRPr="00C85415" w:rsidDel="004E00E4">
          <w:delText>distribution</w:delText>
        </w:r>
      </w:del>
      <w:del w:id="2157" w:author="Ole Vilstrup" w:date="2020-12-01T12:12:00Z">
        <w:r w:rsidRPr="00C85415" w:rsidDel="00F44906">
          <w:delText xml:space="preserve">-SDN” fra den ene til den anden proces, hvormed det bliver en måde at kunne stille krav til Access-Punkter, som tilbyder sig som krydsdomæne gateways. </w:delText>
        </w:r>
        <w:bookmarkStart w:id="2158" w:name="_Toc57717201"/>
        <w:bookmarkStart w:id="2159" w:name="_Toc57718047"/>
        <w:bookmarkStart w:id="2160" w:name="_Toc57886966"/>
        <w:bookmarkStart w:id="2161" w:name="_Toc57887231"/>
        <w:bookmarkStart w:id="2162" w:name="_Toc57887496"/>
        <w:bookmarkStart w:id="2163" w:name="_Toc57887646"/>
        <w:bookmarkStart w:id="2164" w:name="_Toc57887780"/>
        <w:bookmarkStart w:id="2165" w:name="_Toc57887909"/>
        <w:bookmarkStart w:id="2166" w:name="_Toc61429125"/>
        <w:bookmarkEnd w:id="2158"/>
        <w:bookmarkEnd w:id="2159"/>
        <w:bookmarkEnd w:id="2160"/>
        <w:bookmarkEnd w:id="2161"/>
        <w:bookmarkEnd w:id="2162"/>
        <w:bookmarkEnd w:id="2163"/>
        <w:bookmarkEnd w:id="2164"/>
        <w:bookmarkEnd w:id="2165"/>
        <w:bookmarkEnd w:id="2166"/>
      </w:del>
    </w:p>
    <w:p w14:paraId="4CD3F87E" w14:textId="0771C280" w:rsidR="00FD1F74" w:rsidRPr="00C85415" w:rsidDel="00F44906" w:rsidRDefault="00FD1F74">
      <w:pPr>
        <w:pStyle w:val="Overskrift1"/>
        <w:rPr>
          <w:del w:id="2167" w:author="Ole Vilstrup" w:date="2020-12-01T12:12:00Z"/>
        </w:rPr>
        <w:pPrChange w:id="2168" w:author="Ole Vilstrup" w:date="2020-12-03T11:26:00Z">
          <w:pPr/>
        </w:pPrChange>
      </w:pPr>
      <w:bookmarkStart w:id="2169" w:name="_Toc57717202"/>
      <w:bookmarkStart w:id="2170" w:name="_Toc57718048"/>
      <w:bookmarkStart w:id="2171" w:name="_Toc57886967"/>
      <w:bookmarkStart w:id="2172" w:name="_Toc57887232"/>
      <w:bookmarkStart w:id="2173" w:name="_Toc57887497"/>
      <w:bookmarkStart w:id="2174" w:name="_Toc57887647"/>
      <w:bookmarkStart w:id="2175" w:name="_Toc57887781"/>
      <w:bookmarkStart w:id="2176" w:name="_Toc57887910"/>
      <w:bookmarkStart w:id="2177" w:name="_Toc61429126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</w:p>
    <w:p w14:paraId="1C805AC9" w14:textId="1107D8C0" w:rsidR="00E853FF" w:rsidRPr="00C85415" w:rsidDel="00F44906" w:rsidRDefault="00E853FF">
      <w:pPr>
        <w:pStyle w:val="Overskrift1"/>
        <w:rPr>
          <w:del w:id="2178" w:author="Ole Vilstrup" w:date="2020-12-01T12:12:00Z"/>
        </w:rPr>
        <w:pPrChange w:id="2179" w:author="Ole Vilstrup" w:date="2020-12-03T11:26:00Z">
          <w:pPr/>
        </w:pPrChange>
      </w:pPr>
      <w:del w:id="2180" w:author="Ole Vilstrup" w:date="2020-12-01T12:12:00Z">
        <w:r w:rsidRPr="00C85415" w:rsidDel="00F44906">
          <w:delText xml:space="preserve">Kun domæne gateways </w:delText>
        </w:r>
        <w:r w:rsidRPr="00C85415" w:rsidDel="00F44906">
          <w:rPr>
            <w:sz w:val="20"/>
            <w:szCs w:val="20"/>
          </w:rPr>
          <w:delText xml:space="preserve">(domæne-gateway) </w:delText>
        </w:r>
        <w:r w:rsidRPr="00C85415" w:rsidDel="00F44906">
          <w:delText>skal kunne forstå at omsætte ”opkomst-SDN/distribution-SDN” og ”</w:delText>
        </w:r>
        <w:r w:rsidR="00F33B9B" w:rsidRPr="00C85415" w:rsidDel="00F44906">
          <w:delText>opkomst-FOD</w:delText>
        </w:r>
        <w:r w:rsidRPr="00C85415" w:rsidDel="00F44906">
          <w:delText>/</w:delText>
        </w:r>
        <w:r w:rsidR="00A91A48" w:rsidRPr="00C85415" w:rsidDel="00F44906">
          <w:delText>Distribution-FOD</w:delText>
        </w:r>
        <w:r w:rsidRPr="00C85415" w:rsidDel="00F44906">
          <w:delText xml:space="preserve">” fra den ene til den anden proces, hvormed det bliver en måde at kunne stille krav til Access-Punkter, som tilbyder sig som interne domæne gateways i 3C modeller. </w:delText>
        </w:r>
        <w:bookmarkStart w:id="2181" w:name="_Toc57717203"/>
        <w:bookmarkStart w:id="2182" w:name="_Toc57718049"/>
        <w:bookmarkStart w:id="2183" w:name="_Toc57886968"/>
        <w:bookmarkStart w:id="2184" w:name="_Toc57887233"/>
        <w:bookmarkStart w:id="2185" w:name="_Toc57887498"/>
        <w:bookmarkStart w:id="2186" w:name="_Toc57887648"/>
        <w:bookmarkStart w:id="2187" w:name="_Toc57887782"/>
        <w:bookmarkStart w:id="2188" w:name="_Toc57887911"/>
        <w:bookmarkStart w:id="2189" w:name="_Toc61429127"/>
        <w:bookmarkEnd w:id="2181"/>
        <w:bookmarkEnd w:id="2182"/>
        <w:bookmarkEnd w:id="2183"/>
        <w:bookmarkEnd w:id="2184"/>
        <w:bookmarkEnd w:id="2185"/>
        <w:bookmarkEnd w:id="2186"/>
        <w:bookmarkEnd w:id="2187"/>
        <w:bookmarkEnd w:id="2188"/>
        <w:bookmarkEnd w:id="2189"/>
      </w:del>
    </w:p>
    <w:p w14:paraId="043DBC59" w14:textId="7512F27F" w:rsidR="00FD1F74" w:rsidRPr="00C85415" w:rsidDel="00F44906" w:rsidRDefault="00FD1F74">
      <w:pPr>
        <w:pStyle w:val="Overskrift1"/>
        <w:rPr>
          <w:del w:id="2190" w:author="Ole Vilstrup" w:date="2020-12-01T12:12:00Z"/>
        </w:rPr>
        <w:pPrChange w:id="2191" w:author="Ole Vilstrup" w:date="2020-12-03T11:26:00Z">
          <w:pPr/>
        </w:pPrChange>
      </w:pPr>
      <w:bookmarkStart w:id="2192" w:name="_Toc57717204"/>
      <w:bookmarkStart w:id="2193" w:name="_Toc57718050"/>
      <w:bookmarkStart w:id="2194" w:name="_Toc57886969"/>
      <w:bookmarkStart w:id="2195" w:name="_Toc57887234"/>
      <w:bookmarkStart w:id="2196" w:name="_Toc57887499"/>
      <w:bookmarkStart w:id="2197" w:name="_Toc57887649"/>
      <w:bookmarkStart w:id="2198" w:name="_Toc57887783"/>
      <w:bookmarkStart w:id="2199" w:name="_Toc57887912"/>
      <w:bookmarkStart w:id="2200" w:name="_Toc61429128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</w:p>
    <w:p w14:paraId="03278F10" w14:textId="2EE37520" w:rsidR="00E853FF" w:rsidRPr="00C85415" w:rsidDel="00F44906" w:rsidRDefault="00E853FF">
      <w:pPr>
        <w:pStyle w:val="Overskrift1"/>
        <w:rPr>
          <w:del w:id="2201" w:author="Ole Vilstrup" w:date="2020-12-01T12:12:00Z"/>
        </w:rPr>
        <w:pPrChange w:id="2202" w:author="Ole Vilstrup" w:date="2020-12-03T11:26:00Z">
          <w:pPr/>
        </w:pPrChange>
      </w:pPr>
      <w:del w:id="2203" w:author="Ole Vilstrup" w:date="2020-12-01T12:12:00Z">
        <w:r w:rsidRPr="00C85415" w:rsidDel="00F44906">
          <w:delText>Systemer i sundhedsdomænet, der udstiller adresser med meddelelsestyper både indenfor og udenfor sundhedsdomænet skal altså minimum registrere 2 adresser i SMP:</w:delText>
        </w:r>
        <w:bookmarkStart w:id="2204" w:name="_Toc57717205"/>
        <w:bookmarkStart w:id="2205" w:name="_Toc57718051"/>
        <w:bookmarkStart w:id="2206" w:name="_Toc57886970"/>
        <w:bookmarkStart w:id="2207" w:name="_Toc57887235"/>
        <w:bookmarkStart w:id="2208" w:name="_Toc57887500"/>
        <w:bookmarkStart w:id="2209" w:name="_Toc57887650"/>
        <w:bookmarkStart w:id="2210" w:name="_Toc57887784"/>
        <w:bookmarkStart w:id="2211" w:name="_Toc57887913"/>
        <w:bookmarkStart w:id="2212" w:name="_Toc61429129"/>
        <w:bookmarkEnd w:id="2204"/>
        <w:bookmarkEnd w:id="2205"/>
        <w:bookmarkEnd w:id="2206"/>
        <w:bookmarkEnd w:id="2207"/>
        <w:bookmarkEnd w:id="2208"/>
        <w:bookmarkEnd w:id="2209"/>
        <w:bookmarkEnd w:id="2210"/>
        <w:bookmarkEnd w:id="2211"/>
        <w:bookmarkEnd w:id="2212"/>
      </w:del>
    </w:p>
    <w:p w14:paraId="1FA81B93" w14:textId="67112C15" w:rsidR="00E853FF" w:rsidRPr="00C85415" w:rsidDel="00F44906" w:rsidRDefault="00E853FF">
      <w:pPr>
        <w:pStyle w:val="Overskrift1"/>
        <w:rPr>
          <w:del w:id="2213" w:author="Ole Vilstrup" w:date="2020-12-01T12:12:00Z"/>
        </w:rPr>
        <w:pPrChange w:id="2214" w:author="Ole Vilstrup" w:date="2020-12-03T11:26:00Z">
          <w:pPr/>
        </w:pPrChange>
      </w:pPr>
      <w:bookmarkStart w:id="2215" w:name="_Toc57717206"/>
      <w:bookmarkStart w:id="2216" w:name="_Toc57718052"/>
      <w:bookmarkStart w:id="2217" w:name="_Toc57886971"/>
      <w:bookmarkStart w:id="2218" w:name="_Toc57887236"/>
      <w:bookmarkStart w:id="2219" w:name="_Toc57887501"/>
      <w:bookmarkStart w:id="2220" w:name="_Toc57887651"/>
      <w:bookmarkStart w:id="2221" w:name="_Toc57887785"/>
      <w:bookmarkStart w:id="2222" w:name="_Toc57887914"/>
      <w:bookmarkStart w:id="2223" w:name="_Toc61429130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</w:p>
    <w:p w14:paraId="0F36AA2E" w14:textId="401BA11C" w:rsidR="00E853FF" w:rsidRPr="00C85415" w:rsidDel="00F44906" w:rsidRDefault="00E853FF">
      <w:pPr>
        <w:pStyle w:val="Overskrift1"/>
        <w:rPr>
          <w:del w:id="2224" w:author="Ole Vilstrup" w:date="2020-12-01T12:12:00Z"/>
        </w:rPr>
        <w:pPrChange w:id="2225" w:author="Ole Vilstrup" w:date="2020-12-03T11:26:00Z">
          <w:pPr>
            <w:pStyle w:val="Listeafsnit"/>
            <w:numPr>
              <w:numId w:val="12"/>
            </w:numPr>
            <w:ind w:left="1636" w:hanging="360"/>
          </w:pPr>
        </w:pPrChange>
      </w:pPr>
      <w:del w:id="2226" w:author="Ole Vilstrup" w:date="2020-12-01T12:12:00Z">
        <w:r w:rsidRPr="00C85415" w:rsidDel="00F44906">
          <w:delText>en opkomst-SDN for alle indenfor sundhedsdomænet</w:delText>
        </w:r>
        <w:bookmarkStart w:id="2227" w:name="_Toc57717207"/>
        <w:bookmarkStart w:id="2228" w:name="_Toc57718053"/>
        <w:bookmarkStart w:id="2229" w:name="_Toc57886972"/>
        <w:bookmarkStart w:id="2230" w:name="_Toc57887237"/>
        <w:bookmarkStart w:id="2231" w:name="_Toc57887502"/>
        <w:bookmarkStart w:id="2232" w:name="_Toc57887652"/>
        <w:bookmarkStart w:id="2233" w:name="_Toc57887786"/>
        <w:bookmarkStart w:id="2234" w:name="_Toc57887915"/>
        <w:bookmarkStart w:id="2235" w:name="_Toc61429131"/>
        <w:bookmarkEnd w:id="2227"/>
        <w:bookmarkEnd w:id="2228"/>
        <w:bookmarkEnd w:id="2229"/>
        <w:bookmarkEnd w:id="2230"/>
        <w:bookmarkEnd w:id="2231"/>
        <w:bookmarkEnd w:id="2232"/>
        <w:bookmarkEnd w:id="2233"/>
        <w:bookmarkEnd w:id="2234"/>
        <w:bookmarkEnd w:id="2235"/>
      </w:del>
    </w:p>
    <w:p w14:paraId="3F2B4DAD" w14:textId="2A7D1040" w:rsidR="00E853FF" w:rsidRPr="00C85415" w:rsidDel="00F44906" w:rsidRDefault="00E853FF">
      <w:pPr>
        <w:pStyle w:val="Overskrift1"/>
        <w:rPr>
          <w:del w:id="2236" w:author="Ole Vilstrup" w:date="2020-12-01T12:12:00Z"/>
        </w:rPr>
        <w:pPrChange w:id="2237" w:author="Ole Vilstrup" w:date="2020-12-03T11:26:00Z">
          <w:pPr>
            <w:pStyle w:val="Listeafsnit"/>
            <w:numPr>
              <w:numId w:val="12"/>
            </w:numPr>
            <w:ind w:left="1636" w:hanging="360"/>
          </w:pPr>
        </w:pPrChange>
      </w:pPr>
      <w:del w:id="2238" w:author="Ole Vilstrup" w:date="2020-12-01T12:12:00Z">
        <w:r w:rsidRPr="00C85415" w:rsidDel="00F44906">
          <w:delText xml:space="preserve">en </w:delText>
        </w:r>
        <w:r w:rsidR="00F33B9B" w:rsidRPr="00C85415" w:rsidDel="00F44906">
          <w:delText>opkomst-FOD</w:delText>
        </w:r>
        <w:r w:rsidRPr="00C85415" w:rsidDel="00F44906">
          <w:delText xml:space="preserve"> for alle </w:delText>
        </w:r>
        <w:r w:rsidR="00C303F7" w:rsidRPr="00C85415" w:rsidDel="00F44906">
          <w:delText xml:space="preserve">i det fællesoffentlige </w:delText>
        </w:r>
        <w:r w:rsidRPr="00C85415" w:rsidDel="00F44906">
          <w:delText>domæne</w:delText>
        </w:r>
        <w:bookmarkStart w:id="2239" w:name="_Toc57717208"/>
        <w:bookmarkStart w:id="2240" w:name="_Toc57718054"/>
        <w:bookmarkStart w:id="2241" w:name="_Toc57886973"/>
        <w:bookmarkStart w:id="2242" w:name="_Toc57887238"/>
        <w:bookmarkStart w:id="2243" w:name="_Toc57887503"/>
        <w:bookmarkStart w:id="2244" w:name="_Toc57887653"/>
        <w:bookmarkStart w:id="2245" w:name="_Toc57887787"/>
        <w:bookmarkStart w:id="2246" w:name="_Toc57887916"/>
        <w:bookmarkStart w:id="2247" w:name="_Toc61429132"/>
        <w:bookmarkEnd w:id="2239"/>
        <w:bookmarkEnd w:id="2240"/>
        <w:bookmarkEnd w:id="2241"/>
        <w:bookmarkEnd w:id="2242"/>
        <w:bookmarkEnd w:id="2243"/>
        <w:bookmarkEnd w:id="2244"/>
        <w:bookmarkEnd w:id="2245"/>
        <w:bookmarkEnd w:id="2246"/>
        <w:bookmarkEnd w:id="2247"/>
      </w:del>
    </w:p>
    <w:p w14:paraId="7B4FAAB4" w14:textId="65474052" w:rsidR="00E853FF" w:rsidRPr="00C85415" w:rsidDel="00F44906" w:rsidRDefault="00E853FF">
      <w:pPr>
        <w:pStyle w:val="Overskrift1"/>
        <w:rPr>
          <w:del w:id="2248" w:author="Ole Vilstrup" w:date="2020-12-01T12:12:00Z"/>
        </w:rPr>
        <w:pPrChange w:id="2249" w:author="Ole Vilstrup" w:date="2020-12-03T11:26:00Z">
          <w:pPr>
            <w:pStyle w:val="Listeafsnit"/>
            <w:numPr>
              <w:numId w:val="12"/>
            </w:numPr>
            <w:ind w:left="1636" w:hanging="360"/>
          </w:pPr>
        </w:pPrChange>
      </w:pPr>
      <w:del w:id="2250" w:author="Ole Vilstrup" w:date="2020-12-01T12:12:00Z">
        <w:r w:rsidRPr="00C85415" w:rsidDel="00F44906">
          <w:delText>evt. en distribution-SDN ved anvendelse af en 3C model.</w:delText>
        </w:r>
        <w:bookmarkStart w:id="2251" w:name="_Toc57717209"/>
        <w:bookmarkStart w:id="2252" w:name="_Toc57718055"/>
        <w:bookmarkStart w:id="2253" w:name="_Toc57886974"/>
        <w:bookmarkStart w:id="2254" w:name="_Toc57887239"/>
        <w:bookmarkStart w:id="2255" w:name="_Toc57887504"/>
        <w:bookmarkStart w:id="2256" w:name="_Toc57887654"/>
        <w:bookmarkStart w:id="2257" w:name="_Toc57887788"/>
        <w:bookmarkStart w:id="2258" w:name="_Toc57887917"/>
        <w:bookmarkStart w:id="2259" w:name="_Toc61429133"/>
        <w:bookmarkEnd w:id="2251"/>
        <w:bookmarkEnd w:id="2252"/>
        <w:bookmarkEnd w:id="2253"/>
        <w:bookmarkEnd w:id="2254"/>
        <w:bookmarkEnd w:id="2255"/>
        <w:bookmarkEnd w:id="2256"/>
        <w:bookmarkEnd w:id="2257"/>
        <w:bookmarkEnd w:id="2258"/>
        <w:bookmarkEnd w:id="2259"/>
      </w:del>
    </w:p>
    <w:p w14:paraId="6AC2D2C9" w14:textId="797B8964" w:rsidR="00D0497E" w:rsidRPr="00C85415" w:rsidDel="00F44906" w:rsidRDefault="00D0497E">
      <w:pPr>
        <w:pStyle w:val="Overskrift1"/>
        <w:rPr>
          <w:del w:id="2260" w:author="Ole Vilstrup" w:date="2020-12-01T12:12:00Z"/>
        </w:rPr>
        <w:pPrChange w:id="2261" w:author="Ole Vilstrup" w:date="2020-12-03T11:26:00Z">
          <w:pPr/>
        </w:pPrChange>
      </w:pPr>
      <w:bookmarkStart w:id="2262" w:name="_Toc57717210"/>
      <w:bookmarkStart w:id="2263" w:name="_Toc57718056"/>
      <w:bookmarkStart w:id="2264" w:name="_Toc57886975"/>
      <w:bookmarkStart w:id="2265" w:name="_Toc57887240"/>
      <w:bookmarkStart w:id="2266" w:name="_Toc57887505"/>
      <w:bookmarkStart w:id="2267" w:name="_Toc57887655"/>
      <w:bookmarkStart w:id="2268" w:name="_Toc57887789"/>
      <w:bookmarkStart w:id="2269" w:name="_Toc57887918"/>
      <w:bookmarkStart w:id="2270" w:name="_Toc61429134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</w:p>
    <w:p w14:paraId="77E84661" w14:textId="55F6FFAB" w:rsidR="00B34D54" w:rsidRPr="00C85415" w:rsidDel="00F44906" w:rsidRDefault="00B34D54">
      <w:pPr>
        <w:pStyle w:val="Overskrift1"/>
        <w:rPr>
          <w:del w:id="2271" w:author="Ole Vilstrup" w:date="2020-12-01T12:12:00Z"/>
        </w:rPr>
        <w:pPrChange w:id="2272" w:author="Ole Vilstrup" w:date="2020-12-03T11:26:00Z">
          <w:pPr/>
        </w:pPrChange>
      </w:pPr>
      <w:del w:id="2273" w:author="Ole Vilstrup" w:date="2020-12-01T12:12:00Z">
        <w:r w:rsidRPr="00C85415" w:rsidDel="00F44906">
          <w:delText xml:space="preserve">Systemer i </w:delText>
        </w:r>
      </w:del>
      <w:del w:id="2274" w:author="Ole Vilstrup" w:date="2020-05-25T10:24:00Z">
        <w:r w:rsidRPr="00C85415" w:rsidDel="001B0EA3">
          <w:delText>sundhedsdomænet</w:delText>
        </w:r>
      </w:del>
      <w:del w:id="2275" w:author="Ole Vilstrup" w:date="2020-12-01T12:12:00Z">
        <w:r w:rsidRPr="00C85415" w:rsidDel="00F44906">
          <w:delText xml:space="preserve">, der udstiller adresser med meddelelsestyper både indenfor og udenfor </w:delText>
        </w:r>
      </w:del>
      <w:del w:id="2276" w:author="Ole Vilstrup" w:date="2020-05-25T10:24:00Z">
        <w:r w:rsidRPr="00C85415" w:rsidDel="001B0EA3">
          <w:delText xml:space="preserve">sundhedsdomænet </w:delText>
        </w:r>
      </w:del>
      <w:del w:id="2277" w:author="Ole Vilstrup" w:date="2020-12-01T12:12:00Z">
        <w:r w:rsidRPr="00C85415" w:rsidDel="00F44906">
          <w:delText>skal altså minimum registrere 2 adresser i SMP:</w:delText>
        </w:r>
        <w:bookmarkStart w:id="2278" w:name="_Toc57717211"/>
        <w:bookmarkStart w:id="2279" w:name="_Toc57718057"/>
        <w:bookmarkStart w:id="2280" w:name="_Toc57886976"/>
        <w:bookmarkStart w:id="2281" w:name="_Toc57887241"/>
        <w:bookmarkStart w:id="2282" w:name="_Toc57887506"/>
        <w:bookmarkStart w:id="2283" w:name="_Toc57887656"/>
        <w:bookmarkStart w:id="2284" w:name="_Toc57887790"/>
        <w:bookmarkStart w:id="2285" w:name="_Toc57887919"/>
        <w:bookmarkStart w:id="2286" w:name="_Toc61429135"/>
        <w:bookmarkEnd w:id="2278"/>
        <w:bookmarkEnd w:id="2279"/>
        <w:bookmarkEnd w:id="2280"/>
        <w:bookmarkEnd w:id="2281"/>
        <w:bookmarkEnd w:id="2282"/>
        <w:bookmarkEnd w:id="2283"/>
        <w:bookmarkEnd w:id="2284"/>
        <w:bookmarkEnd w:id="2285"/>
        <w:bookmarkEnd w:id="2286"/>
      </w:del>
    </w:p>
    <w:p w14:paraId="24E0F9B1" w14:textId="7FBB2F17" w:rsidR="00B34D54" w:rsidRPr="00C85415" w:rsidDel="00F44906" w:rsidRDefault="00B34D54">
      <w:pPr>
        <w:pStyle w:val="Overskrift1"/>
        <w:rPr>
          <w:del w:id="2287" w:author="Ole Vilstrup" w:date="2020-12-01T12:12:00Z"/>
        </w:rPr>
        <w:pPrChange w:id="2288" w:author="Ole Vilstrup" w:date="2020-12-03T11:26:00Z">
          <w:pPr/>
        </w:pPrChange>
      </w:pPr>
      <w:bookmarkStart w:id="2289" w:name="_Toc57717212"/>
      <w:bookmarkStart w:id="2290" w:name="_Toc57718058"/>
      <w:bookmarkStart w:id="2291" w:name="_Toc57886977"/>
      <w:bookmarkStart w:id="2292" w:name="_Toc57887242"/>
      <w:bookmarkStart w:id="2293" w:name="_Toc57887507"/>
      <w:bookmarkStart w:id="2294" w:name="_Toc57887657"/>
      <w:bookmarkStart w:id="2295" w:name="_Toc57887791"/>
      <w:bookmarkStart w:id="2296" w:name="_Toc57887920"/>
      <w:bookmarkStart w:id="2297" w:name="_Toc61429136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</w:p>
    <w:p w14:paraId="65D7B7EA" w14:textId="1E8984FC" w:rsidR="00B34D54" w:rsidRPr="00C85415" w:rsidDel="00F44906" w:rsidRDefault="00B34D54">
      <w:pPr>
        <w:pStyle w:val="Overskrift1"/>
        <w:rPr>
          <w:del w:id="2298" w:author="Ole Vilstrup" w:date="2020-12-01T12:12:00Z"/>
        </w:rPr>
        <w:pPrChange w:id="2299" w:author="Ole Vilstrup" w:date="2020-12-03T11:26:00Z">
          <w:pPr>
            <w:pStyle w:val="Listeafsnit"/>
            <w:numPr>
              <w:numId w:val="12"/>
            </w:numPr>
            <w:ind w:left="1636" w:hanging="360"/>
          </w:pPr>
        </w:pPrChange>
      </w:pPr>
      <w:del w:id="2300" w:author="Ole Vilstrup" w:date="2020-12-01T12:12:00Z">
        <w:r w:rsidRPr="00C85415" w:rsidDel="00F44906">
          <w:delText>en opkomst-</w:delText>
        </w:r>
      </w:del>
      <w:del w:id="2301" w:author="Ole Vilstrup" w:date="2020-05-25T10:25:00Z">
        <w:r w:rsidRPr="00C85415" w:rsidDel="00EA050E">
          <w:delText>SDN</w:delText>
        </w:r>
      </w:del>
      <w:del w:id="2302" w:author="Ole Vilstrup" w:date="2020-12-01T12:12:00Z">
        <w:r w:rsidRPr="00C85415" w:rsidDel="00F44906">
          <w:delText xml:space="preserve"> for alle indenfor sundhedsdomænet</w:delText>
        </w:r>
        <w:bookmarkStart w:id="2303" w:name="_Toc57717213"/>
        <w:bookmarkStart w:id="2304" w:name="_Toc57718059"/>
        <w:bookmarkStart w:id="2305" w:name="_Toc57886978"/>
        <w:bookmarkStart w:id="2306" w:name="_Toc57887243"/>
        <w:bookmarkStart w:id="2307" w:name="_Toc57887508"/>
        <w:bookmarkStart w:id="2308" w:name="_Toc57887658"/>
        <w:bookmarkStart w:id="2309" w:name="_Toc57887792"/>
        <w:bookmarkStart w:id="2310" w:name="_Toc57887921"/>
        <w:bookmarkStart w:id="2311" w:name="_Toc61429137"/>
        <w:bookmarkEnd w:id="2303"/>
        <w:bookmarkEnd w:id="2304"/>
        <w:bookmarkEnd w:id="2305"/>
        <w:bookmarkEnd w:id="2306"/>
        <w:bookmarkEnd w:id="2307"/>
        <w:bookmarkEnd w:id="2308"/>
        <w:bookmarkEnd w:id="2309"/>
        <w:bookmarkEnd w:id="2310"/>
        <w:bookmarkEnd w:id="2311"/>
      </w:del>
    </w:p>
    <w:p w14:paraId="1FB78A30" w14:textId="13C074F3" w:rsidR="00B34D54" w:rsidRPr="00C85415" w:rsidDel="00F44906" w:rsidRDefault="00B34D54">
      <w:pPr>
        <w:pStyle w:val="Overskrift1"/>
        <w:rPr>
          <w:del w:id="2312" w:author="Ole Vilstrup" w:date="2020-12-01T12:12:00Z"/>
        </w:rPr>
        <w:pPrChange w:id="2313" w:author="Ole Vilstrup" w:date="2020-12-03T11:26:00Z">
          <w:pPr>
            <w:pStyle w:val="Listeafsnit"/>
            <w:numPr>
              <w:numId w:val="12"/>
            </w:numPr>
            <w:ind w:left="1636" w:hanging="360"/>
          </w:pPr>
        </w:pPrChange>
      </w:pPr>
      <w:del w:id="2314" w:author="Ole Vilstrup" w:date="2020-12-01T12:12:00Z">
        <w:r w:rsidRPr="00C85415" w:rsidDel="00F44906">
          <w:delText>en opkomst-</w:delText>
        </w:r>
      </w:del>
      <w:del w:id="2315" w:author="Ole Vilstrup" w:date="2020-05-25T10:25:00Z">
        <w:r w:rsidRPr="00C85415" w:rsidDel="00EA050E">
          <w:delText>FOD</w:delText>
        </w:r>
      </w:del>
      <w:del w:id="2316" w:author="Ole Vilstrup" w:date="2020-12-01T12:12:00Z">
        <w:r w:rsidRPr="00C85415" w:rsidDel="00F44906">
          <w:delText xml:space="preserve"> for alle i det fællesoffentlige domæne</w:delText>
        </w:r>
        <w:bookmarkStart w:id="2317" w:name="_Toc57717214"/>
        <w:bookmarkStart w:id="2318" w:name="_Toc57718060"/>
        <w:bookmarkStart w:id="2319" w:name="_Toc57886979"/>
        <w:bookmarkStart w:id="2320" w:name="_Toc57887244"/>
        <w:bookmarkStart w:id="2321" w:name="_Toc57887509"/>
        <w:bookmarkStart w:id="2322" w:name="_Toc57887659"/>
        <w:bookmarkStart w:id="2323" w:name="_Toc57887793"/>
        <w:bookmarkStart w:id="2324" w:name="_Toc57887922"/>
        <w:bookmarkStart w:id="2325" w:name="_Toc61429138"/>
        <w:bookmarkEnd w:id="2317"/>
        <w:bookmarkEnd w:id="2318"/>
        <w:bookmarkEnd w:id="2319"/>
        <w:bookmarkEnd w:id="2320"/>
        <w:bookmarkEnd w:id="2321"/>
        <w:bookmarkEnd w:id="2322"/>
        <w:bookmarkEnd w:id="2323"/>
        <w:bookmarkEnd w:id="2324"/>
        <w:bookmarkEnd w:id="2325"/>
      </w:del>
    </w:p>
    <w:p w14:paraId="5F3D28C7" w14:textId="7DA38D54" w:rsidR="00B34D54" w:rsidRPr="00C85415" w:rsidDel="00F44906" w:rsidRDefault="00B34D54">
      <w:pPr>
        <w:pStyle w:val="Overskrift1"/>
        <w:rPr>
          <w:del w:id="2326" w:author="Ole Vilstrup" w:date="2020-12-01T12:12:00Z"/>
        </w:rPr>
        <w:pPrChange w:id="2327" w:author="Ole Vilstrup" w:date="2020-12-03T11:26:00Z">
          <w:pPr>
            <w:pStyle w:val="Listeafsnit"/>
            <w:numPr>
              <w:numId w:val="12"/>
            </w:numPr>
            <w:ind w:left="1636" w:hanging="360"/>
          </w:pPr>
        </w:pPrChange>
      </w:pPr>
      <w:del w:id="2328" w:author="Ole Vilstrup" w:date="2020-12-01T12:12:00Z">
        <w:r w:rsidRPr="00C85415" w:rsidDel="00F44906">
          <w:delText>evt. en distribution-</w:delText>
        </w:r>
      </w:del>
      <w:del w:id="2329" w:author="Ole Vilstrup" w:date="2020-05-25T10:25:00Z">
        <w:r w:rsidRPr="00C85415" w:rsidDel="00EA050E">
          <w:delText xml:space="preserve">SDN </w:delText>
        </w:r>
      </w:del>
      <w:del w:id="2330" w:author="Ole Vilstrup" w:date="2020-12-01T12:12:00Z">
        <w:r w:rsidRPr="00C85415" w:rsidDel="00F44906">
          <w:delText>ved anvendelse af en 3C model.</w:delText>
        </w:r>
        <w:bookmarkStart w:id="2331" w:name="_Toc57717215"/>
        <w:bookmarkStart w:id="2332" w:name="_Toc57718061"/>
        <w:bookmarkStart w:id="2333" w:name="_Toc57886980"/>
        <w:bookmarkStart w:id="2334" w:name="_Toc57887245"/>
        <w:bookmarkStart w:id="2335" w:name="_Toc57887510"/>
        <w:bookmarkStart w:id="2336" w:name="_Toc57887660"/>
        <w:bookmarkStart w:id="2337" w:name="_Toc57887794"/>
        <w:bookmarkStart w:id="2338" w:name="_Toc57887923"/>
        <w:bookmarkStart w:id="2339" w:name="_Toc61429139"/>
        <w:bookmarkEnd w:id="2331"/>
        <w:bookmarkEnd w:id="2332"/>
        <w:bookmarkEnd w:id="2333"/>
        <w:bookmarkEnd w:id="2334"/>
        <w:bookmarkEnd w:id="2335"/>
        <w:bookmarkEnd w:id="2336"/>
        <w:bookmarkEnd w:id="2337"/>
        <w:bookmarkEnd w:id="2338"/>
        <w:bookmarkEnd w:id="2339"/>
      </w:del>
    </w:p>
    <w:p w14:paraId="48525639" w14:textId="0671BA38" w:rsidR="00B34D54" w:rsidRPr="00C85415" w:rsidDel="00F44906" w:rsidRDefault="00B34D54">
      <w:pPr>
        <w:pStyle w:val="Overskrift1"/>
        <w:rPr>
          <w:del w:id="2340" w:author="Ole Vilstrup" w:date="2020-12-01T12:12:00Z"/>
        </w:rPr>
        <w:pPrChange w:id="2341" w:author="Ole Vilstrup" w:date="2020-12-03T11:26:00Z">
          <w:pPr/>
        </w:pPrChange>
      </w:pPr>
      <w:bookmarkStart w:id="2342" w:name="_Toc57717216"/>
      <w:bookmarkStart w:id="2343" w:name="_Toc57718062"/>
      <w:bookmarkStart w:id="2344" w:name="_Toc57886981"/>
      <w:bookmarkStart w:id="2345" w:name="_Toc57887246"/>
      <w:bookmarkStart w:id="2346" w:name="_Toc57887511"/>
      <w:bookmarkStart w:id="2347" w:name="_Toc57887661"/>
      <w:bookmarkStart w:id="2348" w:name="_Toc57887795"/>
      <w:bookmarkStart w:id="2349" w:name="_Toc57887924"/>
      <w:bookmarkStart w:id="2350" w:name="_Toc61429140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</w:p>
    <w:p w14:paraId="21F6E4D7" w14:textId="670EA2F9" w:rsidR="00D0497E" w:rsidRPr="00C85415" w:rsidDel="00F44906" w:rsidRDefault="00D0497E">
      <w:pPr>
        <w:pStyle w:val="Overskrift1"/>
        <w:rPr>
          <w:del w:id="2351" w:author="Ole Vilstrup" w:date="2020-12-01T12:12:00Z"/>
        </w:rPr>
        <w:pPrChange w:id="2352" w:author="Ole Vilstrup" w:date="2020-12-03T11:26:00Z">
          <w:pPr/>
        </w:pPrChange>
      </w:pPr>
      <w:del w:id="2353" w:author="Ole Vilstrup" w:date="2020-12-01T12:12:00Z">
        <w:r w:rsidRPr="00C85415" w:rsidDel="00F44906">
          <w:rPr>
            <w:highlight w:val="yellow"/>
          </w:rPr>
          <w:delText xml:space="preserve">Denne løsning tager ikke stilling til en model, hvor </w:delText>
        </w:r>
        <w:r w:rsidR="00C00E04" w:rsidRPr="00C85415" w:rsidDel="00F44906">
          <w:rPr>
            <w:highlight w:val="yellow"/>
          </w:rPr>
          <w:delText xml:space="preserve">hhv. afsender og/eller </w:delText>
        </w:r>
        <w:r w:rsidRPr="00C85415" w:rsidDel="00F44906">
          <w:rPr>
            <w:highlight w:val="yellow"/>
          </w:rPr>
          <w:delText xml:space="preserve">modtager i </w:delText>
        </w:r>
        <w:r w:rsidR="00C00E04" w:rsidRPr="00C85415" w:rsidDel="00F44906">
          <w:rPr>
            <w:highlight w:val="yellow"/>
          </w:rPr>
          <w:delText>hver sit</w:delText>
        </w:r>
        <w:r w:rsidRPr="00C85415" w:rsidDel="00F44906">
          <w:rPr>
            <w:highlight w:val="yellow"/>
          </w:rPr>
          <w:delText xml:space="preserve"> netværk </w:delText>
        </w:r>
        <w:r w:rsidR="00C00E04" w:rsidRPr="00C85415" w:rsidDel="00F44906">
          <w:rPr>
            <w:highlight w:val="yellow"/>
          </w:rPr>
          <w:delText>befinder sig i en etableret 3C model. Dette bør også udfoldes.</w:delText>
        </w:r>
        <w:bookmarkStart w:id="2354" w:name="_Toc57717217"/>
        <w:bookmarkStart w:id="2355" w:name="_Toc57718063"/>
        <w:bookmarkStart w:id="2356" w:name="_Toc57886982"/>
        <w:bookmarkStart w:id="2357" w:name="_Toc57887247"/>
        <w:bookmarkStart w:id="2358" w:name="_Toc57887512"/>
        <w:bookmarkStart w:id="2359" w:name="_Toc57887662"/>
        <w:bookmarkStart w:id="2360" w:name="_Toc57887796"/>
        <w:bookmarkStart w:id="2361" w:name="_Toc57887925"/>
        <w:bookmarkStart w:id="2362" w:name="_Toc61429141"/>
        <w:bookmarkEnd w:id="2354"/>
        <w:bookmarkEnd w:id="2355"/>
        <w:bookmarkEnd w:id="2356"/>
        <w:bookmarkEnd w:id="2357"/>
        <w:bookmarkEnd w:id="2358"/>
        <w:bookmarkEnd w:id="2359"/>
        <w:bookmarkEnd w:id="2360"/>
        <w:bookmarkEnd w:id="2361"/>
        <w:bookmarkEnd w:id="2362"/>
      </w:del>
    </w:p>
    <w:p w14:paraId="33665151" w14:textId="06D53011" w:rsidR="00D74787" w:rsidRPr="006203F2" w:rsidDel="00F44906" w:rsidRDefault="00D74787">
      <w:pPr>
        <w:pStyle w:val="Overskrift1"/>
        <w:rPr>
          <w:del w:id="2363" w:author="Ole Vilstrup" w:date="2020-12-01T12:12:00Z"/>
          <w:b w:val="0"/>
          <w:sz w:val="28"/>
          <w:szCs w:val="26"/>
          <w:rPrChange w:id="2364" w:author="Ole Vilstrup" w:date="2020-12-11T14:26:00Z">
            <w:rPr>
              <w:del w:id="2365" w:author="Ole Vilstrup" w:date="2020-12-01T12:12:00Z"/>
              <w:b/>
              <w:sz w:val="28"/>
              <w:szCs w:val="26"/>
            </w:rPr>
          </w:rPrChange>
        </w:rPr>
        <w:pPrChange w:id="2366" w:author="Ole Vilstrup" w:date="2020-12-03T11:26:00Z">
          <w:pPr>
            <w:ind w:left="0"/>
          </w:pPr>
        </w:pPrChange>
      </w:pPr>
      <w:del w:id="2367" w:author="Ole Vilstrup" w:date="2020-12-01T12:12:00Z">
        <w:r w:rsidRPr="00C85415" w:rsidDel="00F44906">
          <w:br w:type="page"/>
        </w:r>
      </w:del>
    </w:p>
    <w:p w14:paraId="52328BD0" w14:textId="35D10734" w:rsidR="000F0801" w:rsidRPr="00C85415" w:rsidDel="00F44906" w:rsidRDefault="000F0801">
      <w:pPr>
        <w:pStyle w:val="Overskrift1"/>
        <w:rPr>
          <w:del w:id="2368" w:author="Ole Vilstrup" w:date="2020-12-01T12:12:00Z"/>
        </w:rPr>
        <w:pPrChange w:id="2369" w:author="Ole Vilstrup" w:date="2020-12-03T11:26:00Z">
          <w:pPr>
            <w:pStyle w:val="Overskrift3"/>
          </w:pPr>
        </w:pPrChange>
      </w:pPr>
      <w:del w:id="2370" w:author="Ole Vilstrup" w:date="2020-12-01T12:12:00Z">
        <w:r w:rsidRPr="00C15F59" w:rsidDel="00F44906">
          <w:delText xml:space="preserve">Arbejdsgang ved opslag i SMP og forsendelse af meddelelser </w:delText>
        </w:r>
        <w:r w:rsidR="006968A8" w:rsidRPr="00C85415" w:rsidDel="00F44906">
          <w:delText>ud af</w:delText>
        </w:r>
        <w:r w:rsidRPr="00C85415" w:rsidDel="00F44906">
          <w:delText xml:space="preserve"> det beskyttede SDN netværk</w:delText>
        </w:r>
        <w:bookmarkStart w:id="2371" w:name="_Toc57717218"/>
        <w:bookmarkStart w:id="2372" w:name="_Toc57718064"/>
        <w:bookmarkStart w:id="2373" w:name="_Toc57886983"/>
        <w:bookmarkStart w:id="2374" w:name="_Toc57887248"/>
        <w:bookmarkStart w:id="2375" w:name="_Toc57887513"/>
        <w:bookmarkStart w:id="2376" w:name="_Toc57887663"/>
        <w:bookmarkStart w:id="2377" w:name="_Toc57887797"/>
        <w:bookmarkStart w:id="2378" w:name="_Toc57887926"/>
        <w:bookmarkStart w:id="2379" w:name="_Toc61429142"/>
        <w:bookmarkEnd w:id="2371"/>
        <w:bookmarkEnd w:id="2372"/>
        <w:bookmarkEnd w:id="2373"/>
        <w:bookmarkEnd w:id="2374"/>
        <w:bookmarkEnd w:id="2375"/>
        <w:bookmarkEnd w:id="2376"/>
        <w:bookmarkEnd w:id="2377"/>
        <w:bookmarkEnd w:id="2378"/>
        <w:bookmarkEnd w:id="2379"/>
      </w:del>
    </w:p>
    <w:p w14:paraId="7EEA38EC" w14:textId="7847D286" w:rsidR="003C5E9F" w:rsidRPr="00C85415" w:rsidDel="00F44906" w:rsidRDefault="003C5E9F">
      <w:pPr>
        <w:pStyle w:val="Overskrift1"/>
        <w:rPr>
          <w:del w:id="2380" w:author="Ole Vilstrup" w:date="2020-12-01T12:12:00Z"/>
        </w:rPr>
        <w:pPrChange w:id="2381" w:author="Ole Vilstrup" w:date="2020-12-03T11:26:00Z">
          <w:pPr/>
        </w:pPrChange>
      </w:pPr>
      <w:del w:id="2382" w:author="Ole Vilstrup" w:date="2020-12-01T12:12:00Z">
        <w:r w:rsidRPr="00C85415" w:rsidDel="00F44906">
          <w:delText xml:space="preserve">Det følgende beskriver arbejdsgang ved opslag i SMP </w:delText>
        </w:r>
        <w:r w:rsidR="003F3599" w:rsidRPr="00C85415" w:rsidDel="00F44906">
          <w:delText xml:space="preserve">for sundhedsdomænet </w:delText>
        </w:r>
        <w:r w:rsidRPr="00C85415" w:rsidDel="00F44906">
          <w:delText>ift. denne simplificerede userstory:</w:delText>
        </w:r>
        <w:bookmarkStart w:id="2383" w:name="_Toc57717219"/>
        <w:bookmarkStart w:id="2384" w:name="_Toc57718065"/>
        <w:bookmarkStart w:id="2385" w:name="_Toc57886984"/>
        <w:bookmarkStart w:id="2386" w:name="_Toc57887249"/>
        <w:bookmarkStart w:id="2387" w:name="_Toc57887514"/>
        <w:bookmarkStart w:id="2388" w:name="_Toc57887664"/>
        <w:bookmarkStart w:id="2389" w:name="_Toc57887798"/>
        <w:bookmarkStart w:id="2390" w:name="_Toc57887927"/>
        <w:bookmarkStart w:id="2391" w:name="_Toc61429143"/>
        <w:bookmarkEnd w:id="2383"/>
        <w:bookmarkEnd w:id="2384"/>
        <w:bookmarkEnd w:id="2385"/>
        <w:bookmarkEnd w:id="2386"/>
        <w:bookmarkEnd w:id="2387"/>
        <w:bookmarkEnd w:id="2388"/>
        <w:bookmarkEnd w:id="2389"/>
        <w:bookmarkEnd w:id="2390"/>
        <w:bookmarkEnd w:id="2391"/>
      </w:del>
    </w:p>
    <w:p w14:paraId="7A96C48B" w14:textId="76644734" w:rsidR="003C5E9F" w:rsidRPr="00C85415" w:rsidDel="00F44906" w:rsidRDefault="003C5E9F">
      <w:pPr>
        <w:pStyle w:val="Overskrift1"/>
        <w:rPr>
          <w:del w:id="2392" w:author="Ole Vilstrup" w:date="2020-12-01T12:12:00Z"/>
        </w:rPr>
        <w:pPrChange w:id="2393" w:author="Ole Vilstrup" w:date="2020-12-03T11:26:00Z">
          <w:pPr/>
        </w:pPrChange>
      </w:pPr>
      <w:bookmarkStart w:id="2394" w:name="_Toc57717220"/>
      <w:bookmarkStart w:id="2395" w:name="_Toc57718066"/>
      <w:bookmarkStart w:id="2396" w:name="_Toc57886985"/>
      <w:bookmarkStart w:id="2397" w:name="_Toc57887250"/>
      <w:bookmarkStart w:id="2398" w:name="_Toc57887515"/>
      <w:bookmarkStart w:id="2399" w:name="_Toc57887665"/>
      <w:bookmarkStart w:id="2400" w:name="_Toc57887799"/>
      <w:bookmarkStart w:id="2401" w:name="_Toc57887928"/>
      <w:bookmarkStart w:id="2402" w:name="_Toc61429144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</w:p>
    <w:p w14:paraId="04FF10CB" w14:textId="6F1A9E87" w:rsidR="003C5E9F" w:rsidRPr="00C85415" w:rsidDel="00F44906" w:rsidRDefault="003C5E9F">
      <w:pPr>
        <w:pStyle w:val="Overskrift1"/>
        <w:rPr>
          <w:del w:id="2403" w:author="Ole Vilstrup" w:date="2020-12-01T12:12:00Z"/>
        </w:rPr>
        <w:pPrChange w:id="2404" w:author="Ole Vilstrup" w:date="2020-12-03T11:26:00Z">
          <w:pPr/>
        </w:pPrChange>
      </w:pPr>
      <w:del w:id="2405" w:author="Ole Vilstrup" w:date="2020-12-01T12:12:00Z">
        <w:r w:rsidRPr="00C85415" w:rsidDel="00F44906">
          <w:delText xml:space="preserve">”Afsender, Afsender-A, vil sende en meddelelse, Meddelelsestype-X, </w:delText>
        </w:r>
        <w:r w:rsidR="00203510" w:rsidRPr="00C85415" w:rsidDel="00F44906">
          <w:delText xml:space="preserve">fra sundhedsdomænets netværk for meddelelseskommunikation </w:delText>
        </w:r>
        <w:r w:rsidRPr="00C85415" w:rsidDel="00F44906">
          <w:delText xml:space="preserve">til modtager, </w:delText>
        </w:r>
        <w:r w:rsidR="00BB6983" w:rsidRPr="00C85415" w:rsidDel="00F44906">
          <w:delText>Modtager-B</w:delText>
        </w:r>
        <w:r w:rsidRPr="00C85415" w:rsidDel="00F44906">
          <w:delText xml:space="preserve">, </w:delText>
        </w:r>
        <w:r w:rsidR="00203510" w:rsidRPr="00C85415" w:rsidDel="00F44906">
          <w:delText>på det fælleso</w:delText>
        </w:r>
        <w:r w:rsidR="00265B03" w:rsidRPr="00C85415" w:rsidDel="00F44906">
          <w:delText>f</w:delText>
        </w:r>
        <w:r w:rsidR="00203510" w:rsidRPr="00C85415" w:rsidDel="00F44906">
          <w:delText xml:space="preserve">fentlige domænes netværk for meddelelseskommunikation </w:delText>
        </w:r>
        <w:r w:rsidRPr="00C85415" w:rsidDel="00F44906">
          <w:delText>via</w:delText>
        </w:r>
        <w:r w:rsidR="00265B03" w:rsidRPr="00C85415" w:rsidDel="00F44906">
          <w:delText xml:space="preserve"> krydsdomæne gateway</w:delText>
        </w:r>
        <w:r w:rsidRPr="00C85415" w:rsidDel="00F44906">
          <w:delText>.”</w:delText>
        </w:r>
        <w:bookmarkStart w:id="2406" w:name="_Toc57717221"/>
        <w:bookmarkStart w:id="2407" w:name="_Toc57718067"/>
        <w:bookmarkStart w:id="2408" w:name="_Toc57886986"/>
        <w:bookmarkStart w:id="2409" w:name="_Toc57887251"/>
        <w:bookmarkStart w:id="2410" w:name="_Toc57887516"/>
        <w:bookmarkStart w:id="2411" w:name="_Toc57887666"/>
        <w:bookmarkStart w:id="2412" w:name="_Toc57887800"/>
        <w:bookmarkStart w:id="2413" w:name="_Toc57887929"/>
        <w:bookmarkStart w:id="2414" w:name="_Toc61429145"/>
        <w:bookmarkEnd w:id="2406"/>
        <w:bookmarkEnd w:id="2407"/>
        <w:bookmarkEnd w:id="2408"/>
        <w:bookmarkEnd w:id="2409"/>
        <w:bookmarkEnd w:id="2410"/>
        <w:bookmarkEnd w:id="2411"/>
        <w:bookmarkEnd w:id="2412"/>
        <w:bookmarkEnd w:id="2413"/>
        <w:bookmarkEnd w:id="2414"/>
      </w:del>
    </w:p>
    <w:p w14:paraId="4833FECF" w14:textId="6B408F7C" w:rsidR="003C5E9F" w:rsidRPr="00C85415" w:rsidDel="00F44906" w:rsidRDefault="003C5E9F">
      <w:pPr>
        <w:pStyle w:val="Overskrift1"/>
        <w:rPr>
          <w:del w:id="2415" w:author="Ole Vilstrup" w:date="2020-12-01T12:12:00Z"/>
        </w:rPr>
        <w:pPrChange w:id="2416" w:author="Ole Vilstrup" w:date="2020-12-03T11:26:00Z">
          <w:pPr/>
        </w:pPrChange>
      </w:pPr>
      <w:bookmarkStart w:id="2417" w:name="_Toc57717222"/>
      <w:bookmarkStart w:id="2418" w:name="_Toc57718068"/>
      <w:bookmarkStart w:id="2419" w:name="_Toc57886987"/>
      <w:bookmarkStart w:id="2420" w:name="_Toc57887252"/>
      <w:bookmarkStart w:id="2421" w:name="_Toc57887517"/>
      <w:bookmarkStart w:id="2422" w:name="_Toc57887667"/>
      <w:bookmarkStart w:id="2423" w:name="_Toc57887801"/>
      <w:bookmarkStart w:id="2424" w:name="_Toc57887930"/>
      <w:bookmarkStart w:id="2425" w:name="_Toc6142914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</w:p>
    <w:p w14:paraId="364987FC" w14:textId="279F92CC" w:rsidR="003C5E9F" w:rsidRPr="00C85415" w:rsidDel="00F44906" w:rsidRDefault="003C5E9F">
      <w:pPr>
        <w:pStyle w:val="Overskrift1"/>
        <w:rPr>
          <w:del w:id="2426" w:author="Ole Vilstrup" w:date="2020-12-01T12:12:00Z"/>
        </w:rPr>
        <w:pPrChange w:id="2427" w:author="Ole Vilstrup" w:date="2020-12-03T11:26:00Z">
          <w:pPr/>
        </w:pPrChange>
      </w:pPr>
      <w:del w:id="2428" w:author="Ole Vilstrup" w:date="2020-12-01T12:12:00Z">
        <w:r w:rsidRPr="006203F2" w:rsidDel="00F44906">
          <w:rPr>
            <w:b w:val="0"/>
            <w:bCs w:val="0"/>
            <w:u w:val="single"/>
            <w:rPrChange w:id="2429" w:author="Ole Vilstrup" w:date="2020-12-11T14:26:00Z">
              <w:rPr>
                <w:b/>
                <w:bCs/>
                <w:u w:val="single"/>
              </w:rPr>
            </w:rPrChange>
          </w:rPr>
          <w:delText>Afsendersystem:</w:delText>
        </w:r>
        <w:r w:rsidRPr="00C85415" w:rsidDel="00F44906">
          <w:delText xml:space="preserve"> </w:delText>
        </w:r>
        <w:bookmarkStart w:id="2430" w:name="_Toc57717223"/>
        <w:bookmarkStart w:id="2431" w:name="_Toc57718069"/>
        <w:bookmarkStart w:id="2432" w:name="_Toc57886988"/>
        <w:bookmarkStart w:id="2433" w:name="_Toc57887253"/>
        <w:bookmarkStart w:id="2434" w:name="_Toc57887518"/>
        <w:bookmarkStart w:id="2435" w:name="_Toc57887668"/>
        <w:bookmarkStart w:id="2436" w:name="_Toc57887802"/>
        <w:bookmarkStart w:id="2437" w:name="_Toc57887931"/>
        <w:bookmarkStart w:id="2438" w:name="_Toc61429147"/>
        <w:bookmarkEnd w:id="2430"/>
        <w:bookmarkEnd w:id="2431"/>
        <w:bookmarkEnd w:id="2432"/>
        <w:bookmarkEnd w:id="2433"/>
        <w:bookmarkEnd w:id="2434"/>
        <w:bookmarkEnd w:id="2435"/>
        <w:bookmarkEnd w:id="2436"/>
        <w:bookmarkEnd w:id="2437"/>
        <w:bookmarkEnd w:id="2438"/>
      </w:del>
    </w:p>
    <w:p w14:paraId="3DF2A550" w14:textId="79242142" w:rsidR="003C5E9F" w:rsidRPr="00C85415" w:rsidDel="00F44906" w:rsidRDefault="003C5E9F">
      <w:pPr>
        <w:pStyle w:val="Overskrift1"/>
        <w:rPr>
          <w:del w:id="2439" w:author="Ole Vilstrup" w:date="2020-12-01T12:12:00Z"/>
        </w:rPr>
        <w:pPrChange w:id="2440" w:author="Ole Vilstrup" w:date="2020-12-03T11:26:00Z">
          <w:pPr>
            <w:pStyle w:val="Listeafsnit"/>
            <w:numPr>
              <w:numId w:val="14"/>
            </w:numPr>
            <w:ind w:left="1636" w:hanging="360"/>
          </w:pPr>
        </w:pPrChange>
      </w:pPr>
      <w:del w:id="2441" w:author="Ole Vilstrup" w:date="2020-12-01T12:12:00Z">
        <w:r w:rsidRPr="00C85415" w:rsidDel="00F44906">
          <w:delText xml:space="preserve">slår via </w:delText>
        </w:r>
        <w:r w:rsidR="00404875" w:rsidRPr="00C85415" w:rsidDel="00F44906">
          <w:delText>FOD-</w:delText>
        </w:r>
        <w:r w:rsidRPr="00C85415" w:rsidDel="00F44906">
          <w:delText xml:space="preserve">adresseregister, </w:delText>
        </w:r>
        <w:r w:rsidR="00404875" w:rsidRPr="00C85415" w:rsidDel="00F44906">
          <w:delText>???</w:delText>
        </w:r>
        <w:r w:rsidRPr="00C85415" w:rsidDel="00F44906">
          <w:delText xml:space="preserve">+SMP m.fl., </w:delText>
        </w:r>
        <w:r w:rsidR="00BB6983" w:rsidRPr="00C85415" w:rsidDel="00F44906">
          <w:delText>Modtager-B</w:delText>
        </w:r>
        <w:r w:rsidRPr="00C85415" w:rsidDel="00F44906">
          <w:delText xml:space="preserve"> og Meddelelsestype-X op. Herved fås GLN for modtager</w:delText>
        </w:r>
        <w:bookmarkStart w:id="2442" w:name="_Toc57717224"/>
        <w:bookmarkStart w:id="2443" w:name="_Toc57718070"/>
        <w:bookmarkStart w:id="2444" w:name="_Toc57886989"/>
        <w:bookmarkStart w:id="2445" w:name="_Toc57887254"/>
        <w:bookmarkStart w:id="2446" w:name="_Toc57887519"/>
        <w:bookmarkStart w:id="2447" w:name="_Toc57887669"/>
        <w:bookmarkStart w:id="2448" w:name="_Toc57887803"/>
        <w:bookmarkStart w:id="2449" w:name="_Toc57887932"/>
        <w:bookmarkStart w:id="2450" w:name="_Toc61429148"/>
        <w:bookmarkEnd w:id="2442"/>
        <w:bookmarkEnd w:id="2443"/>
        <w:bookmarkEnd w:id="2444"/>
        <w:bookmarkEnd w:id="2445"/>
        <w:bookmarkEnd w:id="2446"/>
        <w:bookmarkEnd w:id="2447"/>
        <w:bookmarkEnd w:id="2448"/>
        <w:bookmarkEnd w:id="2449"/>
        <w:bookmarkEnd w:id="2450"/>
      </w:del>
    </w:p>
    <w:p w14:paraId="297770C6" w14:textId="4E6CAA8C" w:rsidR="00E840CB" w:rsidRPr="00C85415" w:rsidDel="00F44906" w:rsidRDefault="00D0497E">
      <w:pPr>
        <w:pStyle w:val="Overskrift1"/>
        <w:rPr>
          <w:del w:id="2451" w:author="Ole Vilstrup" w:date="2020-12-01T12:12:00Z"/>
        </w:rPr>
        <w:pPrChange w:id="2452" w:author="Ole Vilstrup" w:date="2020-12-03T11:26:00Z">
          <w:pPr>
            <w:pStyle w:val="Listeafsnit"/>
            <w:numPr>
              <w:numId w:val="14"/>
            </w:numPr>
            <w:ind w:left="1636" w:hanging="360"/>
          </w:pPr>
        </w:pPrChange>
      </w:pPr>
      <w:del w:id="2453" w:author="Ole Vilstrup" w:date="2020-12-01T12:12:00Z">
        <w:r w:rsidRPr="00C85415" w:rsidDel="00F44906">
          <w:delText>overdrager Meddelelsestype-X samt modtagers GLN til Afsender Access-Punkt</w:delText>
        </w:r>
        <w:bookmarkStart w:id="2454" w:name="_Toc57717225"/>
        <w:bookmarkStart w:id="2455" w:name="_Toc57718071"/>
        <w:bookmarkStart w:id="2456" w:name="_Toc57886990"/>
        <w:bookmarkStart w:id="2457" w:name="_Toc57887255"/>
        <w:bookmarkStart w:id="2458" w:name="_Toc57887520"/>
        <w:bookmarkStart w:id="2459" w:name="_Toc57887670"/>
        <w:bookmarkStart w:id="2460" w:name="_Toc57887804"/>
        <w:bookmarkStart w:id="2461" w:name="_Toc57887933"/>
        <w:bookmarkStart w:id="2462" w:name="_Toc61429149"/>
        <w:bookmarkEnd w:id="2454"/>
        <w:bookmarkEnd w:id="2455"/>
        <w:bookmarkEnd w:id="2456"/>
        <w:bookmarkEnd w:id="2457"/>
        <w:bookmarkEnd w:id="2458"/>
        <w:bookmarkEnd w:id="2459"/>
        <w:bookmarkEnd w:id="2460"/>
        <w:bookmarkEnd w:id="2461"/>
        <w:bookmarkEnd w:id="2462"/>
      </w:del>
    </w:p>
    <w:p w14:paraId="662E2C1A" w14:textId="39D78A09" w:rsidR="00E840CB" w:rsidRPr="00C85415" w:rsidDel="00F44906" w:rsidRDefault="00E840CB">
      <w:pPr>
        <w:pStyle w:val="Overskrift1"/>
        <w:rPr>
          <w:del w:id="2463" w:author="Ole Vilstrup" w:date="2020-12-01T12:12:00Z"/>
        </w:rPr>
        <w:pPrChange w:id="2464" w:author="Ole Vilstrup" w:date="2020-12-03T11:26:00Z">
          <w:pPr/>
        </w:pPrChange>
      </w:pPr>
      <w:bookmarkStart w:id="2465" w:name="_Toc57717226"/>
      <w:bookmarkStart w:id="2466" w:name="_Toc57718072"/>
      <w:bookmarkStart w:id="2467" w:name="_Toc57886991"/>
      <w:bookmarkStart w:id="2468" w:name="_Toc57887256"/>
      <w:bookmarkStart w:id="2469" w:name="_Toc57887521"/>
      <w:bookmarkStart w:id="2470" w:name="_Toc57887671"/>
      <w:bookmarkStart w:id="2471" w:name="_Toc57887805"/>
      <w:bookmarkStart w:id="2472" w:name="_Toc57887934"/>
      <w:bookmarkStart w:id="2473" w:name="_Toc61429150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</w:p>
    <w:p w14:paraId="0741E417" w14:textId="2EAA2E7A" w:rsidR="003C5E9F" w:rsidRPr="006203F2" w:rsidDel="00F44906" w:rsidRDefault="003C5E9F">
      <w:pPr>
        <w:pStyle w:val="Overskrift1"/>
        <w:rPr>
          <w:del w:id="2474" w:author="Ole Vilstrup" w:date="2020-12-01T12:12:00Z"/>
          <w:b w:val="0"/>
          <w:bCs w:val="0"/>
          <w:u w:val="single"/>
          <w:rPrChange w:id="2475" w:author="Ole Vilstrup" w:date="2020-12-11T14:26:00Z">
            <w:rPr>
              <w:del w:id="2476" w:author="Ole Vilstrup" w:date="2020-12-01T12:12:00Z"/>
              <w:b/>
              <w:bCs/>
              <w:u w:val="single"/>
            </w:rPr>
          </w:rPrChange>
        </w:rPr>
        <w:pPrChange w:id="2477" w:author="Ole Vilstrup" w:date="2020-12-03T11:26:00Z">
          <w:pPr/>
        </w:pPrChange>
      </w:pPr>
      <w:del w:id="2478" w:author="Ole Vilstrup" w:date="2020-12-01T12:12:00Z">
        <w:r w:rsidRPr="006203F2" w:rsidDel="00F44906">
          <w:rPr>
            <w:b w:val="0"/>
            <w:bCs w:val="0"/>
            <w:u w:val="single"/>
            <w:rPrChange w:id="2479" w:author="Ole Vilstrup" w:date="2020-12-11T14:26:00Z">
              <w:rPr>
                <w:b/>
                <w:bCs/>
                <w:u w:val="single"/>
              </w:rPr>
            </w:rPrChange>
          </w:rPr>
          <w:delText>Afsender Access-Punkt</w:delText>
        </w:r>
        <w:bookmarkStart w:id="2480" w:name="_Toc57717227"/>
        <w:bookmarkStart w:id="2481" w:name="_Toc57718073"/>
        <w:bookmarkStart w:id="2482" w:name="_Toc57886992"/>
        <w:bookmarkStart w:id="2483" w:name="_Toc57887257"/>
        <w:bookmarkStart w:id="2484" w:name="_Toc57887522"/>
        <w:bookmarkStart w:id="2485" w:name="_Toc57887672"/>
        <w:bookmarkStart w:id="2486" w:name="_Toc57887806"/>
        <w:bookmarkStart w:id="2487" w:name="_Toc57887935"/>
        <w:bookmarkStart w:id="2488" w:name="_Toc61429151"/>
        <w:bookmarkEnd w:id="2480"/>
        <w:bookmarkEnd w:id="2481"/>
        <w:bookmarkEnd w:id="2482"/>
        <w:bookmarkEnd w:id="2483"/>
        <w:bookmarkEnd w:id="2484"/>
        <w:bookmarkEnd w:id="2485"/>
        <w:bookmarkEnd w:id="2486"/>
        <w:bookmarkEnd w:id="2487"/>
        <w:bookmarkEnd w:id="2488"/>
      </w:del>
    </w:p>
    <w:p w14:paraId="6893D57E" w14:textId="487E4137" w:rsidR="003C5E9F" w:rsidRPr="00C85415" w:rsidDel="00F44906" w:rsidRDefault="003C5E9F">
      <w:pPr>
        <w:pStyle w:val="Overskrift1"/>
        <w:rPr>
          <w:del w:id="2489" w:author="Ole Vilstrup" w:date="2020-12-01T12:12:00Z"/>
        </w:rPr>
        <w:pPrChange w:id="2490" w:author="Ole Vilstrup" w:date="2020-12-03T11:26:00Z">
          <w:pPr>
            <w:pStyle w:val="Listeafsnit"/>
            <w:numPr>
              <w:numId w:val="15"/>
            </w:numPr>
            <w:ind w:left="1636" w:hanging="360"/>
          </w:pPr>
        </w:pPrChange>
      </w:pPr>
      <w:del w:id="2491" w:author="Ole Vilstrup" w:date="2020-12-01T12:12:00Z">
        <w:r w:rsidRPr="00C15F59" w:rsidDel="00F44906">
          <w:delText xml:space="preserve">slår </w:delText>
        </w:r>
        <w:r w:rsidR="00BB6983" w:rsidRPr="00C85415" w:rsidDel="00F44906">
          <w:delText>Modtager-B</w:delText>
        </w:r>
        <w:r w:rsidRPr="00C85415" w:rsidDel="00F44906">
          <w:delText xml:space="preserve">’s SMP lokation op i SML via GLN </w:delText>
        </w:r>
        <w:bookmarkStart w:id="2492" w:name="_Toc57717228"/>
        <w:bookmarkStart w:id="2493" w:name="_Toc57718074"/>
        <w:bookmarkStart w:id="2494" w:name="_Toc57886993"/>
        <w:bookmarkStart w:id="2495" w:name="_Toc57887258"/>
        <w:bookmarkStart w:id="2496" w:name="_Toc57887523"/>
        <w:bookmarkStart w:id="2497" w:name="_Toc57887673"/>
        <w:bookmarkStart w:id="2498" w:name="_Toc57887807"/>
        <w:bookmarkStart w:id="2499" w:name="_Toc57887936"/>
        <w:bookmarkStart w:id="2500" w:name="_Toc61429152"/>
        <w:bookmarkEnd w:id="2492"/>
        <w:bookmarkEnd w:id="2493"/>
        <w:bookmarkEnd w:id="2494"/>
        <w:bookmarkEnd w:id="2495"/>
        <w:bookmarkEnd w:id="2496"/>
        <w:bookmarkEnd w:id="2497"/>
        <w:bookmarkEnd w:id="2498"/>
        <w:bookmarkEnd w:id="2499"/>
        <w:bookmarkEnd w:id="2500"/>
      </w:del>
    </w:p>
    <w:p w14:paraId="0A722396" w14:textId="398BFE7D" w:rsidR="003C5E9F" w:rsidRPr="00C85415" w:rsidDel="00F44906" w:rsidRDefault="003C5E9F">
      <w:pPr>
        <w:pStyle w:val="Overskrift1"/>
        <w:rPr>
          <w:del w:id="2501" w:author="Ole Vilstrup" w:date="2020-12-01T12:12:00Z"/>
        </w:rPr>
        <w:pPrChange w:id="2502" w:author="Ole Vilstrup" w:date="2020-12-03T11:26:00Z">
          <w:pPr>
            <w:pStyle w:val="Listeafsnit"/>
            <w:numPr>
              <w:numId w:val="15"/>
            </w:numPr>
            <w:ind w:left="1636" w:hanging="360"/>
          </w:pPr>
        </w:pPrChange>
      </w:pPr>
      <w:del w:id="2503" w:author="Ole Vilstrup" w:date="2020-12-01T12:12:00Z">
        <w:r w:rsidRPr="00C85415" w:rsidDel="00F44906">
          <w:delText xml:space="preserve">slår </w:delText>
        </w:r>
        <w:r w:rsidR="00BB6983" w:rsidRPr="00C85415" w:rsidDel="00F44906">
          <w:delText>Modtager-B</w:delText>
        </w:r>
        <w:r w:rsidRPr="00C85415" w:rsidDel="00F44906">
          <w:delText>’s Meddelelsestype-X adresse og offentlig nøgle op i SMP via GLN og Meddelelsestype-X</w:delText>
        </w:r>
        <w:r w:rsidR="00006344" w:rsidRPr="00C85415" w:rsidDel="00F44906">
          <w:delText xml:space="preserve"> samt ”opkomst-</w:delText>
        </w:r>
      </w:del>
      <w:del w:id="2504" w:author="Ole Vilstrup" w:date="2020-05-25T10:26:00Z">
        <w:r w:rsidR="00006344" w:rsidRPr="00C85415" w:rsidDel="0013167F">
          <w:delText>FOD</w:delText>
        </w:r>
      </w:del>
      <w:del w:id="2505" w:author="Ole Vilstrup" w:date="2020-12-01T12:12:00Z">
        <w:r w:rsidR="00006344" w:rsidRPr="00C85415" w:rsidDel="00F44906">
          <w:delText>”</w:delText>
        </w:r>
        <w:bookmarkStart w:id="2506" w:name="_Toc57717229"/>
        <w:bookmarkStart w:id="2507" w:name="_Toc57718075"/>
        <w:bookmarkStart w:id="2508" w:name="_Toc57886994"/>
        <w:bookmarkStart w:id="2509" w:name="_Toc57887259"/>
        <w:bookmarkStart w:id="2510" w:name="_Toc57887524"/>
        <w:bookmarkStart w:id="2511" w:name="_Toc57887674"/>
        <w:bookmarkStart w:id="2512" w:name="_Toc57887808"/>
        <w:bookmarkStart w:id="2513" w:name="_Toc57887937"/>
        <w:bookmarkStart w:id="2514" w:name="_Toc61429153"/>
        <w:bookmarkEnd w:id="2506"/>
        <w:bookmarkEnd w:id="2507"/>
        <w:bookmarkEnd w:id="2508"/>
        <w:bookmarkEnd w:id="2509"/>
        <w:bookmarkEnd w:id="2510"/>
        <w:bookmarkEnd w:id="2511"/>
        <w:bookmarkEnd w:id="2512"/>
        <w:bookmarkEnd w:id="2513"/>
        <w:bookmarkEnd w:id="2514"/>
      </w:del>
    </w:p>
    <w:p w14:paraId="57CBD8AE" w14:textId="3EB6CFCD" w:rsidR="003C5E9F" w:rsidRPr="00C85415" w:rsidDel="00F44906" w:rsidRDefault="003C5E9F">
      <w:pPr>
        <w:pStyle w:val="Overskrift1"/>
        <w:rPr>
          <w:del w:id="2515" w:author="Ole Vilstrup" w:date="2020-12-01T12:12:00Z"/>
        </w:rPr>
        <w:pPrChange w:id="2516" w:author="Ole Vilstrup" w:date="2020-12-03T11:26:00Z">
          <w:pPr>
            <w:pStyle w:val="Listeafsnit"/>
            <w:numPr>
              <w:numId w:val="15"/>
            </w:numPr>
            <w:ind w:left="1636" w:hanging="360"/>
          </w:pPr>
        </w:pPrChange>
      </w:pPr>
      <w:del w:id="2517" w:author="Ole Vilstrup" w:date="2020-12-01T12:12:00Z">
        <w:r w:rsidRPr="00C85415" w:rsidDel="00F44906">
          <w:delText xml:space="preserve">sender Meddelelsestype-X til </w:delText>
        </w:r>
        <w:r w:rsidR="00BB6983" w:rsidRPr="00C85415" w:rsidDel="00F44906">
          <w:delText>Modtager-B</w:delText>
        </w:r>
        <w:r w:rsidRPr="00C85415" w:rsidDel="00F44906">
          <w:delText>’s Access-punkt</w:delText>
        </w:r>
        <w:r w:rsidR="00B2684D" w:rsidRPr="00C85415" w:rsidDel="00F44906">
          <w:delText xml:space="preserve"> (Xdomæne gateway)</w:delText>
        </w:r>
        <w:bookmarkStart w:id="2518" w:name="_Toc57717230"/>
        <w:bookmarkStart w:id="2519" w:name="_Toc57718076"/>
        <w:bookmarkStart w:id="2520" w:name="_Toc57886995"/>
        <w:bookmarkStart w:id="2521" w:name="_Toc57887260"/>
        <w:bookmarkStart w:id="2522" w:name="_Toc57887525"/>
        <w:bookmarkStart w:id="2523" w:name="_Toc57887675"/>
        <w:bookmarkStart w:id="2524" w:name="_Toc57887809"/>
        <w:bookmarkStart w:id="2525" w:name="_Toc57887938"/>
        <w:bookmarkStart w:id="2526" w:name="_Toc61429154"/>
        <w:bookmarkEnd w:id="2518"/>
        <w:bookmarkEnd w:id="2519"/>
        <w:bookmarkEnd w:id="2520"/>
        <w:bookmarkEnd w:id="2521"/>
        <w:bookmarkEnd w:id="2522"/>
        <w:bookmarkEnd w:id="2523"/>
        <w:bookmarkEnd w:id="2524"/>
        <w:bookmarkEnd w:id="2525"/>
        <w:bookmarkEnd w:id="2526"/>
      </w:del>
    </w:p>
    <w:p w14:paraId="424464FA" w14:textId="064ECB4F" w:rsidR="003C5E9F" w:rsidRPr="00C85415" w:rsidDel="00F44906" w:rsidRDefault="003C5E9F">
      <w:pPr>
        <w:pStyle w:val="Overskrift1"/>
        <w:rPr>
          <w:del w:id="2527" w:author="Ole Vilstrup" w:date="2020-12-01T12:12:00Z"/>
        </w:rPr>
        <w:pPrChange w:id="2528" w:author="Ole Vilstrup" w:date="2020-12-03T11:26:00Z">
          <w:pPr/>
        </w:pPrChange>
      </w:pPr>
      <w:bookmarkStart w:id="2529" w:name="_Toc57717231"/>
      <w:bookmarkStart w:id="2530" w:name="_Toc57718077"/>
      <w:bookmarkStart w:id="2531" w:name="_Toc57886996"/>
      <w:bookmarkStart w:id="2532" w:name="_Toc57887261"/>
      <w:bookmarkStart w:id="2533" w:name="_Toc57887526"/>
      <w:bookmarkStart w:id="2534" w:name="_Toc57887676"/>
      <w:bookmarkStart w:id="2535" w:name="_Toc57887810"/>
      <w:bookmarkStart w:id="2536" w:name="_Toc57887939"/>
      <w:bookmarkStart w:id="2537" w:name="_Toc61429155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</w:p>
    <w:p w14:paraId="5456B871" w14:textId="2E0A9FF1" w:rsidR="00B2684D" w:rsidRPr="006203F2" w:rsidDel="00F44906" w:rsidRDefault="00B2684D">
      <w:pPr>
        <w:pStyle w:val="Overskrift1"/>
        <w:rPr>
          <w:del w:id="2538" w:author="Ole Vilstrup" w:date="2020-12-01T12:12:00Z"/>
          <w:b w:val="0"/>
          <w:bCs w:val="0"/>
          <w:u w:val="single"/>
          <w:rPrChange w:id="2539" w:author="Ole Vilstrup" w:date="2020-12-11T14:26:00Z">
            <w:rPr>
              <w:del w:id="2540" w:author="Ole Vilstrup" w:date="2020-12-01T12:12:00Z"/>
              <w:b/>
              <w:bCs/>
              <w:u w:val="single"/>
            </w:rPr>
          </w:rPrChange>
        </w:rPr>
        <w:pPrChange w:id="2541" w:author="Ole Vilstrup" w:date="2020-12-03T11:26:00Z">
          <w:pPr/>
        </w:pPrChange>
      </w:pPr>
      <w:del w:id="2542" w:author="Ole Vilstrup" w:date="2020-12-01T12:12:00Z">
        <w:r w:rsidRPr="006203F2" w:rsidDel="00F44906">
          <w:rPr>
            <w:b w:val="0"/>
            <w:bCs w:val="0"/>
            <w:u w:val="single"/>
            <w:rPrChange w:id="2543" w:author="Ole Vilstrup" w:date="2020-12-11T14:26:00Z">
              <w:rPr>
                <w:b/>
                <w:bCs/>
                <w:u w:val="single"/>
              </w:rPr>
            </w:rPrChange>
          </w:rPr>
          <w:delText>Xdomæne gateway</w:delText>
        </w:r>
        <w:bookmarkStart w:id="2544" w:name="_Toc57717232"/>
        <w:bookmarkStart w:id="2545" w:name="_Toc57718078"/>
        <w:bookmarkStart w:id="2546" w:name="_Toc57886997"/>
        <w:bookmarkStart w:id="2547" w:name="_Toc57887262"/>
        <w:bookmarkStart w:id="2548" w:name="_Toc57887527"/>
        <w:bookmarkStart w:id="2549" w:name="_Toc57887677"/>
        <w:bookmarkStart w:id="2550" w:name="_Toc57887811"/>
        <w:bookmarkStart w:id="2551" w:name="_Toc57887940"/>
        <w:bookmarkStart w:id="2552" w:name="_Toc61429156"/>
        <w:bookmarkEnd w:id="2544"/>
        <w:bookmarkEnd w:id="2545"/>
        <w:bookmarkEnd w:id="2546"/>
        <w:bookmarkEnd w:id="2547"/>
        <w:bookmarkEnd w:id="2548"/>
        <w:bookmarkEnd w:id="2549"/>
        <w:bookmarkEnd w:id="2550"/>
        <w:bookmarkEnd w:id="2551"/>
        <w:bookmarkEnd w:id="2552"/>
      </w:del>
    </w:p>
    <w:p w14:paraId="0B9F55E3" w14:textId="02DC29C7" w:rsidR="00D8784F" w:rsidRPr="00C85415" w:rsidDel="00F44906" w:rsidRDefault="00D8784F">
      <w:pPr>
        <w:pStyle w:val="Overskrift1"/>
        <w:rPr>
          <w:del w:id="2553" w:author="Ole Vilstrup" w:date="2020-12-01T12:12:00Z"/>
        </w:rPr>
        <w:pPrChange w:id="2554" w:author="Ole Vilstrup" w:date="2020-12-03T11:26:00Z">
          <w:pPr>
            <w:pStyle w:val="Listeafsnit"/>
            <w:numPr>
              <w:numId w:val="17"/>
            </w:numPr>
            <w:ind w:left="1636" w:hanging="360"/>
          </w:pPr>
        </w:pPrChange>
      </w:pPr>
      <w:del w:id="2555" w:author="Ole Vilstrup" w:date="2020-12-01T12:12:00Z">
        <w:r w:rsidRPr="00C15F59" w:rsidDel="00F44906">
          <w:delText>modtager Med</w:delText>
        </w:r>
        <w:r w:rsidRPr="00C85415" w:rsidDel="00F44906">
          <w:delText xml:space="preserve">delelsestype-X fra </w:delText>
        </w:r>
        <w:r w:rsidR="00680E10" w:rsidRPr="00C85415" w:rsidDel="00F44906">
          <w:delText>Afsender</w:delText>
        </w:r>
        <w:r w:rsidRPr="00C85415" w:rsidDel="00F44906">
          <w:delText>’s Access-punkt</w:delText>
        </w:r>
        <w:bookmarkStart w:id="2556" w:name="_Toc57717233"/>
        <w:bookmarkStart w:id="2557" w:name="_Toc57718079"/>
        <w:bookmarkStart w:id="2558" w:name="_Toc57886998"/>
        <w:bookmarkStart w:id="2559" w:name="_Toc57887263"/>
        <w:bookmarkStart w:id="2560" w:name="_Toc57887528"/>
        <w:bookmarkStart w:id="2561" w:name="_Toc57887678"/>
        <w:bookmarkStart w:id="2562" w:name="_Toc57887812"/>
        <w:bookmarkStart w:id="2563" w:name="_Toc57887941"/>
        <w:bookmarkStart w:id="2564" w:name="_Toc61429157"/>
        <w:bookmarkEnd w:id="2556"/>
        <w:bookmarkEnd w:id="2557"/>
        <w:bookmarkEnd w:id="2558"/>
        <w:bookmarkEnd w:id="2559"/>
        <w:bookmarkEnd w:id="2560"/>
        <w:bookmarkEnd w:id="2561"/>
        <w:bookmarkEnd w:id="2562"/>
        <w:bookmarkEnd w:id="2563"/>
        <w:bookmarkEnd w:id="2564"/>
      </w:del>
    </w:p>
    <w:p w14:paraId="7A4DA1F4" w14:textId="44BDEA4E" w:rsidR="006F7B6C" w:rsidRPr="00C85415" w:rsidDel="00F44906" w:rsidRDefault="006F7B6C">
      <w:pPr>
        <w:pStyle w:val="Overskrift1"/>
        <w:rPr>
          <w:del w:id="2565" w:author="Ole Vilstrup" w:date="2020-12-01T12:12:00Z"/>
        </w:rPr>
        <w:pPrChange w:id="2566" w:author="Ole Vilstrup" w:date="2020-12-03T11:26:00Z">
          <w:pPr>
            <w:pStyle w:val="Listeafsnit"/>
            <w:numPr>
              <w:numId w:val="17"/>
            </w:numPr>
            <w:ind w:left="1636" w:hanging="360"/>
          </w:pPr>
        </w:pPrChange>
      </w:pPr>
      <w:del w:id="2567" w:author="Ole Vilstrup" w:date="2020-12-01T12:12:00Z">
        <w:r w:rsidRPr="00C85415" w:rsidDel="00F44906">
          <w:delText xml:space="preserve">slår </w:delText>
        </w:r>
        <w:r w:rsidR="00BB6983" w:rsidRPr="00C85415" w:rsidDel="00F44906">
          <w:delText>Modtager-B</w:delText>
        </w:r>
        <w:r w:rsidRPr="00C85415" w:rsidDel="00F44906">
          <w:delText xml:space="preserve">’s SMP lokation op i SML via GLN </w:delText>
        </w:r>
        <w:bookmarkStart w:id="2568" w:name="_Toc57717234"/>
        <w:bookmarkStart w:id="2569" w:name="_Toc57718080"/>
        <w:bookmarkStart w:id="2570" w:name="_Toc57886999"/>
        <w:bookmarkStart w:id="2571" w:name="_Toc57887264"/>
        <w:bookmarkStart w:id="2572" w:name="_Toc57887529"/>
        <w:bookmarkStart w:id="2573" w:name="_Toc57887679"/>
        <w:bookmarkStart w:id="2574" w:name="_Toc57887813"/>
        <w:bookmarkStart w:id="2575" w:name="_Toc57887942"/>
        <w:bookmarkStart w:id="2576" w:name="_Toc61429158"/>
        <w:bookmarkEnd w:id="2568"/>
        <w:bookmarkEnd w:id="2569"/>
        <w:bookmarkEnd w:id="2570"/>
        <w:bookmarkEnd w:id="2571"/>
        <w:bookmarkEnd w:id="2572"/>
        <w:bookmarkEnd w:id="2573"/>
        <w:bookmarkEnd w:id="2574"/>
        <w:bookmarkEnd w:id="2575"/>
        <w:bookmarkEnd w:id="2576"/>
      </w:del>
    </w:p>
    <w:p w14:paraId="0F4AF9C4" w14:textId="162A4A2B" w:rsidR="006F7B6C" w:rsidRPr="00C85415" w:rsidDel="00F44906" w:rsidRDefault="006F7B6C">
      <w:pPr>
        <w:pStyle w:val="Overskrift1"/>
        <w:rPr>
          <w:del w:id="2577" w:author="Ole Vilstrup" w:date="2020-12-01T12:12:00Z"/>
        </w:rPr>
        <w:pPrChange w:id="2578" w:author="Ole Vilstrup" w:date="2020-12-03T11:26:00Z">
          <w:pPr>
            <w:pStyle w:val="Listeafsnit"/>
            <w:numPr>
              <w:numId w:val="17"/>
            </w:numPr>
            <w:ind w:left="1636" w:hanging="360"/>
          </w:pPr>
        </w:pPrChange>
      </w:pPr>
      <w:del w:id="2579" w:author="Ole Vilstrup" w:date="2020-12-01T12:12:00Z">
        <w:r w:rsidRPr="00C85415" w:rsidDel="00F44906">
          <w:delText xml:space="preserve">slår </w:delText>
        </w:r>
        <w:r w:rsidR="00BB6983" w:rsidRPr="00C85415" w:rsidDel="00F44906">
          <w:delText>Modtager-B</w:delText>
        </w:r>
        <w:r w:rsidRPr="00C85415" w:rsidDel="00F44906">
          <w:delText>’s Meddelelsestype-X adresse og offentlig nøgle op i SMP via GLN og Meddelelsestype-X samt ”</w:delText>
        </w:r>
      </w:del>
      <w:del w:id="2580" w:author="Ole Vilstrup" w:date="2020-05-25T10:26:00Z">
        <w:r w:rsidR="006B6649" w:rsidRPr="00C85415" w:rsidDel="001965BE">
          <w:delText>distribution</w:delText>
        </w:r>
      </w:del>
      <w:del w:id="2581" w:author="Ole Vilstrup" w:date="2020-12-01T12:12:00Z">
        <w:r w:rsidRPr="00C85415" w:rsidDel="00F44906">
          <w:delText>-FOD”</w:delText>
        </w:r>
        <w:bookmarkStart w:id="2582" w:name="_Toc57717235"/>
        <w:bookmarkStart w:id="2583" w:name="_Toc57718081"/>
        <w:bookmarkStart w:id="2584" w:name="_Toc57887000"/>
        <w:bookmarkStart w:id="2585" w:name="_Toc57887265"/>
        <w:bookmarkStart w:id="2586" w:name="_Toc57887530"/>
        <w:bookmarkStart w:id="2587" w:name="_Toc57887680"/>
        <w:bookmarkStart w:id="2588" w:name="_Toc57887814"/>
        <w:bookmarkStart w:id="2589" w:name="_Toc57887943"/>
        <w:bookmarkStart w:id="2590" w:name="_Toc61429159"/>
        <w:bookmarkEnd w:id="2582"/>
        <w:bookmarkEnd w:id="2583"/>
        <w:bookmarkEnd w:id="2584"/>
        <w:bookmarkEnd w:id="2585"/>
        <w:bookmarkEnd w:id="2586"/>
        <w:bookmarkEnd w:id="2587"/>
        <w:bookmarkEnd w:id="2588"/>
        <w:bookmarkEnd w:id="2589"/>
        <w:bookmarkEnd w:id="2590"/>
      </w:del>
    </w:p>
    <w:p w14:paraId="4A5C8BE0" w14:textId="40F052F2" w:rsidR="006F7B6C" w:rsidRPr="00C85415" w:rsidDel="00F44906" w:rsidRDefault="006F7B6C">
      <w:pPr>
        <w:pStyle w:val="Overskrift1"/>
        <w:rPr>
          <w:del w:id="2591" w:author="Ole Vilstrup" w:date="2020-12-01T12:12:00Z"/>
        </w:rPr>
        <w:pPrChange w:id="2592" w:author="Ole Vilstrup" w:date="2020-12-03T11:26:00Z">
          <w:pPr>
            <w:pStyle w:val="Listeafsnit"/>
            <w:numPr>
              <w:numId w:val="17"/>
            </w:numPr>
            <w:ind w:left="1636" w:hanging="360"/>
          </w:pPr>
        </w:pPrChange>
      </w:pPr>
      <w:del w:id="2593" w:author="Ole Vilstrup" w:date="2020-12-01T12:12:00Z">
        <w:r w:rsidRPr="00C85415" w:rsidDel="00F44906">
          <w:delText xml:space="preserve">sender Meddelelsestype-X til </w:delText>
        </w:r>
        <w:r w:rsidR="00BB6983" w:rsidRPr="00C85415" w:rsidDel="00F44906">
          <w:delText>Modtager-B</w:delText>
        </w:r>
        <w:r w:rsidRPr="00C85415" w:rsidDel="00F44906">
          <w:delText xml:space="preserve">’s Access-punkt </w:delText>
        </w:r>
        <w:bookmarkStart w:id="2594" w:name="_Toc57717236"/>
        <w:bookmarkStart w:id="2595" w:name="_Toc57718082"/>
        <w:bookmarkStart w:id="2596" w:name="_Toc57887001"/>
        <w:bookmarkStart w:id="2597" w:name="_Toc57887266"/>
        <w:bookmarkStart w:id="2598" w:name="_Toc57887531"/>
        <w:bookmarkStart w:id="2599" w:name="_Toc57887681"/>
        <w:bookmarkStart w:id="2600" w:name="_Toc57887815"/>
        <w:bookmarkStart w:id="2601" w:name="_Toc57887944"/>
        <w:bookmarkStart w:id="2602" w:name="_Toc61429160"/>
        <w:bookmarkEnd w:id="2594"/>
        <w:bookmarkEnd w:id="2595"/>
        <w:bookmarkEnd w:id="2596"/>
        <w:bookmarkEnd w:id="2597"/>
        <w:bookmarkEnd w:id="2598"/>
        <w:bookmarkEnd w:id="2599"/>
        <w:bookmarkEnd w:id="2600"/>
        <w:bookmarkEnd w:id="2601"/>
        <w:bookmarkEnd w:id="2602"/>
      </w:del>
    </w:p>
    <w:p w14:paraId="1499471F" w14:textId="5EAAEA86" w:rsidR="00D8784F" w:rsidRPr="00C85415" w:rsidDel="00F44906" w:rsidRDefault="00D8784F">
      <w:pPr>
        <w:pStyle w:val="Overskrift1"/>
        <w:rPr>
          <w:del w:id="2603" w:author="Ole Vilstrup" w:date="2020-12-01T12:12:00Z"/>
        </w:rPr>
        <w:pPrChange w:id="2604" w:author="Ole Vilstrup" w:date="2020-12-03T11:26:00Z">
          <w:pPr/>
        </w:pPrChange>
      </w:pPr>
      <w:bookmarkStart w:id="2605" w:name="_Toc57717237"/>
      <w:bookmarkStart w:id="2606" w:name="_Toc57718083"/>
      <w:bookmarkStart w:id="2607" w:name="_Toc57887002"/>
      <w:bookmarkStart w:id="2608" w:name="_Toc57887267"/>
      <w:bookmarkStart w:id="2609" w:name="_Toc57887532"/>
      <w:bookmarkStart w:id="2610" w:name="_Toc57887682"/>
      <w:bookmarkStart w:id="2611" w:name="_Toc57887816"/>
      <w:bookmarkStart w:id="2612" w:name="_Toc57887945"/>
      <w:bookmarkStart w:id="2613" w:name="_Toc61429161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</w:p>
    <w:p w14:paraId="54E29586" w14:textId="3EAD21DF" w:rsidR="003C5E9F" w:rsidRPr="006203F2" w:rsidDel="00F44906" w:rsidRDefault="003C5E9F">
      <w:pPr>
        <w:pStyle w:val="Overskrift1"/>
        <w:rPr>
          <w:del w:id="2614" w:author="Ole Vilstrup" w:date="2020-12-01T12:12:00Z"/>
          <w:b w:val="0"/>
          <w:bCs w:val="0"/>
          <w:u w:val="single"/>
          <w:rPrChange w:id="2615" w:author="Ole Vilstrup" w:date="2020-12-11T14:26:00Z">
            <w:rPr>
              <w:del w:id="2616" w:author="Ole Vilstrup" w:date="2020-12-01T12:12:00Z"/>
              <w:b/>
              <w:bCs/>
              <w:u w:val="single"/>
            </w:rPr>
          </w:rPrChange>
        </w:rPr>
        <w:pPrChange w:id="2617" w:author="Ole Vilstrup" w:date="2020-12-03T11:26:00Z">
          <w:pPr/>
        </w:pPrChange>
      </w:pPr>
      <w:del w:id="2618" w:author="Ole Vilstrup" w:date="2020-12-01T12:12:00Z">
        <w:r w:rsidRPr="006203F2" w:rsidDel="00F44906">
          <w:rPr>
            <w:b w:val="0"/>
            <w:bCs w:val="0"/>
            <w:u w:val="single"/>
            <w:rPrChange w:id="2619" w:author="Ole Vilstrup" w:date="2020-12-11T14:26:00Z">
              <w:rPr>
                <w:b/>
                <w:bCs/>
                <w:u w:val="single"/>
              </w:rPr>
            </w:rPrChange>
          </w:rPr>
          <w:delText>Modtager Access-Punkt</w:delText>
        </w:r>
        <w:bookmarkStart w:id="2620" w:name="_Toc57717238"/>
        <w:bookmarkStart w:id="2621" w:name="_Toc57718084"/>
        <w:bookmarkStart w:id="2622" w:name="_Toc57887003"/>
        <w:bookmarkStart w:id="2623" w:name="_Toc57887268"/>
        <w:bookmarkStart w:id="2624" w:name="_Toc57887533"/>
        <w:bookmarkStart w:id="2625" w:name="_Toc57887683"/>
        <w:bookmarkStart w:id="2626" w:name="_Toc57887817"/>
        <w:bookmarkStart w:id="2627" w:name="_Toc57887946"/>
        <w:bookmarkStart w:id="2628" w:name="_Toc61429162"/>
        <w:bookmarkEnd w:id="2620"/>
        <w:bookmarkEnd w:id="2621"/>
        <w:bookmarkEnd w:id="2622"/>
        <w:bookmarkEnd w:id="2623"/>
        <w:bookmarkEnd w:id="2624"/>
        <w:bookmarkEnd w:id="2625"/>
        <w:bookmarkEnd w:id="2626"/>
        <w:bookmarkEnd w:id="2627"/>
        <w:bookmarkEnd w:id="2628"/>
      </w:del>
    </w:p>
    <w:p w14:paraId="138F1331" w14:textId="2C28962F" w:rsidR="003C5E9F" w:rsidRPr="00C85415" w:rsidDel="00F44906" w:rsidRDefault="003C5E9F">
      <w:pPr>
        <w:pStyle w:val="Overskrift1"/>
        <w:rPr>
          <w:del w:id="2629" w:author="Ole Vilstrup" w:date="2020-12-01T12:12:00Z"/>
        </w:rPr>
        <w:pPrChange w:id="2630" w:author="Ole Vilstrup" w:date="2020-12-03T11:26:00Z">
          <w:pPr>
            <w:pStyle w:val="Listeafsnit"/>
            <w:numPr>
              <w:numId w:val="19"/>
            </w:numPr>
            <w:ind w:left="1636" w:hanging="360"/>
          </w:pPr>
        </w:pPrChange>
      </w:pPr>
      <w:del w:id="2631" w:author="Ole Vilstrup" w:date="2020-12-01T12:12:00Z">
        <w:r w:rsidRPr="00C15F59" w:rsidDel="00F44906">
          <w:delText xml:space="preserve">modtager Meddelelsestype-X fra </w:delText>
        </w:r>
        <w:r w:rsidR="00680E10" w:rsidRPr="00C85415" w:rsidDel="00F44906">
          <w:delText>Afsender</w:delText>
        </w:r>
        <w:r w:rsidRPr="00C85415" w:rsidDel="00F44906">
          <w:delText>-A’s Access-punkt</w:delText>
        </w:r>
        <w:r w:rsidR="00680E10" w:rsidRPr="00C85415" w:rsidDel="00F44906">
          <w:delText xml:space="preserve"> (Xdomæne gateway)</w:delText>
        </w:r>
        <w:bookmarkStart w:id="2632" w:name="_Toc57717239"/>
        <w:bookmarkStart w:id="2633" w:name="_Toc57718085"/>
        <w:bookmarkStart w:id="2634" w:name="_Toc57887004"/>
        <w:bookmarkStart w:id="2635" w:name="_Toc57887269"/>
        <w:bookmarkStart w:id="2636" w:name="_Toc57887534"/>
        <w:bookmarkStart w:id="2637" w:name="_Toc57887684"/>
        <w:bookmarkStart w:id="2638" w:name="_Toc57887818"/>
        <w:bookmarkStart w:id="2639" w:name="_Toc57887947"/>
        <w:bookmarkStart w:id="2640" w:name="_Toc61429163"/>
        <w:bookmarkEnd w:id="2632"/>
        <w:bookmarkEnd w:id="2633"/>
        <w:bookmarkEnd w:id="2634"/>
        <w:bookmarkEnd w:id="2635"/>
        <w:bookmarkEnd w:id="2636"/>
        <w:bookmarkEnd w:id="2637"/>
        <w:bookmarkEnd w:id="2638"/>
        <w:bookmarkEnd w:id="2639"/>
        <w:bookmarkEnd w:id="2640"/>
      </w:del>
    </w:p>
    <w:p w14:paraId="174D761B" w14:textId="2D41F03E" w:rsidR="003C5E9F" w:rsidRPr="00C85415" w:rsidDel="00F44906" w:rsidRDefault="003C5E9F">
      <w:pPr>
        <w:pStyle w:val="Overskrift1"/>
        <w:rPr>
          <w:del w:id="2641" w:author="Ole Vilstrup" w:date="2020-12-01T12:12:00Z"/>
        </w:rPr>
        <w:pPrChange w:id="2642" w:author="Ole Vilstrup" w:date="2020-12-03T11:26:00Z">
          <w:pPr>
            <w:pStyle w:val="Listeafsnit"/>
            <w:numPr>
              <w:numId w:val="19"/>
            </w:numPr>
            <w:ind w:left="1636" w:hanging="360"/>
          </w:pPr>
        </w:pPrChange>
      </w:pPr>
      <w:del w:id="2643" w:author="Ole Vilstrup" w:date="2020-12-01T12:12:00Z">
        <w:r w:rsidRPr="00C85415" w:rsidDel="00F44906">
          <w:delText xml:space="preserve">slår </w:delText>
        </w:r>
        <w:r w:rsidR="00BB6983" w:rsidRPr="00C85415" w:rsidDel="00F44906">
          <w:delText>Modtager-B</w:delText>
        </w:r>
        <w:r w:rsidRPr="00C85415" w:rsidDel="00F44906">
          <w:delText>’s lokale Meddelelsestype-X adresse op i intern adressebog</w:delText>
        </w:r>
        <w:bookmarkStart w:id="2644" w:name="_Toc57717240"/>
        <w:bookmarkStart w:id="2645" w:name="_Toc57718086"/>
        <w:bookmarkStart w:id="2646" w:name="_Toc57887005"/>
        <w:bookmarkStart w:id="2647" w:name="_Toc57887270"/>
        <w:bookmarkStart w:id="2648" w:name="_Toc57887535"/>
        <w:bookmarkStart w:id="2649" w:name="_Toc57887685"/>
        <w:bookmarkStart w:id="2650" w:name="_Toc57887819"/>
        <w:bookmarkStart w:id="2651" w:name="_Toc57887948"/>
        <w:bookmarkStart w:id="2652" w:name="_Toc61429164"/>
        <w:bookmarkEnd w:id="2644"/>
        <w:bookmarkEnd w:id="2645"/>
        <w:bookmarkEnd w:id="2646"/>
        <w:bookmarkEnd w:id="2647"/>
        <w:bookmarkEnd w:id="2648"/>
        <w:bookmarkEnd w:id="2649"/>
        <w:bookmarkEnd w:id="2650"/>
        <w:bookmarkEnd w:id="2651"/>
        <w:bookmarkEnd w:id="2652"/>
      </w:del>
    </w:p>
    <w:p w14:paraId="11B8A155" w14:textId="0CDA6AA4" w:rsidR="003C5E9F" w:rsidRPr="00C85415" w:rsidDel="00F44906" w:rsidRDefault="003C5E9F">
      <w:pPr>
        <w:pStyle w:val="Overskrift1"/>
        <w:rPr>
          <w:del w:id="2653" w:author="Ole Vilstrup" w:date="2020-12-01T12:12:00Z"/>
        </w:rPr>
        <w:pPrChange w:id="2654" w:author="Ole Vilstrup" w:date="2020-12-03T11:26:00Z">
          <w:pPr>
            <w:pStyle w:val="Listeafsnit"/>
            <w:numPr>
              <w:numId w:val="19"/>
            </w:numPr>
            <w:ind w:left="1636" w:hanging="360"/>
          </w:pPr>
        </w:pPrChange>
      </w:pPr>
      <w:del w:id="2655" w:author="Ole Vilstrup" w:date="2020-12-01T12:12:00Z">
        <w:r w:rsidRPr="00C85415" w:rsidDel="00F44906">
          <w:delText>sender Meddelelsestype-X til denne adresse</w:delText>
        </w:r>
        <w:bookmarkStart w:id="2656" w:name="_Toc57717241"/>
        <w:bookmarkStart w:id="2657" w:name="_Toc57718087"/>
        <w:bookmarkStart w:id="2658" w:name="_Toc57887006"/>
        <w:bookmarkStart w:id="2659" w:name="_Toc57887271"/>
        <w:bookmarkStart w:id="2660" w:name="_Toc57887536"/>
        <w:bookmarkStart w:id="2661" w:name="_Toc57887686"/>
        <w:bookmarkStart w:id="2662" w:name="_Toc57887820"/>
        <w:bookmarkStart w:id="2663" w:name="_Toc57887949"/>
        <w:bookmarkStart w:id="2664" w:name="_Toc61429165"/>
        <w:bookmarkEnd w:id="2656"/>
        <w:bookmarkEnd w:id="2657"/>
        <w:bookmarkEnd w:id="2658"/>
        <w:bookmarkEnd w:id="2659"/>
        <w:bookmarkEnd w:id="2660"/>
        <w:bookmarkEnd w:id="2661"/>
        <w:bookmarkEnd w:id="2662"/>
        <w:bookmarkEnd w:id="2663"/>
        <w:bookmarkEnd w:id="2664"/>
      </w:del>
    </w:p>
    <w:p w14:paraId="73120434" w14:textId="3239BCD7" w:rsidR="003C5E9F" w:rsidRPr="00C85415" w:rsidDel="00F44906" w:rsidRDefault="003C5E9F">
      <w:pPr>
        <w:pStyle w:val="Overskrift1"/>
        <w:rPr>
          <w:del w:id="2665" w:author="Ole Vilstrup" w:date="2020-12-01T12:12:00Z"/>
        </w:rPr>
        <w:pPrChange w:id="2666" w:author="Ole Vilstrup" w:date="2020-12-03T11:26:00Z">
          <w:pPr/>
        </w:pPrChange>
      </w:pPr>
      <w:bookmarkStart w:id="2667" w:name="_Toc57717242"/>
      <w:bookmarkStart w:id="2668" w:name="_Toc57718088"/>
      <w:bookmarkStart w:id="2669" w:name="_Toc57887007"/>
      <w:bookmarkStart w:id="2670" w:name="_Toc57887272"/>
      <w:bookmarkStart w:id="2671" w:name="_Toc57887537"/>
      <w:bookmarkStart w:id="2672" w:name="_Toc57887687"/>
      <w:bookmarkStart w:id="2673" w:name="_Toc57887821"/>
      <w:bookmarkStart w:id="2674" w:name="_Toc57887950"/>
      <w:bookmarkStart w:id="2675" w:name="_Toc614291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</w:p>
    <w:p w14:paraId="1538464A" w14:textId="7F3F52AF" w:rsidR="003C5E9F" w:rsidRPr="006203F2" w:rsidDel="00F44906" w:rsidRDefault="003C5E9F">
      <w:pPr>
        <w:pStyle w:val="Overskrift1"/>
        <w:rPr>
          <w:del w:id="2676" w:author="Ole Vilstrup" w:date="2020-12-01T12:12:00Z"/>
          <w:b w:val="0"/>
          <w:bCs w:val="0"/>
          <w:u w:val="single"/>
          <w:rPrChange w:id="2677" w:author="Ole Vilstrup" w:date="2020-12-11T14:26:00Z">
            <w:rPr>
              <w:del w:id="2678" w:author="Ole Vilstrup" w:date="2020-12-01T12:12:00Z"/>
              <w:b/>
              <w:bCs/>
              <w:u w:val="single"/>
            </w:rPr>
          </w:rPrChange>
        </w:rPr>
        <w:pPrChange w:id="2679" w:author="Ole Vilstrup" w:date="2020-12-03T11:26:00Z">
          <w:pPr/>
        </w:pPrChange>
      </w:pPr>
      <w:del w:id="2680" w:author="Ole Vilstrup" w:date="2020-12-01T12:12:00Z">
        <w:r w:rsidRPr="006203F2" w:rsidDel="00F44906">
          <w:rPr>
            <w:b w:val="0"/>
            <w:bCs w:val="0"/>
            <w:u w:val="single"/>
            <w:rPrChange w:id="2681" w:author="Ole Vilstrup" w:date="2020-12-11T14:26:00Z">
              <w:rPr>
                <w:b/>
                <w:bCs/>
                <w:u w:val="single"/>
              </w:rPr>
            </w:rPrChange>
          </w:rPr>
          <w:delText>Modtagersystem:</w:delText>
        </w:r>
        <w:bookmarkStart w:id="2682" w:name="_Toc57717243"/>
        <w:bookmarkStart w:id="2683" w:name="_Toc57718089"/>
        <w:bookmarkStart w:id="2684" w:name="_Toc57887008"/>
        <w:bookmarkStart w:id="2685" w:name="_Toc57887273"/>
        <w:bookmarkStart w:id="2686" w:name="_Toc57887538"/>
        <w:bookmarkStart w:id="2687" w:name="_Toc57887688"/>
        <w:bookmarkStart w:id="2688" w:name="_Toc57887822"/>
        <w:bookmarkStart w:id="2689" w:name="_Toc57887951"/>
        <w:bookmarkStart w:id="2690" w:name="_Toc61429167"/>
        <w:bookmarkEnd w:id="2682"/>
        <w:bookmarkEnd w:id="2683"/>
        <w:bookmarkEnd w:id="2684"/>
        <w:bookmarkEnd w:id="2685"/>
        <w:bookmarkEnd w:id="2686"/>
        <w:bookmarkEnd w:id="2687"/>
        <w:bookmarkEnd w:id="2688"/>
        <w:bookmarkEnd w:id="2689"/>
        <w:bookmarkEnd w:id="2690"/>
      </w:del>
    </w:p>
    <w:p w14:paraId="2AED410D" w14:textId="584BE207" w:rsidR="003C5E9F" w:rsidRPr="00C85415" w:rsidDel="00F44906" w:rsidRDefault="003C5E9F">
      <w:pPr>
        <w:pStyle w:val="Overskrift1"/>
        <w:rPr>
          <w:del w:id="2691" w:author="Ole Vilstrup" w:date="2020-12-01T12:12:00Z"/>
        </w:rPr>
        <w:pPrChange w:id="2692" w:author="Ole Vilstrup" w:date="2020-12-03T11:26:00Z">
          <w:pPr>
            <w:pStyle w:val="Listeafsnit"/>
            <w:numPr>
              <w:numId w:val="18"/>
            </w:numPr>
            <w:ind w:left="1636" w:hanging="360"/>
          </w:pPr>
        </w:pPrChange>
      </w:pPr>
      <w:del w:id="2693" w:author="Ole Vilstrup" w:date="2020-12-01T12:12:00Z">
        <w:r w:rsidRPr="00C15F59" w:rsidDel="00F44906">
          <w:delText>modtager Meddelelsestype-X og lagrer det i eget system</w:delText>
        </w:r>
        <w:bookmarkStart w:id="2694" w:name="_Toc57717244"/>
        <w:bookmarkStart w:id="2695" w:name="_Toc57718090"/>
        <w:bookmarkStart w:id="2696" w:name="_Toc57887009"/>
        <w:bookmarkStart w:id="2697" w:name="_Toc57887274"/>
        <w:bookmarkStart w:id="2698" w:name="_Toc57887539"/>
        <w:bookmarkStart w:id="2699" w:name="_Toc57887689"/>
        <w:bookmarkStart w:id="2700" w:name="_Toc57887823"/>
        <w:bookmarkStart w:id="2701" w:name="_Toc57887952"/>
        <w:bookmarkStart w:id="2702" w:name="_Toc61429168"/>
        <w:bookmarkEnd w:id="2694"/>
        <w:bookmarkEnd w:id="2695"/>
        <w:bookmarkEnd w:id="2696"/>
        <w:bookmarkEnd w:id="2697"/>
        <w:bookmarkEnd w:id="2698"/>
        <w:bookmarkEnd w:id="2699"/>
        <w:bookmarkEnd w:id="2700"/>
        <w:bookmarkEnd w:id="2701"/>
        <w:bookmarkEnd w:id="2702"/>
      </w:del>
    </w:p>
    <w:p w14:paraId="6AE56417" w14:textId="722B125D" w:rsidR="003C5E9F" w:rsidRPr="00C85415" w:rsidDel="00F44906" w:rsidRDefault="003C5E9F">
      <w:pPr>
        <w:pStyle w:val="Overskrift1"/>
        <w:rPr>
          <w:del w:id="2703" w:author="Ole Vilstrup" w:date="2020-12-01T12:12:00Z"/>
        </w:rPr>
        <w:pPrChange w:id="2704" w:author="Ole Vilstrup" w:date="2020-12-03T11:26:00Z">
          <w:pPr/>
        </w:pPrChange>
      </w:pPr>
      <w:bookmarkStart w:id="2705" w:name="_Toc57717245"/>
      <w:bookmarkStart w:id="2706" w:name="_Toc57718091"/>
      <w:bookmarkStart w:id="2707" w:name="_Toc57887010"/>
      <w:bookmarkStart w:id="2708" w:name="_Toc57887275"/>
      <w:bookmarkStart w:id="2709" w:name="_Toc57887540"/>
      <w:bookmarkStart w:id="2710" w:name="_Toc57887690"/>
      <w:bookmarkStart w:id="2711" w:name="_Toc57887824"/>
      <w:bookmarkStart w:id="2712" w:name="_Toc57887953"/>
      <w:bookmarkStart w:id="2713" w:name="_Toc61429169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</w:p>
    <w:p w14:paraId="38BBF83E" w14:textId="4E0179BA" w:rsidR="00D0497E" w:rsidRPr="006203F2" w:rsidDel="00F44906" w:rsidRDefault="00D0497E">
      <w:pPr>
        <w:pStyle w:val="Overskrift1"/>
        <w:rPr>
          <w:del w:id="2714" w:author="Ole Vilstrup" w:date="2020-12-01T12:12:00Z"/>
          <w:b w:val="0"/>
          <w:sz w:val="28"/>
          <w:szCs w:val="26"/>
          <w:rPrChange w:id="2715" w:author="Ole Vilstrup" w:date="2020-12-11T14:26:00Z">
            <w:rPr>
              <w:del w:id="2716" w:author="Ole Vilstrup" w:date="2020-12-01T12:12:00Z"/>
              <w:b/>
              <w:sz w:val="28"/>
              <w:szCs w:val="26"/>
            </w:rPr>
          </w:rPrChange>
        </w:rPr>
        <w:pPrChange w:id="2717" w:author="Ole Vilstrup" w:date="2020-12-03T11:26:00Z">
          <w:pPr>
            <w:ind w:left="0"/>
          </w:pPr>
        </w:pPrChange>
      </w:pPr>
      <w:del w:id="2718" w:author="Ole Vilstrup" w:date="2020-12-01T12:12:00Z">
        <w:r w:rsidRPr="00C85415" w:rsidDel="00F44906">
          <w:br w:type="page"/>
        </w:r>
      </w:del>
    </w:p>
    <w:p w14:paraId="7E1747D9" w14:textId="0A2887A4" w:rsidR="006968A8" w:rsidRPr="00C85415" w:rsidDel="00F44906" w:rsidRDefault="006968A8">
      <w:pPr>
        <w:pStyle w:val="Overskrift1"/>
        <w:rPr>
          <w:del w:id="2719" w:author="Ole Vilstrup" w:date="2020-12-01T12:12:00Z"/>
        </w:rPr>
        <w:pPrChange w:id="2720" w:author="Ole Vilstrup" w:date="2020-12-03T11:26:00Z">
          <w:pPr>
            <w:pStyle w:val="Overskrift3"/>
          </w:pPr>
        </w:pPrChange>
      </w:pPr>
      <w:del w:id="2721" w:author="Ole Vilstrup" w:date="2020-12-01T12:12:00Z">
        <w:r w:rsidRPr="00C15F59" w:rsidDel="00F44906">
          <w:delText xml:space="preserve">Arbejdsgang ved opslag i SMP og forsendelse af meddelelser </w:delText>
        </w:r>
        <w:r w:rsidR="00D359E0" w:rsidRPr="00C85415" w:rsidDel="00F44906">
          <w:delText>in</w:delText>
        </w:r>
        <w:r w:rsidRPr="00C85415" w:rsidDel="00F44906">
          <w:delText xml:space="preserve">d </w:delText>
        </w:r>
        <w:r w:rsidR="00D359E0" w:rsidRPr="00C85415" w:rsidDel="00F44906">
          <w:delText>i</w:delText>
        </w:r>
        <w:r w:rsidRPr="00C85415" w:rsidDel="00F44906">
          <w:delText xml:space="preserve"> det beskyttede SDN netværk</w:delText>
        </w:r>
        <w:bookmarkStart w:id="2722" w:name="_Toc57717246"/>
        <w:bookmarkStart w:id="2723" w:name="_Toc57718092"/>
        <w:bookmarkStart w:id="2724" w:name="_Toc57887011"/>
        <w:bookmarkStart w:id="2725" w:name="_Toc57887276"/>
        <w:bookmarkStart w:id="2726" w:name="_Toc57887541"/>
        <w:bookmarkStart w:id="2727" w:name="_Toc57887691"/>
        <w:bookmarkStart w:id="2728" w:name="_Toc57887825"/>
        <w:bookmarkStart w:id="2729" w:name="_Toc57887954"/>
        <w:bookmarkStart w:id="2730" w:name="_Toc61429170"/>
        <w:bookmarkEnd w:id="2722"/>
        <w:bookmarkEnd w:id="2723"/>
        <w:bookmarkEnd w:id="2724"/>
        <w:bookmarkEnd w:id="2725"/>
        <w:bookmarkEnd w:id="2726"/>
        <w:bookmarkEnd w:id="2727"/>
        <w:bookmarkEnd w:id="2728"/>
        <w:bookmarkEnd w:id="2729"/>
        <w:bookmarkEnd w:id="2730"/>
      </w:del>
    </w:p>
    <w:p w14:paraId="5E2C585A" w14:textId="7C049D03" w:rsidR="006968A8" w:rsidRPr="00C85415" w:rsidDel="00F44906" w:rsidRDefault="006968A8">
      <w:pPr>
        <w:pStyle w:val="Overskrift1"/>
        <w:rPr>
          <w:del w:id="2731" w:author="Ole Vilstrup" w:date="2020-12-01T12:12:00Z"/>
        </w:rPr>
        <w:pPrChange w:id="2732" w:author="Ole Vilstrup" w:date="2020-12-03T11:26:00Z">
          <w:pPr/>
        </w:pPrChange>
      </w:pPr>
      <w:del w:id="2733" w:author="Ole Vilstrup" w:date="2020-12-01T12:12:00Z">
        <w:r w:rsidRPr="00C85415" w:rsidDel="00F44906">
          <w:delText>Det følgende beskriver arbejdsgang ved opslag i SMP for sundhedsdomænet ift. denne simplificerede userstory:</w:delText>
        </w:r>
        <w:bookmarkStart w:id="2734" w:name="_Toc57717247"/>
        <w:bookmarkStart w:id="2735" w:name="_Toc57718093"/>
        <w:bookmarkStart w:id="2736" w:name="_Toc57887012"/>
        <w:bookmarkStart w:id="2737" w:name="_Toc57887277"/>
        <w:bookmarkStart w:id="2738" w:name="_Toc57887542"/>
        <w:bookmarkStart w:id="2739" w:name="_Toc57887692"/>
        <w:bookmarkStart w:id="2740" w:name="_Toc57887826"/>
        <w:bookmarkStart w:id="2741" w:name="_Toc57887955"/>
        <w:bookmarkStart w:id="2742" w:name="_Toc61429171"/>
        <w:bookmarkEnd w:id="2734"/>
        <w:bookmarkEnd w:id="2735"/>
        <w:bookmarkEnd w:id="2736"/>
        <w:bookmarkEnd w:id="2737"/>
        <w:bookmarkEnd w:id="2738"/>
        <w:bookmarkEnd w:id="2739"/>
        <w:bookmarkEnd w:id="2740"/>
        <w:bookmarkEnd w:id="2741"/>
        <w:bookmarkEnd w:id="2742"/>
      </w:del>
    </w:p>
    <w:p w14:paraId="31FAB28C" w14:textId="5E81478D" w:rsidR="006968A8" w:rsidRPr="00C85415" w:rsidDel="00F44906" w:rsidRDefault="006968A8">
      <w:pPr>
        <w:pStyle w:val="Overskrift1"/>
        <w:rPr>
          <w:del w:id="2743" w:author="Ole Vilstrup" w:date="2020-12-01T12:12:00Z"/>
        </w:rPr>
        <w:pPrChange w:id="2744" w:author="Ole Vilstrup" w:date="2020-12-03T11:26:00Z">
          <w:pPr/>
        </w:pPrChange>
      </w:pPr>
      <w:del w:id="2745" w:author="Ole Vilstrup" w:date="2020-12-01T12:12:00Z">
        <w:r w:rsidRPr="00C85415" w:rsidDel="00F44906">
          <w:delText xml:space="preserve">”Afsender, Afsender-A, vil sende en meddelelse, Meddelelsestype-X, fra </w:delText>
        </w:r>
        <w:r w:rsidR="00D0497E" w:rsidRPr="00C85415" w:rsidDel="00F44906">
          <w:delText xml:space="preserve">det fællesoffentlige domænes </w:delText>
        </w:r>
        <w:r w:rsidRPr="00C85415" w:rsidDel="00F44906">
          <w:delText xml:space="preserve">netværk for meddelelseskommunikation til modtager, Modtager-B, på </w:delText>
        </w:r>
        <w:r w:rsidR="00D0497E" w:rsidRPr="00C85415" w:rsidDel="00F44906">
          <w:delText xml:space="preserve">sundhedsdomænets </w:delText>
        </w:r>
        <w:r w:rsidRPr="00C85415" w:rsidDel="00F44906">
          <w:delText>netværk for meddelelseskommunikation via krydsdomæne gateway.”</w:delText>
        </w:r>
        <w:bookmarkStart w:id="2746" w:name="_Toc57717248"/>
        <w:bookmarkStart w:id="2747" w:name="_Toc57718094"/>
        <w:bookmarkStart w:id="2748" w:name="_Toc57887013"/>
        <w:bookmarkStart w:id="2749" w:name="_Toc57887278"/>
        <w:bookmarkStart w:id="2750" w:name="_Toc57887543"/>
        <w:bookmarkStart w:id="2751" w:name="_Toc57887693"/>
        <w:bookmarkStart w:id="2752" w:name="_Toc57887827"/>
        <w:bookmarkStart w:id="2753" w:name="_Toc57887956"/>
        <w:bookmarkStart w:id="2754" w:name="_Toc61429172"/>
        <w:bookmarkEnd w:id="2746"/>
        <w:bookmarkEnd w:id="2747"/>
        <w:bookmarkEnd w:id="2748"/>
        <w:bookmarkEnd w:id="2749"/>
        <w:bookmarkEnd w:id="2750"/>
        <w:bookmarkEnd w:id="2751"/>
        <w:bookmarkEnd w:id="2752"/>
        <w:bookmarkEnd w:id="2753"/>
        <w:bookmarkEnd w:id="2754"/>
      </w:del>
    </w:p>
    <w:p w14:paraId="79A06E10" w14:textId="20A2E77B" w:rsidR="006968A8" w:rsidRPr="00C85415" w:rsidDel="00F44906" w:rsidRDefault="006968A8">
      <w:pPr>
        <w:pStyle w:val="Overskrift1"/>
        <w:rPr>
          <w:del w:id="2755" w:author="Ole Vilstrup" w:date="2020-12-01T12:12:00Z"/>
        </w:rPr>
        <w:pPrChange w:id="2756" w:author="Ole Vilstrup" w:date="2020-12-03T11:26:00Z">
          <w:pPr/>
        </w:pPrChange>
      </w:pPr>
      <w:bookmarkStart w:id="2757" w:name="_Toc57717249"/>
      <w:bookmarkStart w:id="2758" w:name="_Toc57718095"/>
      <w:bookmarkStart w:id="2759" w:name="_Toc57887014"/>
      <w:bookmarkStart w:id="2760" w:name="_Toc57887279"/>
      <w:bookmarkStart w:id="2761" w:name="_Toc57887544"/>
      <w:bookmarkStart w:id="2762" w:name="_Toc57887694"/>
      <w:bookmarkStart w:id="2763" w:name="_Toc57887828"/>
      <w:bookmarkStart w:id="2764" w:name="_Toc57887957"/>
      <w:bookmarkStart w:id="2765" w:name="_Toc61429173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</w:p>
    <w:p w14:paraId="37BAFFEB" w14:textId="191FA856" w:rsidR="006968A8" w:rsidRPr="00C85415" w:rsidDel="00F44906" w:rsidRDefault="006968A8">
      <w:pPr>
        <w:pStyle w:val="Overskrift1"/>
        <w:rPr>
          <w:del w:id="2766" w:author="Ole Vilstrup" w:date="2020-12-01T12:12:00Z"/>
        </w:rPr>
        <w:pPrChange w:id="2767" w:author="Ole Vilstrup" w:date="2020-12-03T11:26:00Z">
          <w:pPr/>
        </w:pPrChange>
      </w:pPr>
      <w:del w:id="2768" w:author="Ole Vilstrup" w:date="2020-12-01T12:12:00Z">
        <w:r w:rsidRPr="006203F2" w:rsidDel="00F44906">
          <w:rPr>
            <w:b w:val="0"/>
            <w:bCs w:val="0"/>
            <w:u w:val="single"/>
            <w:rPrChange w:id="2769" w:author="Ole Vilstrup" w:date="2020-12-11T14:26:00Z">
              <w:rPr>
                <w:b/>
                <w:bCs/>
                <w:u w:val="single"/>
              </w:rPr>
            </w:rPrChange>
          </w:rPr>
          <w:delText>Afsendersystem:</w:delText>
        </w:r>
        <w:r w:rsidRPr="00C85415" w:rsidDel="00F44906">
          <w:delText xml:space="preserve"> </w:delText>
        </w:r>
        <w:bookmarkStart w:id="2770" w:name="_Toc57717250"/>
        <w:bookmarkStart w:id="2771" w:name="_Toc57718096"/>
        <w:bookmarkStart w:id="2772" w:name="_Toc57887015"/>
        <w:bookmarkStart w:id="2773" w:name="_Toc57887280"/>
        <w:bookmarkStart w:id="2774" w:name="_Toc57887545"/>
        <w:bookmarkStart w:id="2775" w:name="_Toc57887695"/>
        <w:bookmarkStart w:id="2776" w:name="_Toc57887829"/>
        <w:bookmarkStart w:id="2777" w:name="_Toc57887958"/>
        <w:bookmarkStart w:id="2778" w:name="_Toc61429174"/>
        <w:bookmarkEnd w:id="2770"/>
        <w:bookmarkEnd w:id="2771"/>
        <w:bookmarkEnd w:id="2772"/>
        <w:bookmarkEnd w:id="2773"/>
        <w:bookmarkEnd w:id="2774"/>
        <w:bookmarkEnd w:id="2775"/>
        <w:bookmarkEnd w:id="2776"/>
        <w:bookmarkEnd w:id="2777"/>
        <w:bookmarkEnd w:id="2778"/>
      </w:del>
    </w:p>
    <w:p w14:paraId="120812AF" w14:textId="0717A68A" w:rsidR="007A50F8" w:rsidRPr="00C85415" w:rsidDel="00F44906" w:rsidRDefault="006968A8">
      <w:pPr>
        <w:pStyle w:val="Overskrift1"/>
        <w:rPr>
          <w:del w:id="2779" w:author="Ole Vilstrup" w:date="2020-12-01T12:12:00Z"/>
        </w:rPr>
        <w:pPrChange w:id="2780" w:author="Ole Vilstrup" w:date="2020-12-03T11:26:00Z">
          <w:pPr>
            <w:pStyle w:val="Listeafsnit"/>
            <w:numPr>
              <w:numId w:val="20"/>
            </w:numPr>
            <w:ind w:left="1636" w:hanging="360"/>
          </w:pPr>
        </w:pPrChange>
      </w:pPr>
      <w:del w:id="2781" w:author="Ole Vilstrup" w:date="2020-12-01T12:12:00Z">
        <w:r w:rsidRPr="00C85415" w:rsidDel="00F44906">
          <w:delText xml:space="preserve">slår via </w:delText>
        </w:r>
        <w:r w:rsidR="00A86A9A" w:rsidRPr="00C85415" w:rsidDel="00F44906">
          <w:delText xml:space="preserve">sundhedsadresseringsregisteret, SOR+SMP m.fl., </w:delText>
        </w:r>
        <w:r w:rsidRPr="00C85415" w:rsidDel="00F44906">
          <w:delText>Modtager-B og Meddelelsestype-X op. Herved fås GLN for modtager</w:delText>
        </w:r>
        <w:bookmarkStart w:id="2782" w:name="_Toc57717251"/>
        <w:bookmarkStart w:id="2783" w:name="_Toc57718097"/>
        <w:bookmarkStart w:id="2784" w:name="_Toc57887016"/>
        <w:bookmarkStart w:id="2785" w:name="_Toc57887281"/>
        <w:bookmarkStart w:id="2786" w:name="_Toc57887546"/>
        <w:bookmarkStart w:id="2787" w:name="_Toc57887696"/>
        <w:bookmarkStart w:id="2788" w:name="_Toc57887830"/>
        <w:bookmarkStart w:id="2789" w:name="_Toc57887959"/>
        <w:bookmarkStart w:id="2790" w:name="_Toc61429175"/>
        <w:bookmarkEnd w:id="2782"/>
        <w:bookmarkEnd w:id="2783"/>
        <w:bookmarkEnd w:id="2784"/>
        <w:bookmarkEnd w:id="2785"/>
        <w:bookmarkEnd w:id="2786"/>
        <w:bookmarkEnd w:id="2787"/>
        <w:bookmarkEnd w:id="2788"/>
        <w:bookmarkEnd w:id="2789"/>
        <w:bookmarkEnd w:id="2790"/>
      </w:del>
    </w:p>
    <w:p w14:paraId="2CCD364B" w14:textId="49E3FB33" w:rsidR="007A50F8" w:rsidRPr="00C85415" w:rsidDel="00F44906" w:rsidRDefault="00D0497E">
      <w:pPr>
        <w:pStyle w:val="Overskrift1"/>
        <w:rPr>
          <w:del w:id="2791" w:author="Ole Vilstrup" w:date="2020-12-01T12:12:00Z"/>
        </w:rPr>
        <w:pPrChange w:id="2792" w:author="Ole Vilstrup" w:date="2020-12-03T11:26:00Z">
          <w:pPr>
            <w:pStyle w:val="Listeafsnit"/>
            <w:numPr>
              <w:numId w:val="20"/>
            </w:numPr>
            <w:ind w:left="1636" w:hanging="360"/>
          </w:pPr>
        </w:pPrChange>
      </w:pPr>
      <w:del w:id="2793" w:author="Ole Vilstrup" w:date="2020-12-01T12:12:00Z">
        <w:r w:rsidRPr="00C85415" w:rsidDel="00F44906">
          <w:delText>overdrager Meddelelsestype-X samt modtagers GLN til Afsender Access-Punkt</w:delText>
        </w:r>
        <w:bookmarkStart w:id="2794" w:name="_Toc57717252"/>
        <w:bookmarkStart w:id="2795" w:name="_Toc57718098"/>
        <w:bookmarkStart w:id="2796" w:name="_Toc57887017"/>
        <w:bookmarkStart w:id="2797" w:name="_Toc57887282"/>
        <w:bookmarkStart w:id="2798" w:name="_Toc57887547"/>
        <w:bookmarkStart w:id="2799" w:name="_Toc57887697"/>
        <w:bookmarkStart w:id="2800" w:name="_Toc57887831"/>
        <w:bookmarkStart w:id="2801" w:name="_Toc57887960"/>
        <w:bookmarkStart w:id="2802" w:name="_Toc61429176"/>
        <w:bookmarkEnd w:id="2794"/>
        <w:bookmarkEnd w:id="2795"/>
        <w:bookmarkEnd w:id="2796"/>
        <w:bookmarkEnd w:id="2797"/>
        <w:bookmarkEnd w:id="2798"/>
        <w:bookmarkEnd w:id="2799"/>
        <w:bookmarkEnd w:id="2800"/>
        <w:bookmarkEnd w:id="2801"/>
        <w:bookmarkEnd w:id="2802"/>
      </w:del>
    </w:p>
    <w:p w14:paraId="2E713570" w14:textId="4A28B2D6" w:rsidR="006968A8" w:rsidRPr="00C85415" w:rsidDel="00F44906" w:rsidRDefault="006968A8">
      <w:pPr>
        <w:pStyle w:val="Overskrift1"/>
        <w:rPr>
          <w:del w:id="2803" w:author="Ole Vilstrup" w:date="2020-12-01T12:12:00Z"/>
        </w:rPr>
        <w:pPrChange w:id="2804" w:author="Ole Vilstrup" w:date="2020-12-03T11:26:00Z">
          <w:pPr/>
        </w:pPrChange>
      </w:pPr>
      <w:bookmarkStart w:id="2805" w:name="_Toc57717253"/>
      <w:bookmarkStart w:id="2806" w:name="_Toc57718099"/>
      <w:bookmarkStart w:id="2807" w:name="_Toc57887018"/>
      <w:bookmarkStart w:id="2808" w:name="_Toc57887283"/>
      <w:bookmarkStart w:id="2809" w:name="_Toc57887548"/>
      <w:bookmarkStart w:id="2810" w:name="_Toc57887698"/>
      <w:bookmarkStart w:id="2811" w:name="_Toc57887832"/>
      <w:bookmarkStart w:id="2812" w:name="_Toc57887961"/>
      <w:bookmarkStart w:id="2813" w:name="_Toc61429177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</w:p>
    <w:p w14:paraId="481BDA29" w14:textId="17E81461" w:rsidR="006968A8" w:rsidRPr="006203F2" w:rsidDel="00F44906" w:rsidRDefault="006968A8">
      <w:pPr>
        <w:pStyle w:val="Overskrift1"/>
        <w:rPr>
          <w:del w:id="2814" w:author="Ole Vilstrup" w:date="2020-12-01T12:12:00Z"/>
          <w:b w:val="0"/>
          <w:bCs w:val="0"/>
          <w:u w:val="single"/>
          <w:rPrChange w:id="2815" w:author="Ole Vilstrup" w:date="2020-12-11T14:26:00Z">
            <w:rPr>
              <w:del w:id="2816" w:author="Ole Vilstrup" w:date="2020-12-01T12:12:00Z"/>
              <w:b/>
              <w:bCs/>
              <w:u w:val="single"/>
            </w:rPr>
          </w:rPrChange>
        </w:rPr>
        <w:pPrChange w:id="2817" w:author="Ole Vilstrup" w:date="2020-12-03T11:26:00Z">
          <w:pPr/>
        </w:pPrChange>
      </w:pPr>
      <w:del w:id="2818" w:author="Ole Vilstrup" w:date="2020-12-01T12:12:00Z">
        <w:r w:rsidRPr="006203F2" w:rsidDel="00F44906">
          <w:rPr>
            <w:b w:val="0"/>
            <w:bCs w:val="0"/>
            <w:u w:val="single"/>
            <w:rPrChange w:id="2819" w:author="Ole Vilstrup" w:date="2020-12-11T14:26:00Z">
              <w:rPr>
                <w:b/>
                <w:bCs/>
                <w:u w:val="single"/>
              </w:rPr>
            </w:rPrChange>
          </w:rPr>
          <w:delText>Afsender Access-Punkt</w:delText>
        </w:r>
        <w:bookmarkStart w:id="2820" w:name="_Toc57717254"/>
        <w:bookmarkStart w:id="2821" w:name="_Toc57718100"/>
        <w:bookmarkStart w:id="2822" w:name="_Toc57887019"/>
        <w:bookmarkStart w:id="2823" w:name="_Toc57887284"/>
        <w:bookmarkStart w:id="2824" w:name="_Toc57887549"/>
        <w:bookmarkStart w:id="2825" w:name="_Toc57887699"/>
        <w:bookmarkStart w:id="2826" w:name="_Toc57887833"/>
        <w:bookmarkStart w:id="2827" w:name="_Toc57887962"/>
        <w:bookmarkStart w:id="2828" w:name="_Toc61429178"/>
        <w:bookmarkEnd w:id="2820"/>
        <w:bookmarkEnd w:id="2821"/>
        <w:bookmarkEnd w:id="2822"/>
        <w:bookmarkEnd w:id="2823"/>
        <w:bookmarkEnd w:id="2824"/>
        <w:bookmarkEnd w:id="2825"/>
        <w:bookmarkEnd w:id="2826"/>
        <w:bookmarkEnd w:id="2827"/>
        <w:bookmarkEnd w:id="2828"/>
      </w:del>
    </w:p>
    <w:p w14:paraId="487BFBE4" w14:textId="335701EA" w:rsidR="006968A8" w:rsidRPr="00C85415" w:rsidDel="00F44906" w:rsidRDefault="006968A8">
      <w:pPr>
        <w:pStyle w:val="Overskrift1"/>
        <w:rPr>
          <w:del w:id="2829" w:author="Ole Vilstrup" w:date="2020-12-01T12:12:00Z"/>
        </w:rPr>
        <w:pPrChange w:id="2830" w:author="Ole Vilstrup" w:date="2020-12-03T11:26:00Z">
          <w:pPr>
            <w:pStyle w:val="Listeafsnit"/>
            <w:numPr>
              <w:numId w:val="21"/>
            </w:numPr>
            <w:ind w:left="1636" w:hanging="360"/>
          </w:pPr>
        </w:pPrChange>
      </w:pPr>
      <w:del w:id="2831" w:author="Ole Vilstrup" w:date="2020-12-01T12:12:00Z">
        <w:r w:rsidRPr="00C15F59" w:rsidDel="00F44906">
          <w:delText xml:space="preserve">slår Modtager-B’s SMP lokation op i SML via GLN </w:delText>
        </w:r>
        <w:bookmarkStart w:id="2832" w:name="_Toc57717255"/>
        <w:bookmarkStart w:id="2833" w:name="_Toc57718101"/>
        <w:bookmarkStart w:id="2834" w:name="_Toc57887020"/>
        <w:bookmarkStart w:id="2835" w:name="_Toc57887285"/>
        <w:bookmarkStart w:id="2836" w:name="_Toc57887550"/>
        <w:bookmarkStart w:id="2837" w:name="_Toc57887700"/>
        <w:bookmarkStart w:id="2838" w:name="_Toc57887834"/>
        <w:bookmarkStart w:id="2839" w:name="_Toc57887963"/>
        <w:bookmarkStart w:id="2840" w:name="_Toc61429179"/>
        <w:bookmarkEnd w:id="2832"/>
        <w:bookmarkEnd w:id="2833"/>
        <w:bookmarkEnd w:id="2834"/>
        <w:bookmarkEnd w:id="2835"/>
        <w:bookmarkEnd w:id="2836"/>
        <w:bookmarkEnd w:id="2837"/>
        <w:bookmarkEnd w:id="2838"/>
        <w:bookmarkEnd w:id="2839"/>
        <w:bookmarkEnd w:id="2840"/>
      </w:del>
    </w:p>
    <w:p w14:paraId="577B37C9" w14:textId="1B14D0CC" w:rsidR="006968A8" w:rsidRPr="00C85415" w:rsidDel="00F44906" w:rsidRDefault="006968A8">
      <w:pPr>
        <w:pStyle w:val="Overskrift1"/>
        <w:rPr>
          <w:del w:id="2841" w:author="Ole Vilstrup" w:date="2020-12-01T12:12:00Z"/>
        </w:rPr>
        <w:pPrChange w:id="2842" w:author="Ole Vilstrup" w:date="2020-12-03T11:26:00Z">
          <w:pPr>
            <w:pStyle w:val="Listeafsnit"/>
            <w:numPr>
              <w:numId w:val="21"/>
            </w:numPr>
            <w:ind w:left="1636" w:hanging="360"/>
          </w:pPr>
        </w:pPrChange>
      </w:pPr>
      <w:del w:id="2843" w:author="Ole Vilstrup" w:date="2020-12-01T12:12:00Z">
        <w:r w:rsidRPr="00C85415" w:rsidDel="00F44906">
          <w:delText>slår Modtager-B’s Meddelelsestype-X adresse og offentlig nøgle op i SMP via GLN og Meddelelsestype-X samt ”opkomst-FOD”</w:delText>
        </w:r>
        <w:bookmarkStart w:id="2844" w:name="_Toc57717256"/>
        <w:bookmarkStart w:id="2845" w:name="_Toc57718102"/>
        <w:bookmarkStart w:id="2846" w:name="_Toc57887021"/>
        <w:bookmarkStart w:id="2847" w:name="_Toc57887286"/>
        <w:bookmarkStart w:id="2848" w:name="_Toc57887551"/>
        <w:bookmarkStart w:id="2849" w:name="_Toc57887701"/>
        <w:bookmarkStart w:id="2850" w:name="_Toc57887835"/>
        <w:bookmarkStart w:id="2851" w:name="_Toc57887964"/>
        <w:bookmarkStart w:id="2852" w:name="_Toc61429180"/>
        <w:bookmarkEnd w:id="2844"/>
        <w:bookmarkEnd w:id="2845"/>
        <w:bookmarkEnd w:id="2846"/>
        <w:bookmarkEnd w:id="2847"/>
        <w:bookmarkEnd w:id="2848"/>
        <w:bookmarkEnd w:id="2849"/>
        <w:bookmarkEnd w:id="2850"/>
        <w:bookmarkEnd w:id="2851"/>
        <w:bookmarkEnd w:id="2852"/>
      </w:del>
    </w:p>
    <w:p w14:paraId="2D1811AE" w14:textId="0BF1FA44" w:rsidR="006968A8" w:rsidRPr="00C85415" w:rsidDel="00F44906" w:rsidRDefault="006968A8">
      <w:pPr>
        <w:pStyle w:val="Overskrift1"/>
        <w:rPr>
          <w:del w:id="2853" w:author="Ole Vilstrup" w:date="2020-12-01T12:12:00Z"/>
        </w:rPr>
        <w:pPrChange w:id="2854" w:author="Ole Vilstrup" w:date="2020-12-03T11:26:00Z">
          <w:pPr>
            <w:pStyle w:val="Listeafsnit"/>
            <w:numPr>
              <w:numId w:val="21"/>
            </w:numPr>
            <w:ind w:left="1636" w:hanging="360"/>
          </w:pPr>
        </w:pPrChange>
      </w:pPr>
      <w:del w:id="2855" w:author="Ole Vilstrup" w:date="2020-12-01T12:12:00Z">
        <w:r w:rsidRPr="00C85415" w:rsidDel="00F44906">
          <w:delText>sender Meddelelsestype-X til Modtager-B’s Access-punkt (Xdomæne gateway)</w:delText>
        </w:r>
        <w:bookmarkStart w:id="2856" w:name="_Toc57717257"/>
        <w:bookmarkStart w:id="2857" w:name="_Toc57718103"/>
        <w:bookmarkStart w:id="2858" w:name="_Toc57887022"/>
        <w:bookmarkStart w:id="2859" w:name="_Toc57887287"/>
        <w:bookmarkStart w:id="2860" w:name="_Toc57887552"/>
        <w:bookmarkStart w:id="2861" w:name="_Toc57887702"/>
        <w:bookmarkStart w:id="2862" w:name="_Toc57887836"/>
        <w:bookmarkStart w:id="2863" w:name="_Toc57887965"/>
        <w:bookmarkStart w:id="2864" w:name="_Toc61429181"/>
        <w:bookmarkEnd w:id="2856"/>
        <w:bookmarkEnd w:id="2857"/>
        <w:bookmarkEnd w:id="2858"/>
        <w:bookmarkEnd w:id="2859"/>
        <w:bookmarkEnd w:id="2860"/>
        <w:bookmarkEnd w:id="2861"/>
        <w:bookmarkEnd w:id="2862"/>
        <w:bookmarkEnd w:id="2863"/>
        <w:bookmarkEnd w:id="2864"/>
      </w:del>
    </w:p>
    <w:p w14:paraId="0F6B1D20" w14:textId="5D1AC1A4" w:rsidR="006968A8" w:rsidRPr="00C85415" w:rsidDel="00F44906" w:rsidRDefault="006968A8">
      <w:pPr>
        <w:pStyle w:val="Overskrift1"/>
        <w:rPr>
          <w:del w:id="2865" w:author="Ole Vilstrup" w:date="2020-12-01T12:12:00Z"/>
        </w:rPr>
        <w:pPrChange w:id="2866" w:author="Ole Vilstrup" w:date="2020-12-03T11:26:00Z">
          <w:pPr/>
        </w:pPrChange>
      </w:pPr>
      <w:bookmarkStart w:id="2867" w:name="_Toc57717258"/>
      <w:bookmarkStart w:id="2868" w:name="_Toc57718104"/>
      <w:bookmarkStart w:id="2869" w:name="_Toc57887023"/>
      <w:bookmarkStart w:id="2870" w:name="_Toc57887288"/>
      <w:bookmarkStart w:id="2871" w:name="_Toc57887553"/>
      <w:bookmarkStart w:id="2872" w:name="_Toc57887703"/>
      <w:bookmarkStart w:id="2873" w:name="_Toc57887837"/>
      <w:bookmarkStart w:id="2874" w:name="_Toc57887966"/>
      <w:bookmarkStart w:id="2875" w:name="_Toc61429182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</w:p>
    <w:p w14:paraId="1B491118" w14:textId="62B4D643" w:rsidR="006968A8" w:rsidRPr="006203F2" w:rsidDel="00F44906" w:rsidRDefault="006968A8">
      <w:pPr>
        <w:pStyle w:val="Overskrift1"/>
        <w:rPr>
          <w:del w:id="2876" w:author="Ole Vilstrup" w:date="2020-12-01T12:12:00Z"/>
          <w:b w:val="0"/>
          <w:bCs w:val="0"/>
          <w:u w:val="single"/>
          <w:rPrChange w:id="2877" w:author="Ole Vilstrup" w:date="2020-12-11T14:26:00Z">
            <w:rPr>
              <w:del w:id="2878" w:author="Ole Vilstrup" w:date="2020-12-01T12:12:00Z"/>
              <w:b/>
              <w:bCs/>
              <w:u w:val="single"/>
            </w:rPr>
          </w:rPrChange>
        </w:rPr>
        <w:pPrChange w:id="2879" w:author="Ole Vilstrup" w:date="2020-12-03T11:26:00Z">
          <w:pPr/>
        </w:pPrChange>
      </w:pPr>
      <w:del w:id="2880" w:author="Ole Vilstrup" w:date="2020-12-01T12:12:00Z">
        <w:r w:rsidRPr="006203F2" w:rsidDel="00F44906">
          <w:rPr>
            <w:b w:val="0"/>
            <w:bCs w:val="0"/>
            <w:u w:val="single"/>
            <w:rPrChange w:id="2881" w:author="Ole Vilstrup" w:date="2020-12-11T14:26:00Z">
              <w:rPr>
                <w:b/>
                <w:bCs/>
                <w:u w:val="single"/>
              </w:rPr>
            </w:rPrChange>
          </w:rPr>
          <w:delText>Xdomæne gateway</w:delText>
        </w:r>
        <w:bookmarkStart w:id="2882" w:name="_Toc57717259"/>
        <w:bookmarkStart w:id="2883" w:name="_Toc57718105"/>
        <w:bookmarkStart w:id="2884" w:name="_Toc57887024"/>
        <w:bookmarkStart w:id="2885" w:name="_Toc57887289"/>
        <w:bookmarkStart w:id="2886" w:name="_Toc57887554"/>
        <w:bookmarkStart w:id="2887" w:name="_Toc57887704"/>
        <w:bookmarkStart w:id="2888" w:name="_Toc57887838"/>
        <w:bookmarkStart w:id="2889" w:name="_Toc57887967"/>
        <w:bookmarkStart w:id="2890" w:name="_Toc61429183"/>
        <w:bookmarkEnd w:id="2882"/>
        <w:bookmarkEnd w:id="2883"/>
        <w:bookmarkEnd w:id="2884"/>
        <w:bookmarkEnd w:id="2885"/>
        <w:bookmarkEnd w:id="2886"/>
        <w:bookmarkEnd w:id="2887"/>
        <w:bookmarkEnd w:id="2888"/>
        <w:bookmarkEnd w:id="2889"/>
        <w:bookmarkEnd w:id="2890"/>
      </w:del>
    </w:p>
    <w:p w14:paraId="5D218F99" w14:textId="691E801F" w:rsidR="006968A8" w:rsidRPr="00C85415" w:rsidDel="00F44906" w:rsidRDefault="006968A8">
      <w:pPr>
        <w:pStyle w:val="Overskrift1"/>
        <w:rPr>
          <w:del w:id="2891" w:author="Ole Vilstrup" w:date="2020-12-01T12:12:00Z"/>
        </w:rPr>
        <w:pPrChange w:id="2892" w:author="Ole Vilstrup" w:date="2020-12-03T11:26:00Z">
          <w:pPr>
            <w:pStyle w:val="Listeafsnit"/>
            <w:numPr>
              <w:numId w:val="22"/>
            </w:numPr>
            <w:ind w:left="1636" w:hanging="360"/>
          </w:pPr>
        </w:pPrChange>
      </w:pPr>
      <w:del w:id="2893" w:author="Ole Vilstrup" w:date="2020-12-01T12:12:00Z">
        <w:r w:rsidRPr="00C15F59" w:rsidDel="00F44906">
          <w:delText>modtager Meddelelsestype-X fra Afsender’s Access-punkt</w:delText>
        </w:r>
        <w:bookmarkStart w:id="2894" w:name="_Toc57717260"/>
        <w:bookmarkStart w:id="2895" w:name="_Toc57718106"/>
        <w:bookmarkStart w:id="2896" w:name="_Toc57887025"/>
        <w:bookmarkStart w:id="2897" w:name="_Toc57887290"/>
        <w:bookmarkStart w:id="2898" w:name="_Toc57887555"/>
        <w:bookmarkStart w:id="2899" w:name="_Toc57887705"/>
        <w:bookmarkStart w:id="2900" w:name="_Toc57887839"/>
        <w:bookmarkStart w:id="2901" w:name="_Toc57887968"/>
        <w:bookmarkStart w:id="2902" w:name="_Toc61429184"/>
        <w:bookmarkEnd w:id="2894"/>
        <w:bookmarkEnd w:id="2895"/>
        <w:bookmarkEnd w:id="2896"/>
        <w:bookmarkEnd w:id="2897"/>
        <w:bookmarkEnd w:id="2898"/>
        <w:bookmarkEnd w:id="2899"/>
        <w:bookmarkEnd w:id="2900"/>
        <w:bookmarkEnd w:id="2901"/>
        <w:bookmarkEnd w:id="2902"/>
      </w:del>
    </w:p>
    <w:p w14:paraId="4D86E9D9" w14:textId="3026D435" w:rsidR="006968A8" w:rsidRPr="00C85415" w:rsidDel="00F44906" w:rsidRDefault="006968A8">
      <w:pPr>
        <w:pStyle w:val="Overskrift1"/>
        <w:rPr>
          <w:del w:id="2903" w:author="Ole Vilstrup" w:date="2020-12-01T12:12:00Z"/>
        </w:rPr>
        <w:pPrChange w:id="2904" w:author="Ole Vilstrup" w:date="2020-12-03T11:26:00Z">
          <w:pPr>
            <w:pStyle w:val="Listeafsnit"/>
            <w:numPr>
              <w:numId w:val="22"/>
            </w:numPr>
            <w:ind w:left="1636" w:hanging="360"/>
          </w:pPr>
        </w:pPrChange>
      </w:pPr>
      <w:del w:id="2905" w:author="Ole Vilstrup" w:date="2020-12-01T12:12:00Z">
        <w:r w:rsidRPr="00C85415" w:rsidDel="00F44906">
          <w:delText xml:space="preserve">slår Modtager-B’s SMP lokation op i SML via GLN </w:delText>
        </w:r>
        <w:bookmarkStart w:id="2906" w:name="_Toc57717261"/>
        <w:bookmarkStart w:id="2907" w:name="_Toc57718107"/>
        <w:bookmarkStart w:id="2908" w:name="_Toc57887026"/>
        <w:bookmarkStart w:id="2909" w:name="_Toc57887291"/>
        <w:bookmarkStart w:id="2910" w:name="_Toc57887556"/>
        <w:bookmarkStart w:id="2911" w:name="_Toc57887706"/>
        <w:bookmarkStart w:id="2912" w:name="_Toc57887840"/>
        <w:bookmarkStart w:id="2913" w:name="_Toc57887969"/>
        <w:bookmarkStart w:id="2914" w:name="_Toc61429185"/>
        <w:bookmarkEnd w:id="2906"/>
        <w:bookmarkEnd w:id="2907"/>
        <w:bookmarkEnd w:id="2908"/>
        <w:bookmarkEnd w:id="2909"/>
        <w:bookmarkEnd w:id="2910"/>
        <w:bookmarkEnd w:id="2911"/>
        <w:bookmarkEnd w:id="2912"/>
        <w:bookmarkEnd w:id="2913"/>
        <w:bookmarkEnd w:id="2914"/>
      </w:del>
    </w:p>
    <w:p w14:paraId="4BC60552" w14:textId="01A554BD" w:rsidR="006968A8" w:rsidRPr="00C85415" w:rsidDel="00F44906" w:rsidRDefault="006968A8">
      <w:pPr>
        <w:pStyle w:val="Overskrift1"/>
        <w:rPr>
          <w:del w:id="2915" w:author="Ole Vilstrup" w:date="2020-12-01T12:12:00Z"/>
        </w:rPr>
        <w:pPrChange w:id="2916" w:author="Ole Vilstrup" w:date="2020-12-03T11:26:00Z">
          <w:pPr>
            <w:pStyle w:val="Listeafsnit"/>
            <w:numPr>
              <w:numId w:val="22"/>
            </w:numPr>
            <w:ind w:left="1636" w:hanging="360"/>
          </w:pPr>
        </w:pPrChange>
      </w:pPr>
      <w:del w:id="2917" w:author="Ole Vilstrup" w:date="2020-12-01T12:12:00Z">
        <w:r w:rsidRPr="00C85415" w:rsidDel="00F44906">
          <w:delText>slår Modtager-B’s Meddelelsestype-X adresse og offentlig nøgle op i SMP via GLN og Meddelelsestype-X samt ”</w:delText>
        </w:r>
      </w:del>
      <w:del w:id="2918" w:author="Ole Vilstrup" w:date="2020-05-25T10:27:00Z">
        <w:r w:rsidRPr="00C85415" w:rsidDel="00085E91">
          <w:delText>distribution</w:delText>
        </w:r>
      </w:del>
      <w:del w:id="2919" w:author="Ole Vilstrup" w:date="2020-12-01T12:12:00Z">
        <w:r w:rsidRPr="00C85415" w:rsidDel="00F44906">
          <w:delText>-</w:delText>
        </w:r>
      </w:del>
      <w:del w:id="2920" w:author="Ole Vilstrup" w:date="2020-05-25T10:27:00Z">
        <w:r w:rsidRPr="00C85415" w:rsidDel="00085E91">
          <w:delText>FOD</w:delText>
        </w:r>
      </w:del>
      <w:del w:id="2921" w:author="Ole Vilstrup" w:date="2020-12-01T12:12:00Z">
        <w:r w:rsidRPr="00C85415" w:rsidDel="00F44906">
          <w:delText>”</w:delText>
        </w:r>
        <w:bookmarkStart w:id="2922" w:name="_Toc57717262"/>
        <w:bookmarkStart w:id="2923" w:name="_Toc57718108"/>
        <w:bookmarkStart w:id="2924" w:name="_Toc57887027"/>
        <w:bookmarkStart w:id="2925" w:name="_Toc57887292"/>
        <w:bookmarkStart w:id="2926" w:name="_Toc57887557"/>
        <w:bookmarkStart w:id="2927" w:name="_Toc57887707"/>
        <w:bookmarkStart w:id="2928" w:name="_Toc57887841"/>
        <w:bookmarkStart w:id="2929" w:name="_Toc57887970"/>
        <w:bookmarkStart w:id="2930" w:name="_Toc61429186"/>
        <w:bookmarkEnd w:id="2922"/>
        <w:bookmarkEnd w:id="2923"/>
        <w:bookmarkEnd w:id="2924"/>
        <w:bookmarkEnd w:id="2925"/>
        <w:bookmarkEnd w:id="2926"/>
        <w:bookmarkEnd w:id="2927"/>
        <w:bookmarkEnd w:id="2928"/>
        <w:bookmarkEnd w:id="2929"/>
        <w:bookmarkEnd w:id="2930"/>
      </w:del>
    </w:p>
    <w:p w14:paraId="06C6EC51" w14:textId="7772B83D" w:rsidR="006968A8" w:rsidRPr="00C85415" w:rsidDel="00F44906" w:rsidRDefault="006968A8">
      <w:pPr>
        <w:pStyle w:val="Overskrift1"/>
        <w:rPr>
          <w:del w:id="2931" w:author="Ole Vilstrup" w:date="2020-12-01T12:12:00Z"/>
        </w:rPr>
        <w:pPrChange w:id="2932" w:author="Ole Vilstrup" w:date="2020-12-03T11:26:00Z">
          <w:pPr>
            <w:pStyle w:val="Listeafsnit"/>
            <w:numPr>
              <w:numId w:val="22"/>
            </w:numPr>
            <w:ind w:left="1636" w:hanging="360"/>
          </w:pPr>
        </w:pPrChange>
      </w:pPr>
      <w:del w:id="2933" w:author="Ole Vilstrup" w:date="2020-12-01T12:12:00Z">
        <w:r w:rsidRPr="00C85415" w:rsidDel="00F44906">
          <w:delText xml:space="preserve">sender Meddelelsestype-X til Modtager-B’s Access-punkt </w:delText>
        </w:r>
        <w:bookmarkStart w:id="2934" w:name="_Toc57717263"/>
        <w:bookmarkStart w:id="2935" w:name="_Toc57718109"/>
        <w:bookmarkStart w:id="2936" w:name="_Toc57887028"/>
        <w:bookmarkStart w:id="2937" w:name="_Toc57887293"/>
        <w:bookmarkStart w:id="2938" w:name="_Toc57887558"/>
        <w:bookmarkStart w:id="2939" w:name="_Toc57887708"/>
        <w:bookmarkStart w:id="2940" w:name="_Toc57887842"/>
        <w:bookmarkStart w:id="2941" w:name="_Toc57887971"/>
        <w:bookmarkStart w:id="2942" w:name="_Toc61429187"/>
        <w:bookmarkEnd w:id="2934"/>
        <w:bookmarkEnd w:id="2935"/>
        <w:bookmarkEnd w:id="2936"/>
        <w:bookmarkEnd w:id="2937"/>
        <w:bookmarkEnd w:id="2938"/>
        <w:bookmarkEnd w:id="2939"/>
        <w:bookmarkEnd w:id="2940"/>
        <w:bookmarkEnd w:id="2941"/>
        <w:bookmarkEnd w:id="2942"/>
      </w:del>
    </w:p>
    <w:p w14:paraId="18648485" w14:textId="0712EE6E" w:rsidR="006968A8" w:rsidRPr="00C85415" w:rsidDel="00F44906" w:rsidRDefault="006968A8">
      <w:pPr>
        <w:pStyle w:val="Overskrift1"/>
        <w:rPr>
          <w:del w:id="2943" w:author="Ole Vilstrup" w:date="2020-12-01T12:12:00Z"/>
        </w:rPr>
        <w:pPrChange w:id="2944" w:author="Ole Vilstrup" w:date="2020-12-03T11:26:00Z">
          <w:pPr/>
        </w:pPrChange>
      </w:pPr>
      <w:bookmarkStart w:id="2945" w:name="_Toc57717264"/>
      <w:bookmarkStart w:id="2946" w:name="_Toc57718110"/>
      <w:bookmarkStart w:id="2947" w:name="_Toc57887029"/>
      <w:bookmarkStart w:id="2948" w:name="_Toc57887294"/>
      <w:bookmarkStart w:id="2949" w:name="_Toc57887559"/>
      <w:bookmarkStart w:id="2950" w:name="_Toc57887709"/>
      <w:bookmarkStart w:id="2951" w:name="_Toc57887843"/>
      <w:bookmarkStart w:id="2952" w:name="_Toc57887972"/>
      <w:bookmarkStart w:id="2953" w:name="_Toc61429188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</w:p>
    <w:p w14:paraId="633C926B" w14:textId="342FF598" w:rsidR="006968A8" w:rsidRPr="006203F2" w:rsidDel="00F44906" w:rsidRDefault="006968A8">
      <w:pPr>
        <w:pStyle w:val="Overskrift1"/>
        <w:rPr>
          <w:del w:id="2954" w:author="Ole Vilstrup" w:date="2020-12-01T12:12:00Z"/>
          <w:b w:val="0"/>
          <w:bCs w:val="0"/>
          <w:u w:val="single"/>
          <w:rPrChange w:id="2955" w:author="Ole Vilstrup" w:date="2020-12-11T14:26:00Z">
            <w:rPr>
              <w:del w:id="2956" w:author="Ole Vilstrup" w:date="2020-12-01T12:12:00Z"/>
              <w:b/>
              <w:bCs/>
              <w:u w:val="single"/>
            </w:rPr>
          </w:rPrChange>
        </w:rPr>
        <w:pPrChange w:id="2957" w:author="Ole Vilstrup" w:date="2020-12-03T11:26:00Z">
          <w:pPr/>
        </w:pPrChange>
      </w:pPr>
      <w:del w:id="2958" w:author="Ole Vilstrup" w:date="2020-12-01T12:12:00Z">
        <w:r w:rsidRPr="006203F2" w:rsidDel="00F44906">
          <w:rPr>
            <w:b w:val="0"/>
            <w:bCs w:val="0"/>
            <w:u w:val="single"/>
            <w:rPrChange w:id="2959" w:author="Ole Vilstrup" w:date="2020-12-11T14:26:00Z">
              <w:rPr>
                <w:b/>
                <w:bCs/>
                <w:u w:val="single"/>
              </w:rPr>
            </w:rPrChange>
          </w:rPr>
          <w:delText>Modtager Access-Punkt</w:delText>
        </w:r>
        <w:bookmarkStart w:id="2960" w:name="_Toc57717265"/>
        <w:bookmarkStart w:id="2961" w:name="_Toc57718111"/>
        <w:bookmarkStart w:id="2962" w:name="_Toc57887030"/>
        <w:bookmarkStart w:id="2963" w:name="_Toc57887295"/>
        <w:bookmarkStart w:id="2964" w:name="_Toc57887560"/>
        <w:bookmarkStart w:id="2965" w:name="_Toc57887710"/>
        <w:bookmarkStart w:id="2966" w:name="_Toc57887844"/>
        <w:bookmarkStart w:id="2967" w:name="_Toc57887973"/>
        <w:bookmarkStart w:id="2968" w:name="_Toc61429189"/>
        <w:bookmarkEnd w:id="2960"/>
        <w:bookmarkEnd w:id="2961"/>
        <w:bookmarkEnd w:id="2962"/>
        <w:bookmarkEnd w:id="2963"/>
        <w:bookmarkEnd w:id="2964"/>
        <w:bookmarkEnd w:id="2965"/>
        <w:bookmarkEnd w:id="2966"/>
        <w:bookmarkEnd w:id="2967"/>
        <w:bookmarkEnd w:id="2968"/>
      </w:del>
    </w:p>
    <w:p w14:paraId="25CA043D" w14:textId="43BE3564" w:rsidR="006968A8" w:rsidRPr="00C85415" w:rsidDel="00F44906" w:rsidRDefault="006968A8">
      <w:pPr>
        <w:pStyle w:val="Overskrift1"/>
        <w:rPr>
          <w:del w:id="2969" w:author="Ole Vilstrup" w:date="2020-12-01T12:12:00Z"/>
        </w:rPr>
        <w:pPrChange w:id="2970" w:author="Ole Vilstrup" w:date="2020-12-03T11:26:00Z">
          <w:pPr>
            <w:pStyle w:val="Listeafsnit"/>
            <w:numPr>
              <w:numId w:val="25"/>
            </w:numPr>
            <w:ind w:left="1636" w:hanging="360"/>
          </w:pPr>
        </w:pPrChange>
      </w:pPr>
      <w:del w:id="2971" w:author="Ole Vilstrup" w:date="2020-12-01T12:12:00Z">
        <w:r w:rsidRPr="00C15F59" w:rsidDel="00F44906">
          <w:delText>modtager Meddelelsestype-X fra Afsender-A’s Access-punkt (Xdomæne gateway)</w:delText>
        </w:r>
        <w:bookmarkStart w:id="2972" w:name="_Toc57717266"/>
        <w:bookmarkStart w:id="2973" w:name="_Toc57718112"/>
        <w:bookmarkStart w:id="2974" w:name="_Toc57887031"/>
        <w:bookmarkStart w:id="2975" w:name="_Toc57887296"/>
        <w:bookmarkStart w:id="2976" w:name="_Toc57887561"/>
        <w:bookmarkStart w:id="2977" w:name="_Toc57887711"/>
        <w:bookmarkStart w:id="2978" w:name="_Toc57887845"/>
        <w:bookmarkStart w:id="2979" w:name="_Toc57887974"/>
        <w:bookmarkStart w:id="2980" w:name="_Toc61429190"/>
        <w:bookmarkEnd w:id="2972"/>
        <w:bookmarkEnd w:id="2973"/>
        <w:bookmarkEnd w:id="2974"/>
        <w:bookmarkEnd w:id="2975"/>
        <w:bookmarkEnd w:id="2976"/>
        <w:bookmarkEnd w:id="2977"/>
        <w:bookmarkEnd w:id="2978"/>
        <w:bookmarkEnd w:id="2979"/>
        <w:bookmarkEnd w:id="2980"/>
      </w:del>
    </w:p>
    <w:p w14:paraId="5B73F326" w14:textId="0DE23276" w:rsidR="006968A8" w:rsidRPr="00C85415" w:rsidDel="00F44906" w:rsidRDefault="006968A8">
      <w:pPr>
        <w:pStyle w:val="Overskrift1"/>
        <w:rPr>
          <w:del w:id="2981" w:author="Ole Vilstrup" w:date="2020-12-01T12:12:00Z"/>
        </w:rPr>
        <w:pPrChange w:id="2982" w:author="Ole Vilstrup" w:date="2020-12-03T11:26:00Z">
          <w:pPr>
            <w:pStyle w:val="Listeafsnit"/>
            <w:numPr>
              <w:numId w:val="25"/>
            </w:numPr>
            <w:ind w:left="1636" w:hanging="360"/>
          </w:pPr>
        </w:pPrChange>
      </w:pPr>
      <w:del w:id="2983" w:author="Ole Vilstrup" w:date="2020-12-01T12:12:00Z">
        <w:r w:rsidRPr="00C85415" w:rsidDel="00F44906">
          <w:delText>slår Modtager-B’s lokale Meddelelsestype-X adresse op i intern adressebog</w:delText>
        </w:r>
        <w:bookmarkStart w:id="2984" w:name="_Toc57717267"/>
        <w:bookmarkStart w:id="2985" w:name="_Toc57718113"/>
        <w:bookmarkStart w:id="2986" w:name="_Toc57887032"/>
        <w:bookmarkStart w:id="2987" w:name="_Toc57887297"/>
        <w:bookmarkStart w:id="2988" w:name="_Toc57887562"/>
        <w:bookmarkStart w:id="2989" w:name="_Toc57887712"/>
        <w:bookmarkStart w:id="2990" w:name="_Toc57887846"/>
        <w:bookmarkStart w:id="2991" w:name="_Toc57887975"/>
        <w:bookmarkStart w:id="2992" w:name="_Toc61429191"/>
        <w:bookmarkEnd w:id="2984"/>
        <w:bookmarkEnd w:id="2985"/>
        <w:bookmarkEnd w:id="2986"/>
        <w:bookmarkEnd w:id="2987"/>
        <w:bookmarkEnd w:id="2988"/>
        <w:bookmarkEnd w:id="2989"/>
        <w:bookmarkEnd w:id="2990"/>
        <w:bookmarkEnd w:id="2991"/>
        <w:bookmarkEnd w:id="2992"/>
      </w:del>
    </w:p>
    <w:p w14:paraId="0A43DD9F" w14:textId="79415A8D" w:rsidR="006968A8" w:rsidRPr="00C85415" w:rsidDel="00F44906" w:rsidRDefault="006968A8">
      <w:pPr>
        <w:pStyle w:val="Overskrift1"/>
        <w:rPr>
          <w:del w:id="2993" w:author="Ole Vilstrup" w:date="2020-12-01T12:12:00Z"/>
        </w:rPr>
        <w:pPrChange w:id="2994" w:author="Ole Vilstrup" w:date="2020-12-03T11:26:00Z">
          <w:pPr>
            <w:pStyle w:val="Listeafsnit"/>
            <w:numPr>
              <w:numId w:val="25"/>
            </w:numPr>
            <w:ind w:left="1636" w:hanging="360"/>
          </w:pPr>
        </w:pPrChange>
      </w:pPr>
      <w:del w:id="2995" w:author="Ole Vilstrup" w:date="2020-12-01T12:12:00Z">
        <w:r w:rsidRPr="00C85415" w:rsidDel="00F44906">
          <w:delText>sender Meddelelsestype-X til denne adresse</w:delText>
        </w:r>
        <w:bookmarkStart w:id="2996" w:name="_Toc57717268"/>
        <w:bookmarkStart w:id="2997" w:name="_Toc57718114"/>
        <w:bookmarkStart w:id="2998" w:name="_Toc57887033"/>
        <w:bookmarkStart w:id="2999" w:name="_Toc57887298"/>
        <w:bookmarkStart w:id="3000" w:name="_Toc57887563"/>
        <w:bookmarkStart w:id="3001" w:name="_Toc57887713"/>
        <w:bookmarkStart w:id="3002" w:name="_Toc57887847"/>
        <w:bookmarkStart w:id="3003" w:name="_Toc57887976"/>
        <w:bookmarkStart w:id="3004" w:name="_Toc61429192"/>
        <w:bookmarkEnd w:id="2996"/>
        <w:bookmarkEnd w:id="2997"/>
        <w:bookmarkEnd w:id="2998"/>
        <w:bookmarkEnd w:id="2999"/>
        <w:bookmarkEnd w:id="3000"/>
        <w:bookmarkEnd w:id="3001"/>
        <w:bookmarkEnd w:id="3002"/>
        <w:bookmarkEnd w:id="3003"/>
        <w:bookmarkEnd w:id="3004"/>
      </w:del>
    </w:p>
    <w:p w14:paraId="6899DBB3" w14:textId="5B3BCCFB" w:rsidR="006968A8" w:rsidRPr="00C85415" w:rsidDel="00F44906" w:rsidRDefault="006968A8">
      <w:pPr>
        <w:pStyle w:val="Overskrift1"/>
        <w:rPr>
          <w:del w:id="3005" w:author="Ole Vilstrup" w:date="2020-12-01T12:12:00Z"/>
        </w:rPr>
        <w:pPrChange w:id="3006" w:author="Ole Vilstrup" w:date="2020-12-03T11:26:00Z">
          <w:pPr/>
        </w:pPrChange>
      </w:pPr>
      <w:bookmarkStart w:id="3007" w:name="_Toc57717269"/>
      <w:bookmarkStart w:id="3008" w:name="_Toc57718115"/>
      <w:bookmarkStart w:id="3009" w:name="_Toc57887034"/>
      <w:bookmarkStart w:id="3010" w:name="_Toc57887299"/>
      <w:bookmarkStart w:id="3011" w:name="_Toc57887564"/>
      <w:bookmarkStart w:id="3012" w:name="_Toc57887714"/>
      <w:bookmarkStart w:id="3013" w:name="_Toc57887848"/>
      <w:bookmarkStart w:id="3014" w:name="_Toc57887977"/>
      <w:bookmarkStart w:id="3015" w:name="_Toc61429193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</w:p>
    <w:p w14:paraId="718E520B" w14:textId="769353BA" w:rsidR="006968A8" w:rsidRPr="006203F2" w:rsidDel="00F44906" w:rsidRDefault="006968A8">
      <w:pPr>
        <w:pStyle w:val="Overskrift1"/>
        <w:rPr>
          <w:del w:id="3016" w:author="Ole Vilstrup" w:date="2020-12-01T12:12:00Z"/>
          <w:b w:val="0"/>
          <w:bCs w:val="0"/>
          <w:u w:val="single"/>
          <w:rPrChange w:id="3017" w:author="Ole Vilstrup" w:date="2020-12-11T14:26:00Z">
            <w:rPr>
              <w:del w:id="3018" w:author="Ole Vilstrup" w:date="2020-12-01T12:12:00Z"/>
              <w:b/>
              <w:bCs/>
              <w:u w:val="single"/>
            </w:rPr>
          </w:rPrChange>
        </w:rPr>
        <w:pPrChange w:id="3019" w:author="Ole Vilstrup" w:date="2020-12-03T11:26:00Z">
          <w:pPr/>
        </w:pPrChange>
      </w:pPr>
      <w:del w:id="3020" w:author="Ole Vilstrup" w:date="2020-12-01T12:12:00Z">
        <w:r w:rsidRPr="006203F2" w:rsidDel="00F44906">
          <w:rPr>
            <w:b w:val="0"/>
            <w:bCs w:val="0"/>
            <w:u w:val="single"/>
            <w:rPrChange w:id="3021" w:author="Ole Vilstrup" w:date="2020-12-11T14:26:00Z">
              <w:rPr>
                <w:b/>
                <w:bCs/>
                <w:u w:val="single"/>
              </w:rPr>
            </w:rPrChange>
          </w:rPr>
          <w:delText>Modtagersystem:</w:delText>
        </w:r>
        <w:bookmarkStart w:id="3022" w:name="_Toc57717270"/>
        <w:bookmarkStart w:id="3023" w:name="_Toc57718116"/>
        <w:bookmarkStart w:id="3024" w:name="_Toc57887035"/>
        <w:bookmarkStart w:id="3025" w:name="_Toc57887300"/>
        <w:bookmarkStart w:id="3026" w:name="_Toc57887565"/>
        <w:bookmarkStart w:id="3027" w:name="_Toc57887715"/>
        <w:bookmarkStart w:id="3028" w:name="_Toc57887849"/>
        <w:bookmarkStart w:id="3029" w:name="_Toc57887978"/>
        <w:bookmarkStart w:id="3030" w:name="_Toc61429194"/>
        <w:bookmarkEnd w:id="3022"/>
        <w:bookmarkEnd w:id="3023"/>
        <w:bookmarkEnd w:id="3024"/>
        <w:bookmarkEnd w:id="3025"/>
        <w:bookmarkEnd w:id="3026"/>
        <w:bookmarkEnd w:id="3027"/>
        <w:bookmarkEnd w:id="3028"/>
        <w:bookmarkEnd w:id="3029"/>
        <w:bookmarkEnd w:id="3030"/>
      </w:del>
    </w:p>
    <w:p w14:paraId="7BEE5F09" w14:textId="3EB42151" w:rsidR="006968A8" w:rsidRPr="00C85415" w:rsidDel="00F44906" w:rsidRDefault="006968A8">
      <w:pPr>
        <w:pStyle w:val="Overskrift1"/>
        <w:rPr>
          <w:del w:id="3031" w:author="Ole Vilstrup" w:date="2020-12-01T12:12:00Z"/>
        </w:rPr>
        <w:pPrChange w:id="3032" w:author="Ole Vilstrup" w:date="2020-12-03T11:26:00Z">
          <w:pPr>
            <w:pStyle w:val="Listeafsnit"/>
            <w:numPr>
              <w:numId w:val="24"/>
            </w:numPr>
            <w:ind w:left="1636" w:hanging="360"/>
          </w:pPr>
        </w:pPrChange>
      </w:pPr>
      <w:del w:id="3033" w:author="Ole Vilstrup" w:date="2020-12-01T12:12:00Z">
        <w:r w:rsidRPr="00C15F59" w:rsidDel="00F44906">
          <w:delText>modtager Meddelelsestype-X og lagrer det i eget system</w:delText>
        </w:r>
        <w:bookmarkStart w:id="3034" w:name="_Toc57717271"/>
        <w:bookmarkStart w:id="3035" w:name="_Toc57718117"/>
        <w:bookmarkStart w:id="3036" w:name="_Toc57887036"/>
        <w:bookmarkStart w:id="3037" w:name="_Toc57887301"/>
        <w:bookmarkStart w:id="3038" w:name="_Toc57887566"/>
        <w:bookmarkStart w:id="3039" w:name="_Toc57887716"/>
        <w:bookmarkStart w:id="3040" w:name="_Toc57887850"/>
        <w:bookmarkStart w:id="3041" w:name="_Toc57887979"/>
        <w:bookmarkStart w:id="3042" w:name="_Toc61429195"/>
        <w:bookmarkEnd w:id="3034"/>
        <w:bookmarkEnd w:id="3035"/>
        <w:bookmarkEnd w:id="3036"/>
        <w:bookmarkEnd w:id="3037"/>
        <w:bookmarkEnd w:id="3038"/>
        <w:bookmarkEnd w:id="3039"/>
        <w:bookmarkEnd w:id="3040"/>
        <w:bookmarkEnd w:id="3041"/>
        <w:bookmarkEnd w:id="3042"/>
      </w:del>
    </w:p>
    <w:p w14:paraId="123CDD38" w14:textId="0138C0B9" w:rsidR="00D0497E" w:rsidRPr="00C85415" w:rsidDel="00F44906" w:rsidRDefault="00D0497E">
      <w:pPr>
        <w:pStyle w:val="Overskrift1"/>
        <w:rPr>
          <w:del w:id="3043" w:author="Ole Vilstrup" w:date="2020-12-01T12:12:00Z"/>
          <w:iCs/>
        </w:rPr>
        <w:pPrChange w:id="3044" w:author="Ole Vilstrup" w:date="2020-12-03T11:26:00Z">
          <w:pPr>
            <w:ind w:left="0"/>
          </w:pPr>
        </w:pPrChange>
      </w:pPr>
      <w:del w:id="3045" w:author="Ole Vilstrup" w:date="2020-12-01T12:12:00Z">
        <w:r w:rsidRPr="00C85415" w:rsidDel="00F44906">
          <w:br w:type="page"/>
        </w:r>
      </w:del>
    </w:p>
    <w:p w14:paraId="684F6D9C" w14:textId="5AB97969" w:rsidR="00B044CD" w:rsidRPr="00C85415" w:rsidDel="00F44906" w:rsidRDefault="009A770F">
      <w:pPr>
        <w:pStyle w:val="Overskrift1"/>
        <w:rPr>
          <w:del w:id="3046" w:author="Ole Vilstrup" w:date="2020-12-01T12:12:00Z"/>
        </w:rPr>
        <w:pPrChange w:id="3047" w:author="Ole Vilstrup" w:date="2020-12-03T11:26:00Z">
          <w:pPr>
            <w:pStyle w:val="Overskrift2"/>
          </w:pPr>
        </w:pPrChange>
      </w:pPr>
      <w:del w:id="3048" w:author="Ole Vilstrup" w:date="2020-12-01T12:12:00Z">
        <w:r w:rsidRPr="00C85415" w:rsidDel="00F44906">
          <w:delText>Cases</w:delText>
        </w:r>
        <w:r w:rsidR="00374B40" w:rsidRPr="00C85415" w:rsidDel="00F44906">
          <w:delText xml:space="preserve"> for forsendelse af meddelelser</w:delText>
        </w:r>
        <w:bookmarkStart w:id="3049" w:name="_Toc57717272"/>
        <w:bookmarkStart w:id="3050" w:name="_Toc57718118"/>
        <w:bookmarkStart w:id="3051" w:name="_Toc57887037"/>
        <w:bookmarkStart w:id="3052" w:name="_Toc57887302"/>
        <w:bookmarkStart w:id="3053" w:name="_Toc57887567"/>
        <w:bookmarkStart w:id="3054" w:name="_Toc57887717"/>
        <w:bookmarkStart w:id="3055" w:name="_Toc57887851"/>
        <w:bookmarkStart w:id="3056" w:name="_Toc57887980"/>
        <w:bookmarkStart w:id="3057" w:name="_Toc61429196"/>
        <w:bookmarkEnd w:id="3049"/>
        <w:bookmarkEnd w:id="3050"/>
        <w:bookmarkEnd w:id="3051"/>
        <w:bookmarkEnd w:id="3052"/>
        <w:bookmarkEnd w:id="3053"/>
        <w:bookmarkEnd w:id="3054"/>
        <w:bookmarkEnd w:id="3055"/>
        <w:bookmarkEnd w:id="3056"/>
        <w:bookmarkEnd w:id="3057"/>
      </w:del>
    </w:p>
    <w:p w14:paraId="6FED0E61" w14:textId="183FB492" w:rsidR="008A3F9E" w:rsidRPr="00C85415" w:rsidDel="00F44906" w:rsidRDefault="00AB18D8">
      <w:pPr>
        <w:pStyle w:val="Overskrift1"/>
        <w:rPr>
          <w:del w:id="3058" w:author="Ole Vilstrup" w:date="2020-12-01T12:12:00Z"/>
        </w:rPr>
        <w:pPrChange w:id="3059" w:author="Ole Vilstrup" w:date="2020-12-03T11:26:00Z">
          <w:pPr/>
        </w:pPrChange>
      </w:pPr>
      <w:del w:id="3060" w:author="Ole Vilstrup" w:date="2020-12-01T12:12:00Z">
        <w:r w:rsidRPr="00C85415" w:rsidDel="00F44906">
          <w:delText xml:space="preserve">Følgende tabel viser en oversigt over </w:delText>
        </w:r>
        <w:r w:rsidR="00CB5C8B" w:rsidRPr="00C85415" w:rsidDel="00F44906">
          <w:delText xml:space="preserve">cases der belyser adresseringen ift. forsendelse af meddelelser </w:delText>
        </w:r>
        <w:r w:rsidR="00F11A70" w:rsidRPr="00C85415" w:rsidDel="00F44906">
          <w:delText>hhv. internt i et domæne og på tværs af domæner ved anvendelsen af et beskyttet netværk for det ene domæne her SDN.</w:delText>
        </w:r>
        <w:bookmarkStart w:id="3061" w:name="_Toc57717273"/>
        <w:bookmarkStart w:id="3062" w:name="_Toc57718119"/>
        <w:bookmarkStart w:id="3063" w:name="_Toc57887038"/>
        <w:bookmarkStart w:id="3064" w:name="_Toc57887303"/>
        <w:bookmarkStart w:id="3065" w:name="_Toc57887568"/>
        <w:bookmarkStart w:id="3066" w:name="_Toc57887718"/>
        <w:bookmarkStart w:id="3067" w:name="_Toc57887852"/>
        <w:bookmarkStart w:id="3068" w:name="_Toc57887981"/>
        <w:bookmarkStart w:id="3069" w:name="_Toc61429197"/>
        <w:bookmarkEnd w:id="3061"/>
        <w:bookmarkEnd w:id="3062"/>
        <w:bookmarkEnd w:id="3063"/>
        <w:bookmarkEnd w:id="3064"/>
        <w:bookmarkEnd w:id="3065"/>
        <w:bookmarkEnd w:id="3066"/>
        <w:bookmarkEnd w:id="3067"/>
        <w:bookmarkEnd w:id="3068"/>
        <w:bookmarkEnd w:id="3069"/>
      </w:del>
    </w:p>
    <w:p w14:paraId="0A8F207C" w14:textId="5EFF0A45" w:rsidR="00A95D25" w:rsidRPr="00C85415" w:rsidDel="00F44906" w:rsidRDefault="00A95D25">
      <w:pPr>
        <w:pStyle w:val="Overskrift1"/>
        <w:rPr>
          <w:del w:id="3070" w:author="Ole Vilstrup" w:date="2020-12-01T12:12:00Z"/>
        </w:rPr>
        <w:pPrChange w:id="3071" w:author="Ole Vilstrup" w:date="2020-12-03T11:26:00Z">
          <w:pPr/>
        </w:pPrChange>
      </w:pPr>
      <w:bookmarkStart w:id="3072" w:name="_Toc57717274"/>
      <w:bookmarkStart w:id="3073" w:name="_Toc57718120"/>
      <w:bookmarkStart w:id="3074" w:name="_Toc57887039"/>
      <w:bookmarkStart w:id="3075" w:name="_Toc57887304"/>
      <w:bookmarkStart w:id="3076" w:name="_Toc57887569"/>
      <w:bookmarkStart w:id="3077" w:name="_Toc57887719"/>
      <w:bookmarkStart w:id="3078" w:name="_Toc57887853"/>
      <w:bookmarkStart w:id="3079" w:name="_Toc57887982"/>
      <w:bookmarkStart w:id="3080" w:name="_Toc61429198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</w:p>
    <w:p w14:paraId="44449BCB" w14:textId="429C11EA" w:rsidR="00A73922" w:rsidRPr="00C85415" w:rsidDel="006863AC" w:rsidRDefault="00A73922">
      <w:pPr>
        <w:pStyle w:val="Overskrift1"/>
        <w:rPr>
          <w:del w:id="3081" w:author="Ole Vilstrup" w:date="2020-11-10T10:31:00Z"/>
        </w:rPr>
        <w:pPrChange w:id="3082" w:author="Ole Vilstrup" w:date="2020-12-03T11:26:00Z">
          <w:pPr/>
        </w:pPrChange>
      </w:pPr>
      <w:del w:id="3083" w:author="Ole Vilstrup" w:date="2020-11-10T10:31:00Z">
        <w:r w:rsidRPr="00C85415" w:rsidDel="006863AC">
          <w:rPr>
            <w:highlight w:val="yellow"/>
          </w:rPr>
          <w:delText>I det efterfølgende diagrammer er anvendt ALM i stedet for FOD, dette rettes i en senere version.</w:delText>
        </w:r>
        <w:bookmarkStart w:id="3084" w:name="_Toc57717275"/>
        <w:bookmarkStart w:id="3085" w:name="_Toc57718121"/>
        <w:bookmarkStart w:id="3086" w:name="_Toc57887040"/>
        <w:bookmarkStart w:id="3087" w:name="_Toc57887305"/>
        <w:bookmarkStart w:id="3088" w:name="_Toc57887570"/>
        <w:bookmarkStart w:id="3089" w:name="_Toc57887720"/>
        <w:bookmarkStart w:id="3090" w:name="_Toc57887854"/>
        <w:bookmarkStart w:id="3091" w:name="_Toc57887983"/>
        <w:bookmarkStart w:id="3092" w:name="_Toc61429199"/>
        <w:bookmarkEnd w:id="3084"/>
        <w:bookmarkEnd w:id="3085"/>
        <w:bookmarkEnd w:id="3086"/>
        <w:bookmarkEnd w:id="3087"/>
        <w:bookmarkEnd w:id="3088"/>
        <w:bookmarkEnd w:id="3089"/>
        <w:bookmarkEnd w:id="3090"/>
        <w:bookmarkEnd w:id="3091"/>
        <w:bookmarkEnd w:id="3092"/>
      </w:del>
    </w:p>
    <w:p w14:paraId="572A67FA" w14:textId="78680E8D" w:rsidR="00A95D25" w:rsidRPr="00C85415" w:rsidDel="006863AC" w:rsidRDefault="00A95D25">
      <w:pPr>
        <w:pStyle w:val="Overskrift1"/>
        <w:rPr>
          <w:del w:id="3093" w:author="Ole Vilstrup" w:date="2020-11-10T10:31:00Z"/>
        </w:rPr>
        <w:pPrChange w:id="3094" w:author="Ole Vilstrup" w:date="2020-12-03T11:26:00Z">
          <w:pPr/>
        </w:pPrChange>
      </w:pPr>
      <w:bookmarkStart w:id="3095" w:name="_Toc57717276"/>
      <w:bookmarkStart w:id="3096" w:name="_Toc57718122"/>
      <w:bookmarkStart w:id="3097" w:name="_Toc57887041"/>
      <w:bookmarkStart w:id="3098" w:name="_Toc57887306"/>
      <w:bookmarkStart w:id="3099" w:name="_Toc57887571"/>
      <w:bookmarkStart w:id="3100" w:name="_Toc57887721"/>
      <w:bookmarkStart w:id="3101" w:name="_Toc57887855"/>
      <w:bookmarkStart w:id="3102" w:name="_Toc57887984"/>
      <w:bookmarkStart w:id="3103" w:name="_Toc61429200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</w:p>
    <w:p w14:paraId="7A8F8D83" w14:textId="77777777" w:rsidR="008C5E32" w:rsidRPr="006203F2" w:rsidDel="00350F25" w:rsidRDefault="008C5E32">
      <w:pPr>
        <w:pStyle w:val="Overskrift1"/>
        <w:rPr>
          <w:del w:id="3104" w:author="Ole Vilstrup" w:date="2020-12-01T12:12:00Z"/>
          <w:sz w:val="20"/>
          <w:szCs w:val="20"/>
        </w:rPr>
      </w:pPr>
      <w:del w:id="3105" w:author="Ole Vilstrup" w:date="2020-12-01T12:12:00Z">
        <w:r w:rsidRPr="006203F2" w:rsidDel="00F44906">
          <w:rPr>
            <w:sz w:val="20"/>
            <w:szCs w:val="20"/>
          </w:rPr>
          <w:delText>Case</w:delText>
        </w:r>
        <w:bookmarkStart w:id="3106" w:name="_Toc57717277"/>
        <w:bookmarkStart w:id="3107" w:name="_Toc57718123"/>
        <w:bookmarkStart w:id="3108" w:name="_Toc57887042"/>
        <w:bookmarkStart w:id="3109" w:name="_Toc57887307"/>
        <w:bookmarkStart w:id="3110" w:name="_Toc57887572"/>
        <w:bookmarkStart w:id="3111" w:name="_Toc57887722"/>
        <w:bookmarkStart w:id="3112" w:name="_Toc57887856"/>
        <w:bookmarkStart w:id="3113" w:name="_Toc57887985"/>
        <w:bookmarkStart w:id="3114" w:name="_Toc61429201"/>
        <w:bookmarkEnd w:id="3106"/>
        <w:bookmarkEnd w:id="3107"/>
        <w:bookmarkEnd w:id="3108"/>
        <w:bookmarkEnd w:id="3109"/>
        <w:bookmarkEnd w:id="3110"/>
        <w:bookmarkEnd w:id="3111"/>
        <w:bookmarkEnd w:id="3112"/>
        <w:bookmarkEnd w:id="3113"/>
        <w:bookmarkEnd w:id="3114"/>
      </w:del>
    </w:p>
    <w:tbl>
      <w:tblPr>
        <w:tblStyle w:val="Tabelgitter-lys"/>
        <w:tblW w:w="11849" w:type="dxa"/>
        <w:tblInd w:w="1271" w:type="dxa"/>
        <w:tblLook w:val="04A0" w:firstRow="1" w:lastRow="0" w:firstColumn="1" w:lastColumn="0" w:noHBand="0" w:noVBand="1"/>
      </w:tblPr>
      <w:tblGrid>
        <w:gridCol w:w="1293"/>
        <w:gridCol w:w="36"/>
        <w:gridCol w:w="1132"/>
        <w:gridCol w:w="161"/>
        <w:gridCol w:w="1168"/>
        <w:gridCol w:w="346"/>
        <w:gridCol w:w="1329"/>
        <w:gridCol w:w="886"/>
        <w:gridCol w:w="1329"/>
        <w:gridCol w:w="488"/>
        <w:gridCol w:w="1329"/>
        <w:gridCol w:w="1023"/>
        <w:gridCol w:w="1329"/>
        <w:tblGridChange w:id="3115">
          <w:tblGrid>
            <w:gridCol w:w="1293"/>
            <w:gridCol w:w="159"/>
            <w:gridCol w:w="854"/>
            <w:gridCol w:w="155"/>
            <w:gridCol w:w="498"/>
            <w:gridCol w:w="1177"/>
            <w:gridCol w:w="605"/>
            <w:gridCol w:w="1610"/>
            <w:gridCol w:w="281"/>
            <w:gridCol w:w="1536"/>
            <w:gridCol w:w="216"/>
            <w:gridCol w:w="2136"/>
            <w:gridCol w:w="1218"/>
          </w:tblGrid>
        </w:tblGridChange>
      </w:tblGrid>
      <w:tr w:rsidR="00B72CB6" w:rsidRPr="006203F2" w:rsidDel="00F44906" w14:paraId="5730FCA0" w14:textId="7CB447D8" w:rsidTr="00F101B4">
        <w:trPr>
          <w:gridAfter w:val="1"/>
          <w:wAfter w:w="1329" w:type="dxa"/>
          <w:del w:id="3116" w:author="Ole Vilstrup" w:date="2020-12-01T12:12:00Z"/>
        </w:trPr>
        <w:tc>
          <w:tcPr>
            <w:tcW w:w="1293" w:type="dxa"/>
            <w:shd w:val="clear" w:color="auto" w:fill="BFBFBF" w:themeFill="background1" w:themeFillShade="BF"/>
          </w:tcPr>
          <w:p w14:paraId="75F962D9" w14:textId="19E770A9" w:rsidR="008C5E32" w:rsidRPr="006203F2" w:rsidDel="00F44906" w:rsidRDefault="008C5E32">
            <w:pPr>
              <w:pStyle w:val="Overskrift1"/>
              <w:rPr>
                <w:del w:id="3117" w:author="Ole Vilstrup" w:date="2020-12-01T12:12:00Z"/>
                <w:b w:val="0"/>
                <w:bCs w:val="0"/>
                <w:sz w:val="20"/>
                <w:szCs w:val="20"/>
                <w:rPrChange w:id="3118" w:author="Ole Vilstrup" w:date="2020-12-11T14:26:00Z">
                  <w:rPr>
                    <w:del w:id="3119" w:author="Ole Vilstrup" w:date="2020-12-01T12:12:00Z"/>
                    <w:b/>
                    <w:bCs/>
                    <w:sz w:val="20"/>
                    <w:szCs w:val="20"/>
                  </w:rPr>
                </w:rPrChange>
              </w:rPr>
              <w:pPrChange w:id="3120" w:author="Ole Vilstrup" w:date="2020-12-03T11:23:00Z">
                <w:pPr>
                  <w:ind w:left="0"/>
                </w:pPr>
              </w:pPrChange>
            </w:pPr>
            <w:bookmarkStart w:id="3121" w:name="_Toc57887723"/>
            <w:bookmarkEnd w:id="3121"/>
            <w:del w:id="3122" w:author="Ole Vilstrup" w:date="2020-12-01T12:12:00Z">
              <w:r w:rsidRPr="006203F2" w:rsidDel="00F44906">
                <w:rPr>
                  <w:b w:val="0"/>
                  <w:bCs w:val="0"/>
                  <w:sz w:val="20"/>
                  <w:szCs w:val="20"/>
                  <w:rPrChange w:id="3123" w:author="Ole Vilstrup" w:date="2020-12-11T14:26:00Z">
                    <w:rPr>
                      <w:b/>
                      <w:bCs/>
                      <w:sz w:val="20"/>
                      <w:szCs w:val="20"/>
                    </w:rPr>
                  </w:rPrChange>
                </w:rPr>
                <w:delText>3C/4C</w:delText>
              </w:r>
              <w:bookmarkStart w:id="3124" w:name="_Toc57717278"/>
              <w:bookmarkStart w:id="3125" w:name="_Toc57718124"/>
              <w:bookmarkStart w:id="3126" w:name="_Toc57887043"/>
              <w:bookmarkStart w:id="3127" w:name="_Toc57887308"/>
              <w:bookmarkStart w:id="3128" w:name="_Toc61429202"/>
              <w:bookmarkEnd w:id="3124"/>
              <w:bookmarkEnd w:id="3125"/>
              <w:bookmarkEnd w:id="3126"/>
              <w:bookmarkEnd w:id="3127"/>
              <w:bookmarkEnd w:id="3128"/>
            </w:del>
          </w:p>
        </w:tc>
        <w:tc>
          <w:tcPr>
            <w:tcW w:w="1168" w:type="dxa"/>
            <w:gridSpan w:val="2"/>
            <w:shd w:val="clear" w:color="auto" w:fill="BFBFBF" w:themeFill="background1" w:themeFillShade="BF"/>
          </w:tcPr>
          <w:p w14:paraId="34DFE7FD" w14:textId="620CD1E3" w:rsidR="008C5E32" w:rsidRPr="006203F2" w:rsidDel="00F44906" w:rsidRDefault="008C5E32">
            <w:pPr>
              <w:pStyle w:val="Overskrift1"/>
              <w:rPr>
                <w:del w:id="3129" w:author="Ole Vilstrup" w:date="2020-12-01T12:12:00Z"/>
                <w:b w:val="0"/>
                <w:bCs w:val="0"/>
                <w:sz w:val="20"/>
                <w:szCs w:val="20"/>
                <w:rPrChange w:id="3130" w:author="Ole Vilstrup" w:date="2020-12-11T14:26:00Z">
                  <w:rPr>
                    <w:del w:id="3131" w:author="Ole Vilstrup" w:date="2020-12-01T12:12:00Z"/>
                    <w:b/>
                    <w:bCs/>
                    <w:sz w:val="20"/>
                    <w:szCs w:val="20"/>
                  </w:rPr>
                </w:rPrChange>
              </w:rPr>
              <w:pPrChange w:id="3132" w:author="Ole Vilstrup" w:date="2020-12-03T11:23:00Z">
                <w:pPr>
                  <w:ind w:left="0"/>
                </w:pPr>
              </w:pPrChange>
            </w:pPr>
            <w:del w:id="3133" w:author="Ole Vilstrup" w:date="2020-12-01T12:12:00Z">
              <w:r w:rsidRPr="006203F2" w:rsidDel="00F44906">
                <w:rPr>
                  <w:b w:val="0"/>
                  <w:bCs w:val="0"/>
                  <w:sz w:val="20"/>
                  <w:szCs w:val="20"/>
                  <w:rPrChange w:id="3134" w:author="Ole Vilstrup" w:date="2020-12-11T14:26:00Z">
                    <w:rPr>
                      <w:b/>
                      <w:bCs/>
                      <w:sz w:val="20"/>
                      <w:szCs w:val="20"/>
                    </w:rPr>
                  </w:rPrChange>
                </w:rPr>
                <w:delText>SMP</w:delText>
              </w:r>
              <w:bookmarkStart w:id="3135" w:name="_Toc57717279"/>
              <w:bookmarkStart w:id="3136" w:name="_Toc57718125"/>
              <w:bookmarkStart w:id="3137" w:name="_Toc57887044"/>
              <w:bookmarkStart w:id="3138" w:name="_Toc57887309"/>
              <w:bookmarkStart w:id="3139" w:name="_Toc61429203"/>
              <w:bookmarkEnd w:id="3135"/>
              <w:bookmarkEnd w:id="3136"/>
              <w:bookmarkEnd w:id="3137"/>
              <w:bookmarkEnd w:id="3138"/>
              <w:bookmarkEnd w:id="3139"/>
            </w:del>
          </w:p>
        </w:tc>
        <w:tc>
          <w:tcPr>
            <w:tcW w:w="1675" w:type="dxa"/>
            <w:gridSpan w:val="3"/>
            <w:shd w:val="clear" w:color="auto" w:fill="BFBFBF" w:themeFill="background1" w:themeFillShade="BF"/>
          </w:tcPr>
          <w:p w14:paraId="0CD3B13A" w14:textId="555E53BE" w:rsidR="008C5E32" w:rsidRPr="006203F2" w:rsidDel="00F44906" w:rsidRDefault="008C5E32">
            <w:pPr>
              <w:pStyle w:val="Overskrift1"/>
              <w:rPr>
                <w:del w:id="3140" w:author="Ole Vilstrup" w:date="2020-12-01T12:12:00Z"/>
                <w:b w:val="0"/>
                <w:bCs w:val="0"/>
                <w:sz w:val="20"/>
                <w:szCs w:val="20"/>
                <w:rPrChange w:id="3141" w:author="Ole Vilstrup" w:date="2020-12-11T14:26:00Z">
                  <w:rPr>
                    <w:del w:id="3142" w:author="Ole Vilstrup" w:date="2020-12-01T12:12:00Z"/>
                    <w:b/>
                    <w:bCs/>
                    <w:sz w:val="20"/>
                    <w:szCs w:val="20"/>
                  </w:rPr>
                </w:rPrChange>
              </w:rPr>
              <w:pPrChange w:id="3143" w:author="Ole Vilstrup" w:date="2020-12-03T11:23:00Z">
                <w:pPr>
                  <w:ind w:left="0"/>
                </w:pPr>
              </w:pPrChange>
            </w:pPr>
            <w:del w:id="3144" w:author="Ole Vilstrup" w:date="2020-12-01T12:12:00Z">
              <w:r w:rsidRPr="006203F2" w:rsidDel="00F44906">
                <w:rPr>
                  <w:b w:val="0"/>
                  <w:bCs w:val="0"/>
                  <w:sz w:val="20"/>
                  <w:szCs w:val="20"/>
                  <w:rPrChange w:id="3145" w:author="Ole Vilstrup" w:date="2020-12-11T14:26:00Z">
                    <w:rPr>
                      <w:b/>
                      <w:bCs/>
                      <w:sz w:val="20"/>
                      <w:szCs w:val="20"/>
                    </w:rPr>
                  </w:rPrChange>
                </w:rPr>
                <w:delText>Modtager GLN</w:delText>
              </w:r>
              <w:bookmarkStart w:id="3146" w:name="_Toc57717280"/>
              <w:bookmarkStart w:id="3147" w:name="_Toc57718126"/>
              <w:bookmarkStart w:id="3148" w:name="_Toc57887045"/>
              <w:bookmarkStart w:id="3149" w:name="_Toc57887310"/>
              <w:bookmarkStart w:id="3150" w:name="_Toc61429204"/>
              <w:bookmarkEnd w:id="3146"/>
              <w:bookmarkEnd w:id="3147"/>
              <w:bookmarkEnd w:id="3148"/>
              <w:bookmarkEnd w:id="3149"/>
              <w:bookmarkEnd w:id="3150"/>
            </w:del>
          </w:p>
        </w:tc>
        <w:tc>
          <w:tcPr>
            <w:tcW w:w="2215" w:type="dxa"/>
            <w:gridSpan w:val="2"/>
            <w:shd w:val="clear" w:color="auto" w:fill="BFBFBF" w:themeFill="background1" w:themeFillShade="BF"/>
          </w:tcPr>
          <w:p w14:paraId="3042A928" w14:textId="34F1CB18" w:rsidR="008C5E32" w:rsidRPr="006203F2" w:rsidDel="00F44906" w:rsidRDefault="008C5E32">
            <w:pPr>
              <w:pStyle w:val="Overskrift1"/>
              <w:rPr>
                <w:del w:id="3151" w:author="Ole Vilstrup" w:date="2020-12-01T12:12:00Z"/>
                <w:b w:val="0"/>
                <w:bCs w:val="0"/>
                <w:sz w:val="20"/>
                <w:szCs w:val="20"/>
                <w:rPrChange w:id="3152" w:author="Ole Vilstrup" w:date="2020-12-11T14:26:00Z">
                  <w:rPr>
                    <w:del w:id="3153" w:author="Ole Vilstrup" w:date="2020-12-01T12:12:00Z"/>
                    <w:b/>
                    <w:bCs/>
                    <w:sz w:val="20"/>
                    <w:szCs w:val="20"/>
                  </w:rPr>
                </w:rPrChange>
              </w:rPr>
              <w:pPrChange w:id="3154" w:author="Ole Vilstrup" w:date="2020-12-03T11:23:00Z">
                <w:pPr>
                  <w:ind w:left="0"/>
                </w:pPr>
              </w:pPrChange>
            </w:pPr>
            <w:del w:id="3155" w:author="Ole Vilstrup" w:date="2020-12-01T12:12:00Z">
              <w:r w:rsidRPr="006203F2" w:rsidDel="00F44906">
                <w:rPr>
                  <w:b w:val="0"/>
                  <w:bCs w:val="0"/>
                  <w:sz w:val="20"/>
                  <w:szCs w:val="20"/>
                  <w:rPrChange w:id="3156" w:author="Ole Vilstrup" w:date="2020-12-11T14:26:00Z">
                    <w:rPr>
                      <w:b/>
                      <w:bCs/>
                      <w:sz w:val="20"/>
                      <w:szCs w:val="20"/>
                    </w:rPr>
                  </w:rPrChange>
                </w:rPr>
                <w:delText>Meddelelsestype</w:delText>
              </w:r>
              <w:bookmarkStart w:id="3157" w:name="_Toc57717281"/>
              <w:bookmarkStart w:id="3158" w:name="_Toc57718127"/>
              <w:bookmarkStart w:id="3159" w:name="_Toc57887046"/>
              <w:bookmarkStart w:id="3160" w:name="_Toc57887311"/>
              <w:bookmarkStart w:id="3161" w:name="_Toc61429205"/>
              <w:bookmarkEnd w:id="3157"/>
              <w:bookmarkEnd w:id="3158"/>
              <w:bookmarkEnd w:id="3159"/>
              <w:bookmarkEnd w:id="3160"/>
              <w:bookmarkEnd w:id="3161"/>
            </w:del>
          </w:p>
        </w:tc>
        <w:tc>
          <w:tcPr>
            <w:tcW w:w="1817" w:type="dxa"/>
            <w:gridSpan w:val="2"/>
            <w:shd w:val="clear" w:color="auto" w:fill="BFBFBF" w:themeFill="background1" w:themeFillShade="BF"/>
          </w:tcPr>
          <w:p w14:paraId="08602805" w14:textId="5476F8EC" w:rsidR="008C5E32" w:rsidRPr="006203F2" w:rsidDel="00F44906" w:rsidRDefault="00FE4470">
            <w:pPr>
              <w:pStyle w:val="Overskrift1"/>
              <w:rPr>
                <w:del w:id="3162" w:author="Ole Vilstrup" w:date="2020-12-01T12:12:00Z"/>
                <w:b w:val="0"/>
                <w:bCs w:val="0"/>
                <w:sz w:val="20"/>
                <w:szCs w:val="20"/>
                <w:rPrChange w:id="3163" w:author="Ole Vilstrup" w:date="2020-12-11T14:26:00Z">
                  <w:rPr>
                    <w:del w:id="3164" w:author="Ole Vilstrup" w:date="2020-12-01T12:12:00Z"/>
                    <w:b/>
                    <w:bCs/>
                    <w:sz w:val="20"/>
                    <w:szCs w:val="20"/>
                  </w:rPr>
                </w:rPrChange>
              </w:rPr>
              <w:pPrChange w:id="3165" w:author="Ole Vilstrup" w:date="2020-12-03T11:23:00Z">
                <w:pPr>
                  <w:ind w:left="0"/>
                </w:pPr>
              </w:pPrChange>
            </w:pPr>
            <w:del w:id="3166" w:author="Ole Vilstrup" w:date="2020-12-01T12:12:00Z">
              <w:r w:rsidRPr="006203F2" w:rsidDel="00F44906">
                <w:rPr>
                  <w:b w:val="0"/>
                  <w:bCs w:val="0"/>
                  <w:sz w:val="20"/>
                  <w:szCs w:val="20"/>
                  <w:rPrChange w:id="3167" w:author="Ole Vilstrup" w:date="2020-12-11T14:26:00Z">
                    <w:rPr>
                      <w:b/>
                      <w:bCs/>
                      <w:sz w:val="20"/>
                      <w:szCs w:val="20"/>
                    </w:rPr>
                  </w:rPrChange>
                </w:rPr>
                <w:delText>SMP-</w:delText>
              </w:r>
              <w:r w:rsidR="008C5E32" w:rsidRPr="006203F2" w:rsidDel="00F44906">
                <w:rPr>
                  <w:b w:val="0"/>
                  <w:bCs w:val="0"/>
                  <w:sz w:val="20"/>
                  <w:szCs w:val="20"/>
                  <w:rPrChange w:id="3168" w:author="Ole Vilstrup" w:date="2020-12-11T14:26:00Z">
                    <w:rPr>
                      <w:b/>
                      <w:bCs/>
                      <w:sz w:val="20"/>
                      <w:szCs w:val="20"/>
                    </w:rPr>
                  </w:rPrChange>
                </w:rPr>
                <w:delText>Proces</w:delText>
              </w:r>
              <w:bookmarkStart w:id="3169" w:name="_Toc57717282"/>
              <w:bookmarkStart w:id="3170" w:name="_Toc57718128"/>
              <w:bookmarkStart w:id="3171" w:name="_Toc57887047"/>
              <w:bookmarkStart w:id="3172" w:name="_Toc57887312"/>
              <w:bookmarkStart w:id="3173" w:name="_Toc61429206"/>
              <w:bookmarkEnd w:id="3169"/>
              <w:bookmarkEnd w:id="3170"/>
              <w:bookmarkEnd w:id="3171"/>
              <w:bookmarkEnd w:id="3172"/>
              <w:bookmarkEnd w:id="3173"/>
            </w:del>
          </w:p>
        </w:tc>
        <w:tc>
          <w:tcPr>
            <w:tcW w:w="2352" w:type="dxa"/>
            <w:gridSpan w:val="2"/>
            <w:shd w:val="clear" w:color="auto" w:fill="BFBFBF" w:themeFill="background1" w:themeFillShade="BF"/>
          </w:tcPr>
          <w:p w14:paraId="6BEBFC0A" w14:textId="6DFF783A" w:rsidR="008C5E32" w:rsidRPr="006203F2" w:rsidDel="00F44906" w:rsidRDefault="00AB78DF">
            <w:pPr>
              <w:pStyle w:val="Overskrift1"/>
              <w:rPr>
                <w:del w:id="3174" w:author="Ole Vilstrup" w:date="2020-12-01T12:12:00Z"/>
                <w:b w:val="0"/>
                <w:bCs w:val="0"/>
                <w:sz w:val="20"/>
                <w:szCs w:val="20"/>
                <w:rPrChange w:id="3175" w:author="Ole Vilstrup" w:date="2020-12-11T14:26:00Z">
                  <w:rPr>
                    <w:del w:id="3176" w:author="Ole Vilstrup" w:date="2020-12-01T12:12:00Z"/>
                    <w:b/>
                    <w:bCs/>
                    <w:sz w:val="20"/>
                    <w:szCs w:val="20"/>
                  </w:rPr>
                </w:rPrChange>
              </w:rPr>
              <w:pPrChange w:id="3177" w:author="Ole Vilstrup" w:date="2020-12-03T11:23:00Z">
                <w:pPr>
                  <w:ind w:left="0"/>
                </w:pPr>
              </w:pPrChange>
            </w:pPr>
            <w:del w:id="3178" w:author="Ole Vilstrup" w:date="2020-12-01T12:12:00Z">
              <w:r w:rsidRPr="006203F2" w:rsidDel="00F44906">
                <w:rPr>
                  <w:b w:val="0"/>
                  <w:bCs w:val="0"/>
                  <w:sz w:val="20"/>
                  <w:szCs w:val="20"/>
                  <w:rPrChange w:id="3179" w:author="Ole Vilstrup" w:date="2020-12-11T14:26:00Z">
                    <w:rPr>
                      <w:b/>
                      <w:bCs/>
                      <w:sz w:val="20"/>
                      <w:szCs w:val="20"/>
                    </w:rPr>
                  </w:rPrChange>
                </w:rPr>
                <w:delText>SMP-</w:delText>
              </w:r>
              <w:r w:rsidR="008C5E32" w:rsidRPr="006203F2" w:rsidDel="00F44906">
                <w:rPr>
                  <w:b w:val="0"/>
                  <w:bCs w:val="0"/>
                  <w:sz w:val="20"/>
                  <w:szCs w:val="20"/>
                  <w:rPrChange w:id="3180" w:author="Ole Vilstrup" w:date="2020-12-11T14:26:00Z">
                    <w:rPr>
                      <w:b/>
                      <w:bCs/>
                      <w:sz w:val="20"/>
                      <w:szCs w:val="20"/>
                    </w:rPr>
                  </w:rPrChange>
                </w:rPr>
                <w:delText>Adresse</w:delText>
              </w:r>
              <w:bookmarkStart w:id="3181" w:name="_Toc57717283"/>
              <w:bookmarkStart w:id="3182" w:name="_Toc57718129"/>
              <w:bookmarkStart w:id="3183" w:name="_Toc57887048"/>
              <w:bookmarkStart w:id="3184" w:name="_Toc57887313"/>
              <w:bookmarkStart w:id="3185" w:name="_Toc61429207"/>
              <w:bookmarkEnd w:id="3181"/>
              <w:bookmarkEnd w:id="3182"/>
              <w:bookmarkEnd w:id="3183"/>
              <w:bookmarkEnd w:id="3184"/>
              <w:bookmarkEnd w:id="3185"/>
            </w:del>
          </w:p>
        </w:tc>
        <w:bookmarkStart w:id="3186" w:name="_Toc57717284"/>
        <w:bookmarkStart w:id="3187" w:name="_Toc57718130"/>
        <w:bookmarkStart w:id="3188" w:name="_Toc57887049"/>
        <w:bookmarkStart w:id="3189" w:name="_Toc57887314"/>
        <w:bookmarkStart w:id="3190" w:name="_Toc61429208"/>
        <w:bookmarkEnd w:id="3186"/>
        <w:bookmarkEnd w:id="3187"/>
        <w:bookmarkEnd w:id="3188"/>
        <w:bookmarkEnd w:id="3189"/>
        <w:bookmarkEnd w:id="3190"/>
      </w:tr>
      <w:tr w:rsidR="00D473E5" w:rsidRPr="006203F2" w:rsidDel="00F44906" w14:paraId="1DF4B0CB" w14:textId="64827EDF" w:rsidTr="00F101B4">
        <w:tblPrEx>
          <w:tblW w:w="11849" w:type="dxa"/>
          <w:tblInd w:w="1271" w:type="dxa"/>
          <w:tblPrExChange w:id="3191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3192" w:author="Ole Vilstrup" w:date="2020-12-01T12:12:00Z"/>
        </w:trPr>
        <w:tc>
          <w:tcPr>
            <w:tcW w:w="1329" w:type="dxa"/>
            <w:gridSpan w:val="2"/>
            <w:tcPrChange w:id="3193" w:author="Ole Vilstrup" w:date="2020-05-25T10:29:00Z">
              <w:tcPr>
                <w:tcW w:w="1452" w:type="dxa"/>
                <w:gridSpan w:val="2"/>
              </w:tcPr>
            </w:tcPrChange>
          </w:tcPr>
          <w:p w14:paraId="26E977C5" w14:textId="0CFC45FD" w:rsidR="008C5E32" w:rsidRPr="00C85415" w:rsidDel="00F44906" w:rsidRDefault="00BE4258">
            <w:pPr>
              <w:pStyle w:val="Overskrift1"/>
              <w:rPr>
                <w:del w:id="3194" w:author="Ole Vilstrup" w:date="2020-12-01T12:12:00Z"/>
                <w:sz w:val="20"/>
                <w:szCs w:val="20"/>
              </w:rPr>
              <w:pPrChange w:id="3195" w:author="Ole Vilstrup" w:date="2020-12-03T11:23:00Z">
                <w:pPr>
                  <w:ind w:left="0"/>
                </w:pPr>
              </w:pPrChange>
            </w:pPr>
            <w:del w:id="3196" w:author="Ole Vilstrup" w:date="2020-12-01T12:12:00Z">
              <w:r w:rsidRPr="00C15F59" w:rsidDel="00F44906">
                <w:rPr>
                  <w:sz w:val="20"/>
                  <w:szCs w:val="20"/>
                </w:rPr>
                <w:delText>FOD-FOD-</w:delText>
              </w:r>
              <w:r w:rsidR="007D6A10" w:rsidRPr="00C85415" w:rsidDel="00F44906">
                <w:rPr>
                  <w:sz w:val="20"/>
                  <w:szCs w:val="20"/>
                </w:rPr>
                <w:delText>1</w:delText>
              </w:r>
              <w:bookmarkStart w:id="3197" w:name="_Toc57717285"/>
              <w:bookmarkStart w:id="3198" w:name="_Toc57718131"/>
              <w:bookmarkStart w:id="3199" w:name="_Toc57887050"/>
              <w:bookmarkStart w:id="3200" w:name="_Toc57887315"/>
              <w:bookmarkStart w:id="3201" w:name="_Toc61429209"/>
              <w:bookmarkEnd w:id="3197"/>
              <w:bookmarkEnd w:id="3198"/>
              <w:bookmarkEnd w:id="3199"/>
              <w:bookmarkEnd w:id="3200"/>
              <w:bookmarkEnd w:id="3201"/>
            </w:del>
          </w:p>
        </w:tc>
        <w:tc>
          <w:tcPr>
            <w:tcW w:w="1293" w:type="dxa"/>
            <w:gridSpan w:val="2"/>
            <w:tcPrChange w:id="3202" w:author="Ole Vilstrup" w:date="2020-05-25T10:29:00Z">
              <w:tcPr>
                <w:tcW w:w="854" w:type="dxa"/>
              </w:tcPr>
            </w:tcPrChange>
          </w:tcPr>
          <w:p w14:paraId="4F4DC0CB" w14:textId="6D5C8BCA" w:rsidR="008C5E32" w:rsidRPr="00C85415" w:rsidDel="00F44906" w:rsidRDefault="008C5E32">
            <w:pPr>
              <w:pStyle w:val="Overskrift1"/>
              <w:rPr>
                <w:del w:id="3203" w:author="Ole Vilstrup" w:date="2020-12-01T12:12:00Z"/>
                <w:sz w:val="20"/>
                <w:szCs w:val="20"/>
              </w:rPr>
              <w:pPrChange w:id="3204" w:author="Ole Vilstrup" w:date="2020-12-03T11:23:00Z">
                <w:pPr>
                  <w:ind w:left="0"/>
                </w:pPr>
              </w:pPrChange>
            </w:pPr>
            <w:del w:id="3205" w:author="Ole Vilstrup" w:date="2020-12-01T12:12:00Z">
              <w:r w:rsidRPr="00C85415" w:rsidDel="00F44906">
                <w:rPr>
                  <w:sz w:val="20"/>
                  <w:szCs w:val="20"/>
                </w:rPr>
                <w:delText>4C</w:delText>
              </w:r>
              <w:bookmarkStart w:id="3206" w:name="_Toc57717286"/>
              <w:bookmarkStart w:id="3207" w:name="_Toc57718132"/>
              <w:bookmarkStart w:id="3208" w:name="_Toc57887051"/>
              <w:bookmarkStart w:id="3209" w:name="_Toc57887316"/>
              <w:bookmarkStart w:id="3210" w:name="_Toc61429210"/>
              <w:bookmarkEnd w:id="3206"/>
              <w:bookmarkEnd w:id="3207"/>
              <w:bookmarkEnd w:id="3208"/>
              <w:bookmarkEnd w:id="3209"/>
              <w:bookmarkEnd w:id="3210"/>
            </w:del>
          </w:p>
        </w:tc>
        <w:tc>
          <w:tcPr>
            <w:tcW w:w="1168" w:type="dxa"/>
            <w:tcPrChange w:id="3211" w:author="Ole Vilstrup" w:date="2020-05-25T10:29:00Z">
              <w:tcPr>
                <w:tcW w:w="653" w:type="dxa"/>
                <w:gridSpan w:val="2"/>
              </w:tcPr>
            </w:tcPrChange>
          </w:tcPr>
          <w:p w14:paraId="0D585CAC" w14:textId="46933797" w:rsidR="008C5E32" w:rsidRPr="00C85415" w:rsidDel="00F44906" w:rsidRDefault="008C5E32">
            <w:pPr>
              <w:pStyle w:val="Overskrift1"/>
              <w:rPr>
                <w:del w:id="3212" w:author="Ole Vilstrup" w:date="2020-12-01T12:12:00Z"/>
                <w:sz w:val="20"/>
                <w:szCs w:val="20"/>
              </w:rPr>
              <w:pPrChange w:id="3213" w:author="Ole Vilstrup" w:date="2020-12-03T11:23:00Z">
                <w:pPr>
                  <w:ind w:left="0"/>
                </w:pPr>
              </w:pPrChange>
            </w:pPr>
            <w:del w:id="3214" w:author="Ole Vilstrup" w:date="2020-12-01T12:12:00Z">
              <w:r w:rsidRPr="00C85415" w:rsidDel="00F44906">
                <w:rPr>
                  <w:sz w:val="20"/>
                  <w:szCs w:val="20"/>
                </w:rPr>
                <w:delText>1</w:delText>
              </w:r>
              <w:bookmarkStart w:id="3215" w:name="_Toc57717287"/>
              <w:bookmarkStart w:id="3216" w:name="_Toc57718133"/>
              <w:bookmarkStart w:id="3217" w:name="_Toc57887052"/>
              <w:bookmarkStart w:id="3218" w:name="_Toc57887317"/>
              <w:bookmarkStart w:id="3219" w:name="_Toc61429211"/>
              <w:bookmarkEnd w:id="3215"/>
              <w:bookmarkEnd w:id="3216"/>
              <w:bookmarkEnd w:id="3217"/>
              <w:bookmarkEnd w:id="3218"/>
              <w:bookmarkEnd w:id="3219"/>
            </w:del>
          </w:p>
        </w:tc>
        <w:tc>
          <w:tcPr>
            <w:tcW w:w="1675" w:type="dxa"/>
            <w:gridSpan w:val="2"/>
            <w:tcPrChange w:id="3220" w:author="Ole Vilstrup" w:date="2020-05-25T10:29:00Z">
              <w:tcPr>
                <w:tcW w:w="1782" w:type="dxa"/>
                <w:gridSpan w:val="2"/>
              </w:tcPr>
            </w:tcPrChange>
          </w:tcPr>
          <w:p w14:paraId="11E7DE19" w14:textId="628C656E" w:rsidR="008C5E32" w:rsidRPr="00C85415" w:rsidDel="00F44906" w:rsidRDefault="00E4018D">
            <w:pPr>
              <w:pStyle w:val="Overskrift1"/>
              <w:rPr>
                <w:del w:id="3221" w:author="Ole Vilstrup" w:date="2020-12-01T12:12:00Z"/>
                <w:sz w:val="20"/>
                <w:szCs w:val="20"/>
              </w:rPr>
              <w:pPrChange w:id="3222" w:author="Ole Vilstrup" w:date="2020-12-03T11:23:00Z">
                <w:pPr>
                  <w:ind w:left="0"/>
                </w:pPr>
              </w:pPrChange>
            </w:pPr>
            <w:del w:id="3223" w:author="Ole Vilstrup" w:date="2020-12-01T12:12:00Z">
              <w:r w:rsidRPr="00C85415" w:rsidDel="00F44906">
                <w:rPr>
                  <w:sz w:val="20"/>
                  <w:szCs w:val="20"/>
                </w:rPr>
                <w:delText>1</w:delText>
              </w:r>
              <w:r w:rsidR="008C5E32" w:rsidRPr="00C85415" w:rsidDel="00F44906">
                <w:rPr>
                  <w:sz w:val="20"/>
                  <w:szCs w:val="20"/>
                </w:rPr>
                <w:delText>01</w:delText>
              </w:r>
              <w:bookmarkStart w:id="3224" w:name="_Toc57717288"/>
              <w:bookmarkStart w:id="3225" w:name="_Toc57718134"/>
              <w:bookmarkStart w:id="3226" w:name="_Toc57887053"/>
              <w:bookmarkStart w:id="3227" w:name="_Toc57887318"/>
              <w:bookmarkStart w:id="3228" w:name="_Toc61429212"/>
              <w:bookmarkEnd w:id="3224"/>
              <w:bookmarkEnd w:id="3225"/>
              <w:bookmarkEnd w:id="3226"/>
              <w:bookmarkEnd w:id="3227"/>
              <w:bookmarkEnd w:id="3228"/>
            </w:del>
          </w:p>
        </w:tc>
        <w:tc>
          <w:tcPr>
            <w:tcW w:w="2215" w:type="dxa"/>
            <w:gridSpan w:val="2"/>
            <w:tcPrChange w:id="3229" w:author="Ole Vilstrup" w:date="2020-05-25T10:29:00Z">
              <w:tcPr>
                <w:tcW w:w="1891" w:type="dxa"/>
                <w:gridSpan w:val="2"/>
              </w:tcPr>
            </w:tcPrChange>
          </w:tcPr>
          <w:p w14:paraId="07400D9F" w14:textId="33B61BB2" w:rsidR="008C5E32" w:rsidRPr="00C85415" w:rsidDel="00F44906" w:rsidRDefault="008C5E32">
            <w:pPr>
              <w:pStyle w:val="Overskrift1"/>
              <w:rPr>
                <w:del w:id="3230" w:author="Ole Vilstrup" w:date="2020-12-01T12:12:00Z"/>
                <w:sz w:val="20"/>
                <w:szCs w:val="20"/>
              </w:rPr>
              <w:pPrChange w:id="3231" w:author="Ole Vilstrup" w:date="2020-12-03T11:23:00Z">
                <w:pPr>
                  <w:ind w:left="0"/>
                </w:pPr>
              </w:pPrChange>
            </w:pPr>
            <w:del w:id="3232" w:author="Ole Vilstrup" w:date="2020-12-01T12:12:00Z">
              <w:r w:rsidRPr="00C85415" w:rsidDel="00F44906">
                <w:rPr>
                  <w:sz w:val="20"/>
                  <w:szCs w:val="20"/>
                </w:rPr>
                <w:delText>X</w:delText>
              </w:r>
              <w:bookmarkStart w:id="3233" w:name="_Toc57717289"/>
              <w:bookmarkStart w:id="3234" w:name="_Toc57718135"/>
              <w:bookmarkStart w:id="3235" w:name="_Toc57887054"/>
              <w:bookmarkStart w:id="3236" w:name="_Toc57887319"/>
              <w:bookmarkStart w:id="3237" w:name="_Toc61429213"/>
              <w:bookmarkEnd w:id="3233"/>
              <w:bookmarkEnd w:id="3234"/>
              <w:bookmarkEnd w:id="3235"/>
              <w:bookmarkEnd w:id="3236"/>
              <w:bookmarkEnd w:id="3237"/>
            </w:del>
          </w:p>
        </w:tc>
        <w:tc>
          <w:tcPr>
            <w:tcW w:w="1817" w:type="dxa"/>
            <w:gridSpan w:val="2"/>
            <w:tcPrChange w:id="3238" w:author="Ole Vilstrup" w:date="2020-05-25T10:29:00Z">
              <w:tcPr>
                <w:tcW w:w="1752" w:type="dxa"/>
                <w:gridSpan w:val="2"/>
              </w:tcPr>
            </w:tcPrChange>
          </w:tcPr>
          <w:p w14:paraId="3F574A81" w14:textId="03957237" w:rsidR="008C5E32" w:rsidRPr="00C85415" w:rsidDel="00F44906" w:rsidRDefault="00F33B9B">
            <w:pPr>
              <w:pStyle w:val="Overskrift1"/>
              <w:rPr>
                <w:del w:id="3239" w:author="Ole Vilstrup" w:date="2020-12-01T12:12:00Z"/>
                <w:sz w:val="20"/>
                <w:szCs w:val="20"/>
              </w:rPr>
              <w:pPrChange w:id="3240" w:author="Ole Vilstrup" w:date="2020-12-03T11:23:00Z">
                <w:pPr>
                  <w:ind w:left="0"/>
                </w:pPr>
              </w:pPrChange>
            </w:pPr>
            <w:del w:id="3241" w:author="Ole Vilstrup" w:date="2020-12-01T12:12:00Z">
              <w:r w:rsidRPr="00C85415" w:rsidDel="00F44906">
                <w:rPr>
                  <w:sz w:val="20"/>
                  <w:szCs w:val="20"/>
                </w:rPr>
                <w:delText>Opkomst-FOD</w:delText>
              </w:r>
              <w:bookmarkStart w:id="3242" w:name="_Toc57717290"/>
              <w:bookmarkStart w:id="3243" w:name="_Toc57718136"/>
              <w:bookmarkStart w:id="3244" w:name="_Toc57887055"/>
              <w:bookmarkStart w:id="3245" w:name="_Toc57887320"/>
              <w:bookmarkStart w:id="3246" w:name="_Toc61429214"/>
              <w:bookmarkEnd w:id="3242"/>
              <w:bookmarkEnd w:id="3243"/>
              <w:bookmarkEnd w:id="3244"/>
              <w:bookmarkEnd w:id="3245"/>
              <w:bookmarkEnd w:id="3246"/>
            </w:del>
          </w:p>
        </w:tc>
        <w:tc>
          <w:tcPr>
            <w:tcW w:w="2352" w:type="dxa"/>
            <w:gridSpan w:val="2"/>
            <w:tcPrChange w:id="3247" w:author="Ole Vilstrup" w:date="2020-05-25T10:29:00Z">
              <w:tcPr>
                <w:tcW w:w="3354" w:type="dxa"/>
                <w:gridSpan w:val="2"/>
              </w:tcPr>
            </w:tcPrChange>
          </w:tcPr>
          <w:p w14:paraId="12D2041E" w14:textId="6A4E9A4D" w:rsidR="008C5E32" w:rsidRPr="00C85415" w:rsidDel="00F44906" w:rsidRDefault="008C5E32">
            <w:pPr>
              <w:pStyle w:val="Overskrift1"/>
              <w:rPr>
                <w:del w:id="3248" w:author="Ole Vilstrup" w:date="2020-12-01T12:12:00Z"/>
                <w:sz w:val="20"/>
                <w:szCs w:val="20"/>
              </w:rPr>
              <w:pPrChange w:id="3249" w:author="Ole Vilstrup" w:date="2020-12-03T11:23:00Z">
                <w:pPr>
                  <w:ind w:left="0"/>
                </w:pPr>
              </w:pPrChange>
            </w:pPr>
            <w:del w:id="3250" w:author="Ole Vilstrup" w:date="2020-12-01T12:12:00Z">
              <w:r w:rsidRPr="00C85415" w:rsidDel="00F44906">
                <w:rPr>
                  <w:sz w:val="20"/>
                  <w:szCs w:val="20"/>
                </w:rPr>
                <w:delText>100.000.</w:delText>
              </w:r>
              <w:r w:rsidR="006025B8" w:rsidRPr="00C85415" w:rsidDel="00F44906">
                <w:rPr>
                  <w:sz w:val="20"/>
                  <w:szCs w:val="20"/>
                </w:rPr>
                <w:delText>1</w:delText>
              </w:r>
              <w:r w:rsidRPr="00C85415" w:rsidDel="00F44906">
                <w:rPr>
                  <w:sz w:val="20"/>
                  <w:szCs w:val="20"/>
                </w:rPr>
                <w:delText>01</w:delText>
              </w:r>
              <w:bookmarkStart w:id="3251" w:name="_Toc57717291"/>
              <w:bookmarkStart w:id="3252" w:name="_Toc57718137"/>
              <w:bookmarkStart w:id="3253" w:name="_Toc57887056"/>
              <w:bookmarkStart w:id="3254" w:name="_Toc57887321"/>
              <w:bookmarkStart w:id="3255" w:name="_Toc61429215"/>
              <w:bookmarkEnd w:id="3251"/>
              <w:bookmarkEnd w:id="3252"/>
              <w:bookmarkEnd w:id="3253"/>
              <w:bookmarkEnd w:id="3254"/>
              <w:bookmarkEnd w:id="3255"/>
            </w:del>
          </w:p>
        </w:tc>
        <w:bookmarkStart w:id="3256" w:name="_Toc57717292"/>
        <w:bookmarkStart w:id="3257" w:name="_Toc57718138"/>
        <w:bookmarkStart w:id="3258" w:name="_Toc57887057"/>
        <w:bookmarkStart w:id="3259" w:name="_Toc57887322"/>
        <w:bookmarkStart w:id="3260" w:name="_Toc61429216"/>
        <w:bookmarkEnd w:id="3256"/>
        <w:bookmarkEnd w:id="3257"/>
        <w:bookmarkEnd w:id="3258"/>
        <w:bookmarkEnd w:id="3259"/>
        <w:bookmarkEnd w:id="3260"/>
      </w:tr>
      <w:tr w:rsidR="00D473E5" w:rsidRPr="006203F2" w:rsidDel="00F44906" w14:paraId="240F5CD5" w14:textId="69F560CE" w:rsidTr="00F101B4">
        <w:tblPrEx>
          <w:tblW w:w="11849" w:type="dxa"/>
          <w:tblInd w:w="1271" w:type="dxa"/>
          <w:tblPrExChange w:id="3261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3262" w:author="Ole Vilstrup" w:date="2020-12-01T12:12:00Z"/>
        </w:trPr>
        <w:tc>
          <w:tcPr>
            <w:tcW w:w="1329" w:type="dxa"/>
            <w:gridSpan w:val="2"/>
            <w:tcPrChange w:id="3263" w:author="Ole Vilstrup" w:date="2020-05-25T10:29:00Z">
              <w:tcPr>
                <w:tcW w:w="1452" w:type="dxa"/>
                <w:gridSpan w:val="2"/>
              </w:tcPr>
            </w:tcPrChange>
          </w:tcPr>
          <w:p w14:paraId="58430D7A" w14:textId="2D97C930" w:rsidR="008C5E32" w:rsidRPr="00C85415" w:rsidDel="00F44906" w:rsidRDefault="009003C0">
            <w:pPr>
              <w:pStyle w:val="Overskrift1"/>
              <w:rPr>
                <w:del w:id="3264" w:author="Ole Vilstrup" w:date="2020-12-01T12:12:00Z"/>
                <w:sz w:val="20"/>
                <w:szCs w:val="20"/>
              </w:rPr>
              <w:pPrChange w:id="3265" w:author="Ole Vilstrup" w:date="2020-12-03T11:23:00Z">
                <w:pPr>
                  <w:ind w:left="0"/>
                </w:pPr>
              </w:pPrChange>
            </w:pPr>
            <w:del w:id="3266" w:author="Ole Vilstrup" w:date="2020-12-01T12:12:00Z">
              <w:r w:rsidRPr="00C15F59" w:rsidDel="00F44906">
                <w:rPr>
                  <w:sz w:val="20"/>
                  <w:szCs w:val="20"/>
                </w:rPr>
                <w:delText>SDN</w:delText>
              </w:r>
              <w:r w:rsidR="00831FC9" w:rsidRPr="00C85415" w:rsidDel="00F44906">
                <w:rPr>
                  <w:sz w:val="20"/>
                  <w:szCs w:val="20"/>
                </w:rPr>
                <w:delText>-</w:delText>
              </w:r>
              <w:r w:rsidR="0062413A" w:rsidRPr="00C85415" w:rsidDel="00F44906">
                <w:rPr>
                  <w:sz w:val="20"/>
                  <w:szCs w:val="20"/>
                </w:rPr>
                <w:delText>SDN-</w:delText>
              </w:r>
            </w:del>
            <w:del w:id="3267" w:author="Ole Vilstrup" w:date="2020-05-25T10:28:00Z">
              <w:r w:rsidR="00831FC9" w:rsidRPr="00C85415" w:rsidDel="00E823B9">
                <w:rPr>
                  <w:sz w:val="20"/>
                  <w:szCs w:val="20"/>
                </w:rPr>
                <w:delText>1</w:delText>
              </w:r>
            </w:del>
            <w:bookmarkStart w:id="3268" w:name="_Toc57717293"/>
            <w:bookmarkStart w:id="3269" w:name="_Toc57718139"/>
            <w:bookmarkStart w:id="3270" w:name="_Toc57887058"/>
            <w:bookmarkStart w:id="3271" w:name="_Toc57887323"/>
            <w:bookmarkStart w:id="3272" w:name="_Toc61429217"/>
            <w:bookmarkEnd w:id="3268"/>
            <w:bookmarkEnd w:id="3269"/>
            <w:bookmarkEnd w:id="3270"/>
            <w:bookmarkEnd w:id="3271"/>
            <w:bookmarkEnd w:id="3272"/>
          </w:p>
        </w:tc>
        <w:tc>
          <w:tcPr>
            <w:tcW w:w="1293" w:type="dxa"/>
            <w:gridSpan w:val="2"/>
            <w:tcPrChange w:id="3273" w:author="Ole Vilstrup" w:date="2020-05-25T10:29:00Z">
              <w:tcPr>
                <w:tcW w:w="854" w:type="dxa"/>
              </w:tcPr>
            </w:tcPrChange>
          </w:tcPr>
          <w:p w14:paraId="103B1E48" w14:textId="7F42D23E" w:rsidR="008C5E32" w:rsidRPr="00C85415" w:rsidDel="00F44906" w:rsidRDefault="00831FC9">
            <w:pPr>
              <w:pStyle w:val="Overskrift1"/>
              <w:rPr>
                <w:del w:id="3274" w:author="Ole Vilstrup" w:date="2020-12-01T12:12:00Z"/>
                <w:sz w:val="20"/>
                <w:szCs w:val="20"/>
              </w:rPr>
              <w:pPrChange w:id="3275" w:author="Ole Vilstrup" w:date="2020-12-03T11:23:00Z">
                <w:pPr>
                  <w:ind w:left="0"/>
                </w:pPr>
              </w:pPrChange>
            </w:pPr>
            <w:del w:id="3276" w:author="Ole Vilstrup" w:date="2020-12-01T12:12:00Z">
              <w:r w:rsidRPr="00C85415" w:rsidDel="00F44906">
                <w:rPr>
                  <w:sz w:val="20"/>
                  <w:szCs w:val="20"/>
                </w:rPr>
                <w:delText>4</w:delText>
              </w:r>
              <w:r w:rsidR="00CB4BCD" w:rsidRPr="00C85415" w:rsidDel="00F44906">
                <w:rPr>
                  <w:sz w:val="20"/>
                  <w:szCs w:val="20"/>
                </w:rPr>
                <w:delText>C</w:delText>
              </w:r>
              <w:bookmarkStart w:id="3277" w:name="_Toc57717294"/>
              <w:bookmarkStart w:id="3278" w:name="_Toc57718140"/>
              <w:bookmarkStart w:id="3279" w:name="_Toc57887059"/>
              <w:bookmarkStart w:id="3280" w:name="_Toc57887324"/>
              <w:bookmarkStart w:id="3281" w:name="_Toc61429218"/>
              <w:bookmarkEnd w:id="3277"/>
              <w:bookmarkEnd w:id="3278"/>
              <w:bookmarkEnd w:id="3279"/>
              <w:bookmarkEnd w:id="3280"/>
              <w:bookmarkEnd w:id="3281"/>
            </w:del>
          </w:p>
        </w:tc>
        <w:tc>
          <w:tcPr>
            <w:tcW w:w="1168" w:type="dxa"/>
            <w:tcPrChange w:id="3282" w:author="Ole Vilstrup" w:date="2020-05-25T10:29:00Z">
              <w:tcPr>
                <w:tcW w:w="653" w:type="dxa"/>
                <w:gridSpan w:val="2"/>
              </w:tcPr>
            </w:tcPrChange>
          </w:tcPr>
          <w:p w14:paraId="4F2F1092" w14:textId="2CA7F8CF" w:rsidR="008C5E32" w:rsidRPr="00C85415" w:rsidDel="00F44906" w:rsidRDefault="00295AF9">
            <w:pPr>
              <w:pStyle w:val="Overskrift1"/>
              <w:rPr>
                <w:del w:id="3283" w:author="Ole Vilstrup" w:date="2020-12-01T12:12:00Z"/>
                <w:sz w:val="20"/>
                <w:szCs w:val="20"/>
              </w:rPr>
              <w:pPrChange w:id="3284" w:author="Ole Vilstrup" w:date="2020-12-03T11:23:00Z">
                <w:pPr>
                  <w:ind w:left="0"/>
                </w:pPr>
              </w:pPrChange>
            </w:pPr>
            <w:del w:id="3285" w:author="Ole Vilstrup" w:date="2020-12-01T12:12:00Z">
              <w:r w:rsidRPr="00C85415" w:rsidDel="00F44906">
                <w:rPr>
                  <w:sz w:val="20"/>
                  <w:szCs w:val="20"/>
                </w:rPr>
                <w:delText>1</w:delText>
              </w:r>
              <w:bookmarkStart w:id="3286" w:name="_Toc57717295"/>
              <w:bookmarkStart w:id="3287" w:name="_Toc57718141"/>
              <w:bookmarkStart w:id="3288" w:name="_Toc57887060"/>
              <w:bookmarkStart w:id="3289" w:name="_Toc57887325"/>
              <w:bookmarkStart w:id="3290" w:name="_Toc61429219"/>
              <w:bookmarkEnd w:id="3286"/>
              <w:bookmarkEnd w:id="3287"/>
              <w:bookmarkEnd w:id="3288"/>
              <w:bookmarkEnd w:id="3289"/>
              <w:bookmarkEnd w:id="3290"/>
            </w:del>
          </w:p>
        </w:tc>
        <w:tc>
          <w:tcPr>
            <w:tcW w:w="1675" w:type="dxa"/>
            <w:gridSpan w:val="2"/>
            <w:tcPrChange w:id="3291" w:author="Ole Vilstrup" w:date="2020-05-25T10:29:00Z">
              <w:tcPr>
                <w:tcW w:w="1782" w:type="dxa"/>
                <w:gridSpan w:val="2"/>
              </w:tcPr>
            </w:tcPrChange>
          </w:tcPr>
          <w:p w14:paraId="5B9B8D0D" w14:textId="60985DED" w:rsidR="008C5E32" w:rsidRPr="00C85415" w:rsidDel="00F44906" w:rsidRDefault="009601F6">
            <w:pPr>
              <w:pStyle w:val="Overskrift1"/>
              <w:rPr>
                <w:del w:id="3292" w:author="Ole Vilstrup" w:date="2020-12-01T12:12:00Z"/>
                <w:sz w:val="20"/>
                <w:szCs w:val="20"/>
              </w:rPr>
              <w:pPrChange w:id="3293" w:author="Ole Vilstrup" w:date="2020-12-03T11:23:00Z">
                <w:pPr>
                  <w:ind w:left="0"/>
                </w:pPr>
              </w:pPrChange>
            </w:pPr>
            <w:del w:id="3294" w:author="Ole Vilstrup" w:date="2020-12-01T12:12:00Z">
              <w:r w:rsidRPr="00C85415" w:rsidDel="00F44906">
                <w:rPr>
                  <w:sz w:val="20"/>
                  <w:szCs w:val="20"/>
                </w:rPr>
                <w:delText>2</w:delText>
              </w:r>
              <w:r w:rsidR="009003C0" w:rsidRPr="00C85415" w:rsidDel="00F44906">
                <w:rPr>
                  <w:sz w:val="20"/>
                  <w:szCs w:val="20"/>
                </w:rPr>
                <w:delText>0</w:delText>
              </w:r>
              <w:r w:rsidRPr="00C85415" w:rsidDel="00F44906">
                <w:rPr>
                  <w:sz w:val="20"/>
                  <w:szCs w:val="20"/>
                </w:rPr>
                <w:delText>2</w:delText>
              </w:r>
              <w:bookmarkStart w:id="3295" w:name="_Toc57717296"/>
              <w:bookmarkStart w:id="3296" w:name="_Toc57718142"/>
              <w:bookmarkStart w:id="3297" w:name="_Toc57887061"/>
              <w:bookmarkStart w:id="3298" w:name="_Toc57887326"/>
              <w:bookmarkStart w:id="3299" w:name="_Toc61429220"/>
              <w:bookmarkEnd w:id="3295"/>
              <w:bookmarkEnd w:id="3296"/>
              <w:bookmarkEnd w:id="3297"/>
              <w:bookmarkEnd w:id="3298"/>
              <w:bookmarkEnd w:id="3299"/>
            </w:del>
          </w:p>
        </w:tc>
        <w:tc>
          <w:tcPr>
            <w:tcW w:w="2215" w:type="dxa"/>
            <w:gridSpan w:val="2"/>
            <w:tcPrChange w:id="3300" w:author="Ole Vilstrup" w:date="2020-05-25T10:29:00Z">
              <w:tcPr>
                <w:tcW w:w="1891" w:type="dxa"/>
                <w:gridSpan w:val="2"/>
              </w:tcPr>
            </w:tcPrChange>
          </w:tcPr>
          <w:p w14:paraId="797F07A8" w14:textId="653304CF" w:rsidR="008C5E32" w:rsidRPr="00C85415" w:rsidDel="00F44906" w:rsidRDefault="00831FC9">
            <w:pPr>
              <w:pStyle w:val="Overskrift1"/>
              <w:rPr>
                <w:del w:id="3301" w:author="Ole Vilstrup" w:date="2020-12-01T12:12:00Z"/>
                <w:sz w:val="20"/>
                <w:szCs w:val="20"/>
              </w:rPr>
              <w:pPrChange w:id="3302" w:author="Ole Vilstrup" w:date="2020-12-03T11:23:00Z">
                <w:pPr>
                  <w:ind w:left="0"/>
                </w:pPr>
              </w:pPrChange>
            </w:pPr>
            <w:del w:id="3303" w:author="Ole Vilstrup" w:date="2020-12-01T12:12:00Z">
              <w:r w:rsidRPr="00C85415" w:rsidDel="00F44906">
                <w:rPr>
                  <w:sz w:val="20"/>
                  <w:szCs w:val="20"/>
                </w:rPr>
                <w:delText>X</w:delText>
              </w:r>
              <w:bookmarkStart w:id="3304" w:name="_Toc57717297"/>
              <w:bookmarkStart w:id="3305" w:name="_Toc57718143"/>
              <w:bookmarkStart w:id="3306" w:name="_Toc57887062"/>
              <w:bookmarkStart w:id="3307" w:name="_Toc57887327"/>
              <w:bookmarkStart w:id="3308" w:name="_Toc61429221"/>
              <w:bookmarkEnd w:id="3304"/>
              <w:bookmarkEnd w:id="3305"/>
              <w:bookmarkEnd w:id="3306"/>
              <w:bookmarkEnd w:id="3307"/>
              <w:bookmarkEnd w:id="3308"/>
            </w:del>
          </w:p>
        </w:tc>
        <w:tc>
          <w:tcPr>
            <w:tcW w:w="1817" w:type="dxa"/>
            <w:gridSpan w:val="2"/>
            <w:tcPrChange w:id="3309" w:author="Ole Vilstrup" w:date="2020-05-25T10:29:00Z">
              <w:tcPr>
                <w:tcW w:w="1752" w:type="dxa"/>
                <w:gridSpan w:val="2"/>
              </w:tcPr>
            </w:tcPrChange>
          </w:tcPr>
          <w:p w14:paraId="1955B35E" w14:textId="1A7EBCC3" w:rsidR="008C5E32" w:rsidRPr="00C85415" w:rsidDel="00F44906" w:rsidRDefault="00FA5476">
            <w:pPr>
              <w:pStyle w:val="Overskrift1"/>
              <w:rPr>
                <w:del w:id="3310" w:author="Ole Vilstrup" w:date="2020-12-01T12:12:00Z"/>
                <w:sz w:val="20"/>
                <w:szCs w:val="20"/>
              </w:rPr>
              <w:pPrChange w:id="3311" w:author="Ole Vilstrup" w:date="2020-12-03T11:23:00Z">
                <w:pPr>
                  <w:ind w:left="0"/>
                </w:pPr>
              </w:pPrChange>
            </w:pPr>
            <w:del w:id="3312" w:author="Ole Vilstrup" w:date="2020-12-01T12:12:00Z">
              <w:r w:rsidRPr="00C85415" w:rsidDel="00F44906">
                <w:rPr>
                  <w:sz w:val="20"/>
                  <w:szCs w:val="20"/>
                </w:rPr>
                <w:delText>Opkomst-SDN</w:delText>
              </w:r>
              <w:bookmarkStart w:id="3313" w:name="_Toc57717298"/>
              <w:bookmarkStart w:id="3314" w:name="_Toc57718144"/>
              <w:bookmarkStart w:id="3315" w:name="_Toc57887063"/>
              <w:bookmarkStart w:id="3316" w:name="_Toc57887328"/>
              <w:bookmarkStart w:id="3317" w:name="_Toc61429222"/>
              <w:bookmarkEnd w:id="3313"/>
              <w:bookmarkEnd w:id="3314"/>
              <w:bookmarkEnd w:id="3315"/>
              <w:bookmarkEnd w:id="3316"/>
              <w:bookmarkEnd w:id="3317"/>
            </w:del>
          </w:p>
        </w:tc>
        <w:tc>
          <w:tcPr>
            <w:tcW w:w="2352" w:type="dxa"/>
            <w:gridSpan w:val="2"/>
            <w:tcPrChange w:id="3318" w:author="Ole Vilstrup" w:date="2020-05-25T10:29:00Z">
              <w:tcPr>
                <w:tcW w:w="3354" w:type="dxa"/>
                <w:gridSpan w:val="2"/>
              </w:tcPr>
            </w:tcPrChange>
          </w:tcPr>
          <w:p w14:paraId="07CED007" w14:textId="0E4436C2" w:rsidR="008C5E32" w:rsidRPr="00C85415" w:rsidDel="00F44906" w:rsidRDefault="002636F8">
            <w:pPr>
              <w:pStyle w:val="Overskrift1"/>
              <w:rPr>
                <w:del w:id="3319" w:author="Ole Vilstrup" w:date="2020-12-01T12:12:00Z"/>
                <w:sz w:val="20"/>
                <w:szCs w:val="20"/>
              </w:rPr>
              <w:pPrChange w:id="3320" w:author="Ole Vilstrup" w:date="2020-12-03T11:23:00Z">
                <w:pPr>
                  <w:ind w:left="0"/>
                </w:pPr>
              </w:pPrChange>
            </w:pPr>
            <w:del w:id="3321" w:author="Ole Vilstrup" w:date="2020-12-01T12:12:00Z">
              <w:r w:rsidRPr="00C85415" w:rsidDel="00F44906">
                <w:rPr>
                  <w:sz w:val="20"/>
                  <w:szCs w:val="20"/>
                </w:rPr>
                <w:delText>1</w:delText>
              </w:r>
              <w:r w:rsidR="00792602" w:rsidRPr="00C85415" w:rsidDel="00F44906">
                <w:rPr>
                  <w:sz w:val="20"/>
                  <w:szCs w:val="20"/>
                </w:rPr>
                <w:delText>00.000.</w:delText>
              </w:r>
              <w:r w:rsidR="009601F6" w:rsidRPr="00C85415" w:rsidDel="00F44906">
                <w:rPr>
                  <w:sz w:val="20"/>
                  <w:szCs w:val="20"/>
                </w:rPr>
                <w:delText>2</w:delText>
              </w:r>
              <w:r w:rsidR="00792602" w:rsidRPr="00C85415" w:rsidDel="00F44906">
                <w:rPr>
                  <w:sz w:val="20"/>
                  <w:szCs w:val="20"/>
                </w:rPr>
                <w:delText>0</w:delText>
              </w:r>
              <w:r w:rsidR="009601F6" w:rsidRPr="00C85415" w:rsidDel="00F44906">
                <w:rPr>
                  <w:sz w:val="20"/>
                  <w:szCs w:val="20"/>
                </w:rPr>
                <w:delText>2</w:delText>
              </w:r>
              <w:bookmarkStart w:id="3322" w:name="_Toc57717299"/>
              <w:bookmarkStart w:id="3323" w:name="_Toc57718145"/>
              <w:bookmarkStart w:id="3324" w:name="_Toc57887064"/>
              <w:bookmarkStart w:id="3325" w:name="_Toc57887329"/>
              <w:bookmarkStart w:id="3326" w:name="_Toc61429223"/>
              <w:bookmarkEnd w:id="3322"/>
              <w:bookmarkEnd w:id="3323"/>
              <w:bookmarkEnd w:id="3324"/>
              <w:bookmarkEnd w:id="3325"/>
              <w:bookmarkEnd w:id="3326"/>
            </w:del>
          </w:p>
        </w:tc>
        <w:bookmarkStart w:id="3327" w:name="_Toc57717300"/>
        <w:bookmarkStart w:id="3328" w:name="_Toc57718146"/>
        <w:bookmarkStart w:id="3329" w:name="_Toc57887065"/>
        <w:bookmarkStart w:id="3330" w:name="_Toc57887330"/>
        <w:bookmarkStart w:id="3331" w:name="_Toc61429224"/>
        <w:bookmarkEnd w:id="3327"/>
        <w:bookmarkEnd w:id="3328"/>
        <w:bookmarkEnd w:id="3329"/>
        <w:bookmarkEnd w:id="3330"/>
        <w:bookmarkEnd w:id="3331"/>
      </w:tr>
      <w:tr w:rsidR="00101852" w:rsidRPr="006203F2" w:rsidDel="00F44906" w14:paraId="7A78A5FD" w14:textId="778C7C1B" w:rsidTr="00F101B4">
        <w:tblPrEx>
          <w:tblW w:w="11849" w:type="dxa"/>
          <w:tblInd w:w="1271" w:type="dxa"/>
          <w:tblPrExChange w:id="3332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3333" w:author="Ole Vilstrup" w:date="2020-12-01T12:12:00Z"/>
        </w:trPr>
        <w:tc>
          <w:tcPr>
            <w:tcW w:w="1329" w:type="dxa"/>
            <w:gridSpan w:val="2"/>
            <w:tcPrChange w:id="3334" w:author="Ole Vilstrup" w:date="2020-05-25T10:29:00Z">
              <w:tcPr>
                <w:tcW w:w="1452" w:type="dxa"/>
                <w:gridSpan w:val="2"/>
              </w:tcPr>
            </w:tcPrChange>
          </w:tcPr>
          <w:p w14:paraId="4CCABDFE" w14:textId="058F9EBF" w:rsidR="00101852" w:rsidRPr="00C15F59" w:rsidDel="00F44906" w:rsidRDefault="00101852">
            <w:pPr>
              <w:pStyle w:val="Overskrift1"/>
              <w:rPr>
                <w:del w:id="3335" w:author="Ole Vilstrup" w:date="2020-12-01T12:12:00Z"/>
                <w:sz w:val="20"/>
                <w:szCs w:val="20"/>
              </w:rPr>
              <w:pPrChange w:id="3336" w:author="Ole Vilstrup" w:date="2020-12-03T11:23:00Z">
                <w:pPr>
                  <w:ind w:left="0"/>
                </w:pPr>
              </w:pPrChange>
            </w:pPr>
            <w:bookmarkStart w:id="3337" w:name="_Toc57717301"/>
            <w:bookmarkStart w:id="3338" w:name="_Toc57718147"/>
            <w:bookmarkStart w:id="3339" w:name="_Toc57887066"/>
            <w:bookmarkStart w:id="3340" w:name="_Toc57887331"/>
            <w:bookmarkStart w:id="3341" w:name="_Toc61429225"/>
            <w:bookmarkEnd w:id="3337"/>
            <w:bookmarkEnd w:id="3338"/>
            <w:bookmarkEnd w:id="3339"/>
            <w:bookmarkEnd w:id="3340"/>
            <w:bookmarkEnd w:id="3341"/>
          </w:p>
        </w:tc>
        <w:tc>
          <w:tcPr>
            <w:tcW w:w="1293" w:type="dxa"/>
            <w:gridSpan w:val="2"/>
            <w:tcPrChange w:id="3342" w:author="Ole Vilstrup" w:date="2020-05-25T10:29:00Z">
              <w:tcPr>
                <w:tcW w:w="854" w:type="dxa"/>
              </w:tcPr>
            </w:tcPrChange>
          </w:tcPr>
          <w:p w14:paraId="18E7960A" w14:textId="71C9CC0B" w:rsidR="00101852" w:rsidRPr="006203F2" w:rsidDel="00F44906" w:rsidRDefault="00101852">
            <w:pPr>
              <w:pStyle w:val="Overskrift1"/>
              <w:rPr>
                <w:del w:id="3343" w:author="Ole Vilstrup" w:date="2020-12-01T12:12:00Z"/>
                <w:sz w:val="20"/>
                <w:szCs w:val="20"/>
              </w:rPr>
              <w:pPrChange w:id="3344" w:author="Ole Vilstrup" w:date="2020-12-03T11:23:00Z">
                <w:pPr>
                  <w:ind w:left="0"/>
                </w:pPr>
              </w:pPrChange>
            </w:pPr>
            <w:bookmarkStart w:id="3345" w:name="_Toc57717302"/>
            <w:bookmarkStart w:id="3346" w:name="_Toc57718148"/>
            <w:bookmarkStart w:id="3347" w:name="_Toc57887067"/>
            <w:bookmarkStart w:id="3348" w:name="_Toc57887332"/>
            <w:bookmarkStart w:id="3349" w:name="_Toc61429226"/>
            <w:bookmarkEnd w:id="3345"/>
            <w:bookmarkEnd w:id="3346"/>
            <w:bookmarkEnd w:id="3347"/>
            <w:bookmarkEnd w:id="3348"/>
            <w:bookmarkEnd w:id="3349"/>
          </w:p>
        </w:tc>
        <w:tc>
          <w:tcPr>
            <w:tcW w:w="1168" w:type="dxa"/>
            <w:tcPrChange w:id="3350" w:author="Ole Vilstrup" w:date="2020-05-25T10:29:00Z">
              <w:tcPr>
                <w:tcW w:w="653" w:type="dxa"/>
                <w:gridSpan w:val="2"/>
              </w:tcPr>
            </w:tcPrChange>
          </w:tcPr>
          <w:p w14:paraId="0773AC2B" w14:textId="65A5A6D9" w:rsidR="00101852" w:rsidRPr="006203F2" w:rsidDel="00F44906" w:rsidRDefault="00101852">
            <w:pPr>
              <w:pStyle w:val="Overskrift1"/>
              <w:rPr>
                <w:del w:id="3351" w:author="Ole Vilstrup" w:date="2020-12-01T12:12:00Z"/>
                <w:sz w:val="20"/>
                <w:szCs w:val="20"/>
              </w:rPr>
              <w:pPrChange w:id="3352" w:author="Ole Vilstrup" w:date="2020-12-03T11:23:00Z">
                <w:pPr>
                  <w:ind w:left="0"/>
                </w:pPr>
              </w:pPrChange>
            </w:pPr>
            <w:bookmarkStart w:id="3353" w:name="_Toc57717303"/>
            <w:bookmarkStart w:id="3354" w:name="_Toc57718149"/>
            <w:bookmarkStart w:id="3355" w:name="_Toc57887068"/>
            <w:bookmarkStart w:id="3356" w:name="_Toc57887333"/>
            <w:bookmarkStart w:id="3357" w:name="_Toc61429227"/>
            <w:bookmarkEnd w:id="3353"/>
            <w:bookmarkEnd w:id="3354"/>
            <w:bookmarkEnd w:id="3355"/>
            <w:bookmarkEnd w:id="3356"/>
            <w:bookmarkEnd w:id="3357"/>
          </w:p>
        </w:tc>
        <w:tc>
          <w:tcPr>
            <w:tcW w:w="1675" w:type="dxa"/>
            <w:gridSpan w:val="2"/>
            <w:tcPrChange w:id="3358" w:author="Ole Vilstrup" w:date="2020-05-25T10:29:00Z">
              <w:tcPr>
                <w:tcW w:w="1782" w:type="dxa"/>
                <w:gridSpan w:val="2"/>
              </w:tcPr>
            </w:tcPrChange>
          </w:tcPr>
          <w:p w14:paraId="7BA09960" w14:textId="1EFEBF8E" w:rsidR="00101852" w:rsidRPr="006203F2" w:rsidDel="00F44906" w:rsidRDefault="00101852">
            <w:pPr>
              <w:pStyle w:val="Overskrift1"/>
              <w:rPr>
                <w:del w:id="3359" w:author="Ole Vilstrup" w:date="2020-12-01T12:12:00Z"/>
                <w:sz w:val="20"/>
                <w:szCs w:val="20"/>
              </w:rPr>
              <w:pPrChange w:id="3360" w:author="Ole Vilstrup" w:date="2020-12-03T11:23:00Z">
                <w:pPr>
                  <w:ind w:left="0"/>
                </w:pPr>
              </w:pPrChange>
            </w:pPr>
            <w:bookmarkStart w:id="3361" w:name="_Toc57717304"/>
            <w:bookmarkStart w:id="3362" w:name="_Toc57718150"/>
            <w:bookmarkStart w:id="3363" w:name="_Toc57887069"/>
            <w:bookmarkStart w:id="3364" w:name="_Toc57887334"/>
            <w:bookmarkStart w:id="3365" w:name="_Toc61429228"/>
            <w:bookmarkEnd w:id="3361"/>
            <w:bookmarkEnd w:id="3362"/>
            <w:bookmarkEnd w:id="3363"/>
            <w:bookmarkEnd w:id="3364"/>
            <w:bookmarkEnd w:id="3365"/>
          </w:p>
        </w:tc>
        <w:tc>
          <w:tcPr>
            <w:tcW w:w="2215" w:type="dxa"/>
            <w:gridSpan w:val="2"/>
            <w:tcPrChange w:id="3366" w:author="Ole Vilstrup" w:date="2020-05-25T10:29:00Z">
              <w:tcPr>
                <w:tcW w:w="1891" w:type="dxa"/>
                <w:gridSpan w:val="2"/>
              </w:tcPr>
            </w:tcPrChange>
          </w:tcPr>
          <w:p w14:paraId="5B28FB13" w14:textId="2E077391" w:rsidR="00101852" w:rsidRPr="006203F2" w:rsidDel="00F44906" w:rsidRDefault="00101852">
            <w:pPr>
              <w:pStyle w:val="Overskrift1"/>
              <w:rPr>
                <w:del w:id="3367" w:author="Ole Vilstrup" w:date="2020-12-01T12:12:00Z"/>
                <w:sz w:val="20"/>
                <w:szCs w:val="20"/>
              </w:rPr>
              <w:pPrChange w:id="3368" w:author="Ole Vilstrup" w:date="2020-12-03T11:23:00Z">
                <w:pPr>
                  <w:ind w:left="0"/>
                </w:pPr>
              </w:pPrChange>
            </w:pPr>
            <w:bookmarkStart w:id="3369" w:name="_Toc57717305"/>
            <w:bookmarkStart w:id="3370" w:name="_Toc57718151"/>
            <w:bookmarkStart w:id="3371" w:name="_Toc57887070"/>
            <w:bookmarkStart w:id="3372" w:name="_Toc57887335"/>
            <w:bookmarkStart w:id="3373" w:name="_Toc61429229"/>
            <w:bookmarkEnd w:id="3369"/>
            <w:bookmarkEnd w:id="3370"/>
            <w:bookmarkEnd w:id="3371"/>
            <w:bookmarkEnd w:id="3372"/>
            <w:bookmarkEnd w:id="3373"/>
          </w:p>
        </w:tc>
        <w:tc>
          <w:tcPr>
            <w:tcW w:w="1817" w:type="dxa"/>
            <w:gridSpan w:val="2"/>
            <w:tcPrChange w:id="3374" w:author="Ole Vilstrup" w:date="2020-05-25T10:29:00Z">
              <w:tcPr>
                <w:tcW w:w="1752" w:type="dxa"/>
                <w:gridSpan w:val="2"/>
              </w:tcPr>
            </w:tcPrChange>
          </w:tcPr>
          <w:p w14:paraId="4E34E3D7" w14:textId="6EE9585E" w:rsidR="00101852" w:rsidRPr="006203F2" w:rsidDel="00F44906" w:rsidRDefault="00101852">
            <w:pPr>
              <w:pStyle w:val="Overskrift1"/>
              <w:rPr>
                <w:del w:id="3375" w:author="Ole Vilstrup" w:date="2020-12-01T12:12:00Z"/>
                <w:sz w:val="20"/>
                <w:szCs w:val="20"/>
              </w:rPr>
              <w:pPrChange w:id="3376" w:author="Ole Vilstrup" w:date="2020-12-03T11:23:00Z">
                <w:pPr>
                  <w:ind w:left="0"/>
                </w:pPr>
              </w:pPrChange>
            </w:pPr>
            <w:bookmarkStart w:id="3377" w:name="_Toc57717306"/>
            <w:bookmarkStart w:id="3378" w:name="_Toc57718152"/>
            <w:bookmarkStart w:id="3379" w:name="_Toc57887071"/>
            <w:bookmarkStart w:id="3380" w:name="_Toc57887336"/>
            <w:bookmarkStart w:id="3381" w:name="_Toc61429230"/>
            <w:bookmarkEnd w:id="3377"/>
            <w:bookmarkEnd w:id="3378"/>
            <w:bookmarkEnd w:id="3379"/>
            <w:bookmarkEnd w:id="3380"/>
            <w:bookmarkEnd w:id="3381"/>
          </w:p>
        </w:tc>
        <w:tc>
          <w:tcPr>
            <w:tcW w:w="2352" w:type="dxa"/>
            <w:gridSpan w:val="2"/>
            <w:tcPrChange w:id="3382" w:author="Ole Vilstrup" w:date="2020-05-25T10:29:00Z">
              <w:tcPr>
                <w:tcW w:w="3354" w:type="dxa"/>
                <w:gridSpan w:val="2"/>
              </w:tcPr>
            </w:tcPrChange>
          </w:tcPr>
          <w:p w14:paraId="5E158413" w14:textId="08EFEE0F" w:rsidR="00101852" w:rsidRPr="006203F2" w:rsidDel="00F44906" w:rsidRDefault="00101852">
            <w:pPr>
              <w:pStyle w:val="Overskrift1"/>
              <w:rPr>
                <w:del w:id="3383" w:author="Ole Vilstrup" w:date="2020-12-01T12:12:00Z"/>
                <w:sz w:val="20"/>
                <w:szCs w:val="20"/>
              </w:rPr>
              <w:pPrChange w:id="3384" w:author="Ole Vilstrup" w:date="2020-12-03T11:23:00Z">
                <w:pPr>
                  <w:ind w:left="0"/>
                </w:pPr>
              </w:pPrChange>
            </w:pPr>
            <w:bookmarkStart w:id="3385" w:name="_Toc57717307"/>
            <w:bookmarkStart w:id="3386" w:name="_Toc57718153"/>
            <w:bookmarkStart w:id="3387" w:name="_Toc57887072"/>
            <w:bookmarkStart w:id="3388" w:name="_Toc57887337"/>
            <w:bookmarkStart w:id="3389" w:name="_Toc61429231"/>
            <w:bookmarkEnd w:id="3385"/>
            <w:bookmarkEnd w:id="3386"/>
            <w:bookmarkEnd w:id="3387"/>
            <w:bookmarkEnd w:id="3388"/>
            <w:bookmarkEnd w:id="3389"/>
          </w:p>
        </w:tc>
        <w:bookmarkStart w:id="3390" w:name="_Toc57717308"/>
        <w:bookmarkStart w:id="3391" w:name="_Toc57718154"/>
        <w:bookmarkStart w:id="3392" w:name="_Toc57887073"/>
        <w:bookmarkStart w:id="3393" w:name="_Toc57887338"/>
        <w:bookmarkStart w:id="3394" w:name="_Toc61429232"/>
        <w:bookmarkEnd w:id="3390"/>
        <w:bookmarkEnd w:id="3391"/>
        <w:bookmarkEnd w:id="3392"/>
        <w:bookmarkEnd w:id="3393"/>
        <w:bookmarkEnd w:id="3394"/>
      </w:tr>
      <w:tr w:rsidR="00D473E5" w:rsidRPr="006203F2" w:rsidDel="002613DA" w14:paraId="0174F4CC" w14:textId="6F2F8D78" w:rsidTr="00F101B4">
        <w:tblPrEx>
          <w:tblW w:w="11849" w:type="dxa"/>
          <w:tblInd w:w="1271" w:type="dxa"/>
          <w:tblPrExChange w:id="3395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3396" w:author="Ole Vilstrup" w:date="2020-05-25T10:43:00Z"/>
        </w:trPr>
        <w:tc>
          <w:tcPr>
            <w:tcW w:w="1329" w:type="dxa"/>
            <w:gridSpan w:val="2"/>
            <w:tcPrChange w:id="3397" w:author="Ole Vilstrup" w:date="2020-05-25T10:29:00Z">
              <w:tcPr>
                <w:tcW w:w="1452" w:type="dxa"/>
                <w:gridSpan w:val="2"/>
              </w:tcPr>
            </w:tcPrChange>
          </w:tcPr>
          <w:p w14:paraId="3D84B9F1" w14:textId="53AE40A7" w:rsidR="00792602" w:rsidRPr="00C85415" w:rsidDel="002613DA" w:rsidRDefault="00792602">
            <w:pPr>
              <w:pStyle w:val="Overskrift1"/>
              <w:rPr>
                <w:del w:id="3398" w:author="Ole Vilstrup" w:date="2020-05-25T10:43:00Z"/>
                <w:sz w:val="20"/>
                <w:szCs w:val="20"/>
              </w:rPr>
              <w:pPrChange w:id="3399" w:author="Ole Vilstrup" w:date="2020-12-03T11:23:00Z">
                <w:pPr>
                  <w:ind w:left="0"/>
                </w:pPr>
              </w:pPrChange>
            </w:pPr>
            <w:del w:id="3400" w:author="Ole Vilstrup" w:date="2020-05-25T10:42:00Z">
              <w:r w:rsidRPr="00C15F59" w:rsidDel="006C19BA">
                <w:rPr>
                  <w:sz w:val="20"/>
                  <w:szCs w:val="20"/>
                </w:rPr>
                <w:delText>SDN-</w:delText>
              </w:r>
              <w:r w:rsidR="00BE4258" w:rsidRPr="00C85415" w:rsidDel="006C19BA">
                <w:rPr>
                  <w:sz w:val="20"/>
                  <w:szCs w:val="20"/>
                </w:rPr>
                <w:delText>FOD-</w:delText>
              </w:r>
            </w:del>
            <w:del w:id="3401" w:author="Ole Vilstrup" w:date="2020-05-25T10:28:00Z">
              <w:r w:rsidRPr="00C85415" w:rsidDel="00E823B9">
                <w:rPr>
                  <w:sz w:val="20"/>
                  <w:szCs w:val="20"/>
                </w:rPr>
                <w:delText>1</w:delText>
              </w:r>
            </w:del>
            <w:del w:id="3402" w:author="Ole Vilstrup" w:date="2020-05-25T10:42:00Z">
              <w:r w:rsidR="002636F8" w:rsidRPr="00C85415" w:rsidDel="006C19BA">
                <w:rPr>
                  <w:sz w:val="20"/>
                  <w:szCs w:val="20"/>
                </w:rPr>
                <w:delText>a</w:delText>
              </w:r>
            </w:del>
            <w:bookmarkStart w:id="3403" w:name="_Toc57717309"/>
            <w:bookmarkStart w:id="3404" w:name="_Toc57718155"/>
            <w:bookmarkStart w:id="3405" w:name="_Toc57887074"/>
            <w:bookmarkStart w:id="3406" w:name="_Toc57887339"/>
            <w:bookmarkStart w:id="3407" w:name="_Toc61429233"/>
            <w:bookmarkEnd w:id="3403"/>
            <w:bookmarkEnd w:id="3404"/>
            <w:bookmarkEnd w:id="3405"/>
            <w:bookmarkEnd w:id="3406"/>
            <w:bookmarkEnd w:id="3407"/>
          </w:p>
        </w:tc>
        <w:tc>
          <w:tcPr>
            <w:tcW w:w="1293" w:type="dxa"/>
            <w:gridSpan w:val="2"/>
            <w:tcPrChange w:id="3408" w:author="Ole Vilstrup" w:date="2020-05-25T10:29:00Z">
              <w:tcPr>
                <w:tcW w:w="854" w:type="dxa"/>
              </w:tcPr>
            </w:tcPrChange>
          </w:tcPr>
          <w:p w14:paraId="27DE3768" w14:textId="5EF33BEE" w:rsidR="00792602" w:rsidRPr="00C85415" w:rsidDel="002613DA" w:rsidRDefault="003B4C32">
            <w:pPr>
              <w:pStyle w:val="Overskrift1"/>
              <w:rPr>
                <w:del w:id="3409" w:author="Ole Vilstrup" w:date="2020-05-25T10:43:00Z"/>
                <w:sz w:val="20"/>
                <w:szCs w:val="20"/>
              </w:rPr>
              <w:pPrChange w:id="3410" w:author="Ole Vilstrup" w:date="2020-12-03T11:23:00Z">
                <w:pPr>
                  <w:ind w:left="0"/>
                </w:pPr>
              </w:pPrChange>
            </w:pPr>
            <w:del w:id="3411" w:author="Ole Vilstrup" w:date="2020-05-25T10:42:00Z">
              <w:r w:rsidRPr="00C85415" w:rsidDel="006C19BA">
                <w:rPr>
                  <w:sz w:val="20"/>
                  <w:szCs w:val="20"/>
                </w:rPr>
                <w:delText>3C</w:delText>
              </w:r>
            </w:del>
            <w:bookmarkStart w:id="3412" w:name="_Toc57717310"/>
            <w:bookmarkStart w:id="3413" w:name="_Toc57718156"/>
            <w:bookmarkStart w:id="3414" w:name="_Toc57887075"/>
            <w:bookmarkStart w:id="3415" w:name="_Toc57887340"/>
            <w:bookmarkStart w:id="3416" w:name="_Toc61429234"/>
            <w:bookmarkEnd w:id="3412"/>
            <w:bookmarkEnd w:id="3413"/>
            <w:bookmarkEnd w:id="3414"/>
            <w:bookmarkEnd w:id="3415"/>
            <w:bookmarkEnd w:id="3416"/>
          </w:p>
        </w:tc>
        <w:tc>
          <w:tcPr>
            <w:tcW w:w="1168" w:type="dxa"/>
            <w:tcPrChange w:id="3417" w:author="Ole Vilstrup" w:date="2020-05-25T10:29:00Z">
              <w:tcPr>
                <w:tcW w:w="653" w:type="dxa"/>
                <w:gridSpan w:val="2"/>
              </w:tcPr>
            </w:tcPrChange>
          </w:tcPr>
          <w:p w14:paraId="130056FE" w14:textId="344EFD91" w:rsidR="00792602" w:rsidRPr="00C85415" w:rsidDel="002613DA" w:rsidRDefault="003B4C32">
            <w:pPr>
              <w:pStyle w:val="Overskrift1"/>
              <w:rPr>
                <w:del w:id="3418" w:author="Ole Vilstrup" w:date="2020-05-25T10:43:00Z"/>
                <w:sz w:val="20"/>
                <w:szCs w:val="20"/>
              </w:rPr>
              <w:pPrChange w:id="3419" w:author="Ole Vilstrup" w:date="2020-12-03T11:23:00Z">
                <w:pPr>
                  <w:ind w:left="0"/>
                </w:pPr>
              </w:pPrChange>
            </w:pPr>
            <w:del w:id="3420" w:author="Ole Vilstrup" w:date="2020-05-25T10:42:00Z">
              <w:r w:rsidRPr="00C85415" w:rsidDel="006C19BA">
                <w:rPr>
                  <w:sz w:val="20"/>
                  <w:szCs w:val="20"/>
                </w:rPr>
                <w:delText>1</w:delText>
              </w:r>
            </w:del>
            <w:bookmarkStart w:id="3421" w:name="_Toc57717311"/>
            <w:bookmarkStart w:id="3422" w:name="_Toc57718157"/>
            <w:bookmarkStart w:id="3423" w:name="_Toc57887076"/>
            <w:bookmarkStart w:id="3424" w:name="_Toc57887341"/>
            <w:bookmarkStart w:id="3425" w:name="_Toc61429235"/>
            <w:bookmarkEnd w:id="3421"/>
            <w:bookmarkEnd w:id="3422"/>
            <w:bookmarkEnd w:id="3423"/>
            <w:bookmarkEnd w:id="3424"/>
            <w:bookmarkEnd w:id="3425"/>
          </w:p>
        </w:tc>
        <w:tc>
          <w:tcPr>
            <w:tcW w:w="1675" w:type="dxa"/>
            <w:gridSpan w:val="2"/>
            <w:tcPrChange w:id="3426" w:author="Ole Vilstrup" w:date="2020-05-25T10:29:00Z">
              <w:tcPr>
                <w:tcW w:w="1782" w:type="dxa"/>
                <w:gridSpan w:val="2"/>
              </w:tcPr>
            </w:tcPrChange>
          </w:tcPr>
          <w:p w14:paraId="0F160952" w14:textId="556270ED" w:rsidR="00792602" w:rsidRPr="00C85415" w:rsidDel="002613DA" w:rsidRDefault="006A4789">
            <w:pPr>
              <w:pStyle w:val="Overskrift1"/>
              <w:rPr>
                <w:del w:id="3427" w:author="Ole Vilstrup" w:date="2020-05-25T10:43:00Z"/>
                <w:sz w:val="20"/>
                <w:szCs w:val="20"/>
              </w:rPr>
              <w:pPrChange w:id="3428" w:author="Ole Vilstrup" w:date="2020-12-03T11:23:00Z">
                <w:pPr>
                  <w:ind w:left="0"/>
                </w:pPr>
              </w:pPrChange>
            </w:pPr>
            <w:del w:id="3429" w:author="Ole Vilstrup" w:date="2020-05-25T10:42:00Z">
              <w:r w:rsidRPr="00C85415" w:rsidDel="006C19BA">
                <w:rPr>
                  <w:sz w:val="20"/>
                  <w:szCs w:val="20"/>
                </w:rPr>
                <w:delText>1</w:delText>
              </w:r>
              <w:r w:rsidR="003B4C32" w:rsidRPr="00C85415" w:rsidDel="006C19BA">
                <w:rPr>
                  <w:sz w:val="20"/>
                  <w:szCs w:val="20"/>
                </w:rPr>
                <w:delText>01</w:delText>
              </w:r>
            </w:del>
            <w:bookmarkStart w:id="3430" w:name="_Toc57717312"/>
            <w:bookmarkStart w:id="3431" w:name="_Toc57718158"/>
            <w:bookmarkStart w:id="3432" w:name="_Toc57887077"/>
            <w:bookmarkStart w:id="3433" w:name="_Toc57887342"/>
            <w:bookmarkStart w:id="3434" w:name="_Toc61429236"/>
            <w:bookmarkEnd w:id="3430"/>
            <w:bookmarkEnd w:id="3431"/>
            <w:bookmarkEnd w:id="3432"/>
            <w:bookmarkEnd w:id="3433"/>
            <w:bookmarkEnd w:id="3434"/>
          </w:p>
        </w:tc>
        <w:tc>
          <w:tcPr>
            <w:tcW w:w="2215" w:type="dxa"/>
            <w:gridSpan w:val="2"/>
            <w:tcPrChange w:id="3435" w:author="Ole Vilstrup" w:date="2020-05-25T10:29:00Z">
              <w:tcPr>
                <w:tcW w:w="1891" w:type="dxa"/>
                <w:gridSpan w:val="2"/>
              </w:tcPr>
            </w:tcPrChange>
          </w:tcPr>
          <w:p w14:paraId="5B70475C" w14:textId="3C93185A" w:rsidR="00792602" w:rsidRPr="00C85415" w:rsidDel="002613DA" w:rsidRDefault="002636F8">
            <w:pPr>
              <w:pStyle w:val="Overskrift1"/>
              <w:rPr>
                <w:del w:id="3436" w:author="Ole Vilstrup" w:date="2020-05-25T10:43:00Z"/>
                <w:sz w:val="20"/>
                <w:szCs w:val="20"/>
              </w:rPr>
              <w:pPrChange w:id="3437" w:author="Ole Vilstrup" w:date="2020-12-03T11:23:00Z">
                <w:pPr>
                  <w:ind w:left="0"/>
                </w:pPr>
              </w:pPrChange>
            </w:pPr>
            <w:del w:id="3438" w:author="Ole Vilstrup" w:date="2020-05-25T10:42:00Z">
              <w:r w:rsidRPr="00C85415" w:rsidDel="006C19BA">
                <w:rPr>
                  <w:sz w:val="20"/>
                  <w:szCs w:val="20"/>
                </w:rPr>
                <w:delText>X</w:delText>
              </w:r>
            </w:del>
            <w:bookmarkStart w:id="3439" w:name="_Toc57717313"/>
            <w:bookmarkStart w:id="3440" w:name="_Toc57718159"/>
            <w:bookmarkStart w:id="3441" w:name="_Toc57887078"/>
            <w:bookmarkStart w:id="3442" w:name="_Toc57887343"/>
            <w:bookmarkStart w:id="3443" w:name="_Toc61429237"/>
            <w:bookmarkEnd w:id="3439"/>
            <w:bookmarkEnd w:id="3440"/>
            <w:bookmarkEnd w:id="3441"/>
            <w:bookmarkEnd w:id="3442"/>
            <w:bookmarkEnd w:id="3443"/>
          </w:p>
        </w:tc>
        <w:tc>
          <w:tcPr>
            <w:tcW w:w="1817" w:type="dxa"/>
            <w:gridSpan w:val="2"/>
            <w:tcPrChange w:id="3444" w:author="Ole Vilstrup" w:date="2020-05-25T10:29:00Z">
              <w:tcPr>
                <w:tcW w:w="1752" w:type="dxa"/>
                <w:gridSpan w:val="2"/>
              </w:tcPr>
            </w:tcPrChange>
          </w:tcPr>
          <w:p w14:paraId="7D6E7394" w14:textId="721A0FE1" w:rsidR="00792602" w:rsidRPr="00C85415" w:rsidDel="002613DA" w:rsidRDefault="002636F8">
            <w:pPr>
              <w:pStyle w:val="Overskrift1"/>
              <w:rPr>
                <w:del w:id="3445" w:author="Ole Vilstrup" w:date="2020-05-25T10:43:00Z"/>
                <w:sz w:val="20"/>
                <w:szCs w:val="20"/>
              </w:rPr>
              <w:pPrChange w:id="3446" w:author="Ole Vilstrup" w:date="2020-12-03T11:23:00Z">
                <w:pPr>
                  <w:ind w:left="0"/>
                </w:pPr>
              </w:pPrChange>
            </w:pPr>
            <w:del w:id="3447" w:author="Ole Vilstrup" w:date="2020-05-25T10:42:00Z">
              <w:r w:rsidRPr="00C85415" w:rsidDel="006C19BA">
                <w:rPr>
                  <w:sz w:val="20"/>
                  <w:szCs w:val="20"/>
                </w:rPr>
                <w:delText>Opkomst</w:delText>
              </w:r>
              <w:r w:rsidR="00906F0F" w:rsidRPr="00C85415" w:rsidDel="006C19BA">
                <w:rPr>
                  <w:sz w:val="20"/>
                  <w:szCs w:val="20"/>
                </w:rPr>
                <w:delText>-SDN</w:delText>
              </w:r>
            </w:del>
            <w:bookmarkStart w:id="3448" w:name="_Toc57717314"/>
            <w:bookmarkStart w:id="3449" w:name="_Toc57718160"/>
            <w:bookmarkStart w:id="3450" w:name="_Toc57887079"/>
            <w:bookmarkStart w:id="3451" w:name="_Toc57887344"/>
            <w:bookmarkStart w:id="3452" w:name="_Toc61429238"/>
            <w:bookmarkEnd w:id="3448"/>
            <w:bookmarkEnd w:id="3449"/>
            <w:bookmarkEnd w:id="3450"/>
            <w:bookmarkEnd w:id="3451"/>
            <w:bookmarkEnd w:id="3452"/>
          </w:p>
        </w:tc>
        <w:tc>
          <w:tcPr>
            <w:tcW w:w="2352" w:type="dxa"/>
            <w:gridSpan w:val="2"/>
            <w:tcPrChange w:id="3453" w:author="Ole Vilstrup" w:date="2020-05-25T10:29:00Z">
              <w:tcPr>
                <w:tcW w:w="3354" w:type="dxa"/>
                <w:gridSpan w:val="2"/>
              </w:tcPr>
            </w:tcPrChange>
          </w:tcPr>
          <w:p w14:paraId="1154E8D5" w14:textId="6CE02D1C" w:rsidR="00130D2C" w:rsidRPr="00C85415" w:rsidDel="002613DA" w:rsidRDefault="006025B8">
            <w:pPr>
              <w:pStyle w:val="Overskrift1"/>
              <w:rPr>
                <w:del w:id="3454" w:author="Ole Vilstrup" w:date="2020-05-25T10:43:00Z"/>
                <w:sz w:val="20"/>
                <w:szCs w:val="20"/>
              </w:rPr>
              <w:pPrChange w:id="3455" w:author="Ole Vilstrup" w:date="2020-12-03T11:23:00Z">
                <w:pPr>
                  <w:ind w:left="0"/>
                </w:pPr>
              </w:pPrChange>
            </w:pPr>
            <w:del w:id="3456" w:author="Ole Vilstrup" w:date="2020-05-25T10:42:00Z">
              <w:r w:rsidRPr="00C85415" w:rsidDel="006C19BA">
                <w:rPr>
                  <w:sz w:val="20"/>
                  <w:szCs w:val="20"/>
                </w:rPr>
                <w:delText>1</w:delText>
              </w:r>
              <w:r w:rsidR="002636F8" w:rsidRPr="00C85415" w:rsidDel="006C19BA">
                <w:rPr>
                  <w:sz w:val="20"/>
                  <w:szCs w:val="20"/>
                </w:rPr>
                <w:delText>00.000.</w:delText>
              </w:r>
              <w:r w:rsidR="00F06F48" w:rsidRPr="00C85415" w:rsidDel="006C19BA">
                <w:rPr>
                  <w:sz w:val="20"/>
                  <w:szCs w:val="20"/>
                </w:rPr>
                <w:delText>2</w:delText>
              </w:r>
              <w:r w:rsidR="007334CD" w:rsidRPr="00C85415" w:rsidDel="006C19BA">
                <w:rPr>
                  <w:sz w:val="20"/>
                  <w:szCs w:val="20"/>
                </w:rPr>
                <w:delText>2</w:delText>
              </w:r>
              <w:r w:rsidR="002636F8" w:rsidRPr="00C85415" w:rsidDel="006C19BA">
                <w:rPr>
                  <w:sz w:val="20"/>
                  <w:szCs w:val="20"/>
                </w:rPr>
                <w:delText>1</w:delText>
              </w:r>
              <w:r w:rsidR="00CB0630" w:rsidRPr="00C85415" w:rsidDel="006C19BA">
                <w:rPr>
                  <w:sz w:val="20"/>
                  <w:szCs w:val="20"/>
                </w:rPr>
                <w:delText xml:space="preserve"> </w:delText>
              </w:r>
              <w:r w:rsidR="00130D2C" w:rsidRPr="00C85415" w:rsidDel="006C19BA">
                <w:rPr>
                  <w:sz w:val="20"/>
                  <w:szCs w:val="20"/>
                </w:rPr>
                <w:delText>(</w:delText>
              </w:r>
              <w:r w:rsidR="00542523" w:rsidRPr="00C85415" w:rsidDel="006C19BA">
                <w:rPr>
                  <w:sz w:val="20"/>
                  <w:szCs w:val="20"/>
                </w:rPr>
                <w:delText>Xdomæne-</w:delText>
              </w:r>
              <w:r w:rsidR="00130D2C" w:rsidRPr="00C85415" w:rsidDel="006C19BA">
                <w:rPr>
                  <w:sz w:val="20"/>
                  <w:szCs w:val="20"/>
                </w:rPr>
                <w:delText>gateway)</w:delText>
              </w:r>
            </w:del>
            <w:bookmarkStart w:id="3457" w:name="_Toc57717315"/>
            <w:bookmarkStart w:id="3458" w:name="_Toc57718161"/>
            <w:bookmarkStart w:id="3459" w:name="_Toc57887080"/>
            <w:bookmarkStart w:id="3460" w:name="_Toc57887345"/>
            <w:bookmarkStart w:id="3461" w:name="_Toc61429239"/>
            <w:bookmarkEnd w:id="3457"/>
            <w:bookmarkEnd w:id="3458"/>
            <w:bookmarkEnd w:id="3459"/>
            <w:bookmarkEnd w:id="3460"/>
            <w:bookmarkEnd w:id="3461"/>
          </w:p>
        </w:tc>
        <w:bookmarkStart w:id="3462" w:name="_Toc57717316"/>
        <w:bookmarkStart w:id="3463" w:name="_Toc57718162"/>
        <w:bookmarkStart w:id="3464" w:name="_Toc57887081"/>
        <w:bookmarkStart w:id="3465" w:name="_Toc57887346"/>
        <w:bookmarkStart w:id="3466" w:name="_Toc61429240"/>
        <w:bookmarkEnd w:id="3462"/>
        <w:bookmarkEnd w:id="3463"/>
        <w:bookmarkEnd w:id="3464"/>
        <w:bookmarkEnd w:id="3465"/>
        <w:bookmarkEnd w:id="3466"/>
      </w:tr>
      <w:tr w:rsidR="00D473E5" w:rsidRPr="006203F2" w:rsidDel="002613DA" w14:paraId="0B299253" w14:textId="7D37FB36" w:rsidTr="00F101B4">
        <w:tblPrEx>
          <w:tblW w:w="11849" w:type="dxa"/>
          <w:tblInd w:w="1271" w:type="dxa"/>
          <w:tblPrExChange w:id="3467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3468" w:author="Ole Vilstrup" w:date="2020-05-25T10:43:00Z"/>
        </w:trPr>
        <w:tc>
          <w:tcPr>
            <w:tcW w:w="1329" w:type="dxa"/>
            <w:gridSpan w:val="2"/>
            <w:tcPrChange w:id="3469" w:author="Ole Vilstrup" w:date="2020-05-25T10:29:00Z">
              <w:tcPr>
                <w:tcW w:w="1452" w:type="dxa"/>
                <w:gridSpan w:val="2"/>
              </w:tcPr>
            </w:tcPrChange>
          </w:tcPr>
          <w:p w14:paraId="3B58C040" w14:textId="0E533001" w:rsidR="00E4018D" w:rsidRPr="00C85415" w:rsidDel="002613DA" w:rsidRDefault="00E4018D">
            <w:pPr>
              <w:pStyle w:val="Overskrift1"/>
              <w:rPr>
                <w:del w:id="3470" w:author="Ole Vilstrup" w:date="2020-05-25T10:43:00Z"/>
                <w:sz w:val="20"/>
                <w:szCs w:val="20"/>
              </w:rPr>
              <w:pPrChange w:id="3471" w:author="Ole Vilstrup" w:date="2020-12-03T11:23:00Z">
                <w:pPr>
                  <w:ind w:left="0"/>
                </w:pPr>
              </w:pPrChange>
            </w:pPr>
            <w:del w:id="3472" w:author="Ole Vilstrup" w:date="2020-05-25T10:42:00Z">
              <w:r w:rsidRPr="00C15F59" w:rsidDel="006C19BA">
                <w:rPr>
                  <w:sz w:val="20"/>
                  <w:szCs w:val="20"/>
                </w:rPr>
                <w:delText>SDN-</w:delText>
              </w:r>
              <w:r w:rsidR="00BE4258" w:rsidRPr="00C85415" w:rsidDel="006C19BA">
                <w:rPr>
                  <w:sz w:val="20"/>
                  <w:szCs w:val="20"/>
                </w:rPr>
                <w:delText>FOD-</w:delText>
              </w:r>
            </w:del>
            <w:del w:id="3473" w:author="Ole Vilstrup" w:date="2020-05-25T10:28:00Z">
              <w:r w:rsidRPr="00C85415" w:rsidDel="00E823B9">
                <w:rPr>
                  <w:sz w:val="20"/>
                  <w:szCs w:val="20"/>
                </w:rPr>
                <w:delText>1</w:delText>
              </w:r>
            </w:del>
            <w:del w:id="3474" w:author="Ole Vilstrup" w:date="2020-05-25T10:42:00Z">
              <w:r w:rsidRPr="00C85415" w:rsidDel="006C19BA">
                <w:rPr>
                  <w:sz w:val="20"/>
                  <w:szCs w:val="20"/>
                </w:rPr>
                <w:delText>b</w:delText>
              </w:r>
            </w:del>
            <w:bookmarkStart w:id="3475" w:name="_Toc57717317"/>
            <w:bookmarkStart w:id="3476" w:name="_Toc57718163"/>
            <w:bookmarkStart w:id="3477" w:name="_Toc57887082"/>
            <w:bookmarkStart w:id="3478" w:name="_Toc57887347"/>
            <w:bookmarkStart w:id="3479" w:name="_Toc61429241"/>
            <w:bookmarkEnd w:id="3475"/>
            <w:bookmarkEnd w:id="3476"/>
            <w:bookmarkEnd w:id="3477"/>
            <w:bookmarkEnd w:id="3478"/>
            <w:bookmarkEnd w:id="3479"/>
          </w:p>
        </w:tc>
        <w:tc>
          <w:tcPr>
            <w:tcW w:w="1293" w:type="dxa"/>
            <w:gridSpan w:val="2"/>
            <w:tcPrChange w:id="3480" w:author="Ole Vilstrup" w:date="2020-05-25T10:29:00Z">
              <w:tcPr>
                <w:tcW w:w="854" w:type="dxa"/>
              </w:tcPr>
            </w:tcPrChange>
          </w:tcPr>
          <w:p w14:paraId="56D43848" w14:textId="28655022" w:rsidR="00E4018D" w:rsidRPr="00C85415" w:rsidDel="002613DA" w:rsidRDefault="00E4018D">
            <w:pPr>
              <w:pStyle w:val="Overskrift1"/>
              <w:rPr>
                <w:del w:id="3481" w:author="Ole Vilstrup" w:date="2020-05-25T10:43:00Z"/>
                <w:sz w:val="20"/>
                <w:szCs w:val="20"/>
              </w:rPr>
              <w:pPrChange w:id="3482" w:author="Ole Vilstrup" w:date="2020-12-03T11:23:00Z">
                <w:pPr>
                  <w:ind w:left="0"/>
                </w:pPr>
              </w:pPrChange>
            </w:pPr>
            <w:del w:id="3483" w:author="Ole Vilstrup" w:date="2020-05-25T10:42:00Z">
              <w:r w:rsidRPr="00C85415" w:rsidDel="006C19BA">
                <w:rPr>
                  <w:sz w:val="20"/>
                  <w:szCs w:val="20"/>
                </w:rPr>
                <w:delText>3C</w:delText>
              </w:r>
            </w:del>
            <w:bookmarkStart w:id="3484" w:name="_Toc57717318"/>
            <w:bookmarkStart w:id="3485" w:name="_Toc57718164"/>
            <w:bookmarkStart w:id="3486" w:name="_Toc57887083"/>
            <w:bookmarkStart w:id="3487" w:name="_Toc57887348"/>
            <w:bookmarkStart w:id="3488" w:name="_Toc61429242"/>
            <w:bookmarkEnd w:id="3484"/>
            <w:bookmarkEnd w:id="3485"/>
            <w:bookmarkEnd w:id="3486"/>
            <w:bookmarkEnd w:id="3487"/>
            <w:bookmarkEnd w:id="3488"/>
          </w:p>
        </w:tc>
        <w:tc>
          <w:tcPr>
            <w:tcW w:w="1168" w:type="dxa"/>
            <w:tcPrChange w:id="3489" w:author="Ole Vilstrup" w:date="2020-05-25T10:29:00Z">
              <w:tcPr>
                <w:tcW w:w="653" w:type="dxa"/>
                <w:gridSpan w:val="2"/>
              </w:tcPr>
            </w:tcPrChange>
          </w:tcPr>
          <w:p w14:paraId="2680049D" w14:textId="51C003EA" w:rsidR="00E4018D" w:rsidRPr="00C85415" w:rsidDel="002613DA" w:rsidRDefault="00E4018D">
            <w:pPr>
              <w:pStyle w:val="Overskrift1"/>
              <w:rPr>
                <w:del w:id="3490" w:author="Ole Vilstrup" w:date="2020-05-25T10:43:00Z"/>
                <w:sz w:val="20"/>
                <w:szCs w:val="20"/>
              </w:rPr>
              <w:pPrChange w:id="3491" w:author="Ole Vilstrup" w:date="2020-12-03T11:23:00Z">
                <w:pPr>
                  <w:ind w:left="0"/>
                </w:pPr>
              </w:pPrChange>
            </w:pPr>
            <w:del w:id="3492" w:author="Ole Vilstrup" w:date="2020-05-25T10:42:00Z">
              <w:r w:rsidRPr="00C85415" w:rsidDel="006C19BA">
                <w:rPr>
                  <w:sz w:val="20"/>
                  <w:szCs w:val="20"/>
                </w:rPr>
                <w:delText>1</w:delText>
              </w:r>
            </w:del>
            <w:bookmarkStart w:id="3493" w:name="_Toc57717319"/>
            <w:bookmarkStart w:id="3494" w:name="_Toc57718165"/>
            <w:bookmarkStart w:id="3495" w:name="_Toc57887084"/>
            <w:bookmarkStart w:id="3496" w:name="_Toc57887349"/>
            <w:bookmarkStart w:id="3497" w:name="_Toc61429243"/>
            <w:bookmarkEnd w:id="3493"/>
            <w:bookmarkEnd w:id="3494"/>
            <w:bookmarkEnd w:id="3495"/>
            <w:bookmarkEnd w:id="3496"/>
            <w:bookmarkEnd w:id="3497"/>
          </w:p>
        </w:tc>
        <w:tc>
          <w:tcPr>
            <w:tcW w:w="1675" w:type="dxa"/>
            <w:gridSpan w:val="2"/>
            <w:tcPrChange w:id="3498" w:author="Ole Vilstrup" w:date="2020-05-25T10:29:00Z">
              <w:tcPr>
                <w:tcW w:w="1782" w:type="dxa"/>
                <w:gridSpan w:val="2"/>
              </w:tcPr>
            </w:tcPrChange>
          </w:tcPr>
          <w:p w14:paraId="183DC870" w14:textId="4E63007F" w:rsidR="00E4018D" w:rsidRPr="00C85415" w:rsidDel="002613DA" w:rsidRDefault="00E4018D">
            <w:pPr>
              <w:pStyle w:val="Overskrift1"/>
              <w:rPr>
                <w:del w:id="3499" w:author="Ole Vilstrup" w:date="2020-05-25T10:43:00Z"/>
                <w:sz w:val="20"/>
                <w:szCs w:val="20"/>
              </w:rPr>
              <w:pPrChange w:id="3500" w:author="Ole Vilstrup" w:date="2020-12-03T11:23:00Z">
                <w:pPr>
                  <w:ind w:left="0"/>
                </w:pPr>
              </w:pPrChange>
            </w:pPr>
            <w:del w:id="3501" w:author="Ole Vilstrup" w:date="2020-05-25T10:42:00Z">
              <w:r w:rsidRPr="00C85415" w:rsidDel="006C19BA">
                <w:rPr>
                  <w:sz w:val="20"/>
                  <w:szCs w:val="20"/>
                </w:rPr>
                <w:delText>101</w:delText>
              </w:r>
            </w:del>
            <w:bookmarkStart w:id="3502" w:name="_Toc57717320"/>
            <w:bookmarkStart w:id="3503" w:name="_Toc57718166"/>
            <w:bookmarkStart w:id="3504" w:name="_Toc57887085"/>
            <w:bookmarkStart w:id="3505" w:name="_Toc57887350"/>
            <w:bookmarkStart w:id="3506" w:name="_Toc61429244"/>
            <w:bookmarkEnd w:id="3502"/>
            <w:bookmarkEnd w:id="3503"/>
            <w:bookmarkEnd w:id="3504"/>
            <w:bookmarkEnd w:id="3505"/>
            <w:bookmarkEnd w:id="3506"/>
          </w:p>
        </w:tc>
        <w:tc>
          <w:tcPr>
            <w:tcW w:w="2215" w:type="dxa"/>
            <w:gridSpan w:val="2"/>
            <w:tcPrChange w:id="3507" w:author="Ole Vilstrup" w:date="2020-05-25T10:29:00Z">
              <w:tcPr>
                <w:tcW w:w="1891" w:type="dxa"/>
                <w:gridSpan w:val="2"/>
              </w:tcPr>
            </w:tcPrChange>
          </w:tcPr>
          <w:p w14:paraId="153F3C85" w14:textId="4716F5D5" w:rsidR="00E4018D" w:rsidRPr="00C85415" w:rsidDel="002613DA" w:rsidRDefault="00E4018D">
            <w:pPr>
              <w:pStyle w:val="Overskrift1"/>
              <w:rPr>
                <w:del w:id="3508" w:author="Ole Vilstrup" w:date="2020-05-25T10:43:00Z"/>
                <w:sz w:val="20"/>
                <w:szCs w:val="20"/>
              </w:rPr>
              <w:pPrChange w:id="3509" w:author="Ole Vilstrup" w:date="2020-12-03T11:23:00Z">
                <w:pPr>
                  <w:ind w:left="0"/>
                </w:pPr>
              </w:pPrChange>
            </w:pPr>
            <w:del w:id="3510" w:author="Ole Vilstrup" w:date="2020-05-25T10:42:00Z">
              <w:r w:rsidRPr="00C85415" w:rsidDel="006C19BA">
                <w:rPr>
                  <w:sz w:val="20"/>
                  <w:szCs w:val="20"/>
                </w:rPr>
                <w:delText>X</w:delText>
              </w:r>
            </w:del>
            <w:bookmarkStart w:id="3511" w:name="_Toc57717321"/>
            <w:bookmarkStart w:id="3512" w:name="_Toc57718167"/>
            <w:bookmarkStart w:id="3513" w:name="_Toc57887086"/>
            <w:bookmarkStart w:id="3514" w:name="_Toc57887351"/>
            <w:bookmarkStart w:id="3515" w:name="_Toc61429245"/>
            <w:bookmarkEnd w:id="3511"/>
            <w:bookmarkEnd w:id="3512"/>
            <w:bookmarkEnd w:id="3513"/>
            <w:bookmarkEnd w:id="3514"/>
            <w:bookmarkEnd w:id="3515"/>
          </w:p>
        </w:tc>
        <w:tc>
          <w:tcPr>
            <w:tcW w:w="1817" w:type="dxa"/>
            <w:gridSpan w:val="2"/>
            <w:tcPrChange w:id="3516" w:author="Ole Vilstrup" w:date="2020-05-25T10:29:00Z">
              <w:tcPr>
                <w:tcW w:w="1752" w:type="dxa"/>
                <w:gridSpan w:val="2"/>
              </w:tcPr>
            </w:tcPrChange>
          </w:tcPr>
          <w:p w14:paraId="360166E6" w14:textId="56E1C338" w:rsidR="00E4018D" w:rsidRPr="00C85415" w:rsidDel="002613DA" w:rsidRDefault="00D0497E">
            <w:pPr>
              <w:pStyle w:val="Overskrift1"/>
              <w:rPr>
                <w:del w:id="3517" w:author="Ole Vilstrup" w:date="2020-05-25T10:43:00Z"/>
                <w:sz w:val="20"/>
                <w:szCs w:val="20"/>
              </w:rPr>
              <w:pPrChange w:id="3518" w:author="Ole Vilstrup" w:date="2020-12-03T11:23:00Z">
                <w:pPr>
                  <w:ind w:left="0"/>
                </w:pPr>
              </w:pPrChange>
            </w:pPr>
            <w:del w:id="3519" w:author="Ole Vilstrup" w:date="2020-05-25T10:42:00Z">
              <w:r w:rsidRPr="00C85415" w:rsidDel="006C19BA">
                <w:rPr>
                  <w:sz w:val="20"/>
                  <w:szCs w:val="20"/>
                </w:rPr>
                <w:delText>Opkomst-FOD</w:delText>
              </w:r>
            </w:del>
            <w:bookmarkStart w:id="3520" w:name="_Toc57717322"/>
            <w:bookmarkStart w:id="3521" w:name="_Toc57718168"/>
            <w:bookmarkStart w:id="3522" w:name="_Toc57887087"/>
            <w:bookmarkStart w:id="3523" w:name="_Toc57887352"/>
            <w:bookmarkStart w:id="3524" w:name="_Toc61429246"/>
            <w:bookmarkEnd w:id="3520"/>
            <w:bookmarkEnd w:id="3521"/>
            <w:bookmarkEnd w:id="3522"/>
            <w:bookmarkEnd w:id="3523"/>
            <w:bookmarkEnd w:id="3524"/>
          </w:p>
        </w:tc>
        <w:tc>
          <w:tcPr>
            <w:tcW w:w="2352" w:type="dxa"/>
            <w:gridSpan w:val="2"/>
            <w:tcPrChange w:id="3525" w:author="Ole Vilstrup" w:date="2020-05-25T10:29:00Z">
              <w:tcPr>
                <w:tcW w:w="3354" w:type="dxa"/>
                <w:gridSpan w:val="2"/>
              </w:tcPr>
            </w:tcPrChange>
          </w:tcPr>
          <w:p w14:paraId="6ED56250" w14:textId="2E0B2931" w:rsidR="00E4018D" w:rsidRPr="00C85415" w:rsidDel="002613DA" w:rsidRDefault="00C21908">
            <w:pPr>
              <w:pStyle w:val="Overskrift1"/>
              <w:rPr>
                <w:del w:id="3526" w:author="Ole Vilstrup" w:date="2020-05-25T10:43:00Z"/>
                <w:sz w:val="20"/>
                <w:szCs w:val="20"/>
              </w:rPr>
              <w:pPrChange w:id="3527" w:author="Ole Vilstrup" w:date="2020-12-03T11:23:00Z">
                <w:pPr>
                  <w:ind w:left="0"/>
                </w:pPr>
              </w:pPrChange>
            </w:pPr>
            <w:del w:id="3528" w:author="Ole Vilstrup" w:date="2020-05-25T10:42:00Z">
              <w:r w:rsidRPr="00C85415" w:rsidDel="006C19BA">
                <w:rPr>
                  <w:sz w:val="20"/>
                  <w:szCs w:val="20"/>
                </w:rPr>
                <w:delText>1</w:delText>
              </w:r>
              <w:r w:rsidR="00E4018D" w:rsidRPr="00C85415" w:rsidDel="006C19BA">
                <w:rPr>
                  <w:sz w:val="20"/>
                  <w:szCs w:val="20"/>
                </w:rPr>
                <w:delText>00.</w:delText>
              </w:r>
              <w:r w:rsidR="006025B8" w:rsidRPr="00C85415" w:rsidDel="006C19BA">
                <w:rPr>
                  <w:sz w:val="20"/>
                  <w:szCs w:val="20"/>
                </w:rPr>
                <w:delText>0</w:delText>
              </w:r>
              <w:r w:rsidR="00E4018D" w:rsidRPr="00C85415" w:rsidDel="006C19BA">
                <w:rPr>
                  <w:sz w:val="20"/>
                  <w:szCs w:val="20"/>
                </w:rPr>
                <w:delText>00.</w:delText>
              </w:r>
              <w:r w:rsidR="00C45FB8" w:rsidRPr="00C85415" w:rsidDel="006C19BA">
                <w:rPr>
                  <w:sz w:val="20"/>
                  <w:szCs w:val="20"/>
                </w:rPr>
                <w:delText>1</w:delText>
              </w:r>
              <w:r w:rsidR="002860BD" w:rsidRPr="00C85415" w:rsidDel="006C19BA">
                <w:rPr>
                  <w:sz w:val="20"/>
                  <w:szCs w:val="20"/>
                </w:rPr>
                <w:delText>0</w:delText>
              </w:r>
              <w:r w:rsidR="00E4018D" w:rsidRPr="00C85415" w:rsidDel="006C19BA">
                <w:rPr>
                  <w:sz w:val="20"/>
                  <w:szCs w:val="20"/>
                </w:rPr>
                <w:delText>1</w:delText>
              </w:r>
            </w:del>
            <w:bookmarkStart w:id="3529" w:name="_Toc57717323"/>
            <w:bookmarkStart w:id="3530" w:name="_Toc57718169"/>
            <w:bookmarkStart w:id="3531" w:name="_Toc57887088"/>
            <w:bookmarkStart w:id="3532" w:name="_Toc57887353"/>
            <w:bookmarkStart w:id="3533" w:name="_Toc61429247"/>
            <w:bookmarkEnd w:id="3529"/>
            <w:bookmarkEnd w:id="3530"/>
            <w:bookmarkEnd w:id="3531"/>
            <w:bookmarkEnd w:id="3532"/>
            <w:bookmarkEnd w:id="3533"/>
          </w:p>
        </w:tc>
        <w:bookmarkStart w:id="3534" w:name="_Toc57717324"/>
        <w:bookmarkStart w:id="3535" w:name="_Toc57718170"/>
        <w:bookmarkStart w:id="3536" w:name="_Toc57887089"/>
        <w:bookmarkStart w:id="3537" w:name="_Toc57887354"/>
        <w:bookmarkStart w:id="3538" w:name="_Toc61429248"/>
        <w:bookmarkEnd w:id="3534"/>
        <w:bookmarkEnd w:id="3535"/>
        <w:bookmarkEnd w:id="3536"/>
        <w:bookmarkEnd w:id="3537"/>
        <w:bookmarkEnd w:id="3538"/>
      </w:tr>
      <w:tr w:rsidR="00101852" w:rsidRPr="006203F2" w:rsidDel="002613DA" w14:paraId="2EE4E90D" w14:textId="516D6877" w:rsidTr="00F101B4">
        <w:tblPrEx>
          <w:tblW w:w="11849" w:type="dxa"/>
          <w:tblInd w:w="1271" w:type="dxa"/>
          <w:tblPrExChange w:id="3539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3540" w:author="Ole Vilstrup" w:date="2020-05-25T10:43:00Z"/>
        </w:trPr>
        <w:tc>
          <w:tcPr>
            <w:tcW w:w="1329" w:type="dxa"/>
            <w:gridSpan w:val="2"/>
            <w:tcPrChange w:id="3541" w:author="Ole Vilstrup" w:date="2020-05-25T10:29:00Z">
              <w:tcPr>
                <w:tcW w:w="1452" w:type="dxa"/>
                <w:gridSpan w:val="2"/>
              </w:tcPr>
            </w:tcPrChange>
          </w:tcPr>
          <w:p w14:paraId="2B701949" w14:textId="67AD5295" w:rsidR="00101852" w:rsidRPr="00C15F59" w:rsidDel="002613DA" w:rsidRDefault="00101852">
            <w:pPr>
              <w:pStyle w:val="Overskrift1"/>
              <w:rPr>
                <w:del w:id="3542" w:author="Ole Vilstrup" w:date="2020-05-25T10:43:00Z"/>
                <w:sz w:val="20"/>
                <w:szCs w:val="20"/>
              </w:rPr>
              <w:pPrChange w:id="3543" w:author="Ole Vilstrup" w:date="2020-12-03T11:23:00Z">
                <w:pPr>
                  <w:ind w:left="0"/>
                </w:pPr>
              </w:pPrChange>
            </w:pPr>
            <w:bookmarkStart w:id="3544" w:name="_Toc57717325"/>
            <w:bookmarkStart w:id="3545" w:name="_Toc57718171"/>
            <w:bookmarkStart w:id="3546" w:name="_Toc57887090"/>
            <w:bookmarkStart w:id="3547" w:name="_Toc57887355"/>
            <w:bookmarkStart w:id="3548" w:name="_Toc61429249"/>
            <w:bookmarkEnd w:id="3544"/>
            <w:bookmarkEnd w:id="3545"/>
            <w:bookmarkEnd w:id="3546"/>
            <w:bookmarkEnd w:id="3547"/>
            <w:bookmarkEnd w:id="3548"/>
          </w:p>
        </w:tc>
        <w:tc>
          <w:tcPr>
            <w:tcW w:w="1293" w:type="dxa"/>
            <w:gridSpan w:val="2"/>
            <w:tcPrChange w:id="3549" w:author="Ole Vilstrup" w:date="2020-05-25T10:29:00Z">
              <w:tcPr>
                <w:tcW w:w="854" w:type="dxa"/>
              </w:tcPr>
            </w:tcPrChange>
          </w:tcPr>
          <w:p w14:paraId="0686DFA9" w14:textId="7F4603A7" w:rsidR="00101852" w:rsidRPr="006203F2" w:rsidDel="002613DA" w:rsidRDefault="00101852">
            <w:pPr>
              <w:pStyle w:val="Overskrift1"/>
              <w:rPr>
                <w:del w:id="3550" w:author="Ole Vilstrup" w:date="2020-05-25T10:43:00Z"/>
                <w:sz w:val="20"/>
                <w:szCs w:val="20"/>
              </w:rPr>
              <w:pPrChange w:id="3551" w:author="Ole Vilstrup" w:date="2020-12-03T11:23:00Z">
                <w:pPr>
                  <w:ind w:left="0"/>
                </w:pPr>
              </w:pPrChange>
            </w:pPr>
            <w:bookmarkStart w:id="3552" w:name="_Toc57717326"/>
            <w:bookmarkStart w:id="3553" w:name="_Toc57718172"/>
            <w:bookmarkStart w:id="3554" w:name="_Toc57887091"/>
            <w:bookmarkStart w:id="3555" w:name="_Toc57887356"/>
            <w:bookmarkStart w:id="3556" w:name="_Toc61429250"/>
            <w:bookmarkEnd w:id="3552"/>
            <w:bookmarkEnd w:id="3553"/>
            <w:bookmarkEnd w:id="3554"/>
            <w:bookmarkEnd w:id="3555"/>
            <w:bookmarkEnd w:id="3556"/>
          </w:p>
        </w:tc>
        <w:tc>
          <w:tcPr>
            <w:tcW w:w="1168" w:type="dxa"/>
            <w:tcPrChange w:id="3557" w:author="Ole Vilstrup" w:date="2020-05-25T10:29:00Z">
              <w:tcPr>
                <w:tcW w:w="653" w:type="dxa"/>
                <w:gridSpan w:val="2"/>
              </w:tcPr>
            </w:tcPrChange>
          </w:tcPr>
          <w:p w14:paraId="7F3F1D93" w14:textId="3C072297" w:rsidR="00101852" w:rsidRPr="006203F2" w:rsidDel="002613DA" w:rsidRDefault="00101852">
            <w:pPr>
              <w:pStyle w:val="Overskrift1"/>
              <w:rPr>
                <w:del w:id="3558" w:author="Ole Vilstrup" w:date="2020-05-25T10:43:00Z"/>
                <w:sz w:val="20"/>
                <w:szCs w:val="20"/>
              </w:rPr>
              <w:pPrChange w:id="3559" w:author="Ole Vilstrup" w:date="2020-12-03T11:23:00Z">
                <w:pPr>
                  <w:ind w:left="0"/>
                </w:pPr>
              </w:pPrChange>
            </w:pPr>
            <w:bookmarkStart w:id="3560" w:name="_Toc57717327"/>
            <w:bookmarkStart w:id="3561" w:name="_Toc57718173"/>
            <w:bookmarkStart w:id="3562" w:name="_Toc57887092"/>
            <w:bookmarkStart w:id="3563" w:name="_Toc57887357"/>
            <w:bookmarkStart w:id="3564" w:name="_Toc61429251"/>
            <w:bookmarkEnd w:id="3560"/>
            <w:bookmarkEnd w:id="3561"/>
            <w:bookmarkEnd w:id="3562"/>
            <w:bookmarkEnd w:id="3563"/>
            <w:bookmarkEnd w:id="3564"/>
          </w:p>
        </w:tc>
        <w:tc>
          <w:tcPr>
            <w:tcW w:w="1675" w:type="dxa"/>
            <w:gridSpan w:val="2"/>
            <w:tcPrChange w:id="3565" w:author="Ole Vilstrup" w:date="2020-05-25T10:29:00Z">
              <w:tcPr>
                <w:tcW w:w="1782" w:type="dxa"/>
                <w:gridSpan w:val="2"/>
              </w:tcPr>
            </w:tcPrChange>
          </w:tcPr>
          <w:p w14:paraId="335E7FAC" w14:textId="78C6DDAF" w:rsidR="00101852" w:rsidRPr="006203F2" w:rsidDel="002613DA" w:rsidRDefault="00101852">
            <w:pPr>
              <w:pStyle w:val="Overskrift1"/>
              <w:rPr>
                <w:del w:id="3566" w:author="Ole Vilstrup" w:date="2020-05-25T10:43:00Z"/>
                <w:sz w:val="20"/>
                <w:szCs w:val="20"/>
              </w:rPr>
              <w:pPrChange w:id="3567" w:author="Ole Vilstrup" w:date="2020-12-03T11:23:00Z">
                <w:pPr>
                  <w:ind w:left="0"/>
                </w:pPr>
              </w:pPrChange>
            </w:pPr>
            <w:bookmarkStart w:id="3568" w:name="_Toc57717328"/>
            <w:bookmarkStart w:id="3569" w:name="_Toc57718174"/>
            <w:bookmarkStart w:id="3570" w:name="_Toc57887093"/>
            <w:bookmarkStart w:id="3571" w:name="_Toc57887358"/>
            <w:bookmarkStart w:id="3572" w:name="_Toc61429252"/>
            <w:bookmarkEnd w:id="3568"/>
            <w:bookmarkEnd w:id="3569"/>
            <w:bookmarkEnd w:id="3570"/>
            <w:bookmarkEnd w:id="3571"/>
            <w:bookmarkEnd w:id="3572"/>
          </w:p>
        </w:tc>
        <w:tc>
          <w:tcPr>
            <w:tcW w:w="2215" w:type="dxa"/>
            <w:gridSpan w:val="2"/>
            <w:tcPrChange w:id="3573" w:author="Ole Vilstrup" w:date="2020-05-25T10:29:00Z">
              <w:tcPr>
                <w:tcW w:w="1891" w:type="dxa"/>
                <w:gridSpan w:val="2"/>
              </w:tcPr>
            </w:tcPrChange>
          </w:tcPr>
          <w:p w14:paraId="4B54B948" w14:textId="003372D2" w:rsidR="00101852" w:rsidRPr="006203F2" w:rsidDel="002613DA" w:rsidRDefault="00101852">
            <w:pPr>
              <w:pStyle w:val="Overskrift1"/>
              <w:rPr>
                <w:del w:id="3574" w:author="Ole Vilstrup" w:date="2020-05-25T10:43:00Z"/>
                <w:sz w:val="20"/>
                <w:szCs w:val="20"/>
              </w:rPr>
              <w:pPrChange w:id="3575" w:author="Ole Vilstrup" w:date="2020-12-03T11:23:00Z">
                <w:pPr>
                  <w:ind w:left="0"/>
                </w:pPr>
              </w:pPrChange>
            </w:pPr>
            <w:bookmarkStart w:id="3576" w:name="_Toc57717329"/>
            <w:bookmarkStart w:id="3577" w:name="_Toc57718175"/>
            <w:bookmarkStart w:id="3578" w:name="_Toc57887094"/>
            <w:bookmarkStart w:id="3579" w:name="_Toc57887359"/>
            <w:bookmarkStart w:id="3580" w:name="_Toc61429253"/>
            <w:bookmarkEnd w:id="3576"/>
            <w:bookmarkEnd w:id="3577"/>
            <w:bookmarkEnd w:id="3578"/>
            <w:bookmarkEnd w:id="3579"/>
            <w:bookmarkEnd w:id="3580"/>
          </w:p>
        </w:tc>
        <w:tc>
          <w:tcPr>
            <w:tcW w:w="1817" w:type="dxa"/>
            <w:gridSpan w:val="2"/>
            <w:tcPrChange w:id="3581" w:author="Ole Vilstrup" w:date="2020-05-25T10:29:00Z">
              <w:tcPr>
                <w:tcW w:w="1752" w:type="dxa"/>
                <w:gridSpan w:val="2"/>
              </w:tcPr>
            </w:tcPrChange>
          </w:tcPr>
          <w:p w14:paraId="0C54EA28" w14:textId="50C899A9" w:rsidR="00101852" w:rsidRPr="006203F2" w:rsidDel="002613DA" w:rsidRDefault="00101852">
            <w:pPr>
              <w:pStyle w:val="Overskrift1"/>
              <w:rPr>
                <w:del w:id="3582" w:author="Ole Vilstrup" w:date="2020-05-25T10:43:00Z"/>
                <w:sz w:val="20"/>
                <w:szCs w:val="20"/>
              </w:rPr>
              <w:pPrChange w:id="3583" w:author="Ole Vilstrup" w:date="2020-12-03T11:23:00Z">
                <w:pPr>
                  <w:ind w:left="0"/>
                </w:pPr>
              </w:pPrChange>
            </w:pPr>
            <w:bookmarkStart w:id="3584" w:name="_Toc57717330"/>
            <w:bookmarkStart w:id="3585" w:name="_Toc57718176"/>
            <w:bookmarkStart w:id="3586" w:name="_Toc57887095"/>
            <w:bookmarkStart w:id="3587" w:name="_Toc57887360"/>
            <w:bookmarkStart w:id="3588" w:name="_Toc61429254"/>
            <w:bookmarkEnd w:id="3584"/>
            <w:bookmarkEnd w:id="3585"/>
            <w:bookmarkEnd w:id="3586"/>
            <w:bookmarkEnd w:id="3587"/>
            <w:bookmarkEnd w:id="3588"/>
          </w:p>
        </w:tc>
        <w:tc>
          <w:tcPr>
            <w:tcW w:w="2352" w:type="dxa"/>
            <w:gridSpan w:val="2"/>
            <w:tcPrChange w:id="3589" w:author="Ole Vilstrup" w:date="2020-05-25T10:29:00Z">
              <w:tcPr>
                <w:tcW w:w="3354" w:type="dxa"/>
                <w:gridSpan w:val="2"/>
              </w:tcPr>
            </w:tcPrChange>
          </w:tcPr>
          <w:p w14:paraId="30A7C2B2" w14:textId="3ABBCB27" w:rsidR="00101852" w:rsidRPr="006203F2" w:rsidDel="002613DA" w:rsidRDefault="00101852">
            <w:pPr>
              <w:pStyle w:val="Overskrift1"/>
              <w:rPr>
                <w:del w:id="3590" w:author="Ole Vilstrup" w:date="2020-05-25T10:43:00Z"/>
                <w:sz w:val="20"/>
                <w:szCs w:val="20"/>
              </w:rPr>
              <w:pPrChange w:id="3591" w:author="Ole Vilstrup" w:date="2020-12-03T11:23:00Z">
                <w:pPr>
                  <w:ind w:left="0"/>
                </w:pPr>
              </w:pPrChange>
            </w:pPr>
            <w:bookmarkStart w:id="3592" w:name="_Toc57717331"/>
            <w:bookmarkStart w:id="3593" w:name="_Toc57718177"/>
            <w:bookmarkStart w:id="3594" w:name="_Toc57887096"/>
            <w:bookmarkStart w:id="3595" w:name="_Toc57887361"/>
            <w:bookmarkStart w:id="3596" w:name="_Toc61429255"/>
            <w:bookmarkEnd w:id="3592"/>
            <w:bookmarkEnd w:id="3593"/>
            <w:bookmarkEnd w:id="3594"/>
            <w:bookmarkEnd w:id="3595"/>
            <w:bookmarkEnd w:id="3596"/>
          </w:p>
        </w:tc>
        <w:bookmarkStart w:id="3597" w:name="_Toc57717332"/>
        <w:bookmarkStart w:id="3598" w:name="_Toc57718178"/>
        <w:bookmarkStart w:id="3599" w:name="_Toc57887097"/>
        <w:bookmarkStart w:id="3600" w:name="_Toc57887362"/>
        <w:bookmarkStart w:id="3601" w:name="_Toc61429256"/>
        <w:bookmarkEnd w:id="3597"/>
        <w:bookmarkEnd w:id="3598"/>
        <w:bookmarkEnd w:id="3599"/>
        <w:bookmarkEnd w:id="3600"/>
        <w:bookmarkEnd w:id="3601"/>
      </w:tr>
      <w:tr w:rsidR="00101852" w:rsidRPr="006203F2" w:rsidDel="00F44906" w14:paraId="2F098705" w14:textId="1C05FA8B" w:rsidTr="00F101B4">
        <w:tblPrEx>
          <w:tblW w:w="11849" w:type="dxa"/>
          <w:tblInd w:w="1271" w:type="dxa"/>
          <w:tblPrExChange w:id="3602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3603" w:author="Ole Vilstrup" w:date="2020-12-01T12:12:00Z"/>
        </w:trPr>
        <w:tc>
          <w:tcPr>
            <w:tcW w:w="1329" w:type="dxa"/>
            <w:gridSpan w:val="2"/>
            <w:tcPrChange w:id="3604" w:author="Ole Vilstrup" w:date="2020-05-25T10:29:00Z">
              <w:tcPr>
                <w:tcW w:w="1452" w:type="dxa"/>
                <w:gridSpan w:val="2"/>
              </w:tcPr>
            </w:tcPrChange>
          </w:tcPr>
          <w:p w14:paraId="7C172F75" w14:textId="682027F1" w:rsidR="00F66DC3" w:rsidRPr="00C85415" w:rsidDel="00F44906" w:rsidRDefault="00BE4258">
            <w:pPr>
              <w:pStyle w:val="Overskrift1"/>
              <w:rPr>
                <w:del w:id="3605" w:author="Ole Vilstrup" w:date="2020-12-01T12:12:00Z"/>
                <w:sz w:val="20"/>
                <w:szCs w:val="20"/>
              </w:rPr>
              <w:pPrChange w:id="3606" w:author="Ole Vilstrup" w:date="2020-12-03T11:23:00Z">
                <w:pPr>
                  <w:ind w:left="0"/>
                </w:pPr>
              </w:pPrChange>
            </w:pPr>
            <w:del w:id="3607" w:author="Ole Vilstrup" w:date="2020-12-01T12:12:00Z">
              <w:r w:rsidRPr="00C15F59" w:rsidDel="00F44906">
                <w:rPr>
                  <w:sz w:val="20"/>
                  <w:szCs w:val="20"/>
                </w:rPr>
                <w:delText>FOD-</w:delText>
              </w:r>
              <w:r w:rsidR="001223B3" w:rsidRPr="00C85415" w:rsidDel="00F44906">
                <w:rPr>
                  <w:sz w:val="20"/>
                  <w:szCs w:val="20"/>
                </w:rPr>
                <w:delText>SDN</w:delText>
              </w:r>
              <w:r w:rsidR="00F66DC3" w:rsidRPr="00C85415" w:rsidDel="00F44906">
                <w:rPr>
                  <w:sz w:val="20"/>
                  <w:szCs w:val="20"/>
                </w:rPr>
                <w:delText>-</w:delText>
              </w:r>
            </w:del>
            <w:del w:id="3608" w:author="Ole Vilstrup" w:date="2020-05-25T10:28:00Z">
              <w:r w:rsidR="00F66DC3" w:rsidRPr="00C85415" w:rsidDel="005D4004">
                <w:rPr>
                  <w:sz w:val="20"/>
                  <w:szCs w:val="20"/>
                </w:rPr>
                <w:delText>1</w:delText>
              </w:r>
            </w:del>
            <w:del w:id="3609" w:author="Ole Vilstrup" w:date="2020-12-01T12:12:00Z">
              <w:r w:rsidR="00F66DC3" w:rsidRPr="00C85415" w:rsidDel="00F44906">
                <w:rPr>
                  <w:sz w:val="20"/>
                  <w:szCs w:val="20"/>
                </w:rPr>
                <w:delText>a</w:delText>
              </w:r>
              <w:bookmarkStart w:id="3610" w:name="_Toc57717333"/>
              <w:bookmarkStart w:id="3611" w:name="_Toc57718179"/>
              <w:bookmarkStart w:id="3612" w:name="_Toc57887098"/>
              <w:bookmarkStart w:id="3613" w:name="_Toc57887363"/>
              <w:bookmarkStart w:id="3614" w:name="_Toc61429257"/>
              <w:bookmarkEnd w:id="3610"/>
              <w:bookmarkEnd w:id="3611"/>
              <w:bookmarkEnd w:id="3612"/>
              <w:bookmarkEnd w:id="3613"/>
              <w:bookmarkEnd w:id="3614"/>
            </w:del>
          </w:p>
        </w:tc>
        <w:tc>
          <w:tcPr>
            <w:tcW w:w="1293" w:type="dxa"/>
            <w:gridSpan w:val="2"/>
            <w:tcPrChange w:id="3615" w:author="Ole Vilstrup" w:date="2020-05-25T10:29:00Z">
              <w:tcPr>
                <w:tcW w:w="854" w:type="dxa"/>
              </w:tcPr>
            </w:tcPrChange>
          </w:tcPr>
          <w:p w14:paraId="208487A1" w14:textId="5A146B6B" w:rsidR="00F66DC3" w:rsidRPr="00C85415" w:rsidDel="00F44906" w:rsidRDefault="00F66DC3">
            <w:pPr>
              <w:pStyle w:val="Overskrift1"/>
              <w:rPr>
                <w:del w:id="3616" w:author="Ole Vilstrup" w:date="2020-12-01T12:12:00Z"/>
                <w:sz w:val="20"/>
                <w:szCs w:val="20"/>
              </w:rPr>
              <w:pPrChange w:id="3617" w:author="Ole Vilstrup" w:date="2020-12-03T11:23:00Z">
                <w:pPr>
                  <w:ind w:left="0"/>
                </w:pPr>
              </w:pPrChange>
            </w:pPr>
            <w:del w:id="3618" w:author="Ole Vilstrup" w:date="2020-12-01T12:12:00Z">
              <w:r w:rsidRPr="00C85415" w:rsidDel="00F44906">
                <w:rPr>
                  <w:sz w:val="20"/>
                  <w:szCs w:val="20"/>
                </w:rPr>
                <w:delText>3C</w:delText>
              </w:r>
              <w:bookmarkStart w:id="3619" w:name="_Toc57717334"/>
              <w:bookmarkStart w:id="3620" w:name="_Toc57718180"/>
              <w:bookmarkStart w:id="3621" w:name="_Toc57887099"/>
              <w:bookmarkStart w:id="3622" w:name="_Toc57887364"/>
              <w:bookmarkStart w:id="3623" w:name="_Toc61429258"/>
              <w:bookmarkEnd w:id="3619"/>
              <w:bookmarkEnd w:id="3620"/>
              <w:bookmarkEnd w:id="3621"/>
              <w:bookmarkEnd w:id="3622"/>
              <w:bookmarkEnd w:id="3623"/>
            </w:del>
          </w:p>
        </w:tc>
        <w:tc>
          <w:tcPr>
            <w:tcW w:w="1168" w:type="dxa"/>
            <w:tcPrChange w:id="3624" w:author="Ole Vilstrup" w:date="2020-05-25T10:29:00Z">
              <w:tcPr>
                <w:tcW w:w="653" w:type="dxa"/>
                <w:gridSpan w:val="2"/>
              </w:tcPr>
            </w:tcPrChange>
          </w:tcPr>
          <w:p w14:paraId="1753E32A" w14:textId="61A6445D" w:rsidR="00F66DC3" w:rsidRPr="00C85415" w:rsidDel="00F44906" w:rsidRDefault="00F66DC3">
            <w:pPr>
              <w:pStyle w:val="Overskrift1"/>
              <w:rPr>
                <w:del w:id="3625" w:author="Ole Vilstrup" w:date="2020-12-01T12:12:00Z"/>
                <w:sz w:val="20"/>
                <w:szCs w:val="20"/>
              </w:rPr>
              <w:pPrChange w:id="3626" w:author="Ole Vilstrup" w:date="2020-12-03T11:23:00Z">
                <w:pPr>
                  <w:ind w:left="0"/>
                </w:pPr>
              </w:pPrChange>
            </w:pPr>
            <w:del w:id="3627" w:author="Ole Vilstrup" w:date="2020-12-01T12:12:00Z">
              <w:r w:rsidRPr="00C85415" w:rsidDel="00F44906">
                <w:rPr>
                  <w:sz w:val="20"/>
                  <w:szCs w:val="20"/>
                </w:rPr>
                <w:delText>1</w:delText>
              </w:r>
              <w:bookmarkStart w:id="3628" w:name="_Toc57717335"/>
              <w:bookmarkStart w:id="3629" w:name="_Toc57718181"/>
              <w:bookmarkStart w:id="3630" w:name="_Toc57887100"/>
              <w:bookmarkStart w:id="3631" w:name="_Toc57887365"/>
              <w:bookmarkStart w:id="3632" w:name="_Toc61429259"/>
              <w:bookmarkEnd w:id="3628"/>
              <w:bookmarkEnd w:id="3629"/>
              <w:bookmarkEnd w:id="3630"/>
              <w:bookmarkEnd w:id="3631"/>
              <w:bookmarkEnd w:id="3632"/>
            </w:del>
          </w:p>
        </w:tc>
        <w:tc>
          <w:tcPr>
            <w:tcW w:w="1675" w:type="dxa"/>
            <w:gridSpan w:val="2"/>
            <w:tcPrChange w:id="3633" w:author="Ole Vilstrup" w:date="2020-05-25T10:29:00Z">
              <w:tcPr>
                <w:tcW w:w="1782" w:type="dxa"/>
                <w:gridSpan w:val="2"/>
              </w:tcPr>
            </w:tcPrChange>
          </w:tcPr>
          <w:p w14:paraId="083E742A" w14:textId="5FF5239D" w:rsidR="00F66DC3" w:rsidRPr="00C85415" w:rsidDel="00F44906" w:rsidRDefault="009601F6">
            <w:pPr>
              <w:pStyle w:val="Overskrift1"/>
              <w:rPr>
                <w:del w:id="3634" w:author="Ole Vilstrup" w:date="2020-12-01T12:12:00Z"/>
                <w:sz w:val="20"/>
                <w:szCs w:val="20"/>
              </w:rPr>
              <w:pPrChange w:id="3635" w:author="Ole Vilstrup" w:date="2020-12-03T11:23:00Z">
                <w:pPr>
                  <w:ind w:left="0"/>
                </w:pPr>
              </w:pPrChange>
            </w:pPr>
            <w:del w:id="3636" w:author="Ole Vilstrup" w:date="2020-12-01T12:12:00Z">
              <w:r w:rsidRPr="00C85415" w:rsidDel="00F44906">
                <w:rPr>
                  <w:sz w:val="20"/>
                  <w:szCs w:val="20"/>
                </w:rPr>
                <w:delText>2</w:delText>
              </w:r>
              <w:r w:rsidR="00903EDD" w:rsidRPr="00C85415" w:rsidDel="00F44906">
                <w:rPr>
                  <w:sz w:val="20"/>
                  <w:szCs w:val="20"/>
                </w:rPr>
                <w:delText>0</w:delText>
              </w:r>
              <w:r w:rsidRPr="00C85415" w:rsidDel="00F44906">
                <w:rPr>
                  <w:sz w:val="20"/>
                  <w:szCs w:val="20"/>
                </w:rPr>
                <w:delText>2</w:delText>
              </w:r>
              <w:bookmarkStart w:id="3637" w:name="_Toc57717336"/>
              <w:bookmarkStart w:id="3638" w:name="_Toc57718182"/>
              <w:bookmarkStart w:id="3639" w:name="_Toc57887101"/>
              <w:bookmarkStart w:id="3640" w:name="_Toc57887366"/>
              <w:bookmarkStart w:id="3641" w:name="_Toc61429260"/>
              <w:bookmarkEnd w:id="3637"/>
              <w:bookmarkEnd w:id="3638"/>
              <w:bookmarkEnd w:id="3639"/>
              <w:bookmarkEnd w:id="3640"/>
              <w:bookmarkEnd w:id="3641"/>
            </w:del>
          </w:p>
        </w:tc>
        <w:tc>
          <w:tcPr>
            <w:tcW w:w="2215" w:type="dxa"/>
            <w:gridSpan w:val="2"/>
            <w:tcPrChange w:id="3642" w:author="Ole Vilstrup" w:date="2020-05-25T10:29:00Z">
              <w:tcPr>
                <w:tcW w:w="1891" w:type="dxa"/>
                <w:gridSpan w:val="2"/>
              </w:tcPr>
            </w:tcPrChange>
          </w:tcPr>
          <w:p w14:paraId="5EFB21AF" w14:textId="4F2B0492" w:rsidR="00F66DC3" w:rsidRPr="00C85415" w:rsidDel="00F44906" w:rsidRDefault="00F66DC3">
            <w:pPr>
              <w:pStyle w:val="Overskrift1"/>
              <w:rPr>
                <w:del w:id="3643" w:author="Ole Vilstrup" w:date="2020-12-01T12:12:00Z"/>
                <w:sz w:val="20"/>
                <w:szCs w:val="20"/>
              </w:rPr>
              <w:pPrChange w:id="3644" w:author="Ole Vilstrup" w:date="2020-12-03T11:23:00Z">
                <w:pPr>
                  <w:ind w:left="0"/>
                </w:pPr>
              </w:pPrChange>
            </w:pPr>
            <w:del w:id="3645" w:author="Ole Vilstrup" w:date="2020-12-01T12:12:00Z">
              <w:r w:rsidRPr="00C85415" w:rsidDel="00F44906">
                <w:rPr>
                  <w:sz w:val="20"/>
                  <w:szCs w:val="20"/>
                </w:rPr>
                <w:delText>X</w:delText>
              </w:r>
              <w:bookmarkStart w:id="3646" w:name="_Toc57717337"/>
              <w:bookmarkStart w:id="3647" w:name="_Toc57718183"/>
              <w:bookmarkStart w:id="3648" w:name="_Toc57887102"/>
              <w:bookmarkStart w:id="3649" w:name="_Toc57887367"/>
              <w:bookmarkStart w:id="3650" w:name="_Toc61429261"/>
              <w:bookmarkEnd w:id="3646"/>
              <w:bookmarkEnd w:id="3647"/>
              <w:bookmarkEnd w:id="3648"/>
              <w:bookmarkEnd w:id="3649"/>
              <w:bookmarkEnd w:id="3650"/>
            </w:del>
          </w:p>
        </w:tc>
        <w:tc>
          <w:tcPr>
            <w:tcW w:w="1817" w:type="dxa"/>
            <w:gridSpan w:val="2"/>
            <w:tcPrChange w:id="3651" w:author="Ole Vilstrup" w:date="2020-05-25T10:29:00Z">
              <w:tcPr>
                <w:tcW w:w="1752" w:type="dxa"/>
                <w:gridSpan w:val="2"/>
              </w:tcPr>
            </w:tcPrChange>
          </w:tcPr>
          <w:p w14:paraId="634819C7" w14:textId="04226AED" w:rsidR="00F66DC3" w:rsidRPr="00C85415" w:rsidDel="00F44906" w:rsidRDefault="00F33B9B">
            <w:pPr>
              <w:pStyle w:val="Overskrift1"/>
              <w:rPr>
                <w:del w:id="3652" w:author="Ole Vilstrup" w:date="2020-12-01T12:12:00Z"/>
                <w:sz w:val="20"/>
                <w:szCs w:val="20"/>
              </w:rPr>
              <w:pPrChange w:id="3653" w:author="Ole Vilstrup" w:date="2020-12-03T11:23:00Z">
                <w:pPr>
                  <w:ind w:left="0"/>
                </w:pPr>
              </w:pPrChange>
            </w:pPr>
            <w:del w:id="3654" w:author="Ole Vilstrup" w:date="2020-12-01T12:12:00Z">
              <w:r w:rsidRPr="00C85415" w:rsidDel="00F44906">
                <w:rPr>
                  <w:sz w:val="20"/>
                  <w:szCs w:val="20"/>
                </w:rPr>
                <w:delText>Opkomst-FOD</w:delText>
              </w:r>
              <w:bookmarkStart w:id="3655" w:name="_Toc57717338"/>
              <w:bookmarkStart w:id="3656" w:name="_Toc57718184"/>
              <w:bookmarkStart w:id="3657" w:name="_Toc57887103"/>
              <w:bookmarkStart w:id="3658" w:name="_Toc57887368"/>
              <w:bookmarkStart w:id="3659" w:name="_Toc61429262"/>
              <w:bookmarkEnd w:id="3655"/>
              <w:bookmarkEnd w:id="3656"/>
              <w:bookmarkEnd w:id="3657"/>
              <w:bookmarkEnd w:id="3658"/>
              <w:bookmarkEnd w:id="3659"/>
            </w:del>
          </w:p>
        </w:tc>
        <w:tc>
          <w:tcPr>
            <w:tcW w:w="2352" w:type="dxa"/>
            <w:gridSpan w:val="2"/>
            <w:tcPrChange w:id="3660" w:author="Ole Vilstrup" w:date="2020-05-25T10:29:00Z">
              <w:tcPr>
                <w:tcW w:w="3354" w:type="dxa"/>
                <w:gridSpan w:val="2"/>
              </w:tcPr>
            </w:tcPrChange>
          </w:tcPr>
          <w:p w14:paraId="26FF666F" w14:textId="61E7FDF1" w:rsidR="00F66DC3" w:rsidRPr="00C85415" w:rsidDel="00F44906" w:rsidRDefault="00C45FB8">
            <w:pPr>
              <w:pStyle w:val="Overskrift1"/>
              <w:rPr>
                <w:del w:id="3661" w:author="Ole Vilstrup" w:date="2020-12-01T12:12:00Z"/>
                <w:sz w:val="20"/>
                <w:szCs w:val="20"/>
              </w:rPr>
              <w:pPrChange w:id="3662" w:author="Ole Vilstrup" w:date="2020-12-03T11:23:00Z">
                <w:pPr>
                  <w:ind w:left="0"/>
                </w:pPr>
              </w:pPrChange>
            </w:pPr>
            <w:del w:id="3663" w:author="Ole Vilstrup" w:date="2020-12-01T12:12:00Z">
              <w:r w:rsidRPr="00C85415" w:rsidDel="00F44906">
                <w:rPr>
                  <w:sz w:val="20"/>
                  <w:szCs w:val="20"/>
                </w:rPr>
                <w:delText>1</w:delText>
              </w:r>
              <w:r w:rsidR="00F66DC3" w:rsidRPr="00C85415" w:rsidDel="00F44906">
                <w:rPr>
                  <w:sz w:val="20"/>
                  <w:szCs w:val="20"/>
                </w:rPr>
                <w:delText>00.000.</w:delText>
              </w:r>
              <w:r w:rsidR="00F06F48" w:rsidRPr="00C85415" w:rsidDel="00F44906">
                <w:rPr>
                  <w:sz w:val="20"/>
                  <w:szCs w:val="20"/>
                </w:rPr>
                <w:delText>1</w:delText>
              </w:r>
              <w:r w:rsidR="002860BD" w:rsidRPr="00C85415" w:rsidDel="00F44906">
                <w:rPr>
                  <w:sz w:val="20"/>
                  <w:szCs w:val="20"/>
                </w:rPr>
                <w:delText>22</w:delText>
              </w:r>
              <w:r w:rsidR="00CB0630" w:rsidRPr="00C85415" w:rsidDel="00F44906">
                <w:rPr>
                  <w:sz w:val="20"/>
                  <w:szCs w:val="20"/>
                </w:rPr>
                <w:delText xml:space="preserve"> </w:delText>
              </w:r>
              <w:r w:rsidR="00F66DC3" w:rsidRPr="00C85415" w:rsidDel="00F44906">
                <w:rPr>
                  <w:sz w:val="20"/>
                  <w:szCs w:val="20"/>
                </w:rPr>
                <w:delText>(</w:delText>
              </w:r>
              <w:r w:rsidR="00542523" w:rsidRPr="00C85415" w:rsidDel="00F44906">
                <w:rPr>
                  <w:sz w:val="20"/>
                  <w:szCs w:val="20"/>
                </w:rPr>
                <w:delText>Xdomæne-</w:delText>
              </w:r>
              <w:r w:rsidR="00F66DC3" w:rsidRPr="00C85415" w:rsidDel="00F44906">
                <w:rPr>
                  <w:sz w:val="20"/>
                  <w:szCs w:val="20"/>
                </w:rPr>
                <w:delText>gateway)</w:delText>
              </w:r>
              <w:bookmarkStart w:id="3664" w:name="_Toc57717339"/>
              <w:bookmarkStart w:id="3665" w:name="_Toc57718185"/>
              <w:bookmarkStart w:id="3666" w:name="_Toc57887104"/>
              <w:bookmarkStart w:id="3667" w:name="_Toc57887369"/>
              <w:bookmarkStart w:id="3668" w:name="_Toc61429263"/>
              <w:bookmarkEnd w:id="3664"/>
              <w:bookmarkEnd w:id="3665"/>
              <w:bookmarkEnd w:id="3666"/>
              <w:bookmarkEnd w:id="3667"/>
              <w:bookmarkEnd w:id="3668"/>
            </w:del>
          </w:p>
        </w:tc>
        <w:bookmarkStart w:id="3669" w:name="_Toc57717340"/>
        <w:bookmarkStart w:id="3670" w:name="_Toc57718186"/>
        <w:bookmarkStart w:id="3671" w:name="_Toc57887105"/>
        <w:bookmarkStart w:id="3672" w:name="_Toc57887370"/>
        <w:bookmarkStart w:id="3673" w:name="_Toc61429264"/>
        <w:bookmarkEnd w:id="3669"/>
        <w:bookmarkEnd w:id="3670"/>
        <w:bookmarkEnd w:id="3671"/>
        <w:bookmarkEnd w:id="3672"/>
        <w:bookmarkEnd w:id="3673"/>
      </w:tr>
      <w:tr w:rsidR="00D216E2" w:rsidRPr="006203F2" w:rsidDel="00F44906" w14:paraId="2EFA6555" w14:textId="7D7FC808" w:rsidTr="00F101B4">
        <w:tblPrEx>
          <w:tblW w:w="11849" w:type="dxa"/>
          <w:tblInd w:w="1271" w:type="dxa"/>
          <w:tblPrExChange w:id="3674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3675" w:author="Ole Vilstrup" w:date="2020-12-01T12:12:00Z"/>
        </w:trPr>
        <w:tc>
          <w:tcPr>
            <w:tcW w:w="1329" w:type="dxa"/>
            <w:gridSpan w:val="2"/>
            <w:tcPrChange w:id="3676" w:author="Ole Vilstrup" w:date="2020-05-25T10:29:00Z">
              <w:tcPr>
                <w:tcW w:w="1452" w:type="dxa"/>
                <w:gridSpan w:val="2"/>
              </w:tcPr>
            </w:tcPrChange>
          </w:tcPr>
          <w:p w14:paraId="1B8D845D" w14:textId="3AF757EE" w:rsidR="00F66DC3" w:rsidRPr="00C85415" w:rsidDel="00F44906" w:rsidRDefault="00BE4258">
            <w:pPr>
              <w:pStyle w:val="Overskrift1"/>
              <w:rPr>
                <w:del w:id="3677" w:author="Ole Vilstrup" w:date="2020-12-01T12:12:00Z"/>
                <w:sz w:val="20"/>
                <w:szCs w:val="20"/>
              </w:rPr>
              <w:pPrChange w:id="3678" w:author="Ole Vilstrup" w:date="2020-12-03T11:23:00Z">
                <w:pPr>
                  <w:ind w:left="0"/>
                </w:pPr>
              </w:pPrChange>
            </w:pPr>
            <w:del w:id="3679" w:author="Ole Vilstrup" w:date="2020-12-01T12:12:00Z">
              <w:r w:rsidRPr="00C15F59" w:rsidDel="00F44906">
                <w:rPr>
                  <w:sz w:val="20"/>
                  <w:szCs w:val="20"/>
                </w:rPr>
                <w:delText>FOD-</w:delText>
              </w:r>
              <w:r w:rsidR="001223B3" w:rsidRPr="00C85415" w:rsidDel="00F44906">
                <w:rPr>
                  <w:sz w:val="20"/>
                  <w:szCs w:val="20"/>
                </w:rPr>
                <w:delText>SDN-</w:delText>
              </w:r>
            </w:del>
            <w:del w:id="3680" w:author="Ole Vilstrup" w:date="2020-05-25T10:28:00Z">
              <w:r w:rsidR="001223B3" w:rsidRPr="00C85415" w:rsidDel="005D4004">
                <w:rPr>
                  <w:sz w:val="20"/>
                  <w:szCs w:val="20"/>
                </w:rPr>
                <w:delText>1</w:delText>
              </w:r>
            </w:del>
            <w:del w:id="3681" w:author="Ole Vilstrup" w:date="2020-12-01T12:12:00Z">
              <w:r w:rsidR="00476899" w:rsidRPr="00C85415" w:rsidDel="00F44906">
                <w:rPr>
                  <w:sz w:val="20"/>
                  <w:szCs w:val="20"/>
                </w:rPr>
                <w:delText>b</w:delText>
              </w:r>
              <w:bookmarkStart w:id="3682" w:name="_Toc57717341"/>
              <w:bookmarkStart w:id="3683" w:name="_Toc57718187"/>
              <w:bookmarkStart w:id="3684" w:name="_Toc57887106"/>
              <w:bookmarkStart w:id="3685" w:name="_Toc57887371"/>
              <w:bookmarkStart w:id="3686" w:name="_Toc61429265"/>
              <w:bookmarkEnd w:id="3682"/>
              <w:bookmarkEnd w:id="3683"/>
              <w:bookmarkEnd w:id="3684"/>
              <w:bookmarkEnd w:id="3685"/>
              <w:bookmarkEnd w:id="3686"/>
            </w:del>
          </w:p>
        </w:tc>
        <w:tc>
          <w:tcPr>
            <w:tcW w:w="1293" w:type="dxa"/>
            <w:gridSpan w:val="2"/>
            <w:tcPrChange w:id="3687" w:author="Ole Vilstrup" w:date="2020-05-25T10:29:00Z">
              <w:tcPr>
                <w:tcW w:w="854" w:type="dxa"/>
              </w:tcPr>
            </w:tcPrChange>
          </w:tcPr>
          <w:p w14:paraId="1F1BAA72" w14:textId="01092FC7" w:rsidR="00F66DC3" w:rsidRPr="00C85415" w:rsidDel="00F44906" w:rsidRDefault="00F66DC3">
            <w:pPr>
              <w:pStyle w:val="Overskrift1"/>
              <w:rPr>
                <w:del w:id="3688" w:author="Ole Vilstrup" w:date="2020-12-01T12:12:00Z"/>
                <w:sz w:val="20"/>
                <w:szCs w:val="20"/>
              </w:rPr>
              <w:pPrChange w:id="3689" w:author="Ole Vilstrup" w:date="2020-12-03T11:23:00Z">
                <w:pPr>
                  <w:ind w:left="0"/>
                </w:pPr>
              </w:pPrChange>
            </w:pPr>
            <w:del w:id="3690" w:author="Ole Vilstrup" w:date="2020-12-01T12:12:00Z">
              <w:r w:rsidRPr="00C85415" w:rsidDel="00F44906">
                <w:rPr>
                  <w:sz w:val="20"/>
                  <w:szCs w:val="20"/>
                </w:rPr>
                <w:delText>3C</w:delText>
              </w:r>
              <w:bookmarkStart w:id="3691" w:name="_Toc57717342"/>
              <w:bookmarkStart w:id="3692" w:name="_Toc57718188"/>
              <w:bookmarkStart w:id="3693" w:name="_Toc57887107"/>
              <w:bookmarkStart w:id="3694" w:name="_Toc57887372"/>
              <w:bookmarkStart w:id="3695" w:name="_Toc61429266"/>
              <w:bookmarkEnd w:id="3691"/>
              <w:bookmarkEnd w:id="3692"/>
              <w:bookmarkEnd w:id="3693"/>
              <w:bookmarkEnd w:id="3694"/>
              <w:bookmarkEnd w:id="3695"/>
            </w:del>
          </w:p>
        </w:tc>
        <w:tc>
          <w:tcPr>
            <w:tcW w:w="1168" w:type="dxa"/>
            <w:tcPrChange w:id="3696" w:author="Ole Vilstrup" w:date="2020-05-25T10:29:00Z">
              <w:tcPr>
                <w:tcW w:w="653" w:type="dxa"/>
                <w:gridSpan w:val="2"/>
              </w:tcPr>
            </w:tcPrChange>
          </w:tcPr>
          <w:p w14:paraId="036695E9" w14:textId="702A076C" w:rsidR="00F66DC3" w:rsidRPr="00C85415" w:rsidDel="00F44906" w:rsidRDefault="00F66DC3">
            <w:pPr>
              <w:pStyle w:val="Overskrift1"/>
              <w:rPr>
                <w:del w:id="3697" w:author="Ole Vilstrup" w:date="2020-12-01T12:12:00Z"/>
                <w:sz w:val="20"/>
                <w:szCs w:val="20"/>
              </w:rPr>
              <w:pPrChange w:id="3698" w:author="Ole Vilstrup" w:date="2020-12-03T11:23:00Z">
                <w:pPr>
                  <w:ind w:left="0"/>
                </w:pPr>
              </w:pPrChange>
            </w:pPr>
            <w:del w:id="3699" w:author="Ole Vilstrup" w:date="2020-12-01T12:12:00Z">
              <w:r w:rsidRPr="00C85415" w:rsidDel="00F44906">
                <w:rPr>
                  <w:sz w:val="20"/>
                  <w:szCs w:val="20"/>
                </w:rPr>
                <w:delText>1</w:delText>
              </w:r>
              <w:bookmarkStart w:id="3700" w:name="_Toc57717343"/>
              <w:bookmarkStart w:id="3701" w:name="_Toc57718189"/>
              <w:bookmarkStart w:id="3702" w:name="_Toc57887108"/>
              <w:bookmarkStart w:id="3703" w:name="_Toc57887373"/>
              <w:bookmarkStart w:id="3704" w:name="_Toc61429267"/>
              <w:bookmarkEnd w:id="3700"/>
              <w:bookmarkEnd w:id="3701"/>
              <w:bookmarkEnd w:id="3702"/>
              <w:bookmarkEnd w:id="3703"/>
              <w:bookmarkEnd w:id="3704"/>
            </w:del>
          </w:p>
        </w:tc>
        <w:tc>
          <w:tcPr>
            <w:tcW w:w="1675" w:type="dxa"/>
            <w:gridSpan w:val="2"/>
            <w:tcPrChange w:id="3705" w:author="Ole Vilstrup" w:date="2020-05-25T10:29:00Z">
              <w:tcPr>
                <w:tcW w:w="1782" w:type="dxa"/>
                <w:gridSpan w:val="2"/>
              </w:tcPr>
            </w:tcPrChange>
          </w:tcPr>
          <w:p w14:paraId="1191AB7E" w14:textId="2E2188CB" w:rsidR="00F66DC3" w:rsidRPr="00C85415" w:rsidDel="00F44906" w:rsidRDefault="009601F6">
            <w:pPr>
              <w:pStyle w:val="Overskrift1"/>
              <w:rPr>
                <w:del w:id="3706" w:author="Ole Vilstrup" w:date="2020-12-01T12:12:00Z"/>
                <w:sz w:val="20"/>
                <w:szCs w:val="20"/>
              </w:rPr>
              <w:pPrChange w:id="3707" w:author="Ole Vilstrup" w:date="2020-12-03T11:23:00Z">
                <w:pPr>
                  <w:ind w:left="0"/>
                </w:pPr>
              </w:pPrChange>
            </w:pPr>
            <w:del w:id="3708" w:author="Ole Vilstrup" w:date="2020-12-01T12:12:00Z">
              <w:r w:rsidRPr="00C85415" w:rsidDel="00F44906">
                <w:rPr>
                  <w:sz w:val="20"/>
                  <w:szCs w:val="20"/>
                </w:rPr>
                <w:delText>2</w:delText>
              </w:r>
              <w:r w:rsidR="00F66DC3" w:rsidRPr="00C85415" w:rsidDel="00F44906">
                <w:rPr>
                  <w:sz w:val="20"/>
                  <w:szCs w:val="20"/>
                </w:rPr>
                <w:delText>0</w:delText>
              </w:r>
              <w:r w:rsidRPr="00C85415" w:rsidDel="00F44906">
                <w:rPr>
                  <w:sz w:val="20"/>
                  <w:szCs w:val="20"/>
                </w:rPr>
                <w:delText>2</w:delText>
              </w:r>
              <w:bookmarkStart w:id="3709" w:name="_Toc57717344"/>
              <w:bookmarkStart w:id="3710" w:name="_Toc57718190"/>
              <w:bookmarkStart w:id="3711" w:name="_Toc57887109"/>
              <w:bookmarkStart w:id="3712" w:name="_Toc57887374"/>
              <w:bookmarkStart w:id="3713" w:name="_Toc61429268"/>
              <w:bookmarkEnd w:id="3709"/>
              <w:bookmarkEnd w:id="3710"/>
              <w:bookmarkEnd w:id="3711"/>
              <w:bookmarkEnd w:id="3712"/>
              <w:bookmarkEnd w:id="3713"/>
            </w:del>
          </w:p>
        </w:tc>
        <w:tc>
          <w:tcPr>
            <w:tcW w:w="2215" w:type="dxa"/>
            <w:gridSpan w:val="2"/>
            <w:tcPrChange w:id="3714" w:author="Ole Vilstrup" w:date="2020-05-25T10:29:00Z">
              <w:tcPr>
                <w:tcW w:w="1891" w:type="dxa"/>
                <w:gridSpan w:val="2"/>
              </w:tcPr>
            </w:tcPrChange>
          </w:tcPr>
          <w:p w14:paraId="1C6CBBD2" w14:textId="57EF0400" w:rsidR="00F66DC3" w:rsidRPr="00C85415" w:rsidDel="00F44906" w:rsidRDefault="00F66DC3">
            <w:pPr>
              <w:pStyle w:val="Overskrift1"/>
              <w:rPr>
                <w:del w:id="3715" w:author="Ole Vilstrup" w:date="2020-12-01T12:12:00Z"/>
                <w:sz w:val="20"/>
                <w:szCs w:val="20"/>
              </w:rPr>
              <w:pPrChange w:id="3716" w:author="Ole Vilstrup" w:date="2020-12-03T11:23:00Z">
                <w:pPr>
                  <w:ind w:left="0"/>
                </w:pPr>
              </w:pPrChange>
            </w:pPr>
            <w:del w:id="3717" w:author="Ole Vilstrup" w:date="2020-12-01T12:12:00Z">
              <w:r w:rsidRPr="00C85415" w:rsidDel="00F44906">
                <w:rPr>
                  <w:sz w:val="20"/>
                  <w:szCs w:val="20"/>
                </w:rPr>
                <w:delText>X</w:delText>
              </w:r>
              <w:bookmarkStart w:id="3718" w:name="_Toc57717345"/>
              <w:bookmarkStart w:id="3719" w:name="_Toc57718191"/>
              <w:bookmarkStart w:id="3720" w:name="_Toc57887110"/>
              <w:bookmarkStart w:id="3721" w:name="_Toc57887375"/>
              <w:bookmarkStart w:id="3722" w:name="_Toc61429269"/>
              <w:bookmarkEnd w:id="3718"/>
              <w:bookmarkEnd w:id="3719"/>
              <w:bookmarkEnd w:id="3720"/>
              <w:bookmarkEnd w:id="3721"/>
              <w:bookmarkEnd w:id="3722"/>
            </w:del>
          </w:p>
        </w:tc>
        <w:tc>
          <w:tcPr>
            <w:tcW w:w="1817" w:type="dxa"/>
            <w:gridSpan w:val="2"/>
            <w:tcPrChange w:id="3723" w:author="Ole Vilstrup" w:date="2020-05-25T10:29:00Z">
              <w:tcPr>
                <w:tcW w:w="1752" w:type="dxa"/>
                <w:gridSpan w:val="2"/>
              </w:tcPr>
            </w:tcPrChange>
          </w:tcPr>
          <w:p w14:paraId="126E1FDD" w14:textId="53CBA15B" w:rsidR="00F66DC3" w:rsidRPr="00C85415" w:rsidDel="00F44906" w:rsidRDefault="00D0497E">
            <w:pPr>
              <w:pStyle w:val="Overskrift1"/>
              <w:rPr>
                <w:del w:id="3724" w:author="Ole Vilstrup" w:date="2020-12-01T12:12:00Z"/>
                <w:sz w:val="20"/>
                <w:szCs w:val="20"/>
              </w:rPr>
              <w:pPrChange w:id="3725" w:author="Ole Vilstrup" w:date="2020-12-03T11:23:00Z">
                <w:pPr>
                  <w:ind w:left="0"/>
                </w:pPr>
              </w:pPrChange>
            </w:pPr>
            <w:del w:id="3726" w:author="Ole Vilstrup" w:date="2020-12-01T12:12:00Z">
              <w:r w:rsidRPr="00C85415" w:rsidDel="00F44906">
                <w:rPr>
                  <w:sz w:val="20"/>
                  <w:szCs w:val="20"/>
                </w:rPr>
                <w:delText>Opkomst-SDN</w:delText>
              </w:r>
              <w:bookmarkStart w:id="3727" w:name="_Toc57717346"/>
              <w:bookmarkStart w:id="3728" w:name="_Toc57718192"/>
              <w:bookmarkStart w:id="3729" w:name="_Toc57887111"/>
              <w:bookmarkStart w:id="3730" w:name="_Toc57887376"/>
              <w:bookmarkStart w:id="3731" w:name="_Toc61429270"/>
              <w:bookmarkEnd w:id="3727"/>
              <w:bookmarkEnd w:id="3728"/>
              <w:bookmarkEnd w:id="3729"/>
              <w:bookmarkEnd w:id="3730"/>
              <w:bookmarkEnd w:id="3731"/>
            </w:del>
          </w:p>
        </w:tc>
        <w:tc>
          <w:tcPr>
            <w:tcW w:w="2352" w:type="dxa"/>
            <w:gridSpan w:val="2"/>
            <w:tcPrChange w:id="3732" w:author="Ole Vilstrup" w:date="2020-05-25T10:29:00Z">
              <w:tcPr>
                <w:tcW w:w="3354" w:type="dxa"/>
                <w:gridSpan w:val="2"/>
              </w:tcPr>
            </w:tcPrChange>
          </w:tcPr>
          <w:p w14:paraId="25C91A15" w14:textId="1FBF006B" w:rsidR="00F66DC3" w:rsidRPr="00C85415" w:rsidDel="00F44906" w:rsidRDefault="00F66DC3">
            <w:pPr>
              <w:pStyle w:val="Overskrift1"/>
              <w:rPr>
                <w:del w:id="3733" w:author="Ole Vilstrup" w:date="2020-12-01T12:12:00Z"/>
                <w:sz w:val="20"/>
                <w:szCs w:val="20"/>
              </w:rPr>
              <w:pPrChange w:id="3734" w:author="Ole Vilstrup" w:date="2020-12-03T11:23:00Z">
                <w:pPr>
                  <w:ind w:left="0"/>
                </w:pPr>
              </w:pPrChange>
            </w:pPr>
            <w:del w:id="3735" w:author="Ole Vilstrup" w:date="2020-12-01T12:12:00Z">
              <w:r w:rsidRPr="00C85415" w:rsidDel="00F44906">
                <w:rPr>
                  <w:sz w:val="20"/>
                  <w:szCs w:val="20"/>
                </w:rPr>
                <w:delText>100.</w:delText>
              </w:r>
              <w:r w:rsidR="00903EDD" w:rsidRPr="00C85415" w:rsidDel="00F44906">
                <w:rPr>
                  <w:sz w:val="20"/>
                  <w:szCs w:val="20"/>
                </w:rPr>
                <w:delText>0</w:delText>
              </w:r>
              <w:r w:rsidRPr="00C85415" w:rsidDel="00F44906">
                <w:rPr>
                  <w:sz w:val="20"/>
                  <w:szCs w:val="20"/>
                </w:rPr>
                <w:delText>00.</w:delText>
              </w:r>
              <w:r w:rsidR="002860BD" w:rsidRPr="00C85415" w:rsidDel="00F44906">
                <w:rPr>
                  <w:sz w:val="20"/>
                  <w:szCs w:val="20"/>
                </w:rPr>
                <w:delText>2</w:delText>
              </w:r>
              <w:r w:rsidRPr="00C85415" w:rsidDel="00F44906">
                <w:rPr>
                  <w:sz w:val="20"/>
                  <w:szCs w:val="20"/>
                </w:rPr>
                <w:delText>0</w:delText>
              </w:r>
              <w:r w:rsidR="002860BD" w:rsidRPr="00C85415" w:rsidDel="00F44906">
                <w:rPr>
                  <w:sz w:val="20"/>
                  <w:szCs w:val="20"/>
                </w:rPr>
                <w:delText>2</w:delText>
              </w:r>
              <w:bookmarkStart w:id="3736" w:name="_Toc57717347"/>
              <w:bookmarkStart w:id="3737" w:name="_Toc57718193"/>
              <w:bookmarkStart w:id="3738" w:name="_Toc57887112"/>
              <w:bookmarkStart w:id="3739" w:name="_Toc57887377"/>
              <w:bookmarkStart w:id="3740" w:name="_Toc61429271"/>
              <w:bookmarkEnd w:id="3736"/>
              <w:bookmarkEnd w:id="3737"/>
              <w:bookmarkEnd w:id="3738"/>
              <w:bookmarkEnd w:id="3739"/>
              <w:bookmarkEnd w:id="3740"/>
            </w:del>
          </w:p>
        </w:tc>
        <w:bookmarkStart w:id="3741" w:name="_Toc57717348"/>
        <w:bookmarkStart w:id="3742" w:name="_Toc57718194"/>
        <w:bookmarkStart w:id="3743" w:name="_Toc57887113"/>
        <w:bookmarkStart w:id="3744" w:name="_Toc57887378"/>
        <w:bookmarkStart w:id="3745" w:name="_Toc61429272"/>
        <w:bookmarkEnd w:id="3741"/>
        <w:bookmarkEnd w:id="3742"/>
        <w:bookmarkEnd w:id="3743"/>
        <w:bookmarkEnd w:id="3744"/>
        <w:bookmarkEnd w:id="3745"/>
      </w:tr>
      <w:tr w:rsidR="00101852" w:rsidRPr="006203F2" w:rsidDel="002613DA" w14:paraId="738B3AEC" w14:textId="103E05DD" w:rsidTr="00F101B4">
        <w:tblPrEx>
          <w:tblW w:w="11849" w:type="dxa"/>
          <w:tblInd w:w="1271" w:type="dxa"/>
          <w:tblPrExChange w:id="3746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3747" w:author="Ole Vilstrup" w:date="2020-05-25T10:43:00Z"/>
        </w:trPr>
        <w:tc>
          <w:tcPr>
            <w:tcW w:w="1329" w:type="dxa"/>
            <w:gridSpan w:val="2"/>
            <w:tcPrChange w:id="3748" w:author="Ole Vilstrup" w:date="2020-05-25T10:29:00Z">
              <w:tcPr>
                <w:tcW w:w="1452" w:type="dxa"/>
                <w:gridSpan w:val="2"/>
              </w:tcPr>
            </w:tcPrChange>
          </w:tcPr>
          <w:p w14:paraId="26C0F6D6" w14:textId="1622C43A" w:rsidR="00101852" w:rsidRPr="00C15F59" w:rsidDel="002613DA" w:rsidRDefault="00101852">
            <w:pPr>
              <w:pStyle w:val="Overskrift1"/>
              <w:rPr>
                <w:del w:id="3749" w:author="Ole Vilstrup" w:date="2020-05-25T10:43:00Z"/>
                <w:sz w:val="20"/>
                <w:szCs w:val="20"/>
              </w:rPr>
              <w:pPrChange w:id="3750" w:author="Ole Vilstrup" w:date="2020-12-03T11:23:00Z">
                <w:pPr>
                  <w:ind w:left="0"/>
                </w:pPr>
              </w:pPrChange>
            </w:pPr>
            <w:bookmarkStart w:id="3751" w:name="_Toc57717349"/>
            <w:bookmarkStart w:id="3752" w:name="_Toc57718195"/>
            <w:bookmarkStart w:id="3753" w:name="_Toc57887114"/>
            <w:bookmarkStart w:id="3754" w:name="_Toc57887379"/>
            <w:bookmarkStart w:id="3755" w:name="_Toc61429273"/>
            <w:bookmarkEnd w:id="3751"/>
            <w:bookmarkEnd w:id="3752"/>
            <w:bookmarkEnd w:id="3753"/>
            <w:bookmarkEnd w:id="3754"/>
            <w:bookmarkEnd w:id="3755"/>
          </w:p>
        </w:tc>
        <w:tc>
          <w:tcPr>
            <w:tcW w:w="1293" w:type="dxa"/>
            <w:gridSpan w:val="2"/>
            <w:tcPrChange w:id="3756" w:author="Ole Vilstrup" w:date="2020-05-25T10:29:00Z">
              <w:tcPr>
                <w:tcW w:w="854" w:type="dxa"/>
              </w:tcPr>
            </w:tcPrChange>
          </w:tcPr>
          <w:p w14:paraId="53CA2ADC" w14:textId="4ECEA429" w:rsidR="00101852" w:rsidRPr="006203F2" w:rsidDel="002613DA" w:rsidRDefault="00101852">
            <w:pPr>
              <w:pStyle w:val="Overskrift1"/>
              <w:rPr>
                <w:del w:id="3757" w:author="Ole Vilstrup" w:date="2020-05-25T10:43:00Z"/>
                <w:sz w:val="20"/>
                <w:szCs w:val="20"/>
              </w:rPr>
              <w:pPrChange w:id="3758" w:author="Ole Vilstrup" w:date="2020-12-03T11:23:00Z">
                <w:pPr>
                  <w:ind w:left="0"/>
                </w:pPr>
              </w:pPrChange>
            </w:pPr>
            <w:bookmarkStart w:id="3759" w:name="_Toc57717350"/>
            <w:bookmarkStart w:id="3760" w:name="_Toc57718196"/>
            <w:bookmarkStart w:id="3761" w:name="_Toc57887115"/>
            <w:bookmarkStart w:id="3762" w:name="_Toc57887380"/>
            <w:bookmarkStart w:id="3763" w:name="_Toc61429274"/>
            <w:bookmarkEnd w:id="3759"/>
            <w:bookmarkEnd w:id="3760"/>
            <w:bookmarkEnd w:id="3761"/>
            <w:bookmarkEnd w:id="3762"/>
            <w:bookmarkEnd w:id="3763"/>
          </w:p>
        </w:tc>
        <w:tc>
          <w:tcPr>
            <w:tcW w:w="1168" w:type="dxa"/>
            <w:tcPrChange w:id="3764" w:author="Ole Vilstrup" w:date="2020-05-25T10:29:00Z">
              <w:tcPr>
                <w:tcW w:w="653" w:type="dxa"/>
                <w:gridSpan w:val="2"/>
              </w:tcPr>
            </w:tcPrChange>
          </w:tcPr>
          <w:p w14:paraId="0DDB2B54" w14:textId="687C907C" w:rsidR="00101852" w:rsidRPr="006203F2" w:rsidDel="002613DA" w:rsidRDefault="00101852">
            <w:pPr>
              <w:pStyle w:val="Overskrift1"/>
              <w:rPr>
                <w:del w:id="3765" w:author="Ole Vilstrup" w:date="2020-05-25T10:43:00Z"/>
                <w:sz w:val="20"/>
                <w:szCs w:val="20"/>
              </w:rPr>
              <w:pPrChange w:id="3766" w:author="Ole Vilstrup" w:date="2020-12-03T11:23:00Z">
                <w:pPr>
                  <w:ind w:left="0"/>
                </w:pPr>
              </w:pPrChange>
            </w:pPr>
            <w:bookmarkStart w:id="3767" w:name="_Toc57717351"/>
            <w:bookmarkStart w:id="3768" w:name="_Toc57718197"/>
            <w:bookmarkStart w:id="3769" w:name="_Toc57887116"/>
            <w:bookmarkStart w:id="3770" w:name="_Toc57887381"/>
            <w:bookmarkStart w:id="3771" w:name="_Toc61429275"/>
            <w:bookmarkEnd w:id="3767"/>
            <w:bookmarkEnd w:id="3768"/>
            <w:bookmarkEnd w:id="3769"/>
            <w:bookmarkEnd w:id="3770"/>
            <w:bookmarkEnd w:id="3771"/>
          </w:p>
        </w:tc>
        <w:tc>
          <w:tcPr>
            <w:tcW w:w="1675" w:type="dxa"/>
            <w:gridSpan w:val="2"/>
            <w:tcPrChange w:id="3772" w:author="Ole Vilstrup" w:date="2020-05-25T10:29:00Z">
              <w:tcPr>
                <w:tcW w:w="1782" w:type="dxa"/>
                <w:gridSpan w:val="2"/>
              </w:tcPr>
            </w:tcPrChange>
          </w:tcPr>
          <w:p w14:paraId="2C19F8CE" w14:textId="0DBFCBDA" w:rsidR="00101852" w:rsidRPr="006203F2" w:rsidDel="002613DA" w:rsidRDefault="00101852">
            <w:pPr>
              <w:pStyle w:val="Overskrift1"/>
              <w:rPr>
                <w:del w:id="3773" w:author="Ole Vilstrup" w:date="2020-05-25T10:43:00Z"/>
                <w:sz w:val="20"/>
                <w:szCs w:val="20"/>
              </w:rPr>
              <w:pPrChange w:id="3774" w:author="Ole Vilstrup" w:date="2020-12-03T11:23:00Z">
                <w:pPr>
                  <w:ind w:left="0"/>
                </w:pPr>
              </w:pPrChange>
            </w:pPr>
            <w:bookmarkStart w:id="3775" w:name="_Toc57717352"/>
            <w:bookmarkStart w:id="3776" w:name="_Toc57718198"/>
            <w:bookmarkStart w:id="3777" w:name="_Toc57887117"/>
            <w:bookmarkStart w:id="3778" w:name="_Toc57887382"/>
            <w:bookmarkStart w:id="3779" w:name="_Toc61429276"/>
            <w:bookmarkEnd w:id="3775"/>
            <w:bookmarkEnd w:id="3776"/>
            <w:bookmarkEnd w:id="3777"/>
            <w:bookmarkEnd w:id="3778"/>
            <w:bookmarkEnd w:id="3779"/>
          </w:p>
        </w:tc>
        <w:tc>
          <w:tcPr>
            <w:tcW w:w="2215" w:type="dxa"/>
            <w:gridSpan w:val="2"/>
            <w:tcPrChange w:id="3780" w:author="Ole Vilstrup" w:date="2020-05-25T10:29:00Z">
              <w:tcPr>
                <w:tcW w:w="1891" w:type="dxa"/>
                <w:gridSpan w:val="2"/>
              </w:tcPr>
            </w:tcPrChange>
          </w:tcPr>
          <w:p w14:paraId="7B6AAEA7" w14:textId="11FC25C4" w:rsidR="00101852" w:rsidRPr="006203F2" w:rsidDel="002613DA" w:rsidRDefault="00101852">
            <w:pPr>
              <w:pStyle w:val="Overskrift1"/>
              <w:rPr>
                <w:del w:id="3781" w:author="Ole Vilstrup" w:date="2020-05-25T10:43:00Z"/>
                <w:sz w:val="20"/>
                <w:szCs w:val="20"/>
              </w:rPr>
              <w:pPrChange w:id="3782" w:author="Ole Vilstrup" w:date="2020-12-03T11:23:00Z">
                <w:pPr>
                  <w:ind w:left="0"/>
                </w:pPr>
              </w:pPrChange>
            </w:pPr>
            <w:bookmarkStart w:id="3783" w:name="_Toc57717353"/>
            <w:bookmarkStart w:id="3784" w:name="_Toc57718199"/>
            <w:bookmarkStart w:id="3785" w:name="_Toc57887118"/>
            <w:bookmarkStart w:id="3786" w:name="_Toc57887383"/>
            <w:bookmarkStart w:id="3787" w:name="_Toc61429277"/>
            <w:bookmarkEnd w:id="3783"/>
            <w:bookmarkEnd w:id="3784"/>
            <w:bookmarkEnd w:id="3785"/>
            <w:bookmarkEnd w:id="3786"/>
            <w:bookmarkEnd w:id="3787"/>
          </w:p>
        </w:tc>
        <w:tc>
          <w:tcPr>
            <w:tcW w:w="1817" w:type="dxa"/>
            <w:gridSpan w:val="2"/>
            <w:tcPrChange w:id="3788" w:author="Ole Vilstrup" w:date="2020-05-25T10:29:00Z">
              <w:tcPr>
                <w:tcW w:w="1752" w:type="dxa"/>
                <w:gridSpan w:val="2"/>
              </w:tcPr>
            </w:tcPrChange>
          </w:tcPr>
          <w:p w14:paraId="46BB493C" w14:textId="11419331" w:rsidR="00101852" w:rsidRPr="006203F2" w:rsidDel="002613DA" w:rsidRDefault="00101852">
            <w:pPr>
              <w:pStyle w:val="Overskrift1"/>
              <w:rPr>
                <w:del w:id="3789" w:author="Ole Vilstrup" w:date="2020-05-25T10:43:00Z"/>
                <w:sz w:val="20"/>
                <w:szCs w:val="20"/>
              </w:rPr>
              <w:pPrChange w:id="3790" w:author="Ole Vilstrup" w:date="2020-12-03T11:23:00Z">
                <w:pPr>
                  <w:ind w:left="0"/>
                </w:pPr>
              </w:pPrChange>
            </w:pPr>
            <w:bookmarkStart w:id="3791" w:name="_Toc57717354"/>
            <w:bookmarkStart w:id="3792" w:name="_Toc57718200"/>
            <w:bookmarkStart w:id="3793" w:name="_Toc57887119"/>
            <w:bookmarkStart w:id="3794" w:name="_Toc57887384"/>
            <w:bookmarkStart w:id="3795" w:name="_Toc61429278"/>
            <w:bookmarkEnd w:id="3791"/>
            <w:bookmarkEnd w:id="3792"/>
            <w:bookmarkEnd w:id="3793"/>
            <w:bookmarkEnd w:id="3794"/>
            <w:bookmarkEnd w:id="3795"/>
          </w:p>
        </w:tc>
        <w:tc>
          <w:tcPr>
            <w:tcW w:w="2352" w:type="dxa"/>
            <w:gridSpan w:val="2"/>
            <w:tcPrChange w:id="3796" w:author="Ole Vilstrup" w:date="2020-05-25T10:29:00Z">
              <w:tcPr>
                <w:tcW w:w="3354" w:type="dxa"/>
                <w:gridSpan w:val="2"/>
              </w:tcPr>
            </w:tcPrChange>
          </w:tcPr>
          <w:p w14:paraId="19F55359" w14:textId="1BB8811D" w:rsidR="00101852" w:rsidRPr="006203F2" w:rsidDel="002613DA" w:rsidRDefault="00101852">
            <w:pPr>
              <w:pStyle w:val="Overskrift1"/>
              <w:rPr>
                <w:del w:id="3797" w:author="Ole Vilstrup" w:date="2020-05-25T10:43:00Z"/>
                <w:sz w:val="20"/>
                <w:szCs w:val="20"/>
              </w:rPr>
              <w:pPrChange w:id="3798" w:author="Ole Vilstrup" w:date="2020-12-03T11:23:00Z">
                <w:pPr>
                  <w:ind w:left="0"/>
                </w:pPr>
              </w:pPrChange>
            </w:pPr>
            <w:bookmarkStart w:id="3799" w:name="_Toc57717355"/>
            <w:bookmarkStart w:id="3800" w:name="_Toc57718201"/>
            <w:bookmarkStart w:id="3801" w:name="_Toc57887120"/>
            <w:bookmarkStart w:id="3802" w:name="_Toc57887385"/>
            <w:bookmarkStart w:id="3803" w:name="_Toc61429279"/>
            <w:bookmarkEnd w:id="3799"/>
            <w:bookmarkEnd w:id="3800"/>
            <w:bookmarkEnd w:id="3801"/>
            <w:bookmarkEnd w:id="3802"/>
            <w:bookmarkEnd w:id="3803"/>
          </w:p>
        </w:tc>
        <w:bookmarkStart w:id="3804" w:name="_Toc57717356"/>
        <w:bookmarkStart w:id="3805" w:name="_Toc57718202"/>
        <w:bookmarkStart w:id="3806" w:name="_Toc57887121"/>
        <w:bookmarkStart w:id="3807" w:name="_Toc57887386"/>
        <w:bookmarkStart w:id="3808" w:name="_Toc61429280"/>
        <w:bookmarkEnd w:id="3804"/>
        <w:bookmarkEnd w:id="3805"/>
        <w:bookmarkEnd w:id="3806"/>
        <w:bookmarkEnd w:id="3807"/>
        <w:bookmarkEnd w:id="3808"/>
      </w:tr>
      <w:tr w:rsidR="00D216E2" w:rsidRPr="006203F2" w:rsidDel="002613DA" w14:paraId="2BD1D744" w14:textId="73ABB0C8" w:rsidTr="00F101B4">
        <w:tblPrEx>
          <w:tblW w:w="11849" w:type="dxa"/>
          <w:tblInd w:w="1271" w:type="dxa"/>
          <w:tblPrExChange w:id="3809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3810" w:author="Ole Vilstrup" w:date="2020-05-25T10:43:00Z"/>
        </w:trPr>
        <w:tc>
          <w:tcPr>
            <w:tcW w:w="1329" w:type="dxa"/>
            <w:gridSpan w:val="2"/>
            <w:tcPrChange w:id="3811" w:author="Ole Vilstrup" w:date="2020-05-25T10:29:00Z">
              <w:tcPr>
                <w:tcW w:w="1452" w:type="dxa"/>
                <w:gridSpan w:val="2"/>
              </w:tcPr>
            </w:tcPrChange>
          </w:tcPr>
          <w:p w14:paraId="09C0CD03" w14:textId="6D4D7A24" w:rsidR="006902C6" w:rsidRPr="00C85415" w:rsidDel="002613DA" w:rsidRDefault="00BE4258">
            <w:pPr>
              <w:pStyle w:val="Overskrift1"/>
              <w:rPr>
                <w:del w:id="3812" w:author="Ole Vilstrup" w:date="2020-05-25T10:43:00Z"/>
                <w:sz w:val="20"/>
                <w:szCs w:val="20"/>
              </w:rPr>
              <w:pPrChange w:id="3813" w:author="Ole Vilstrup" w:date="2020-12-03T11:23:00Z">
                <w:pPr>
                  <w:ind w:left="0"/>
                </w:pPr>
              </w:pPrChange>
            </w:pPr>
            <w:del w:id="3814" w:author="Ole Vilstrup" w:date="2020-05-25T10:40:00Z">
              <w:r w:rsidRPr="00C15F59" w:rsidDel="00BB7277">
                <w:rPr>
                  <w:sz w:val="20"/>
                  <w:szCs w:val="20"/>
                </w:rPr>
                <w:delText>FOD-FOD-</w:delText>
              </w:r>
            </w:del>
            <w:del w:id="3815" w:author="Ole Vilstrup" w:date="2020-05-25T10:29:00Z">
              <w:r w:rsidR="006902C6" w:rsidRPr="00C85415" w:rsidDel="005D4004">
                <w:rPr>
                  <w:sz w:val="20"/>
                  <w:szCs w:val="20"/>
                </w:rPr>
                <w:delText>1</w:delText>
              </w:r>
            </w:del>
            <w:del w:id="3816" w:author="Ole Vilstrup" w:date="2020-05-25T10:40:00Z">
              <w:r w:rsidR="006902C6" w:rsidRPr="00C85415" w:rsidDel="00BB7277">
                <w:rPr>
                  <w:sz w:val="20"/>
                  <w:szCs w:val="20"/>
                </w:rPr>
                <w:delText>a</w:delText>
              </w:r>
            </w:del>
            <w:bookmarkStart w:id="3817" w:name="_Toc57717357"/>
            <w:bookmarkStart w:id="3818" w:name="_Toc57718203"/>
            <w:bookmarkStart w:id="3819" w:name="_Toc57887122"/>
            <w:bookmarkStart w:id="3820" w:name="_Toc57887387"/>
            <w:bookmarkStart w:id="3821" w:name="_Toc61429281"/>
            <w:bookmarkEnd w:id="3817"/>
            <w:bookmarkEnd w:id="3818"/>
            <w:bookmarkEnd w:id="3819"/>
            <w:bookmarkEnd w:id="3820"/>
            <w:bookmarkEnd w:id="3821"/>
          </w:p>
        </w:tc>
        <w:tc>
          <w:tcPr>
            <w:tcW w:w="1293" w:type="dxa"/>
            <w:gridSpan w:val="2"/>
            <w:tcPrChange w:id="3822" w:author="Ole Vilstrup" w:date="2020-05-25T10:29:00Z">
              <w:tcPr>
                <w:tcW w:w="854" w:type="dxa"/>
              </w:tcPr>
            </w:tcPrChange>
          </w:tcPr>
          <w:p w14:paraId="4485B3DF" w14:textId="505399E8" w:rsidR="006902C6" w:rsidRPr="00C85415" w:rsidDel="002613DA" w:rsidRDefault="006902C6">
            <w:pPr>
              <w:pStyle w:val="Overskrift1"/>
              <w:rPr>
                <w:del w:id="3823" w:author="Ole Vilstrup" w:date="2020-05-25T10:43:00Z"/>
                <w:sz w:val="20"/>
                <w:szCs w:val="20"/>
              </w:rPr>
              <w:pPrChange w:id="3824" w:author="Ole Vilstrup" w:date="2020-12-03T11:23:00Z">
                <w:pPr>
                  <w:ind w:left="0"/>
                </w:pPr>
              </w:pPrChange>
            </w:pPr>
            <w:del w:id="3825" w:author="Ole Vilstrup" w:date="2020-05-25T10:40:00Z">
              <w:r w:rsidRPr="00C85415" w:rsidDel="00BB7277">
                <w:rPr>
                  <w:sz w:val="20"/>
                  <w:szCs w:val="20"/>
                </w:rPr>
                <w:delText>3C</w:delText>
              </w:r>
            </w:del>
            <w:bookmarkStart w:id="3826" w:name="_Toc57717358"/>
            <w:bookmarkStart w:id="3827" w:name="_Toc57718204"/>
            <w:bookmarkStart w:id="3828" w:name="_Toc57887123"/>
            <w:bookmarkStart w:id="3829" w:name="_Toc57887388"/>
            <w:bookmarkStart w:id="3830" w:name="_Toc61429282"/>
            <w:bookmarkEnd w:id="3826"/>
            <w:bookmarkEnd w:id="3827"/>
            <w:bookmarkEnd w:id="3828"/>
            <w:bookmarkEnd w:id="3829"/>
            <w:bookmarkEnd w:id="3830"/>
          </w:p>
        </w:tc>
        <w:tc>
          <w:tcPr>
            <w:tcW w:w="1168" w:type="dxa"/>
            <w:tcPrChange w:id="3831" w:author="Ole Vilstrup" w:date="2020-05-25T10:29:00Z">
              <w:tcPr>
                <w:tcW w:w="653" w:type="dxa"/>
                <w:gridSpan w:val="2"/>
              </w:tcPr>
            </w:tcPrChange>
          </w:tcPr>
          <w:p w14:paraId="58524C4D" w14:textId="3244499A" w:rsidR="006902C6" w:rsidRPr="00C85415" w:rsidDel="002613DA" w:rsidRDefault="006902C6">
            <w:pPr>
              <w:pStyle w:val="Overskrift1"/>
              <w:rPr>
                <w:del w:id="3832" w:author="Ole Vilstrup" w:date="2020-05-25T10:43:00Z"/>
                <w:sz w:val="20"/>
                <w:szCs w:val="20"/>
              </w:rPr>
              <w:pPrChange w:id="3833" w:author="Ole Vilstrup" w:date="2020-12-03T11:23:00Z">
                <w:pPr>
                  <w:ind w:left="0"/>
                </w:pPr>
              </w:pPrChange>
            </w:pPr>
            <w:del w:id="3834" w:author="Ole Vilstrup" w:date="2020-05-25T10:40:00Z">
              <w:r w:rsidRPr="00C85415" w:rsidDel="00BB7277">
                <w:rPr>
                  <w:sz w:val="20"/>
                  <w:szCs w:val="20"/>
                </w:rPr>
                <w:delText>1</w:delText>
              </w:r>
            </w:del>
            <w:bookmarkStart w:id="3835" w:name="_Toc57717359"/>
            <w:bookmarkStart w:id="3836" w:name="_Toc57718205"/>
            <w:bookmarkStart w:id="3837" w:name="_Toc57887124"/>
            <w:bookmarkStart w:id="3838" w:name="_Toc57887389"/>
            <w:bookmarkStart w:id="3839" w:name="_Toc61429283"/>
            <w:bookmarkEnd w:id="3835"/>
            <w:bookmarkEnd w:id="3836"/>
            <w:bookmarkEnd w:id="3837"/>
            <w:bookmarkEnd w:id="3838"/>
            <w:bookmarkEnd w:id="3839"/>
          </w:p>
        </w:tc>
        <w:tc>
          <w:tcPr>
            <w:tcW w:w="1675" w:type="dxa"/>
            <w:gridSpan w:val="2"/>
            <w:tcPrChange w:id="3840" w:author="Ole Vilstrup" w:date="2020-05-25T10:29:00Z">
              <w:tcPr>
                <w:tcW w:w="1782" w:type="dxa"/>
                <w:gridSpan w:val="2"/>
              </w:tcPr>
            </w:tcPrChange>
          </w:tcPr>
          <w:p w14:paraId="6845FB17" w14:textId="00C85724" w:rsidR="006902C6" w:rsidRPr="00C85415" w:rsidDel="002613DA" w:rsidRDefault="006902C6">
            <w:pPr>
              <w:pStyle w:val="Overskrift1"/>
              <w:rPr>
                <w:del w:id="3841" w:author="Ole Vilstrup" w:date="2020-05-25T10:43:00Z"/>
                <w:sz w:val="20"/>
                <w:szCs w:val="20"/>
              </w:rPr>
              <w:pPrChange w:id="3842" w:author="Ole Vilstrup" w:date="2020-12-03T11:23:00Z">
                <w:pPr>
                  <w:ind w:left="0"/>
                </w:pPr>
              </w:pPrChange>
            </w:pPr>
            <w:del w:id="3843" w:author="Ole Vilstrup" w:date="2020-05-25T10:40:00Z">
              <w:r w:rsidRPr="00C85415" w:rsidDel="00BB7277">
                <w:rPr>
                  <w:sz w:val="20"/>
                  <w:szCs w:val="20"/>
                </w:rPr>
                <w:delText>101</w:delText>
              </w:r>
            </w:del>
            <w:bookmarkStart w:id="3844" w:name="_Toc57717360"/>
            <w:bookmarkStart w:id="3845" w:name="_Toc57718206"/>
            <w:bookmarkStart w:id="3846" w:name="_Toc57887125"/>
            <w:bookmarkStart w:id="3847" w:name="_Toc57887390"/>
            <w:bookmarkStart w:id="3848" w:name="_Toc61429284"/>
            <w:bookmarkEnd w:id="3844"/>
            <w:bookmarkEnd w:id="3845"/>
            <w:bookmarkEnd w:id="3846"/>
            <w:bookmarkEnd w:id="3847"/>
            <w:bookmarkEnd w:id="3848"/>
          </w:p>
        </w:tc>
        <w:tc>
          <w:tcPr>
            <w:tcW w:w="2215" w:type="dxa"/>
            <w:gridSpan w:val="2"/>
            <w:tcPrChange w:id="3849" w:author="Ole Vilstrup" w:date="2020-05-25T10:29:00Z">
              <w:tcPr>
                <w:tcW w:w="1891" w:type="dxa"/>
                <w:gridSpan w:val="2"/>
              </w:tcPr>
            </w:tcPrChange>
          </w:tcPr>
          <w:p w14:paraId="5FBE8861" w14:textId="20C3AA6A" w:rsidR="006902C6" w:rsidRPr="00C85415" w:rsidDel="002613DA" w:rsidRDefault="006902C6">
            <w:pPr>
              <w:pStyle w:val="Overskrift1"/>
              <w:rPr>
                <w:del w:id="3850" w:author="Ole Vilstrup" w:date="2020-05-25T10:43:00Z"/>
                <w:sz w:val="20"/>
                <w:szCs w:val="20"/>
              </w:rPr>
              <w:pPrChange w:id="3851" w:author="Ole Vilstrup" w:date="2020-12-03T11:23:00Z">
                <w:pPr>
                  <w:ind w:left="0"/>
                </w:pPr>
              </w:pPrChange>
            </w:pPr>
            <w:del w:id="3852" w:author="Ole Vilstrup" w:date="2020-05-25T10:40:00Z">
              <w:r w:rsidRPr="00C85415" w:rsidDel="00BB7277">
                <w:rPr>
                  <w:sz w:val="20"/>
                  <w:szCs w:val="20"/>
                </w:rPr>
                <w:delText>X</w:delText>
              </w:r>
            </w:del>
            <w:bookmarkStart w:id="3853" w:name="_Toc57717361"/>
            <w:bookmarkStart w:id="3854" w:name="_Toc57718207"/>
            <w:bookmarkStart w:id="3855" w:name="_Toc57887126"/>
            <w:bookmarkStart w:id="3856" w:name="_Toc57887391"/>
            <w:bookmarkStart w:id="3857" w:name="_Toc61429285"/>
            <w:bookmarkEnd w:id="3853"/>
            <w:bookmarkEnd w:id="3854"/>
            <w:bookmarkEnd w:id="3855"/>
            <w:bookmarkEnd w:id="3856"/>
            <w:bookmarkEnd w:id="3857"/>
          </w:p>
        </w:tc>
        <w:tc>
          <w:tcPr>
            <w:tcW w:w="1817" w:type="dxa"/>
            <w:gridSpan w:val="2"/>
            <w:tcPrChange w:id="3858" w:author="Ole Vilstrup" w:date="2020-05-25T10:29:00Z">
              <w:tcPr>
                <w:tcW w:w="1752" w:type="dxa"/>
                <w:gridSpan w:val="2"/>
              </w:tcPr>
            </w:tcPrChange>
          </w:tcPr>
          <w:p w14:paraId="2B82E813" w14:textId="0D6D700A" w:rsidR="006902C6" w:rsidRPr="00C85415" w:rsidDel="002613DA" w:rsidRDefault="00F33B9B">
            <w:pPr>
              <w:pStyle w:val="Overskrift1"/>
              <w:rPr>
                <w:del w:id="3859" w:author="Ole Vilstrup" w:date="2020-05-25T10:43:00Z"/>
                <w:sz w:val="20"/>
                <w:szCs w:val="20"/>
              </w:rPr>
              <w:pPrChange w:id="3860" w:author="Ole Vilstrup" w:date="2020-12-03T11:23:00Z">
                <w:pPr>
                  <w:ind w:left="0"/>
                </w:pPr>
              </w:pPrChange>
            </w:pPr>
            <w:del w:id="3861" w:author="Ole Vilstrup" w:date="2020-05-25T10:40:00Z">
              <w:r w:rsidRPr="00C85415" w:rsidDel="00BB7277">
                <w:rPr>
                  <w:sz w:val="20"/>
                  <w:szCs w:val="20"/>
                </w:rPr>
                <w:delText>Opkomst-FOD</w:delText>
              </w:r>
            </w:del>
            <w:bookmarkStart w:id="3862" w:name="_Toc57717362"/>
            <w:bookmarkStart w:id="3863" w:name="_Toc57718208"/>
            <w:bookmarkStart w:id="3864" w:name="_Toc57887127"/>
            <w:bookmarkStart w:id="3865" w:name="_Toc57887392"/>
            <w:bookmarkStart w:id="3866" w:name="_Toc61429286"/>
            <w:bookmarkEnd w:id="3862"/>
            <w:bookmarkEnd w:id="3863"/>
            <w:bookmarkEnd w:id="3864"/>
            <w:bookmarkEnd w:id="3865"/>
            <w:bookmarkEnd w:id="3866"/>
          </w:p>
        </w:tc>
        <w:tc>
          <w:tcPr>
            <w:tcW w:w="2352" w:type="dxa"/>
            <w:gridSpan w:val="2"/>
            <w:tcPrChange w:id="3867" w:author="Ole Vilstrup" w:date="2020-05-25T10:29:00Z">
              <w:tcPr>
                <w:tcW w:w="3354" w:type="dxa"/>
                <w:gridSpan w:val="2"/>
              </w:tcPr>
            </w:tcPrChange>
          </w:tcPr>
          <w:p w14:paraId="580DFDE3" w14:textId="3A6FF235" w:rsidR="006902C6" w:rsidRPr="00C85415" w:rsidDel="002613DA" w:rsidRDefault="006902C6">
            <w:pPr>
              <w:pStyle w:val="Overskrift1"/>
              <w:rPr>
                <w:del w:id="3868" w:author="Ole Vilstrup" w:date="2020-05-25T10:43:00Z"/>
                <w:sz w:val="20"/>
                <w:szCs w:val="20"/>
              </w:rPr>
              <w:pPrChange w:id="3869" w:author="Ole Vilstrup" w:date="2020-12-03T11:23:00Z">
                <w:pPr>
                  <w:ind w:left="0"/>
                </w:pPr>
              </w:pPrChange>
            </w:pPr>
            <w:del w:id="3870" w:author="Ole Vilstrup" w:date="2020-05-25T10:40:00Z">
              <w:r w:rsidRPr="00C85415" w:rsidDel="00BB7277">
                <w:rPr>
                  <w:sz w:val="20"/>
                  <w:szCs w:val="20"/>
                </w:rPr>
                <w:delText>100.000.</w:delText>
              </w:r>
              <w:r w:rsidR="002860BD" w:rsidRPr="00C85415" w:rsidDel="00BB7277">
                <w:rPr>
                  <w:sz w:val="20"/>
                  <w:szCs w:val="20"/>
                </w:rPr>
                <w:delText>1</w:delText>
              </w:r>
              <w:r w:rsidR="003E6131" w:rsidRPr="00C85415" w:rsidDel="00BB7277">
                <w:rPr>
                  <w:sz w:val="20"/>
                  <w:szCs w:val="20"/>
                </w:rPr>
                <w:delText>2</w:delText>
              </w:r>
              <w:r w:rsidRPr="00C85415" w:rsidDel="00BB7277">
                <w:rPr>
                  <w:sz w:val="20"/>
                  <w:szCs w:val="20"/>
                </w:rPr>
                <w:delText>1 (domæne-gateway)</w:delText>
              </w:r>
            </w:del>
            <w:bookmarkStart w:id="3871" w:name="_Toc57717363"/>
            <w:bookmarkStart w:id="3872" w:name="_Toc57718209"/>
            <w:bookmarkStart w:id="3873" w:name="_Toc57887128"/>
            <w:bookmarkStart w:id="3874" w:name="_Toc57887393"/>
            <w:bookmarkStart w:id="3875" w:name="_Toc61429287"/>
            <w:bookmarkEnd w:id="3871"/>
            <w:bookmarkEnd w:id="3872"/>
            <w:bookmarkEnd w:id="3873"/>
            <w:bookmarkEnd w:id="3874"/>
            <w:bookmarkEnd w:id="3875"/>
          </w:p>
        </w:tc>
        <w:bookmarkStart w:id="3876" w:name="_Toc57717364"/>
        <w:bookmarkStart w:id="3877" w:name="_Toc57718210"/>
        <w:bookmarkStart w:id="3878" w:name="_Toc57887129"/>
        <w:bookmarkStart w:id="3879" w:name="_Toc57887394"/>
        <w:bookmarkStart w:id="3880" w:name="_Toc61429288"/>
        <w:bookmarkEnd w:id="3876"/>
        <w:bookmarkEnd w:id="3877"/>
        <w:bookmarkEnd w:id="3878"/>
        <w:bookmarkEnd w:id="3879"/>
        <w:bookmarkEnd w:id="3880"/>
      </w:tr>
      <w:tr w:rsidR="00D216E2" w:rsidRPr="006203F2" w:rsidDel="002613DA" w14:paraId="5363D63D" w14:textId="063C4546" w:rsidTr="00F101B4">
        <w:tblPrEx>
          <w:tblW w:w="11849" w:type="dxa"/>
          <w:tblInd w:w="1271" w:type="dxa"/>
          <w:tblPrExChange w:id="3881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3882" w:author="Ole Vilstrup" w:date="2020-05-25T10:43:00Z"/>
        </w:trPr>
        <w:tc>
          <w:tcPr>
            <w:tcW w:w="1329" w:type="dxa"/>
            <w:gridSpan w:val="2"/>
            <w:tcPrChange w:id="3883" w:author="Ole Vilstrup" w:date="2020-05-25T10:29:00Z">
              <w:tcPr>
                <w:tcW w:w="1452" w:type="dxa"/>
                <w:gridSpan w:val="2"/>
              </w:tcPr>
            </w:tcPrChange>
          </w:tcPr>
          <w:p w14:paraId="317EF8FC" w14:textId="1CA9E2CB" w:rsidR="006902C6" w:rsidRPr="00C85415" w:rsidDel="002613DA" w:rsidRDefault="00BE4258">
            <w:pPr>
              <w:pStyle w:val="Overskrift1"/>
              <w:rPr>
                <w:del w:id="3884" w:author="Ole Vilstrup" w:date="2020-05-25T10:43:00Z"/>
                <w:sz w:val="20"/>
                <w:szCs w:val="20"/>
              </w:rPr>
              <w:pPrChange w:id="3885" w:author="Ole Vilstrup" w:date="2020-12-03T11:23:00Z">
                <w:pPr>
                  <w:ind w:left="0"/>
                </w:pPr>
              </w:pPrChange>
            </w:pPr>
            <w:del w:id="3886" w:author="Ole Vilstrup" w:date="2020-05-25T10:40:00Z">
              <w:r w:rsidRPr="00C15F59" w:rsidDel="00BB7277">
                <w:rPr>
                  <w:sz w:val="20"/>
                  <w:szCs w:val="20"/>
                </w:rPr>
                <w:delText>FOD-FOD-</w:delText>
              </w:r>
            </w:del>
            <w:del w:id="3887" w:author="Ole Vilstrup" w:date="2020-05-25T10:29:00Z">
              <w:r w:rsidR="006902C6" w:rsidRPr="00C85415" w:rsidDel="005D4004">
                <w:rPr>
                  <w:sz w:val="20"/>
                  <w:szCs w:val="20"/>
                </w:rPr>
                <w:delText>1</w:delText>
              </w:r>
            </w:del>
            <w:del w:id="3888" w:author="Ole Vilstrup" w:date="2020-05-25T10:40:00Z">
              <w:r w:rsidR="006902C6" w:rsidRPr="00C85415" w:rsidDel="00BB7277">
                <w:rPr>
                  <w:sz w:val="20"/>
                  <w:szCs w:val="20"/>
                </w:rPr>
                <w:delText>b</w:delText>
              </w:r>
            </w:del>
            <w:bookmarkStart w:id="3889" w:name="_Toc57717365"/>
            <w:bookmarkStart w:id="3890" w:name="_Toc57718211"/>
            <w:bookmarkStart w:id="3891" w:name="_Toc57887130"/>
            <w:bookmarkStart w:id="3892" w:name="_Toc57887395"/>
            <w:bookmarkStart w:id="3893" w:name="_Toc61429289"/>
            <w:bookmarkEnd w:id="3889"/>
            <w:bookmarkEnd w:id="3890"/>
            <w:bookmarkEnd w:id="3891"/>
            <w:bookmarkEnd w:id="3892"/>
            <w:bookmarkEnd w:id="3893"/>
          </w:p>
        </w:tc>
        <w:tc>
          <w:tcPr>
            <w:tcW w:w="1293" w:type="dxa"/>
            <w:gridSpan w:val="2"/>
            <w:tcPrChange w:id="3894" w:author="Ole Vilstrup" w:date="2020-05-25T10:29:00Z">
              <w:tcPr>
                <w:tcW w:w="854" w:type="dxa"/>
              </w:tcPr>
            </w:tcPrChange>
          </w:tcPr>
          <w:p w14:paraId="6F22B1C9" w14:textId="3C6E3C38" w:rsidR="006902C6" w:rsidRPr="00C85415" w:rsidDel="002613DA" w:rsidRDefault="006902C6">
            <w:pPr>
              <w:pStyle w:val="Overskrift1"/>
              <w:rPr>
                <w:del w:id="3895" w:author="Ole Vilstrup" w:date="2020-05-25T10:43:00Z"/>
                <w:sz w:val="20"/>
                <w:szCs w:val="20"/>
              </w:rPr>
              <w:pPrChange w:id="3896" w:author="Ole Vilstrup" w:date="2020-12-03T11:23:00Z">
                <w:pPr>
                  <w:ind w:left="0"/>
                </w:pPr>
              </w:pPrChange>
            </w:pPr>
            <w:del w:id="3897" w:author="Ole Vilstrup" w:date="2020-05-25T10:40:00Z">
              <w:r w:rsidRPr="00C85415" w:rsidDel="00BB7277">
                <w:rPr>
                  <w:sz w:val="20"/>
                  <w:szCs w:val="20"/>
                </w:rPr>
                <w:delText>3C</w:delText>
              </w:r>
            </w:del>
            <w:bookmarkStart w:id="3898" w:name="_Toc57717366"/>
            <w:bookmarkStart w:id="3899" w:name="_Toc57718212"/>
            <w:bookmarkStart w:id="3900" w:name="_Toc57887131"/>
            <w:bookmarkStart w:id="3901" w:name="_Toc57887396"/>
            <w:bookmarkStart w:id="3902" w:name="_Toc61429290"/>
            <w:bookmarkEnd w:id="3898"/>
            <w:bookmarkEnd w:id="3899"/>
            <w:bookmarkEnd w:id="3900"/>
            <w:bookmarkEnd w:id="3901"/>
            <w:bookmarkEnd w:id="3902"/>
          </w:p>
        </w:tc>
        <w:tc>
          <w:tcPr>
            <w:tcW w:w="1168" w:type="dxa"/>
            <w:tcPrChange w:id="3903" w:author="Ole Vilstrup" w:date="2020-05-25T10:29:00Z">
              <w:tcPr>
                <w:tcW w:w="653" w:type="dxa"/>
                <w:gridSpan w:val="2"/>
              </w:tcPr>
            </w:tcPrChange>
          </w:tcPr>
          <w:p w14:paraId="210B6ED9" w14:textId="6C090C34" w:rsidR="006902C6" w:rsidRPr="00C85415" w:rsidDel="002613DA" w:rsidRDefault="006902C6">
            <w:pPr>
              <w:pStyle w:val="Overskrift1"/>
              <w:rPr>
                <w:del w:id="3904" w:author="Ole Vilstrup" w:date="2020-05-25T10:43:00Z"/>
                <w:sz w:val="20"/>
                <w:szCs w:val="20"/>
              </w:rPr>
              <w:pPrChange w:id="3905" w:author="Ole Vilstrup" w:date="2020-12-03T11:23:00Z">
                <w:pPr>
                  <w:ind w:left="0"/>
                </w:pPr>
              </w:pPrChange>
            </w:pPr>
            <w:del w:id="3906" w:author="Ole Vilstrup" w:date="2020-05-25T10:40:00Z">
              <w:r w:rsidRPr="00C85415" w:rsidDel="00BB7277">
                <w:rPr>
                  <w:sz w:val="20"/>
                  <w:szCs w:val="20"/>
                </w:rPr>
                <w:delText>1</w:delText>
              </w:r>
            </w:del>
            <w:bookmarkStart w:id="3907" w:name="_Toc57717367"/>
            <w:bookmarkStart w:id="3908" w:name="_Toc57718213"/>
            <w:bookmarkStart w:id="3909" w:name="_Toc57887132"/>
            <w:bookmarkStart w:id="3910" w:name="_Toc57887397"/>
            <w:bookmarkStart w:id="3911" w:name="_Toc61429291"/>
            <w:bookmarkEnd w:id="3907"/>
            <w:bookmarkEnd w:id="3908"/>
            <w:bookmarkEnd w:id="3909"/>
            <w:bookmarkEnd w:id="3910"/>
            <w:bookmarkEnd w:id="3911"/>
          </w:p>
        </w:tc>
        <w:tc>
          <w:tcPr>
            <w:tcW w:w="1675" w:type="dxa"/>
            <w:gridSpan w:val="2"/>
            <w:tcPrChange w:id="3912" w:author="Ole Vilstrup" w:date="2020-05-25T10:29:00Z">
              <w:tcPr>
                <w:tcW w:w="1782" w:type="dxa"/>
                <w:gridSpan w:val="2"/>
              </w:tcPr>
            </w:tcPrChange>
          </w:tcPr>
          <w:p w14:paraId="4EA83400" w14:textId="32261B41" w:rsidR="006902C6" w:rsidRPr="00C85415" w:rsidDel="002613DA" w:rsidRDefault="006902C6">
            <w:pPr>
              <w:pStyle w:val="Overskrift1"/>
              <w:rPr>
                <w:del w:id="3913" w:author="Ole Vilstrup" w:date="2020-05-25T10:43:00Z"/>
                <w:sz w:val="20"/>
                <w:szCs w:val="20"/>
              </w:rPr>
              <w:pPrChange w:id="3914" w:author="Ole Vilstrup" w:date="2020-12-03T11:23:00Z">
                <w:pPr>
                  <w:ind w:left="0"/>
                </w:pPr>
              </w:pPrChange>
            </w:pPr>
            <w:del w:id="3915" w:author="Ole Vilstrup" w:date="2020-05-25T10:40:00Z">
              <w:r w:rsidRPr="00C85415" w:rsidDel="00BB7277">
                <w:rPr>
                  <w:sz w:val="20"/>
                  <w:szCs w:val="20"/>
                </w:rPr>
                <w:delText>101</w:delText>
              </w:r>
            </w:del>
            <w:bookmarkStart w:id="3916" w:name="_Toc57717368"/>
            <w:bookmarkStart w:id="3917" w:name="_Toc57718214"/>
            <w:bookmarkStart w:id="3918" w:name="_Toc57887133"/>
            <w:bookmarkStart w:id="3919" w:name="_Toc57887398"/>
            <w:bookmarkStart w:id="3920" w:name="_Toc61429292"/>
            <w:bookmarkEnd w:id="3916"/>
            <w:bookmarkEnd w:id="3917"/>
            <w:bookmarkEnd w:id="3918"/>
            <w:bookmarkEnd w:id="3919"/>
            <w:bookmarkEnd w:id="3920"/>
          </w:p>
        </w:tc>
        <w:tc>
          <w:tcPr>
            <w:tcW w:w="2215" w:type="dxa"/>
            <w:gridSpan w:val="2"/>
            <w:tcPrChange w:id="3921" w:author="Ole Vilstrup" w:date="2020-05-25T10:29:00Z">
              <w:tcPr>
                <w:tcW w:w="1891" w:type="dxa"/>
                <w:gridSpan w:val="2"/>
              </w:tcPr>
            </w:tcPrChange>
          </w:tcPr>
          <w:p w14:paraId="25DFD48B" w14:textId="7AF069E5" w:rsidR="006902C6" w:rsidRPr="00C85415" w:rsidDel="002613DA" w:rsidRDefault="006902C6">
            <w:pPr>
              <w:pStyle w:val="Overskrift1"/>
              <w:rPr>
                <w:del w:id="3922" w:author="Ole Vilstrup" w:date="2020-05-25T10:43:00Z"/>
                <w:sz w:val="20"/>
                <w:szCs w:val="20"/>
              </w:rPr>
              <w:pPrChange w:id="3923" w:author="Ole Vilstrup" w:date="2020-12-03T11:23:00Z">
                <w:pPr>
                  <w:ind w:left="0"/>
                </w:pPr>
              </w:pPrChange>
            </w:pPr>
            <w:del w:id="3924" w:author="Ole Vilstrup" w:date="2020-05-25T10:40:00Z">
              <w:r w:rsidRPr="00C85415" w:rsidDel="00BB7277">
                <w:rPr>
                  <w:sz w:val="20"/>
                  <w:szCs w:val="20"/>
                </w:rPr>
                <w:delText>X</w:delText>
              </w:r>
            </w:del>
            <w:bookmarkStart w:id="3925" w:name="_Toc57717369"/>
            <w:bookmarkStart w:id="3926" w:name="_Toc57718215"/>
            <w:bookmarkStart w:id="3927" w:name="_Toc57887134"/>
            <w:bookmarkStart w:id="3928" w:name="_Toc57887399"/>
            <w:bookmarkStart w:id="3929" w:name="_Toc61429293"/>
            <w:bookmarkEnd w:id="3925"/>
            <w:bookmarkEnd w:id="3926"/>
            <w:bookmarkEnd w:id="3927"/>
            <w:bookmarkEnd w:id="3928"/>
            <w:bookmarkEnd w:id="3929"/>
          </w:p>
        </w:tc>
        <w:tc>
          <w:tcPr>
            <w:tcW w:w="1817" w:type="dxa"/>
            <w:gridSpan w:val="2"/>
            <w:tcPrChange w:id="3930" w:author="Ole Vilstrup" w:date="2020-05-25T10:29:00Z">
              <w:tcPr>
                <w:tcW w:w="1752" w:type="dxa"/>
                <w:gridSpan w:val="2"/>
              </w:tcPr>
            </w:tcPrChange>
          </w:tcPr>
          <w:p w14:paraId="16E9AB98" w14:textId="741B7BDC" w:rsidR="006902C6" w:rsidRPr="00C85415" w:rsidDel="002613DA" w:rsidRDefault="00A91A48">
            <w:pPr>
              <w:pStyle w:val="Overskrift1"/>
              <w:rPr>
                <w:del w:id="3931" w:author="Ole Vilstrup" w:date="2020-05-25T10:43:00Z"/>
                <w:sz w:val="20"/>
                <w:szCs w:val="20"/>
              </w:rPr>
              <w:pPrChange w:id="3932" w:author="Ole Vilstrup" w:date="2020-12-03T11:23:00Z">
                <w:pPr>
                  <w:ind w:left="0"/>
                </w:pPr>
              </w:pPrChange>
            </w:pPr>
            <w:del w:id="3933" w:author="Ole Vilstrup" w:date="2020-05-25T10:40:00Z">
              <w:r w:rsidRPr="00C85415" w:rsidDel="00BB7277">
                <w:rPr>
                  <w:sz w:val="20"/>
                  <w:szCs w:val="20"/>
                </w:rPr>
                <w:delText>Distribution-FOD</w:delText>
              </w:r>
            </w:del>
            <w:bookmarkStart w:id="3934" w:name="_Toc57717370"/>
            <w:bookmarkStart w:id="3935" w:name="_Toc57718216"/>
            <w:bookmarkStart w:id="3936" w:name="_Toc57887135"/>
            <w:bookmarkStart w:id="3937" w:name="_Toc57887400"/>
            <w:bookmarkStart w:id="3938" w:name="_Toc61429294"/>
            <w:bookmarkEnd w:id="3934"/>
            <w:bookmarkEnd w:id="3935"/>
            <w:bookmarkEnd w:id="3936"/>
            <w:bookmarkEnd w:id="3937"/>
            <w:bookmarkEnd w:id="3938"/>
          </w:p>
        </w:tc>
        <w:tc>
          <w:tcPr>
            <w:tcW w:w="2352" w:type="dxa"/>
            <w:gridSpan w:val="2"/>
            <w:tcPrChange w:id="3939" w:author="Ole Vilstrup" w:date="2020-05-25T10:29:00Z">
              <w:tcPr>
                <w:tcW w:w="3354" w:type="dxa"/>
                <w:gridSpan w:val="2"/>
              </w:tcPr>
            </w:tcPrChange>
          </w:tcPr>
          <w:p w14:paraId="1D68AA8E" w14:textId="5D6BA8EC" w:rsidR="006902C6" w:rsidRPr="00C85415" w:rsidDel="002613DA" w:rsidRDefault="006902C6">
            <w:pPr>
              <w:pStyle w:val="Overskrift1"/>
              <w:rPr>
                <w:del w:id="3940" w:author="Ole Vilstrup" w:date="2020-05-25T10:43:00Z"/>
                <w:sz w:val="20"/>
                <w:szCs w:val="20"/>
              </w:rPr>
              <w:pPrChange w:id="3941" w:author="Ole Vilstrup" w:date="2020-12-03T11:23:00Z">
                <w:pPr>
                  <w:ind w:left="0"/>
                </w:pPr>
              </w:pPrChange>
            </w:pPr>
            <w:del w:id="3942" w:author="Ole Vilstrup" w:date="2020-05-25T10:40:00Z">
              <w:r w:rsidRPr="00C85415" w:rsidDel="00BB7277">
                <w:rPr>
                  <w:sz w:val="20"/>
                  <w:szCs w:val="20"/>
                </w:rPr>
                <w:delText>100.000.1</w:delText>
              </w:r>
              <w:r w:rsidR="00F06F48" w:rsidRPr="00C85415" w:rsidDel="00BB7277">
                <w:rPr>
                  <w:sz w:val="20"/>
                  <w:szCs w:val="20"/>
                </w:rPr>
                <w:delText>0</w:delText>
              </w:r>
              <w:r w:rsidRPr="00C85415" w:rsidDel="00BB7277">
                <w:rPr>
                  <w:sz w:val="20"/>
                  <w:szCs w:val="20"/>
                </w:rPr>
                <w:delText>1</w:delText>
              </w:r>
            </w:del>
            <w:bookmarkStart w:id="3943" w:name="_Toc57717371"/>
            <w:bookmarkStart w:id="3944" w:name="_Toc57718217"/>
            <w:bookmarkStart w:id="3945" w:name="_Toc57887136"/>
            <w:bookmarkStart w:id="3946" w:name="_Toc57887401"/>
            <w:bookmarkStart w:id="3947" w:name="_Toc61429295"/>
            <w:bookmarkEnd w:id="3943"/>
            <w:bookmarkEnd w:id="3944"/>
            <w:bookmarkEnd w:id="3945"/>
            <w:bookmarkEnd w:id="3946"/>
            <w:bookmarkEnd w:id="3947"/>
          </w:p>
        </w:tc>
        <w:bookmarkStart w:id="3948" w:name="_Toc57717372"/>
        <w:bookmarkStart w:id="3949" w:name="_Toc57718218"/>
        <w:bookmarkStart w:id="3950" w:name="_Toc57887137"/>
        <w:bookmarkStart w:id="3951" w:name="_Toc57887402"/>
        <w:bookmarkStart w:id="3952" w:name="_Toc61429296"/>
        <w:bookmarkEnd w:id="3948"/>
        <w:bookmarkEnd w:id="3949"/>
        <w:bookmarkEnd w:id="3950"/>
        <w:bookmarkEnd w:id="3951"/>
        <w:bookmarkEnd w:id="3952"/>
      </w:tr>
      <w:tr w:rsidR="00101852" w:rsidRPr="006203F2" w:rsidDel="002613DA" w14:paraId="7B09A025" w14:textId="2ECED471" w:rsidTr="00F101B4">
        <w:tblPrEx>
          <w:tblW w:w="11849" w:type="dxa"/>
          <w:tblInd w:w="1271" w:type="dxa"/>
          <w:tblPrExChange w:id="3953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3954" w:author="Ole Vilstrup" w:date="2020-05-25T10:43:00Z"/>
        </w:trPr>
        <w:tc>
          <w:tcPr>
            <w:tcW w:w="1329" w:type="dxa"/>
            <w:gridSpan w:val="2"/>
            <w:tcPrChange w:id="3955" w:author="Ole Vilstrup" w:date="2020-05-25T10:29:00Z">
              <w:tcPr>
                <w:tcW w:w="1452" w:type="dxa"/>
                <w:gridSpan w:val="2"/>
              </w:tcPr>
            </w:tcPrChange>
          </w:tcPr>
          <w:p w14:paraId="253D09E8" w14:textId="513A323F" w:rsidR="00101852" w:rsidRPr="00C15F59" w:rsidDel="002613DA" w:rsidRDefault="00101852">
            <w:pPr>
              <w:pStyle w:val="Overskrift1"/>
              <w:rPr>
                <w:del w:id="3956" w:author="Ole Vilstrup" w:date="2020-05-25T10:43:00Z"/>
                <w:sz w:val="20"/>
                <w:szCs w:val="20"/>
              </w:rPr>
              <w:pPrChange w:id="3957" w:author="Ole Vilstrup" w:date="2020-12-03T11:23:00Z">
                <w:pPr>
                  <w:ind w:left="0"/>
                </w:pPr>
              </w:pPrChange>
            </w:pPr>
            <w:bookmarkStart w:id="3958" w:name="_Toc57717373"/>
            <w:bookmarkStart w:id="3959" w:name="_Toc57718219"/>
            <w:bookmarkStart w:id="3960" w:name="_Toc57887138"/>
            <w:bookmarkStart w:id="3961" w:name="_Toc57887403"/>
            <w:bookmarkStart w:id="3962" w:name="_Toc61429297"/>
            <w:bookmarkEnd w:id="3958"/>
            <w:bookmarkEnd w:id="3959"/>
            <w:bookmarkEnd w:id="3960"/>
            <w:bookmarkEnd w:id="3961"/>
            <w:bookmarkEnd w:id="3962"/>
          </w:p>
        </w:tc>
        <w:tc>
          <w:tcPr>
            <w:tcW w:w="1293" w:type="dxa"/>
            <w:gridSpan w:val="2"/>
            <w:tcPrChange w:id="3963" w:author="Ole Vilstrup" w:date="2020-05-25T10:29:00Z">
              <w:tcPr>
                <w:tcW w:w="854" w:type="dxa"/>
              </w:tcPr>
            </w:tcPrChange>
          </w:tcPr>
          <w:p w14:paraId="31B1C11B" w14:textId="40A66DFC" w:rsidR="00101852" w:rsidRPr="006203F2" w:rsidDel="002613DA" w:rsidRDefault="00101852">
            <w:pPr>
              <w:pStyle w:val="Overskrift1"/>
              <w:rPr>
                <w:del w:id="3964" w:author="Ole Vilstrup" w:date="2020-05-25T10:43:00Z"/>
                <w:sz w:val="20"/>
                <w:szCs w:val="20"/>
              </w:rPr>
              <w:pPrChange w:id="3965" w:author="Ole Vilstrup" w:date="2020-12-03T11:23:00Z">
                <w:pPr>
                  <w:ind w:left="0"/>
                </w:pPr>
              </w:pPrChange>
            </w:pPr>
            <w:bookmarkStart w:id="3966" w:name="_Toc57717374"/>
            <w:bookmarkStart w:id="3967" w:name="_Toc57718220"/>
            <w:bookmarkStart w:id="3968" w:name="_Toc57887139"/>
            <w:bookmarkStart w:id="3969" w:name="_Toc57887404"/>
            <w:bookmarkStart w:id="3970" w:name="_Toc61429298"/>
            <w:bookmarkEnd w:id="3966"/>
            <w:bookmarkEnd w:id="3967"/>
            <w:bookmarkEnd w:id="3968"/>
            <w:bookmarkEnd w:id="3969"/>
            <w:bookmarkEnd w:id="3970"/>
          </w:p>
        </w:tc>
        <w:tc>
          <w:tcPr>
            <w:tcW w:w="1168" w:type="dxa"/>
            <w:tcPrChange w:id="3971" w:author="Ole Vilstrup" w:date="2020-05-25T10:29:00Z">
              <w:tcPr>
                <w:tcW w:w="653" w:type="dxa"/>
                <w:gridSpan w:val="2"/>
              </w:tcPr>
            </w:tcPrChange>
          </w:tcPr>
          <w:p w14:paraId="0B49E8A7" w14:textId="4BD620E2" w:rsidR="00101852" w:rsidRPr="006203F2" w:rsidDel="002613DA" w:rsidRDefault="00101852">
            <w:pPr>
              <w:pStyle w:val="Overskrift1"/>
              <w:rPr>
                <w:del w:id="3972" w:author="Ole Vilstrup" w:date="2020-05-25T10:43:00Z"/>
                <w:sz w:val="20"/>
                <w:szCs w:val="20"/>
              </w:rPr>
              <w:pPrChange w:id="3973" w:author="Ole Vilstrup" w:date="2020-12-03T11:23:00Z">
                <w:pPr>
                  <w:ind w:left="0"/>
                </w:pPr>
              </w:pPrChange>
            </w:pPr>
            <w:bookmarkStart w:id="3974" w:name="_Toc57717375"/>
            <w:bookmarkStart w:id="3975" w:name="_Toc57718221"/>
            <w:bookmarkStart w:id="3976" w:name="_Toc57887140"/>
            <w:bookmarkStart w:id="3977" w:name="_Toc57887405"/>
            <w:bookmarkStart w:id="3978" w:name="_Toc61429299"/>
            <w:bookmarkEnd w:id="3974"/>
            <w:bookmarkEnd w:id="3975"/>
            <w:bookmarkEnd w:id="3976"/>
            <w:bookmarkEnd w:id="3977"/>
            <w:bookmarkEnd w:id="3978"/>
          </w:p>
        </w:tc>
        <w:tc>
          <w:tcPr>
            <w:tcW w:w="1675" w:type="dxa"/>
            <w:gridSpan w:val="2"/>
            <w:tcPrChange w:id="3979" w:author="Ole Vilstrup" w:date="2020-05-25T10:29:00Z">
              <w:tcPr>
                <w:tcW w:w="1782" w:type="dxa"/>
                <w:gridSpan w:val="2"/>
              </w:tcPr>
            </w:tcPrChange>
          </w:tcPr>
          <w:p w14:paraId="2D6EF8DB" w14:textId="70B84AC0" w:rsidR="00101852" w:rsidRPr="006203F2" w:rsidDel="002613DA" w:rsidRDefault="00101852">
            <w:pPr>
              <w:pStyle w:val="Overskrift1"/>
              <w:rPr>
                <w:del w:id="3980" w:author="Ole Vilstrup" w:date="2020-05-25T10:43:00Z"/>
                <w:sz w:val="20"/>
                <w:szCs w:val="20"/>
              </w:rPr>
              <w:pPrChange w:id="3981" w:author="Ole Vilstrup" w:date="2020-12-03T11:23:00Z">
                <w:pPr>
                  <w:ind w:left="0"/>
                </w:pPr>
              </w:pPrChange>
            </w:pPr>
            <w:bookmarkStart w:id="3982" w:name="_Toc57717376"/>
            <w:bookmarkStart w:id="3983" w:name="_Toc57718222"/>
            <w:bookmarkStart w:id="3984" w:name="_Toc57887141"/>
            <w:bookmarkStart w:id="3985" w:name="_Toc57887406"/>
            <w:bookmarkStart w:id="3986" w:name="_Toc61429300"/>
            <w:bookmarkEnd w:id="3982"/>
            <w:bookmarkEnd w:id="3983"/>
            <w:bookmarkEnd w:id="3984"/>
            <w:bookmarkEnd w:id="3985"/>
            <w:bookmarkEnd w:id="3986"/>
          </w:p>
        </w:tc>
        <w:tc>
          <w:tcPr>
            <w:tcW w:w="2215" w:type="dxa"/>
            <w:gridSpan w:val="2"/>
            <w:tcPrChange w:id="3987" w:author="Ole Vilstrup" w:date="2020-05-25T10:29:00Z">
              <w:tcPr>
                <w:tcW w:w="1891" w:type="dxa"/>
                <w:gridSpan w:val="2"/>
              </w:tcPr>
            </w:tcPrChange>
          </w:tcPr>
          <w:p w14:paraId="154DA727" w14:textId="6918A0FB" w:rsidR="00101852" w:rsidRPr="006203F2" w:rsidDel="002613DA" w:rsidRDefault="00101852">
            <w:pPr>
              <w:pStyle w:val="Overskrift1"/>
              <w:rPr>
                <w:del w:id="3988" w:author="Ole Vilstrup" w:date="2020-05-25T10:43:00Z"/>
                <w:sz w:val="20"/>
                <w:szCs w:val="20"/>
              </w:rPr>
              <w:pPrChange w:id="3989" w:author="Ole Vilstrup" w:date="2020-12-03T11:23:00Z">
                <w:pPr>
                  <w:ind w:left="0"/>
                </w:pPr>
              </w:pPrChange>
            </w:pPr>
            <w:bookmarkStart w:id="3990" w:name="_Toc57717377"/>
            <w:bookmarkStart w:id="3991" w:name="_Toc57718223"/>
            <w:bookmarkStart w:id="3992" w:name="_Toc57887142"/>
            <w:bookmarkStart w:id="3993" w:name="_Toc57887407"/>
            <w:bookmarkStart w:id="3994" w:name="_Toc61429301"/>
            <w:bookmarkEnd w:id="3990"/>
            <w:bookmarkEnd w:id="3991"/>
            <w:bookmarkEnd w:id="3992"/>
            <w:bookmarkEnd w:id="3993"/>
            <w:bookmarkEnd w:id="3994"/>
          </w:p>
        </w:tc>
        <w:tc>
          <w:tcPr>
            <w:tcW w:w="1817" w:type="dxa"/>
            <w:gridSpan w:val="2"/>
            <w:tcPrChange w:id="3995" w:author="Ole Vilstrup" w:date="2020-05-25T10:29:00Z">
              <w:tcPr>
                <w:tcW w:w="1752" w:type="dxa"/>
                <w:gridSpan w:val="2"/>
              </w:tcPr>
            </w:tcPrChange>
          </w:tcPr>
          <w:p w14:paraId="5F12427B" w14:textId="70E4B97D" w:rsidR="00101852" w:rsidRPr="006203F2" w:rsidDel="002613DA" w:rsidRDefault="00101852">
            <w:pPr>
              <w:pStyle w:val="Overskrift1"/>
              <w:rPr>
                <w:del w:id="3996" w:author="Ole Vilstrup" w:date="2020-05-25T10:43:00Z"/>
                <w:sz w:val="20"/>
                <w:szCs w:val="20"/>
              </w:rPr>
              <w:pPrChange w:id="3997" w:author="Ole Vilstrup" w:date="2020-12-03T11:23:00Z">
                <w:pPr>
                  <w:ind w:left="0"/>
                </w:pPr>
              </w:pPrChange>
            </w:pPr>
            <w:bookmarkStart w:id="3998" w:name="_Toc57717378"/>
            <w:bookmarkStart w:id="3999" w:name="_Toc57718224"/>
            <w:bookmarkStart w:id="4000" w:name="_Toc57887143"/>
            <w:bookmarkStart w:id="4001" w:name="_Toc57887408"/>
            <w:bookmarkStart w:id="4002" w:name="_Toc61429302"/>
            <w:bookmarkEnd w:id="3998"/>
            <w:bookmarkEnd w:id="3999"/>
            <w:bookmarkEnd w:id="4000"/>
            <w:bookmarkEnd w:id="4001"/>
            <w:bookmarkEnd w:id="4002"/>
          </w:p>
        </w:tc>
        <w:tc>
          <w:tcPr>
            <w:tcW w:w="2352" w:type="dxa"/>
            <w:gridSpan w:val="2"/>
            <w:tcPrChange w:id="4003" w:author="Ole Vilstrup" w:date="2020-05-25T10:29:00Z">
              <w:tcPr>
                <w:tcW w:w="3354" w:type="dxa"/>
                <w:gridSpan w:val="2"/>
              </w:tcPr>
            </w:tcPrChange>
          </w:tcPr>
          <w:p w14:paraId="5A8D552E" w14:textId="11ACD75D" w:rsidR="00101852" w:rsidRPr="006203F2" w:rsidDel="002613DA" w:rsidRDefault="00101852">
            <w:pPr>
              <w:pStyle w:val="Overskrift1"/>
              <w:rPr>
                <w:del w:id="4004" w:author="Ole Vilstrup" w:date="2020-05-25T10:43:00Z"/>
                <w:sz w:val="20"/>
                <w:szCs w:val="20"/>
              </w:rPr>
              <w:pPrChange w:id="4005" w:author="Ole Vilstrup" w:date="2020-12-03T11:23:00Z">
                <w:pPr>
                  <w:ind w:left="0"/>
                </w:pPr>
              </w:pPrChange>
            </w:pPr>
            <w:bookmarkStart w:id="4006" w:name="_Toc57717379"/>
            <w:bookmarkStart w:id="4007" w:name="_Toc57718225"/>
            <w:bookmarkStart w:id="4008" w:name="_Toc57887144"/>
            <w:bookmarkStart w:id="4009" w:name="_Toc57887409"/>
            <w:bookmarkStart w:id="4010" w:name="_Toc61429303"/>
            <w:bookmarkEnd w:id="4006"/>
            <w:bookmarkEnd w:id="4007"/>
            <w:bookmarkEnd w:id="4008"/>
            <w:bookmarkEnd w:id="4009"/>
            <w:bookmarkEnd w:id="4010"/>
          </w:p>
        </w:tc>
        <w:bookmarkStart w:id="4011" w:name="_Toc57717380"/>
        <w:bookmarkStart w:id="4012" w:name="_Toc57718226"/>
        <w:bookmarkStart w:id="4013" w:name="_Toc57887145"/>
        <w:bookmarkStart w:id="4014" w:name="_Toc57887410"/>
        <w:bookmarkStart w:id="4015" w:name="_Toc61429304"/>
        <w:bookmarkEnd w:id="4011"/>
        <w:bookmarkEnd w:id="4012"/>
        <w:bookmarkEnd w:id="4013"/>
        <w:bookmarkEnd w:id="4014"/>
        <w:bookmarkEnd w:id="4015"/>
      </w:tr>
      <w:tr w:rsidR="00101852" w:rsidRPr="006203F2" w:rsidDel="002613DA" w14:paraId="1751CF6A" w14:textId="3C4DA8B8" w:rsidTr="00F101B4">
        <w:tblPrEx>
          <w:tblW w:w="11849" w:type="dxa"/>
          <w:tblInd w:w="1271" w:type="dxa"/>
          <w:tblPrExChange w:id="4016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4017" w:author="Ole Vilstrup" w:date="2020-05-25T10:43:00Z"/>
        </w:trPr>
        <w:tc>
          <w:tcPr>
            <w:tcW w:w="1329" w:type="dxa"/>
            <w:gridSpan w:val="2"/>
            <w:tcPrChange w:id="4018" w:author="Ole Vilstrup" w:date="2020-05-25T10:29:00Z">
              <w:tcPr>
                <w:tcW w:w="1452" w:type="dxa"/>
                <w:gridSpan w:val="2"/>
              </w:tcPr>
            </w:tcPrChange>
          </w:tcPr>
          <w:p w14:paraId="2D685514" w14:textId="4FB8BBBB" w:rsidR="006902C6" w:rsidRPr="00C85415" w:rsidDel="002613DA" w:rsidRDefault="006902C6">
            <w:pPr>
              <w:pStyle w:val="Overskrift1"/>
              <w:rPr>
                <w:del w:id="4019" w:author="Ole Vilstrup" w:date="2020-05-25T10:43:00Z"/>
                <w:sz w:val="20"/>
                <w:szCs w:val="20"/>
              </w:rPr>
              <w:pPrChange w:id="4020" w:author="Ole Vilstrup" w:date="2020-12-03T11:23:00Z">
                <w:pPr>
                  <w:ind w:left="0"/>
                </w:pPr>
              </w:pPrChange>
            </w:pPr>
            <w:del w:id="4021" w:author="Ole Vilstrup" w:date="2020-05-25T10:41:00Z">
              <w:r w:rsidRPr="00C15F59" w:rsidDel="00324FD1">
                <w:rPr>
                  <w:sz w:val="20"/>
                  <w:szCs w:val="20"/>
                </w:rPr>
                <w:delText>SDN-SDN-</w:delText>
              </w:r>
            </w:del>
            <w:del w:id="4022" w:author="Ole Vilstrup" w:date="2020-05-25T10:29:00Z">
              <w:r w:rsidRPr="00C85415" w:rsidDel="005D4004">
                <w:rPr>
                  <w:sz w:val="20"/>
                  <w:szCs w:val="20"/>
                </w:rPr>
                <w:delText>1</w:delText>
              </w:r>
            </w:del>
            <w:del w:id="4023" w:author="Ole Vilstrup" w:date="2020-05-25T10:41:00Z">
              <w:r w:rsidRPr="00C85415" w:rsidDel="00324FD1">
                <w:rPr>
                  <w:sz w:val="20"/>
                  <w:szCs w:val="20"/>
                </w:rPr>
                <w:delText>a</w:delText>
              </w:r>
            </w:del>
            <w:bookmarkStart w:id="4024" w:name="_Toc57717381"/>
            <w:bookmarkStart w:id="4025" w:name="_Toc57718227"/>
            <w:bookmarkStart w:id="4026" w:name="_Toc57887146"/>
            <w:bookmarkStart w:id="4027" w:name="_Toc57887411"/>
            <w:bookmarkStart w:id="4028" w:name="_Toc61429305"/>
            <w:bookmarkEnd w:id="4024"/>
            <w:bookmarkEnd w:id="4025"/>
            <w:bookmarkEnd w:id="4026"/>
            <w:bookmarkEnd w:id="4027"/>
            <w:bookmarkEnd w:id="4028"/>
          </w:p>
        </w:tc>
        <w:tc>
          <w:tcPr>
            <w:tcW w:w="1293" w:type="dxa"/>
            <w:gridSpan w:val="2"/>
            <w:tcPrChange w:id="4029" w:author="Ole Vilstrup" w:date="2020-05-25T10:29:00Z">
              <w:tcPr>
                <w:tcW w:w="854" w:type="dxa"/>
              </w:tcPr>
            </w:tcPrChange>
          </w:tcPr>
          <w:p w14:paraId="1694AFB1" w14:textId="7D06D61D" w:rsidR="006902C6" w:rsidRPr="00C85415" w:rsidDel="002613DA" w:rsidRDefault="006902C6">
            <w:pPr>
              <w:pStyle w:val="Overskrift1"/>
              <w:rPr>
                <w:del w:id="4030" w:author="Ole Vilstrup" w:date="2020-05-25T10:43:00Z"/>
                <w:sz w:val="20"/>
                <w:szCs w:val="20"/>
              </w:rPr>
              <w:pPrChange w:id="4031" w:author="Ole Vilstrup" w:date="2020-12-03T11:23:00Z">
                <w:pPr>
                  <w:ind w:left="0"/>
                </w:pPr>
              </w:pPrChange>
            </w:pPr>
            <w:del w:id="4032" w:author="Ole Vilstrup" w:date="2020-05-25T10:41:00Z">
              <w:r w:rsidRPr="00C85415" w:rsidDel="00324FD1">
                <w:rPr>
                  <w:sz w:val="20"/>
                  <w:szCs w:val="20"/>
                </w:rPr>
                <w:delText>3C</w:delText>
              </w:r>
            </w:del>
            <w:bookmarkStart w:id="4033" w:name="_Toc57717382"/>
            <w:bookmarkStart w:id="4034" w:name="_Toc57718228"/>
            <w:bookmarkStart w:id="4035" w:name="_Toc57887147"/>
            <w:bookmarkStart w:id="4036" w:name="_Toc57887412"/>
            <w:bookmarkStart w:id="4037" w:name="_Toc61429306"/>
            <w:bookmarkEnd w:id="4033"/>
            <w:bookmarkEnd w:id="4034"/>
            <w:bookmarkEnd w:id="4035"/>
            <w:bookmarkEnd w:id="4036"/>
            <w:bookmarkEnd w:id="4037"/>
          </w:p>
        </w:tc>
        <w:tc>
          <w:tcPr>
            <w:tcW w:w="1168" w:type="dxa"/>
            <w:tcPrChange w:id="4038" w:author="Ole Vilstrup" w:date="2020-05-25T10:29:00Z">
              <w:tcPr>
                <w:tcW w:w="653" w:type="dxa"/>
                <w:gridSpan w:val="2"/>
              </w:tcPr>
            </w:tcPrChange>
          </w:tcPr>
          <w:p w14:paraId="6124E174" w14:textId="0A5106EE" w:rsidR="006902C6" w:rsidRPr="00C85415" w:rsidDel="002613DA" w:rsidRDefault="006902C6">
            <w:pPr>
              <w:pStyle w:val="Overskrift1"/>
              <w:rPr>
                <w:del w:id="4039" w:author="Ole Vilstrup" w:date="2020-05-25T10:43:00Z"/>
                <w:sz w:val="20"/>
                <w:szCs w:val="20"/>
              </w:rPr>
              <w:pPrChange w:id="4040" w:author="Ole Vilstrup" w:date="2020-12-03T11:23:00Z">
                <w:pPr>
                  <w:ind w:left="0"/>
                </w:pPr>
              </w:pPrChange>
            </w:pPr>
            <w:del w:id="4041" w:author="Ole Vilstrup" w:date="2020-05-25T10:41:00Z">
              <w:r w:rsidRPr="00C85415" w:rsidDel="00324FD1">
                <w:rPr>
                  <w:sz w:val="20"/>
                  <w:szCs w:val="20"/>
                </w:rPr>
                <w:delText>1</w:delText>
              </w:r>
            </w:del>
            <w:bookmarkStart w:id="4042" w:name="_Toc57717383"/>
            <w:bookmarkStart w:id="4043" w:name="_Toc57718229"/>
            <w:bookmarkStart w:id="4044" w:name="_Toc57887148"/>
            <w:bookmarkStart w:id="4045" w:name="_Toc57887413"/>
            <w:bookmarkStart w:id="4046" w:name="_Toc61429307"/>
            <w:bookmarkEnd w:id="4042"/>
            <w:bookmarkEnd w:id="4043"/>
            <w:bookmarkEnd w:id="4044"/>
            <w:bookmarkEnd w:id="4045"/>
            <w:bookmarkEnd w:id="4046"/>
          </w:p>
        </w:tc>
        <w:tc>
          <w:tcPr>
            <w:tcW w:w="1675" w:type="dxa"/>
            <w:gridSpan w:val="2"/>
            <w:tcPrChange w:id="4047" w:author="Ole Vilstrup" w:date="2020-05-25T10:29:00Z">
              <w:tcPr>
                <w:tcW w:w="1782" w:type="dxa"/>
                <w:gridSpan w:val="2"/>
              </w:tcPr>
            </w:tcPrChange>
          </w:tcPr>
          <w:p w14:paraId="5EEA1C45" w14:textId="61839D9E" w:rsidR="006902C6" w:rsidRPr="00C85415" w:rsidDel="002613DA" w:rsidRDefault="009601F6">
            <w:pPr>
              <w:pStyle w:val="Overskrift1"/>
              <w:rPr>
                <w:del w:id="4048" w:author="Ole Vilstrup" w:date="2020-05-25T10:43:00Z"/>
                <w:sz w:val="20"/>
                <w:szCs w:val="20"/>
              </w:rPr>
              <w:pPrChange w:id="4049" w:author="Ole Vilstrup" w:date="2020-12-03T11:23:00Z">
                <w:pPr>
                  <w:ind w:left="0"/>
                </w:pPr>
              </w:pPrChange>
            </w:pPr>
            <w:del w:id="4050" w:author="Ole Vilstrup" w:date="2020-05-25T10:41:00Z">
              <w:r w:rsidRPr="00C85415" w:rsidDel="00324FD1">
                <w:rPr>
                  <w:sz w:val="20"/>
                  <w:szCs w:val="20"/>
                </w:rPr>
                <w:delText>2</w:delText>
              </w:r>
              <w:r w:rsidR="006902C6" w:rsidRPr="00C85415" w:rsidDel="00324FD1">
                <w:rPr>
                  <w:sz w:val="20"/>
                  <w:szCs w:val="20"/>
                </w:rPr>
                <w:delText>0</w:delText>
              </w:r>
              <w:r w:rsidRPr="00C85415" w:rsidDel="00324FD1">
                <w:rPr>
                  <w:sz w:val="20"/>
                  <w:szCs w:val="20"/>
                </w:rPr>
                <w:delText>2</w:delText>
              </w:r>
            </w:del>
            <w:bookmarkStart w:id="4051" w:name="_Toc57717384"/>
            <w:bookmarkStart w:id="4052" w:name="_Toc57718230"/>
            <w:bookmarkStart w:id="4053" w:name="_Toc57887149"/>
            <w:bookmarkStart w:id="4054" w:name="_Toc57887414"/>
            <w:bookmarkStart w:id="4055" w:name="_Toc61429308"/>
            <w:bookmarkEnd w:id="4051"/>
            <w:bookmarkEnd w:id="4052"/>
            <w:bookmarkEnd w:id="4053"/>
            <w:bookmarkEnd w:id="4054"/>
            <w:bookmarkEnd w:id="4055"/>
          </w:p>
        </w:tc>
        <w:tc>
          <w:tcPr>
            <w:tcW w:w="2215" w:type="dxa"/>
            <w:gridSpan w:val="2"/>
            <w:tcPrChange w:id="4056" w:author="Ole Vilstrup" w:date="2020-05-25T10:29:00Z">
              <w:tcPr>
                <w:tcW w:w="1891" w:type="dxa"/>
                <w:gridSpan w:val="2"/>
              </w:tcPr>
            </w:tcPrChange>
          </w:tcPr>
          <w:p w14:paraId="564B69F1" w14:textId="1142A957" w:rsidR="006902C6" w:rsidRPr="00C85415" w:rsidDel="002613DA" w:rsidRDefault="006902C6">
            <w:pPr>
              <w:pStyle w:val="Overskrift1"/>
              <w:rPr>
                <w:del w:id="4057" w:author="Ole Vilstrup" w:date="2020-05-25T10:43:00Z"/>
                <w:sz w:val="20"/>
                <w:szCs w:val="20"/>
              </w:rPr>
              <w:pPrChange w:id="4058" w:author="Ole Vilstrup" w:date="2020-12-03T11:23:00Z">
                <w:pPr>
                  <w:ind w:left="0"/>
                </w:pPr>
              </w:pPrChange>
            </w:pPr>
            <w:del w:id="4059" w:author="Ole Vilstrup" w:date="2020-05-25T10:41:00Z">
              <w:r w:rsidRPr="00C85415" w:rsidDel="00324FD1">
                <w:rPr>
                  <w:sz w:val="20"/>
                  <w:szCs w:val="20"/>
                </w:rPr>
                <w:delText>X</w:delText>
              </w:r>
            </w:del>
            <w:bookmarkStart w:id="4060" w:name="_Toc57717385"/>
            <w:bookmarkStart w:id="4061" w:name="_Toc57718231"/>
            <w:bookmarkStart w:id="4062" w:name="_Toc57887150"/>
            <w:bookmarkStart w:id="4063" w:name="_Toc57887415"/>
            <w:bookmarkStart w:id="4064" w:name="_Toc61429309"/>
            <w:bookmarkEnd w:id="4060"/>
            <w:bookmarkEnd w:id="4061"/>
            <w:bookmarkEnd w:id="4062"/>
            <w:bookmarkEnd w:id="4063"/>
            <w:bookmarkEnd w:id="4064"/>
          </w:p>
        </w:tc>
        <w:tc>
          <w:tcPr>
            <w:tcW w:w="1817" w:type="dxa"/>
            <w:gridSpan w:val="2"/>
            <w:tcPrChange w:id="4065" w:author="Ole Vilstrup" w:date="2020-05-25T10:29:00Z">
              <w:tcPr>
                <w:tcW w:w="1752" w:type="dxa"/>
                <w:gridSpan w:val="2"/>
              </w:tcPr>
            </w:tcPrChange>
          </w:tcPr>
          <w:p w14:paraId="262C2B74" w14:textId="45673A82" w:rsidR="006902C6" w:rsidRPr="00C85415" w:rsidDel="002613DA" w:rsidRDefault="006902C6">
            <w:pPr>
              <w:pStyle w:val="Overskrift1"/>
              <w:rPr>
                <w:del w:id="4066" w:author="Ole Vilstrup" w:date="2020-05-25T10:43:00Z"/>
                <w:sz w:val="20"/>
                <w:szCs w:val="20"/>
              </w:rPr>
              <w:pPrChange w:id="4067" w:author="Ole Vilstrup" w:date="2020-12-03T11:23:00Z">
                <w:pPr>
                  <w:ind w:left="0"/>
                </w:pPr>
              </w:pPrChange>
            </w:pPr>
            <w:del w:id="4068" w:author="Ole Vilstrup" w:date="2020-05-25T10:41:00Z">
              <w:r w:rsidRPr="00C85415" w:rsidDel="00324FD1">
                <w:rPr>
                  <w:sz w:val="20"/>
                  <w:szCs w:val="20"/>
                </w:rPr>
                <w:delText>Opkomst-SDN</w:delText>
              </w:r>
            </w:del>
            <w:bookmarkStart w:id="4069" w:name="_Toc57717386"/>
            <w:bookmarkStart w:id="4070" w:name="_Toc57718232"/>
            <w:bookmarkStart w:id="4071" w:name="_Toc57887151"/>
            <w:bookmarkStart w:id="4072" w:name="_Toc57887416"/>
            <w:bookmarkStart w:id="4073" w:name="_Toc61429310"/>
            <w:bookmarkEnd w:id="4069"/>
            <w:bookmarkEnd w:id="4070"/>
            <w:bookmarkEnd w:id="4071"/>
            <w:bookmarkEnd w:id="4072"/>
            <w:bookmarkEnd w:id="4073"/>
          </w:p>
        </w:tc>
        <w:tc>
          <w:tcPr>
            <w:tcW w:w="2352" w:type="dxa"/>
            <w:gridSpan w:val="2"/>
            <w:tcPrChange w:id="4074" w:author="Ole Vilstrup" w:date="2020-05-25T10:29:00Z">
              <w:tcPr>
                <w:tcW w:w="3354" w:type="dxa"/>
                <w:gridSpan w:val="2"/>
              </w:tcPr>
            </w:tcPrChange>
          </w:tcPr>
          <w:p w14:paraId="078BC002" w14:textId="243C6724" w:rsidR="006902C6" w:rsidRPr="00C85415" w:rsidDel="002613DA" w:rsidRDefault="006902C6">
            <w:pPr>
              <w:pStyle w:val="Overskrift1"/>
              <w:rPr>
                <w:del w:id="4075" w:author="Ole Vilstrup" w:date="2020-05-25T10:43:00Z"/>
                <w:sz w:val="20"/>
                <w:szCs w:val="20"/>
              </w:rPr>
              <w:pPrChange w:id="4076" w:author="Ole Vilstrup" w:date="2020-12-03T11:23:00Z">
                <w:pPr>
                  <w:ind w:left="0"/>
                </w:pPr>
              </w:pPrChange>
            </w:pPr>
            <w:del w:id="4077" w:author="Ole Vilstrup" w:date="2020-05-25T10:41:00Z">
              <w:r w:rsidRPr="00C85415" w:rsidDel="00324FD1">
                <w:rPr>
                  <w:sz w:val="20"/>
                  <w:szCs w:val="20"/>
                </w:rPr>
                <w:delText>100.000.2</w:delText>
              </w:r>
              <w:r w:rsidR="003D64FF" w:rsidRPr="00C85415" w:rsidDel="00324FD1">
                <w:rPr>
                  <w:sz w:val="20"/>
                  <w:szCs w:val="20"/>
                </w:rPr>
                <w:delText>22</w:delText>
              </w:r>
              <w:r w:rsidRPr="00C85415" w:rsidDel="00324FD1">
                <w:rPr>
                  <w:sz w:val="20"/>
                  <w:szCs w:val="20"/>
                </w:rPr>
                <w:delText xml:space="preserve"> (domæne-gateway)</w:delText>
              </w:r>
            </w:del>
            <w:bookmarkStart w:id="4078" w:name="_Toc57717387"/>
            <w:bookmarkStart w:id="4079" w:name="_Toc57718233"/>
            <w:bookmarkStart w:id="4080" w:name="_Toc57887152"/>
            <w:bookmarkStart w:id="4081" w:name="_Toc57887417"/>
            <w:bookmarkStart w:id="4082" w:name="_Toc61429311"/>
            <w:bookmarkEnd w:id="4078"/>
            <w:bookmarkEnd w:id="4079"/>
            <w:bookmarkEnd w:id="4080"/>
            <w:bookmarkEnd w:id="4081"/>
            <w:bookmarkEnd w:id="4082"/>
          </w:p>
        </w:tc>
        <w:bookmarkStart w:id="4083" w:name="_Toc57717388"/>
        <w:bookmarkStart w:id="4084" w:name="_Toc57718234"/>
        <w:bookmarkStart w:id="4085" w:name="_Toc57887153"/>
        <w:bookmarkStart w:id="4086" w:name="_Toc57887418"/>
        <w:bookmarkStart w:id="4087" w:name="_Toc61429312"/>
        <w:bookmarkEnd w:id="4083"/>
        <w:bookmarkEnd w:id="4084"/>
        <w:bookmarkEnd w:id="4085"/>
        <w:bookmarkEnd w:id="4086"/>
        <w:bookmarkEnd w:id="4087"/>
      </w:tr>
      <w:tr w:rsidR="00D216E2" w:rsidRPr="006203F2" w:rsidDel="002613DA" w14:paraId="06282398" w14:textId="40B2603C" w:rsidTr="00F101B4">
        <w:tblPrEx>
          <w:tblW w:w="11849" w:type="dxa"/>
          <w:tblInd w:w="1271" w:type="dxa"/>
          <w:tblPrExChange w:id="4088" w:author="Ole Vilstrup" w:date="2020-05-25T10:29:00Z">
            <w:tblPrEx>
              <w:tblW w:w="11738" w:type="dxa"/>
              <w:tblInd w:w="1271" w:type="dxa"/>
            </w:tblPrEx>
          </w:tblPrExChange>
        </w:tblPrEx>
        <w:trPr>
          <w:del w:id="4089" w:author="Ole Vilstrup" w:date="2020-05-25T10:43:00Z"/>
        </w:trPr>
        <w:tc>
          <w:tcPr>
            <w:tcW w:w="1329" w:type="dxa"/>
            <w:gridSpan w:val="2"/>
            <w:tcPrChange w:id="4090" w:author="Ole Vilstrup" w:date="2020-05-25T10:29:00Z">
              <w:tcPr>
                <w:tcW w:w="1452" w:type="dxa"/>
                <w:gridSpan w:val="2"/>
              </w:tcPr>
            </w:tcPrChange>
          </w:tcPr>
          <w:p w14:paraId="52398720" w14:textId="0A4E701E" w:rsidR="006902C6" w:rsidRPr="00C85415" w:rsidDel="002613DA" w:rsidRDefault="006902C6">
            <w:pPr>
              <w:pStyle w:val="Overskrift1"/>
              <w:rPr>
                <w:del w:id="4091" w:author="Ole Vilstrup" w:date="2020-05-25T10:43:00Z"/>
                <w:sz w:val="20"/>
                <w:szCs w:val="20"/>
              </w:rPr>
              <w:pPrChange w:id="4092" w:author="Ole Vilstrup" w:date="2020-12-03T11:23:00Z">
                <w:pPr>
                  <w:ind w:left="0"/>
                </w:pPr>
              </w:pPrChange>
            </w:pPr>
            <w:del w:id="4093" w:author="Ole Vilstrup" w:date="2020-05-25T10:41:00Z">
              <w:r w:rsidRPr="00C15F59" w:rsidDel="00324FD1">
                <w:rPr>
                  <w:sz w:val="20"/>
                  <w:szCs w:val="20"/>
                </w:rPr>
                <w:delText>SDN-SDN-</w:delText>
              </w:r>
            </w:del>
            <w:del w:id="4094" w:author="Ole Vilstrup" w:date="2020-05-25T10:29:00Z">
              <w:r w:rsidRPr="00C85415" w:rsidDel="005D4004">
                <w:rPr>
                  <w:sz w:val="20"/>
                  <w:szCs w:val="20"/>
                </w:rPr>
                <w:delText>1</w:delText>
              </w:r>
            </w:del>
            <w:del w:id="4095" w:author="Ole Vilstrup" w:date="2020-05-25T10:41:00Z">
              <w:r w:rsidRPr="00C85415" w:rsidDel="00324FD1">
                <w:rPr>
                  <w:sz w:val="20"/>
                  <w:szCs w:val="20"/>
                </w:rPr>
                <w:delText>b</w:delText>
              </w:r>
            </w:del>
            <w:bookmarkStart w:id="4096" w:name="_Toc57717389"/>
            <w:bookmarkStart w:id="4097" w:name="_Toc57718235"/>
            <w:bookmarkStart w:id="4098" w:name="_Toc57887154"/>
            <w:bookmarkStart w:id="4099" w:name="_Toc57887419"/>
            <w:bookmarkStart w:id="4100" w:name="_Toc61429313"/>
            <w:bookmarkEnd w:id="4096"/>
            <w:bookmarkEnd w:id="4097"/>
            <w:bookmarkEnd w:id="4098"/>
            <w:bookmarkEnd w:id="4099"/>
            <w:bookmarkEnd w:id="4100"/>
          </w:p>
        </w:tc>
        <w:tc>
          <w:tcPr>
            <w:tcW w:w="1293" w:type="dxa"/>
            <w:gridSpan w:val="2"/>
            <w:tcPrChange w:id="4101" w:author="Ole Vilstrup" w:date="2020-05-25T10:29:00Z">
              <w:tcPr>
                <w:tcW w:w="854" w:type="dxa"/>
              </w:tcPr>
            </w:tcPrChange>
          </w:tcPr>
          <w:p w14:paraId="0401C78C" w14:textId="7E2FD722" w:rsidR="006902C6" w:rsidRPr="00C85415" w:rsidDel="002613DA" w:rsidRDefault="006902C6">
            <w:pPr>
              <w:pStyle w:val="Overskrift1"/>
              <w:rPr>
                <w:del w:id="4102" w:author="Ole Vilstrup" w:date="2020-05-25T10:43:00Z"/>
                <w:sz w:val="20"/>
                <w:szCs w:val="20"/>
              </w:rPr>
              <w:pPrChange w:id="4103" w:author="Ole Vilstrup" w:date="2020-12-03T11:23:00Z">
                <w:pPr>
                  <w:ind w:left="0"/>
                </w:pPr>
              </w:pPrChange>
            </w:pPr>
            <w:del w:id="4104" w:author="Ole Vilstrup" w:date="2020-05-25T10:41:00Z">
              <w:r w:rsidRPr="00C85415" w:rsidDel="00324FD1">
                <w:rPr>
                  <w:sz w:val="20"/>
                  <w:szCs w:val="20"/>
                </w:rPr>
                <w:delText>3C</w:delText>
              </w:r>
            </w:del>
            <w:bookmarkStart w:id="4105" w:name="_Toc57717390"/>
            <w:bookmarkStart w:id="4106" w:name="_Toc57718236"/>
            <w:bookmarkStart w:id="4107" w:name="_Toc57887155"/>
            <w:bookmarkStart w:id="4108" w:name="_Toc57887420"/>
            <w:bookmarkStart w:id="4109" w:name="_Toc61429314"/>
            <w:bookmarkEnd w:id="4105"/>
            <w:bookmarkEnd w:id="4106"/>
            <w:bookmarkEnd w:id="4107"/>
            <w:bookmarkEnd w:id="4108"/>
            <w:bookmarkEnd w:id="4109"/>
          </w:p>
        </w:tc>
        <w:tc>
          <w:tcPr>
            <w:tcW w:w="1168" w:type="dxa"/>
            <w:tcPrChange w:id="4110" w:author="Ole Vilstrup" w:date="2020-05-25T10:29:00Z">
              <w:tcPr>
                <w:tcW w:w="653" w:type="dxa"/>
                <w:gridSpan w:val="2"/>
              </w:tcPr>
            </w:tcPrChange>
          </w:tcPr>
          <w:p w14:paraId="5350EF12" w14:textId="0C5D21F3" w:rsidR="006902C6" w:rsidRPr="00C85415" w:rsidDel="002613DA" w:rsidRDefault="006902C6">
            <w:pPr>
              <w:pStyle w:val="Overskrift1"/>
              <w:rPr>
                <w:del w:id="4111" w:author="Ole Vilstrup" w:date="2020-05-25T10:43:00Z"/>
                <w:sz w:val="20"/>
                <w:szCs w:val="20"/>
              </w:rPr>
              <w:pPrChange w:id="4112" w:author="Ole Vilstrup" w:date="2020-12-03T11:23:00Z">
                <w:pPr>
                  <w:ind w:left="0"/>
                </w:pPr>
              </w:pPrChange>
            </w:pPr>
            <w:del w:id="4113" w:author="Ole Vilstrup" w:date="2020-05-25T10:41:00Z">
              <w:r w:rsidRPr="00C85415" w:rsidDel="00324FD1">
                <w:rPr>
                  <w:sz w:val="20"/>
                  <w:szCs w:val="20"/>
                </w:rPr>
                <w:delText>1</w:delText>
              </w:r>
            </w:del>
            <w:bookmarkStart w:id="4114" w:name="_Toc57717391"/>
            <w:bookmarkStart w:id="4115" w:name="_Toc57718237"/>
            <w:bookmarkStart w:id="4116" w:name="_Toc57887156"/>
            <w:bookmarkStart w:id="4117" w:name="_Toc57887421"/>
            <w:bookmarkStart w:id="4118" w:name="_Toc61429315"/>
            <w:bookmarkEnd w:id="4114"/>
            <w:bookmarkEnd w:id="4115"/>
            <w:bookmarkEnd w:id="4116"/>
            <w:bookmarkEnd w:id="4117"/>
            <w:bookmarkEnd w:id="4118"/>
          </w:p>
        </w:tc>
        <w:tc>
          <w:tcPr>
            <w:tcW w:w="1675" w:type="dxa"/>
            <w:gridSpan w:val="2"/>
            <w:tcPrChange w:id="4119" w:author="Ole Vilstrup" w:date="2020-05-25T10:29:00Z">
              <w:tcPr>
                <w:tcW w:w="1782" w:type="dxa"/>
                <w:gridSpan w:val="2"/>
              </w:tcPr>
            </w:tcPrChange>
          </w:tcPr>
          <w:p w14:paraId="62F05BA1" w14:textId="6BEC1EA6" w:rsidR="006902C6" w:rsidRPr="00C85415" w:rsidDel="002613DA" w:rsidRDefault="009601F6">
            <w:pPr>
              <w:pStyle w:val="Overskrift1"/>
              <w:rPr>
                <w:del w:id="4120" w:author="Ole Vilstrup" w:date="2020-05-25T10:43:00Z"/>
                <w:sz w:val="20"/>
                <w:szCs w:val="20"/>
              </w:rPr>
              <w:pPrChange w:id="4121" w:author="Ole Vilstrup" w:date="2020-12-03T11:23:00Z">
                <w:pPr>
                  <w:ind w:left="0"/>
                </w:pPr>
              </w:pPrChange>
            </w:pPr>
            <w:del w:id="4122" w:author="Ole Vilstrup" w:date="2020-05-25T10:41:00Z">
              <w:r w:rsidRPr="00C85415" w:rsidDel="00324FD1">
                <w:rPr>
                  <w:sz w:val="20"/>
                  <w:szCs w:val="20"/>
                </w:rPr>
                <w:delText>2</w:delText>
              </w:r>
              <w:r w:rsidR="006902C6" w:rsidRPr="00C85415" w:rsidDel="00324FD1">
                <w:rPr>
                  <w:sz w:val="20"/>
                  <w:szCs w:val="20"/>
                </w:rPr>
                <w:delText>0</w:delText>
              </w:r>
              <w:r w:rsidRPr="00C85415" w:rsidDel="00324FD1">
                <w:rPr>
                  <w:sz w:val="20"/>
                  <w:szCs w:val="20"/>
                </w:rPr>
                <w:delText>2</w:delText>
              </w:r>
            </w:del>
            <w:bookmarkStart w:id="4123" w:name="_Toc57717392"/>
            <w:bookmarkStart w:id="4124" w:name="_Toc57718238"/>
            <w:bookmarkStart w:id="4125" w:name="_Toc57887157"/>
            <w:bookmarkStart w:id="4126" w:name="_Toc57887422"/>
            <w:bookmarkStart w:id="4127" w:name="_Toc61429316"/>
            <w:bookmarkEnd w:id="4123"/>
            <w:bookmarkEnd w:id="4124"/>
            <w:bookmarkEnd w:id="4125"/>
            <w:bookmarkEnd w:id="4126"/>
            <w:bookmarkEnd w:id="4127"/>
          </w:p>
        </w:tc>
        <w:tc>
          <w:tcPr>
            <w:tcW w:w="2215" w:type="dxa"/>
            <w:gridSpan w:val="2"/>
            <w:tcPrChange w:id="4128" w:author="Ole Vilstrup" w:date="2020-05-25T10:29:00Z">
              <w:tcPr>
                <w:tcW w:w="1891" w:type="dxa"/>
                <w:gridSpan w:val="2"/>
              </w:tcPr>
            </w:tcPrChange>
          </w:tcPr>
          <w:p w14:paraId="39F82461" w14:textId="5C60A90F" w:rsidR="006902C6" w:rsidRPr="00C85415" w:rsidDel="002613DA" w:rsidRDefault="006902C6">
            <w:pPr>
              <w:pStyle w:val="Overskrift1"/>
              <w:rPr>
                <w:del w:id="4129" w:author="Ole Vilstrup" w:date="2020-05-25T10:43:00Z"/>
                <w:sz w:val="20"/>
                <w:szCs w:val="20"/>
              </w:rPr>
              <w:pPrChange w:id="4130" w:author="Ole Vilstrup" w:date="2020-12-03T11:23:00Z">
                <w:pPr>
                  <w:ind w:left="0"/>
                </w:pPr>
              </w:pPrChange>
            </w:pPr>
            <w:del w:id="4131" w:author="Ole Vilstrup" w:date="2020-05-25T10:41:00Z">
              <w:r w:rsidRPr="00C85415" w:rsidDel="00324FD1">
                <w:rPr>
                  <w:sz w:val="20"/>
                  <w:szCs w:val="20"/>
                </w:rPr>
                <w:delText>X</w:delText>
              </w:r>
            </w:del>
            <w:bookmarkStart w:id="4132" w:name="_Toc57717393"/>
            <w:bookmarkStart w:id="4133" w:name="_Toc57718239"/>
            <w:bookmarkStart w:id="4134" w:name="_Toc57887158"/>
            <w:bookmarkStart w:id="4135" w:name="_Toc57887423"/>
            <w:bookmarkStart w:id="4136" w:name="_Toc61429317"/>
            <w:bookmarkEnd w:id="4132"/>
            <w:bookmarkEnd w:id="4133"/>
            <w:bookmarkEnd w:id="4134"/>
            <w:bookmarkEnd w:id="4135"/>
            <w:bookmarkEnd w:id="4136"/>
          </w:p>
        </w:tc>
        <w:tc>
          <w:tcPr>
            <w:tcW w:w="1817" w:type="dxa"/>
            <w:gridSpan w:val="2"/>
            <w:tcPrChange w:id="4137" w:author="Ole Vilstrup" w:date="2020-05-25T10:29:00Z">
              <w:tcPr>
                <w:tcW w:w="1752" w:type="dxa"/>
                <w:gridSpan w:val="2"/>
              </w:tcPr>
            </w:tcPrChange>
          </w:tcPr>
          <w:p w14:paraId="7F985E7F" w14:textId="03428DE1" w:rsidR="006902C6" w:rsidRPr="00C85415" w:rsidDel="002613DA" w:rsidRDefault="006902C6">
            <w:pPr>
              <w:pStyle w:val="Overskrift1"/>
              <w:rPr>
                <w:del w:id="4138" w:author="Ole Vilstrup" w:date="2020-05-25T10:43:00Z"/>
                <w:sz w:val="20"/>
                <w:szCs w:val="20"/>
              </w:rPr>
              <w:pPrChange w:id="4139" w:author="Ole Vilstrup" w:date="2020-12-03T11:23:00Z">
                <w:pPr>
                  <w:ind w:left="0"/>
                </w:pPr>
              </w:pPrChange>
            </w:pPr>
            <w:del w:id="4140" w:author="Ole Vilstrup" w:date="2020-05-25T10:41:00Z">
              <w:r w:rsidRPr="00C85415" w:rsidDel="00324FD1">
                <w:rPr>
                  <w:sz w:val="20"/>
                  <w:szCs w:val="20"/>
                </w:rPr>
                <w:delText>Distribution-SDN</w:delText>
              </w:r>
            </w:del>
            <w:bookmarkStart w:id="4141" w:name="_Toc57717394"/>
            <w:bookmarkStart w:id="4142" w:name="_Toc57718240"/>
            <w:bookmarkStart w:id="4143" w:name="_Toc57887159"/>
            <w:bookmarkStart w:id="4144" w:name="_Toc57887424"/>
            <w:bookmarkStart w:id="4145" w:name="_Toc61429318"/>
            <w:bookmarkEnd w:id="4141"/>
            <w:bookmarkEnd w:id="4142"/>
            <w:bookmarkEnd w:id="4143"/>
            <w:bookmarkEnd w:id="4144"/>
            <w:bookmarkEnd w:id="4145"/>
          </w:p>
        </w:tc>
        <w:tc>
          <w:tcPr>
            <w:tcW w:w="2352" w:type="dxa"/>
            <w:gridSpan w:val="2"/>
            <w:tcPrChange w:id="4146" w:author="Ole Vilstrup" w:date="2020-05-25T10:29:00Z">
              <w:tcPr>
                <w:tcW w:w="3354" w:type="dxa"/>
                <w:gridSpan w:val="2"/>
              </w:tcPr>
            </w:tcPrChange>
          </w:tcPr>
          <w:p w14:paraId="136E365C" w14:textId="2B4993A8" w:rsidR="006902C6" w:rsidRPr="00C85415" w:rsidDel="002613DA" w:rsidRDefault="006902C6">
            <w:pPr>
              <w:pStyle w:val="Overskrift1"/>
              <w:rPr>
                <w:del w:id="4147" w:author="Ole Vilstrup" w:date="2020-05-25T10:43:00Z"/>
                <w:sz w:val="20"/>
                <w:szCs w:val="20"/>
              </w:rPr>
              <w:pPrChange w:id="4148" w:author="Ole Vilstrup" w:date="2020-12-03T11:23:00Z">
                <w:pPr>
                  <w:ind w:left="0"/>
                </w:pPr>
              </w:pPrChange>
            </w:pPr>
            <w:del w:id="4149" w:author="Ole Vilstrup" w:date="2020-05-25T10:41:00Z">
              <w:r w:rsidRPr="00C85415" w:rsidDel="00324FD1">
                <w:rPr>
                  <w:sz w:val="20"/>
                  <w:szCs w:val="20"/>
                </w:rPr>
                <w:delText>100.000.</w:delText>
              </w:r>
              <w:r w:rsidR="003D64FF" w:rsidRPr="00C85415" w:rsidDel="00324FD1">
                <w:rPr>
                  <w:sz w:val="20"/>
                  <w:szCs w:val="20"/>
                </w:rPr>
                <w:delText>202</w:delText>
              </w:r>
            </w:del>
            <w:bookmarkStart w:id="4150" w:name="_Toc57717395"/>
            <w:bookmarkStart w:id="4151" w:name="_Toc57718241"/>
            <w:bookmarkStart w:id="4152" w:name="_Toc57887160"/>
            <w:bookmarkStart w:id="4153" w:name="_Toc57887425"/>
            <w:bookmarkStart w:id="4154" w:name="_Toc61429319"/>
            <w:bookmarkEnd w:id="4150"/>
            <w:bookmarkEnd w:id="4151"/>
            <w:bookmarkEnd w:id="4152"/>
            <w:bookmarkEnd w:id="4153"/>
            <w:bookmarkEnd w:id="4154"/>
          </w:p>
        </w:tc>
        <w:bookmarkStart w:id="4155" w:name="_Toc57717396"/>
        <w:bookmarkStart w:id="4156" w:name="_Toc57718242"/>
        <w:bookmarkStart w:id="4157" w:name="_Toc57887161"/>
        <w:bookmarkStart w:id="4158" w:name="_Toc57887426"/>
        <w:bookmarkStart w:id="4159" w:name="_Toc61429320"/>
        <w:bookmarkEnd w:id="4155"/>
        <w:bookmarkEnd w:id="4156"/>
        <w:bookmarkEnd w:id="4157"/>
        <w:bookmarkEnd w:id="4158"/>
        <w:bookmarkEnd w:id="4159"/>
      </w:tr>
    </w:tbl>
    <w:p w14:paraId="5B7A2A8A" w14:textId="1B529BA0" w:rsidR="00B66195" w:rsidRPr="006203F2" w:rsidDel="001D4021" w:rsidRDefault="00B66195" w:rsidP="008043F8">
      <w:pPr>
        <w:rPr>
          <w:del w:id="4160" w:author="Ole Vilstrup" w:date="2020-12-01T12:12:00Z"/>
        </w:rPr>
      </w:pPr>
      <w:del w:id="4161" w:author="Ole Vilstrup" w:date="2020-12-01T12:12:00Z">
        <w:r w:rsidRPr="006203F2" w:rsidDel="00F44906">
          <w:br w:type="page"/>
        </w:r>
      </w:del>
    </w:p>
    <w:p w14:paraId="6D418392" w14:textId="347DB4E9" w:rsidR="00956ECA" w:rsidRPr="00C85415" w:rsidDel="001D4021" w:rsidRDefault="000C6C81">
      <w:pPr>
        <w:pStyle w:val="Overskrift2"/>
        <w:rPr>
          <w:del w:id="4162" w:author="Ole Vilstrup" w:date="2020-05-25T10:43:00Z"/>
          <w:rFonts w:eastAsia="Calibri"/>
          <w:lang w:eastAsia="de-DE"/>
        </w:rPr>
        <w:pPrChange w:id="4163" w:author="Ole Vilstrup" w:date="2020-12-03T11:32:00Z">
          <w:pPr/>
        </w:pPrChange>
      </w:pPr>
      <w:del w:id="4164" w:author="Ole Vilstrup" w:date="2020-05-25T10:43:00Z">
        <w:r w:rsidRPr="00C15F59" w:rsidDel="00C578F7">
          <w:delText xml:space="preserve">Kommunikation </w:delText>
        </w:r>
        <w:r w:rsidR="00D327F5" w:rsidRPr="00C85415" w:rsidDel="00C578F7">
          <w:delText>i</w:delText>
        </w:r>
        <w:r w:rsidR="00EF5A7A" w:rsidRPr="00C85415" w:rsidDel="00C578F7">
          <w:delText xml:space="preserve"> 4C </w:delText>
        </w:r>
        <w:r w:rsidRPr="00C85415" w:rsidDel="00C578F7">
          <w:delText>internt på sundhedsdomænet</w:delText>
        </w:r>
        <w:r w:rsidR="00182F5E" w:rsidRPr="00C85415" w:rsidDel="00C578F7">
          <w:delText xml:space="preserve"> (SDN)</w:delText>
        </w:r>
        <w:bookmarkStart w:id="4165" w:name="_Toc52185896"/>
        <w:bookmarkStart w:id="4166" w:name="_Toc54616346"/>
        <w:bookmarkStart w:id="4167" w:name="_Toc54619045"/>
        <w:bookmarkStart w:id="4168" w:name="_Toc54619229"/>
        <w:bookmarkStart w:id="4169" w:name="_Toc54619309"/>
        <w:bookmarkStart w:id="4170" w:name="_Toc54620349"/>
        <w:bookmarkStart w:id="4171" w:name="_Toc57717397"/>
        <w:bookmarkStart w:id="4172" w:name="_Toc57718244"/>
        <w:bookmarkStart w:id="4173" w:name="_Toc57887163"/>
        <w:bookmarkStart w:id="4174" w:name="_Toc57887428"/>
        <w:bookmarkStart w:id="4175" w:name="_Toc61429321"/>
        <w:bookmarkEnd w:id="4165"/>
        <w:bookmarkEnd w:id="4166"/>
        <w:bookmarkEnd w:id="4167"/>
        <w:bookmarkEnd w:id="4168"/>
        <w:bookmarkEnd w:id="4169"/>
        <w:bookmarkEnd w:id="4170"/>
        <w:bookmarkEnd w:id="4171"/>
        <w:bookmarkEnd w:id="4172"/>
        <w:bookmarkEnd w:id="4173"/>
        <w:bookmarkEnd w:id="4174"/>
        <w:bookmarkEnd w:id="4175"/>
      </w:del>
    </w:p>
    <w:p w14:paraId="06D8D9A7" w14:textId="0D895E87" w:rsidR="00956ECA" w:rsidRPr="00C85415" w:rsidDel="00C578F7" w:rsidRDefault="00A96E54">
      <w:pPr>
        <w:pStyle w:val="Overskrift2"/>
        <w:rPr>
          <w:del w:id="4176" w:author="Ole Vilstrup" w:date="2020-05-25T10:43:00Z"/>
        </w:rPr>
        <w:pPrChange w:id="4177" w:author="Ole Vilstrup" w:date="2020-12-03T11:32:00Z">
          <w:pPr/>
        </w:pPrChange>
      </w:pPr>
      <w:del w:id="4178" w:author="Ole Vilstrup" w:date="2020-05-25T10:43:00Z">
        <w:r w:rsidRPr="006203F2" w:rsidDel="00C578F7">
          <w:rPr>
            <w:noProof/>
            <w:lang w:val="da-DK"/>
            <w:rPrChange w:id="4179" w:author="Ole Vilstrup" w:date="2020-12-11T14:26:00Z">
              <w:rPr>
                <w:rFonts w:ascii="Calibri" w:hAnsi="Calibri" w:cs="Arial"/>
                <w:noProof/>
                <w:sz w:val="32"/>
                <w:szCs w:val="28"/>
                <w:lang w:val="en-GB" w:eastAsia="da-DK"/>
              </w:rPr>
            </w:rPrChange>
          </w:rPr>
          <w:drawing>
            <wp:inline distT="0" distB="0" distL="0" distR="0" wp14:anchorId="243FFDF2" wp14:editId="2632EABA">
              <wp:extent cx="7761669" cy="3159456"/>
              <wp:effectExtent l="0" t="0" r="0" b="3175"/>
              <wp:docPr id="4" name="Billed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14969" cy="31811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4180" w:name="_Toc52185897"/>
        <w:bookmarkStart w:id="4181" w:name="_Toc54616347"/>
        <w:bookmarkStart w:id="4182" w:name="_Toc54619046"/>
        <w:bookmarkStart w:id="4183" w:name="_Toc54619230"/>
        <w:bookmarkStart w:id="4184" w:name="_Toc54619310"/>
        <w:bookmarkStart w:id="4185" w:name="_Toc54620350"/>
        <w:bookmarkStart w:id="4186" w:name="_Toc57717398"/>
        <w:bookmarkStart w:id="4187" w:name="_Toc57718245"/>
        <w:bookmarkStart w:id="4188" w:name="_Toc57887164"/>
        <w:bookmarkStart w:id="4189" w:name="_Toc57887429"/>
        <w:bookmarkStart w:id="4190" w:name="_Toc61429322"/>
        <w:bookmarkEnd w:id="4180"/>
        <w:bookmarkEnd w:id="4181"/>
        <w:bookmarkEnd w:id="4182"/>
        <w:bookmarkEnd w:id="4183"/>
        <w:bookmarkEnd w:id="4184"/>
        <w:bookmarkEnd w:id="4185"/>
        <w:bookmarkEnd w:id="4186"/>
        <w:bookmarkEnd w:id="4187"/>
        <w:bookmarkEnd w:id="4188"/>
        <w:bookmarkEnd w:id="4189"/>
        <w:bookmarkEnd w:id="4190"/>
      </w:del>
    </w:p>
    <w:p w14:paraId="3CA87BDA" w14:textId="69FC1125" w:rsidR="00A930E3" w:rsidRPr="00C85415" w:rsidDel="00C578F7" w:rsidRDefault="00A930E3">
      <w:pPr>
        <w:pStyle w:val="Overskrift2"/>
        <w:rPr>
          <w:del w:id="4191" w:author="Ole Vilstrup" w:date="2020-05-25T10:43:00Z"/>
        </w:rPr>
        <w:pPrChange w:id="4192" w:author="Ole Vilstrup" w:date="2020-12-03T11:32:00Z">
          <w:pPr/>
        </w:pPrChange>
      </w:pPr>
      <w:bookmarkStart w:id="4193" w:name="_Toc52185898"/>
      <w:bookmarkStart w:id="4194" w:name="_Toc54616348"/>
      <w:bookmarkStart w:id="4195" w:name="_Toc54619047"/>
      <w:bookmarkStart w:id="4196" w:name="_Toc54619231"/>
      <w:bookmarkStart w:id="4197" w:name="_Toc54619311"/>
      <w:bookmarkStart w:id="4198" w:name="_Toc54620351"/>
      <w:bookmarkStart w:id="4199" w:name="_Toc57717399"/>
      <w:bookmarkStart w:id="4200" w:name="_Toc57718246"/>
      <w:bookmarkStart w:id="4201" w:name="_Toc57887165"/>
      <w:bookmarkStart w:id="4202" w:name="_Toc57887430"/>
      <w:bookmarkStart w:id="4203" w:name="_Toc61429323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</w:p>
    <w:p w14:paraId="759B0AC9" w14:textId="24185E9F" w:rsidR="000C7C7E" w:rsidRPr="006203F2" w:rsidDel="00F44906" w:rsidRDefault="00A930E3">
      <w:pPr>
        <w:pStyle w:val="Overskrift2"/>
        <w:rPr>
          <w:del w:id="4204" w:author="Ole Vilstrup" w:date="2020-12-01T12:12:00Z"/>
          <w:lang w:val="da-DK"/>
          <w:rPrChange w:id="4205" w:author="Ole Vilstrup" w:date="2020-12-11T14:26:00Z">
            <w:rPr>
              <w:del w:id="4206" w:author="Ole Vilstrup" w:date="2020-12-01T12:12:00Z"/>
            </w:rPr>
          </w:rPrChange>
        </w:rPr>
        <w:pPrChange w:id="4207" w:author="Ole Vilstrup" w:date="2020-12-03T11:32:00Z">
          <w:pPr>
            <w:pStyle w:val="Overskrift3"/>
          </w:pPr>
        </w:pPrChange>
      </w:pPr>
      <w:del w:id="4208" w:author="Ole Vilstrup" w:date="2020-12-01T12:12:00Z">
        <w:r w:rsidRPr="006203F2" w:rsidDel="00F44906">
          <w:rPr>
            <w:lang w:val="da-DK"/>
            <w:rPrChange w:id="4209" w:author="Ole Vilstrup" w:date="2020-12-11T14:26:00Z">
              <w:rPr>
                <w:b w:val="0"/>
              </w:rPr>
            </w:rPrChange>
          </w:rPr>
          <w:delText>Kommunikation</w:delText>
        </w:r>
        <w:r w:rsidR="00EF5A7A" w:rsidRPr="006203F2" w:rsidDel="00F44906">
          <w:rPr>
            <w:lang w:val="da-DK"/>
            <w:rPrChange w:id="4210" w:author="Ole Vilstrup" w:date="2020-12-11T14:26:00Z">
              <w:rPr>
                <w:b w:val="0"/>
              </w:rPr>
            </w:rPrChange>
          </w:rPr>
          <w:delText xml:space="preserve"> </w:delText>
        </w:r>
        <w:r w:rsidR="00D327F5" w:rsidRPr="006203F2" w:rsidDel="00F44906">
          <w:rPr>
            <w:lang w:val="da-DK"/>
            <w:rPrChange w:id="4211" w:author="Ole Vilstrup" w:date="2020-12-11T14:26:00Z">
              <w:rPr>
                <w:b w:val="0"/>
              </w:rPr>
            </w:rPrChange>
          </w:rPr>
          <w:delText>i</w:delText>
        </w:r>
        <w:r w:rsidR="00EF5A7A" w:rsidRPr="006203F2" w:rsidDel="00F44906">
          <w:rPr>
            <w:lang w:val="da-DK"/>
            <w:rPrChange w:id="4212" w:author="Ole Vilstrup" w:date="2020-12-11T14:26:00Z">
              <w:rPr>
                <w:b w:val="0"/>
              </w:rPr>
            </w:rPrChange>
          </w:rPr>
          <w:delText xml:space="preserve"> 4C</w:delText>
        </w:r>
        <w:r w:rsidRPr="006203F2" w:rsidDel="00F44906">
          <w:rPr>
            <w:lang w:val="da-DK"/>
            <w:rPrChange w:id="4213" w:author="Ole Vilstrup" w:date="2020-12-11T14:26:00Z">
              <w:rPr>
                <w:b w:val="0"/>
              </w:rPr>
            </w:rPrChange>
          </w:rPr>
          <w:delText xml:space="preserve"> på det fællesoffentlig</w:delText>
        </w:r>
        <w:r w:rsidR="001B64C4" w:rsidRPr="006203F2" w:rsidDel="00F44906">
          <w:rPr>
            <w:lang w:val="da-DK"/>
            <w:rPrChange w:id="4214" w:author="Ole Vilstrup" w:date="2020-12-11T14:26:00Z">
              <w:rPr>
                <w:b w:val="0"/>
              </w:rPr>
            </w:rPrChange>
          </w:rPr>
          <w:delText xml:space="preserve">e </w:delText>
        </w:r>
        <w:r w:rsidRPr="006203F2" w:rsidDel="00F44906">
          <w:rPr>
            <w:lang w:val="da-DK"/>
            <w:rPrChange w:id="4215" w:author="Ole Vilstrup" w:date="2020-12-11T14:26:00Z">
              <w:rPr>
                <w:b w:val="0"/>
              </w:rPr>
            </w:rPrChange>
          </w:rPr>
          <w:delText>domæne</w:delText>
        </w:r>
        <w:r w:rsidR="00182F5E" w:rsidRPr="006203F2" w:rsidDel="00F44906">
          <w:rPr>
            <w:lang w:val="da-DK"/>
            <w:rPrChange w:id="4216" w:author="Ole Vilstrup" w:date="2020-12-11T14:26:00Z">
              <w:rPr>
                <w:b w:val="0"/>
              </w:rPr>
            </w:rPrChange>
          </w:rPr>
          <w:delText xml:space="preserve"> (FOD)</w:delText>
        </w:r>
        <w:bookmarkStart w:id="4217" w:name="_Toc57717400"/>
        <w:bookmarkStart w:id="4218" w:name="_Toc57718247"/>
        <w:bookmarkStart w:id="4219" w:name="_Toc57887166"/>
        <w:bookmarkStart w:id="4220" w:name="_Toc57887431"/>
        <w:bookmarkStart w:id="4221" w:name="_Toc61429324"/>
        <w:bookmarkEnd w:id="4217"/>
        <w:bookmarkEnd w:id="4218"/>
        <w:bookmarkEnd w:id="4219"/>
        <w:bookmarkEnd w:id="4220"/>
        <w:bookmarkEnd w:id="4221"/>
      </w:del>
    </w:p>
    <w:p w14:paraId="6B090416" w14:textId="5F2519EC" w:rsidR="001B64C4" w:rsidRPr="00C85415" w:rsidDel="00C467B7" w:rsidRDefault="00A96E54">
      <w:pPr>
        <w:pStyle w:val="Overskrift2"/>
        <w:rPr>
          <w:del w:id="4222" w:author="Ole Vilstrup" w:date="2020-05-25T10:46:00Z"/>
        </w:rPr>
        <w:pPrChange w:id="4223" w:author="Ole Vilstrup" w:date="2020-12-03T11:32:00Z">
          <w:pPr/>
        </w:pPrChange>
      </w:pPr>
      <w:del w:id="4224" w:author="Ole Vilstrup" w:date="2020-05-25T10:46:00Z">
        <w:r w:rsidRPr="00C15F59" w:rsidDel="00C467B7">
          <w:rPr>
            <w:iCs w:val="0"/>
            <w:noProof/>
          </w:rPr>
          <w:drawing>
            <wp:inline distT="0" distB="0" distL="0" distR="0" wp14:anchorId="13F10B7B" wp14:editId="224F816E">
              <wp:extent cx="7744908" cy="3152633"/>
              <wp:effectExtent l="0" t="0" r="0" b="0"/>
              <wp:docPr id="3" name="Billed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95444" cy="31732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bookmarkStart w:id="4225" w:name="_Toc52185900"/>
        <w:bookmarkStart w:id="4226" w:name="_Toc54616350"/>
        <w:bookmarkStart w:id="4227" w:name="_Toc54619049"/>
        <w:bookmarkStart w:id="4228" w:name="_Toc54619233"/>
        <w:bookmarkStart w:id="4229" w:name="_Toc54619313"/>
        <w:bookmarkStart w:id="4230" w:name="_Toc54620353"/>
        <w:bookmarkStart w:id="4231" w:name="_Toc57717401"/>
        <w:bookmarkStart w:id="4232" w:name="_Toc57718248"/>
        <w:bookmarkStart w:id="4233" w:name="_Toc57887167"/>
        <w:bookmarkStart w:id="4234" w:name="_Toc57887432"/>
        <w:bookmarkStart w:id="4235" w:name="_Toc61429325"/>
        <w:bookmarkEnd w:id="4225"/>
        <w:bookmarkEnd w:id="4226"/>
        <w:bookmarkEnd w:id="4227"/>
        <w:bookmarkEnd w:id="4228"/>
        <w:bookmarkEnd w:id="4229"/>
        <w:bookmarkEnd w:id="4230"/>
        <w:bookmarkEnd w:id="4231"/>
        <w:bookmarkEnd w:id="4232"/>
        <w:bookmarkEnd w:id="4233"/>
        <w:bookmarkEnd w:id="4234"/>
        <w:bookmarkEnd w:id="4235"/>
      </w:del>
    </w:p>
    <w:p w14:paraId="7A52C010" w14:textId="2D605F15" w:rsidR="00754289" w:rsidRPr="00C85415" w:rsidDel="00C467B7" w:rsidRDefault="00754289">
      <w:pPr>
        <w:pStyle w:val="Overskrift2"/>
        <w:rPr>
          <w:del w:id="4236" w:author="Ole Vilstrup" w:date="2020-05-25T10:46:00Z"/>
        </w:rPr>
        <w:pPrChange w:id="4237" w:author="Ole Vilstrup" w:date="2020-12-03T11:32:00Z">
          <w:pPr/>
        </w:pPrChange>
      </w:pPr>
      <w:bookmarkStart w:id="4238" w:name="_Toc52185901"/>
      <w:bookmarkStart w:id="4239" w:name="_Toc54616351"/>
      <w:bookmarkStart w:id="4240" w:name="_Toc54619050"/>
      <w:bookmarkStart w:id="4241" w:name="_Toc54619234"/>
      <w:bookmarkStart w:id="4242" w:name="_Toc54619314"/>
      <w:bookmarkStart w:id="4243" w:name="_Toc54620354"/>
      <w:bookmarkStart w:id="4244" w:name="_Toc57717402"/>
      <w:bookmarkStart w:id="4245" w:name="_Toc57718249"/>
      <w:bookmarkStart w:id="4246" w:name="_Toc57887168"/>
      <w:bookmarkStart w:id="4247" w:name="_Toc57887433"/>
      <w:bookmarkStart w:id="4248" w:name="_Toc61429326"/>
      <w:bookmarkEnd w:id="4238"/>
      <w:bookmarkEnd w:id="4239"/>
      <w:bookmarkEnd w:id="4240"/>
      <w:bookmarkEnd w:id="4241"/>
      <w:bookmarkEnd w:id="4242"/>
      <w:bookmarkEnd w:id="4243"/>
      <w:bookmarkEnd w:id="4244"/>
      <w:bookmarkEnd w:id="4245"/>
      <w:bookmarkEnd w:id="4246"/>
      <w:bookmarkEnd w:id="4247"/>
      <w:bookmarkEnd w:id="4248"/>
    </w:p>
    <w:p w14:paraId="6781B964" w14:textId="5D860895" w:rsidR="00D5753D" w:rsidRPr="006203F2" w:rsidDel="00953FEB" w:rsidRDefault="00D5753D">
      <w:pPr>
        <w:pStyle w:val="Overskrift2"/>
        <w:rPr>
          <w:del w:id="4249" w:author="Ole Vilstrup" w:date="2020-05-25T10:46:00Z"/>
          <w:iCs w:val="0"/>
          <w:lang w:val="da-DK"/>
          <w:rPrChange w:id="4250" w:author="Ole Vilstrup" w:date="2020-12-11T14:26:00Z">
            <w:rPr>
              <w:del w:id="4251" w:author="Ole Vilstrup" w:date="2020-05-25T10:46:00Z"/>
              <w:iCs/>
              <w:sz w:val="32"/>
              <w:szCs w:val="28"/>
              <w:lang w:val="en-GB"/>
            </w:rPr>
          </w:rPrChange>
        </w:rPr>
        <w:pPrChange w:id="4252" w:author="Ole Vilstrup" w:date="2020-12-03T11:32:00Z">
          <w:pPr>
            <w:ind w:left="0"/>
          </w:pPr>
        </w:pPrChange>
      </w:pPr>
      <w:del w:id="4253" w:author="Ole Vilstrup" w:date="2020-05-25T10:46:00Z">
        <w:r w:rsidRPr="00C85415" w:rsidDel="00C467B7">
          <w:br w:type="page"/>
        </w:r>
      </w:del>
    </w:p>
    <w:p w14:paraId="5D7044BB" w14:textId="4B03654E" w:rsidR="0070524F" w:rsidRPr="006203F2" w:rsidDel="00960D6A" w:rsidRDefault="0070524F">
      <w:pPr>
        <w:pStyle w:val="Overskrift2"/>
        <w:rPr>
          <w:del w:id="4254" w:author="Ole Vilstrup" w:date="2020-05-25T10:32:00Z"/>
          <w:lang w:val="da-DK"/>
          <w:rPrChange w:id="4255" w:author="Ole Vilstrup" w:date="2020-12-11T14:26:00Z">
            <w:rPr>
              <w:del w:id="4256" w:author="Ole Vilstrup" w:date="2020-05-25T10:32:00Z"/>
            </w:rPr>
          </w:rPrChange>
        </w:rPr>
        <w:pPrChange w:id="4257" w:author="Ole Vilstrup" w:date="2020-12-03T11:32:00Z">
          <w:pPr>
            <w:pStyle w:val="Overskrift3"/>
          </w:pPr>
        </w:pPrChange>
      </w:pPr>
      <w:del w:id="4258" w:author="Ole Vilstrup" w:date="2020-05-25T10:32:00Z">
        <w:r w:rsidRPr="006203F2" w:rsidDel="00960D6A">
          <w:rPr>
            <w:lang w:val="da-DK"/>
            <w:rPrChange w:id="4259" w:author="Ole Vilstrup" w:date="2020-12-11T14:26:00Z">
              <w:rPr>
                <w:b w:val="0"/>
              </w:rPr>
            </w:rPrChange>
          </w:rPr>
          <w:delText>Kommunikation i 3C internt på sundhedsdomænet</w:delText>
        </w:r>
        <w:r w:rsidR="00182F5E" w:rsidRPr="006203F2" w:rsidDel="00960D6A">
          <w:rPr>
            <w:lang w:val="da-DK"/>
            <w:rPrChange w:id="4260" w:author="Ole Vilstrup" w:date="2020-12-11T14:26:00Z">
              <w:rPr>
                <w:b w:val="0"/>
              </w:rPr>
            </w:rPrChange>
          </w:rPr>
          <w:delText xml:space="preserve"> (SDN)</w:delText>
        </w:r>
        <w:bookmarkStart w:id="4261" w:name="_Toc52185904"/>
        <w:bookmarkStart w:id="4262" w:name="_Toc54616354"/>
        <w:bookmarkStart w:id="4263" w:name="_Toc54619053"/>
        <w:bookmarkStart w:id="4264" w:name="_Toc54619237"/>
        <w:bookmarkStart w:id="4265" w:name="_Toc54619317"/>
        <w:bookmarkStart w:id="4266" w:name="_Toc54620357"/>
        <w:bookmarkStart w:id="4267" w:name="_Toc57717403"/>
        <w:bookmarkStart w:id="4268" w:name="_Toc57718250"/>
        <w:bookmarkStart w:id="4269" w:name="_Toc57887169"/>
        <w:bookmarkStart w:id="4270" w:name="_Toc57887434"/>
        <w:bookmarkStart w:id="4271" w:name="_Toc61429327"/>
        <w:bookmarkEnd w:id="4261"/>
        <w:bookmarkEnd w:id="4262"/>
        <w:bookmarkEnd w:id="4263"/>
        <w:bookmarkEnd w:id="4264"/>
        <w:bookmarkEnd w:id="4265"/>
        <w:bookmarkEnd w:id="4266"/>
        <w:bookmarkEnd w:id="4267"/>
        <w:bookmarkEnd w:id="4268"/>
        <w:bookmarkEnd w:id="4269"/>
        <w:bookmarkEnd w:id="4270"/>
        <w:bookmarkEnd w:id="4271"/>
      </w:del>
    </w:p>
    <w:p w14:paraId="0503CB54" w14:textId="37D4C397" w:rsidR="00D5753D" w:rsidRPr="006203F2" w:rsidDel="00960D6A" w:rsidRDefault="006048EE">
      <w:pPr>
        <w:pStyle w:val="Overskrift2"/>
        <w:rPr>
          <w:del w:id="4272" w:author="Ole Vilstrup" w:date="2020-05-25T10:32:00Z"/>
          <w:lang w:val="da-DK"/>
          <w:rPrChange w:id="4273" w:author="Ole Vilstrup" w:date="2020-12-11T14:26:00Z">
            <w:rPr>
              <w:del w:id="4274" w:author="Ole Vilstrup" w:date="2020-05-25T10:32:00Z"/>
              <w:lang w:val="en-GB"/>
            </w:rPr>
          </w:rPrChange>
        </w:rPr>
        <w:pPrChange w:id="4275" w:author="Ole Vilstrup" w:date="2020-12-03T11:32:00Z">
          <w:pPr/>
        </w:pPrChange>
      </w:pPr>
      <w:del w:id="4276" w:author="Ole Vilstrup" w:date="2020-05-25T10:32:00Z">
        <w:r w:rsidRPr="00C15F59" w:rsidDel="00960D6A">
          <w:rPr>
            <w:iCs w:val="0"/>
            <w:noProof/>
          </w:rPr>
          <w:drawing>
            <wp:inline distT="0" distB="0" distL="0" distR="0" wp14:anchorId="1D6E97F6" wp14:editId="36C871EA">
              <wp:extent cx="8380952" cy="3390476"/>
              <wp:effectExtent l="0" t="0" r="1270" b="635"/>
              <wp:docPr id="5" name="Billed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0952" cy="33904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Start w:id="4277" w:name="_Toc52185905"/>
        <w:bookmarkStart w:id="4278" w:name="_Toc54616355"/>
        <w:bookmarkStart w:id="4279" w:name="_Toc54619054"/>
        <w:bookmarkStart w:id="4280" w:name="_Toc54619238"/>
        <w:bookmarkStart w:id="4281" w:name="_Toc54619318"/>
        <w:bookmarkStart w:id="4282" w:name="_Toc54620358"/>
        <w:bookmarkStart w:id="4283" w:name="_Toc57717404"/>
        <w:bookmarkStart w:id="4284" w:name="_Toc57718251"/>
        <w:bookmarkStart w:id="4285" w:name="_Toc57887170"/>
        <w:bookmarkStart w:id="4286" w:name="_Toc57887435"/>
        <w:bookmarkStart w:id="4287" w:name="_Toc61429328"/>
        <w:bookmarkEnd w:id="4277"/>
        <w:bookmarkEnd w:id="4278"/>
        <w:bookmarkEnd w:id="4279"/>
        <w:bookmarkEnd w:id="4280"/>
        <w:bookmarkEnd w:id="4281"/>
        <w:bookmarkEnd w:id="4282"/>
        <w:bookmarkEnd w:id="4283"/>
        <w:bookmarkEnd w:id="4284"/>
        <w:bookmarkEnd w:id="4285"/>
        <w:bookmarkEnd w:id="4286"/>
        <w:bookmarkEnd w:id="4287"/>
      </w:del>
    </w:p>
    <w:p w14:paraId="3D3C66EE" w14:textId="2397FAEA" w:rsidR="006048EE" w:rsidRPr="006203F2" w:rsidDel="00960D6A" w:rsidRDefault="006048EE">
      <w:pPr>
        <w:pStyle w:val="Overskrift2"/>
        <w:rPr>
          <w:del w:id="4288" w:author="Ole Vilstrup" w:date="2020-05-25T10:32:00Z"/>
          <w:iCs w:val="0"/>
          <w:lang w:val="da-DK"/>
          <w:rPrChange w:id="4289" w:author="Ole Vilstrup" w:date="2020-12-11T14:26:00Z">
            <w:rPr>
              <w:del w:id="4290" w:author="Ole Vilstrup" w:date="2020-05-25T10:32:00Z"/>
              <w:iCs/>
              <w:sz w:val="32"/>
              <w:szCs w:val="28"/>
              <w:lang w:val="en-GB"/>
            </w:rPr>
          </w:rPrChange>
        </w:rPr>
        <w:pPrChange w:id="4291" w:author="Ole Vilstrup" w:date="2020-12-03T11:32:00Z">
          <w:pPr>
            <w:ind w:left="0"/>
          </w:pPr>
        </w:pPrChange>
      </w:pPr>
      <w:del w:id="4292" w:author="Ole Vilstrup" w:date="2020-05-25T10:32:00Z">
        <w:r w:rsidRPr="00C85415" w:rsidDel="00960D6A">
          <w:br w:type="page"/>
        </w:r>
      </w:del>
    </w:p>
    <w:p w14:paraId="3C37DA08" w14:textId="40A01313" w:rsidR="00EF5A7A" w:rsidRPr="006203F2" w:rsidDel="00960D6A" w:rsidRDefault="00EF5A7A">
      <w:pPr>
        <w:pStyle w:val="Overskrift2"/>
        <w:rPr>
          <w:del w:id="4293" w:author="Ole Vilstrup" w:date="2020-05-25T10:32:00Z"/>
          <w:lang w:val="da-DK"/>
          <w:rPrChange w:id="4294" w:author="Ole Vilstrup" w:date="2020-12-11T14:26:00Z">
            <w:rPr>
              <w:del w:id="4295" w:author="Ole Vilstrup" w:date="2020-05-25T10:32:00Z"/>
            </w:rPr>
          </w:rPrChange>
        </w:rPr>
        <w:pPrChange w:id="4296" w:author="Ole Vilstrup" w:date="2020-12-03T11:32:00Z">
          <w:pPr>
            <w:pStyle w:val="Overskrift3"/>
          </w:pPr>
        </w:pPrChange>
      </w:pPr>
      <w:del w:id="4297" w:author="Ole Vilstrup" w:date="2020-05-25T10:32:00Z">
        <w:r w:rsidRPr="006203F2" w:rsidDel="00960D6A">
          <w:rPr>
            <w:lang w:val="da-DK"/>
            <w:rPrChange w:id="4298" w:author="Ole Vilstrup" w:date="2020-12-11T14:26:00Z">
              <w:rPr>
                <w:b w:val="0"/>
              </w:rPr>
            </w:rPrChange>
          </w:rPr>
          <w:delText xml:space="preserve">Kommunikation </w:delText>
        </w:r>
        <w:r w:rsidR="0070524F" w:rsidRPr="006203F2" w:rsidDel="00960D6A">
          <w:rPr>
            <w:lang w:val="da-DK"/>
            <w:rPrChange w:id="4299" w:author="Ole Vilstrup" w:date="2020-12-11T14:26:00Z">
              <w:rPr>
                <w:b w:val="0"/>
              </w:rPr>
            </w:rPrChange>
          </w:rPr>
          <w:delText>i</w:delText>
        </w:r>
        <w:r w:rsidRPr="006203F2" w:rsidDel="00960D6A">
          <w:rPr>
            <w:lang w:val="da-DK"/>
            <w:rPrChange w:id="4300" w:author="Ole Vilstrup" w:date="2020-12-11T14:26:00Z">
              <w:rPr>
                <w:b w:val="0"/>
              </w:rPr>
            </w:rPrChange>
          </w:rPr>
          <w:delText xml:space="preserve"> </w:delText>
        </w:r>
        <w:r w:rsidR="0070524F" w:rsidRPr="006203F2" w:rsidDel="00960D6A">
          <w:rPr>
            <w:lang w:val="da-DK"/>
            <w:rPrChange w:id="4301" w:author="Ole Vilstrup" w:date="2020-12-11T14:26:00Z">
              <w:rPr>
                <w:b w:val="0"/>
              </w:rPr>
            </w:rPrChange>
          </w:rPr>
          <w:delText>3</w:delText>
        </w:r>
        <w:r w:rsidRPr="006203F2" w:rsidDel="00960D6A">
          <w:rPr>
            <w:lang w:val="da-DK"/>
            <w:rPrChange w:id="4302" w:author="Ole Vilstrup" w:date="2020-12-11T14:26:00Z">
              <w:rPr>
                <w:b w:val="0"/>
              </w:rPr>
            </w:rPrChange>
          </w:rPr>
          <w:delText>C på det fællesoffentlige domæne</w:delText>
        </w:r>
        <w:r w:rsidR="00F90C66" w:rsidRPr="006203F2" w:rsidDel="00960D6A">
          <w:rPr>
            <w:lang w:val="da-DK"/>
            <w:rPrChange w:id="4303" w:author="Ole Vilstrup" w:date="2020-12-11T14:26:00Z">
              <w:rPr>
                <w:b w:val="0"/>
              </w:rPr>
            </w:rPrChange>
          </w:rPr>
          <w:delText xml:space="preserve"> (FOD)</w:delText>
        </w:r>
        <w:bookmarkStart w:id="4304" w:name="_Toc52185906"/>
        <w:bookmarkStart w:id="4305" w:name="_Toc54616356"/>
        <w:bookmarkStart w:id="4306" w:name="_Toc54619055"/>
        <w:bookmarkStart w:id="4307" w:name="_Toc54619239"/>
        <w:bookmarkStart w:id="4308" w:name="_Toc54619319"/>
        <w:bookmarkStart w:id="4309" w:name="_Toc54620359"/>
        <w:bookmarkStart w:id="4310" w:name="_Toc57717405"/>
        <w:bookmarkStart w:id="4311" w:name="_Toc57718252"/>
        <w:bookmarkStart w:id="4312" w:name="_Toc57887171"/>
        <w:bookmarkStart w:id="4313" w:name="_Toc57887436"/>
        <w:bookmarkStart w:id="4314" w:name="_Toc61429329"/>
        <w:bookmarkEnd w:id="4304"/>
        <w:bookmarkEnd w:id="4305"/>
        <w:bookmarkEnd w:id="4306"/>
        <w:bookmarkEnd w:id="4307"/>
        <w:bookmarkEnd w:id="4308"/>
        <w:bookmarkEnd w:id="4309"/>
        <w:bookmarkEnd w:id="4310"/>
        <w:bookmarkEnd w:id="4311"/>
        <w:bookmarkEnd w:id="4312"/>
        <w:bookmarkEnd w:id="4313"/>
        <w:bookmarkEnd w:id="4314"/>
      </w:del>
    </w:p>
    <w:p w14:paraId="6442BA2A" w14:textId="135B0C09" w:rsidR="008A76C9" w:rsidRPr="006203F2" w:rsidDel="00960D6A" w:rsidRDefault="006048EE">
      <w:pPr>
        <w:pStyle w:val="Overskrift2"/>
        <w:rPr>
          <w:del w:id="4315" w:author="Ole Vilstrup" w:date="2020-05-25T10:32:00Z"/>
          <w:lang w:val="da-DK"/>
          <w:rPrChange w:id="4316" w:author="Ole Vilstrup" w:date="2020-12-11T14:26:00Z">
            <w:rPr>
              <w:del w:id="4317" w:author="Ole Vilstrup" w:date="2020-05-25T10:32:00Z"/>
              <w:lang w:val="en-GB"/>
            </w:rPr>
          </w:rPrChange>
        </w:rPr>
        <w:pPrChange w:id="4318" w:author="Ole Vilstrup" w:date="2020-12-03T11:32:00Z">
          <w:pPr/>
        </w:pPrChange>
      </w:pPr>
      <w:del w:id="4319" w:author="Ole Vilstrup" w:date="2020-05-25T10:32:00Z">
        <w:r w:rsidRPr="00C15F59" w:rsidDel="00960D6A">
          <w:rPr>
            <w:iCs w:val="0"/>
            <w:noProof/>
          </w:rPr>
          <w:drawing>
            <wp:inline distT="0" distB="0" distL="0" distR="0" wp14:anchorId="35B5E361" wp14:editId="1DE0CFBD">
              <wp:extent cx="8380952" cy="3419048"/>
              <wp:effectExtent l="0" t="0" r="1270" b="0"/>
              <wp:docPr id="6" name="Billed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0952" cy="34190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bookmarkStart w:id="4320" w:name="_Toc52185907"/>
        <w:bookmarkStart w:id="4321" w:name="_Toc54616357"/>
        <w:bookmarkStart w:id="4322" w:name="_Toc54619056"/>
        <w:bookmarkStart w:id="4323" w:name="_Toc54619240"/>
        <w:bookmarkStart w:id="4324" w:name="_Toc54619320"/>
        <w:bookmarkStart w:id="4325" w:name="_Toc54620360"/>
        <w:bookmarkStart w:id="4326" w:name="_Toc57717406"/>
        <w:bookmarkStart w:id="4327" w:name="_Toc57718253"/>
        <w:bookmarkStart w:id="4328" w:name="_Toc57887172"/>
        <w:bookmarkStart w:id="4329" w:name="_Toc57887437"/>
        <w:bookmarkStart w:id="4330" w:name="_Toc61429330"/>
        <w:bookmarkEnd w:id="4320"/>
        <w:bookmarkEnd w:id="4321"/>
        <w:bookmarkEnd w:id="4322"/>
        <w:bookmarkEnd w:id="4323"/>
        <w:bookmarkEnd w:id="4324"/>
        <w:bookmarkEnd w:id="4325"/>
        <w:bookmarkEnd w:id="4326"/>
        <w:bookmarkEnd w:id="4327"/>
        <w:bookmarkEnd w:id="4328"/>
        <w:bookmarkEnd w:id="4329"/>
        <w:bookmarkEnd w:id="4330"/>
      </w:del>
    </w:p>
    <w:p w14:paraId="1613FEC1" w14:textId="72F99928" w:rsidR="00D327F5" w:rsidRPr="006203F2" w:rsidDel="00953FEB" w:rsidRDefault="00D327F5">
      <w:pPr>
        <w:pStyle w:val="Overskrift2"/>
        <w:rPr>
          <w:del w:id="4331" w:author="Ole Vilstrup" w:date="2020-05-25T10:46:00Z"/>
          <w:lang w:val="da-DK"/>
          <w:rPrChange w:id="4332" w:author="Ole Vilstrup" w:date="2020-12-11T14:26:00Z">
            <w:rPr>
              <w:del w:id="4333" w:author="Ole Vilstrup" w:date="2020-05-25T10:46:00Z"/>
            </w:rPr>
          </w:rPrChange>
        </w:rPr>
        <w:pPrChange w:id="4334" w:author="Ole Vilstrup" w:date="2020-12-03T11:32:00Z">
          <w:pPr>
            <w:pStyle w:val="Overskrift3"/>
          </w:pPr>
        </w:pPrChange>
      </w:pPr>
      <w:del w:id="4335" w:author="Ole Vilstrup" w:date="2020-05-25T10:46:00Z">
        <w:r w:rsidRPr="006203F2" w:rsidDel="00953FEB">
          <w:rPr>
            <w:lang w:val="da-DK"/>
            <w:rPrChange w:id="4336" w:author="Ole Vilstrup" w:date="2020-12-11T14:26:00Z">
              <w:rPr>
                <w:b w:val="0"/>
              </w:rPr>
            </w:rPrChange>
          </w:rPr>
          <w:delText>Kommunikation i 3C ind i sundhedsdomænet fra det fællesoffentlige domæne</w:delText>
        </w:r>
        <w:r w:rsidR="00F90C66" w:rsidRPr="006203F2" w:rsidDel="00953FEB">
          <w:rPr>
            <w:lang w:val="da-DK"/>
            <w:rPrChange w:id="4337" w:author="Ole Vilstrup" w:date="2020-12-11T14:26:00Z">
              <w:rPr>
                <w:b w:val="0"/>
              </w:rPr>
            </w:rPrChange>
          </w:rPr>
          <w:delText xml:space="preserve"> (FOD-SDN)</w:delText>
        </w:r>
        <w:bookmarkStart w:id="4338" w:name="_Toc52185908"/>
        <w:bookmarkStart w:id="4339" w:name="_Toc54616358"/>
        <w:bookmarkStart w:id="4340" w:name="_Toc54619057"/>
        <w:bookmarkStart w:id="4341" w:name="_Toc54619241"/>
        <w:bookmarkStart w:id="4342" w:name="_Toc54619321"/>
        <w:bookmarkStart w:id="4343" w:name="_Toc54620361"/>
        <w:bookmarkStart w:id="4344" w:name="_Toc57717407"/>
        <w:bookmarkStart w:id="4345" w:name="_Toc57718254"/>
        <w:bookmarkStart w:id="4346" w:name="_Toc57887173"/>
        <w:bookmarkStart w:id="4347" w:name="_Toc57887438"/>
        <w:bookmarkStart w:id="4348" w:name="_Toc61429331"/>
        <w:bookmarkEnd w:id="4338"/>
        <w:bookmarkEnd w:id="4339"/>
        <w:bookmarkEnd w:id="4340"/>
        <w:bookmarkEnd w:id="4341"/>
        <w:bookmarkEnd w:id="4342"/>
        <w:bookmarkEnd w:id="4343"/>
        <w:bookmarkEnd w:id="4344"/>
        <w:bookmarkEnd w:id="4345"/>
        <w:bookmarkEnd w:id="4346"/>
        <w:bookmarkEnd w:id="4347"/>
        <w:bookmarkEnd w:id="4348"/>
      </w:del>
    </w:p>
    <w:p w14:paraId="1820F7E0" w14:textId="741CC2CA" w:rsidR="00D327F5" w:rsidRPr="00C85415" w:rsidDel="00C467B7" w:rsidRDefault="00D327F5">
      <w:pPr>
        <w:pStyle w:val="Overskrift2"/>
        <w:rPr>
          <w:del w:id="4349" w:author="Ole Vilstrup" w:date="2020-05-25T10:46:00Z"/>
        </w:rPr>
        <w:pPrChange w:id="4350" w:author="Ole Vilstrup" w:date="2020-12-03T11:32:00Z">
          <w:pPr/>
        </w:pPrChange>
      </w:pPr>
      <w:del w:id="4351" w:author="Ole Vilstrup" w:date="2020-05-25T10:45:00Z">
        <w:r w:rsidRPr="00C15F59" w:rsidDel="00C467B7">
          <w:rPr>
            <w:iCs w:val="0"/>
            <w:noProof/>
          </w:rPr>
          <w:drawing>
            <wp:inline distT="0" distB="0" distL="0" distR="0" wp14:anchorId="41852B0B" wp14:editId="1B147F9C">
              <wp:extent cx="7738902" cy="3405117"/>
              <wp:effectExtent l="0" t="0" r="0" b="5080"/>
              <wp:docPr id="1" name="Billed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77102" cy="342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bookmarkStart w:id="4352" w:name="_Toc52185909"/>
      <w:bookmarkStart w:id="4353" w:name="_Toc54616359"/>
      <w:bookmarkStart w:id="4354" w:name="_Toc54619058"/>
      <w:bookmarkStart w:id="4355" w:name="_Toc54619242"/>
      <w:bookmarkStart w:id="4356" w:name="_Toc54619322"/>
      <w:bookmarkStart w:id="4357" w:name="_Toc54620362"/>
      <w:bookmarkStart w:id="4358" w:name="_Toc57717408"/>
      <w:bookmarkStart w:id="4359" w:name="_Toc57718255"/>
      <w:bookmarkStart w:id="4360" w:name="_Toc57887174"/>
      <w:bookmarkStart w:id="4361" w:name="_Toc57887439"/>
      <w:bookmarkStart w:id="4362" w:name="_Toc61429332"/>
      <w:bookmarkEnd w:id="4352"/>
      <w:bookmarkEnd w:id="4353"/>
      <w:bookmarkEnd w:id="4354"/>
      <w:bookmarkEnd w:id="4355"/>
      <w:bookmarkEnd w:id="4356"/>
      <w:bookmarkEnd w:id="4357"/>
      <w:bookmarkEnd w:id="4358"/>
      <w:bookmarkEnd w:id="4359"/>
      <w:bookmarkEnd w:id="4360"/>
      <w:bookmarkEnd w:id="4361"/>
      <w:bookmarkEnd w:id="4362"/>
    </w:p>
    <w:p w14:paraId="43D203F9" w14:textId="0E69BA6B" w:rsidR="00D327F5" w:rsidRPr="00C85415" w:rsidDel="00C467B7" w:rsidRDefault="00D327F5">
      <w:pPr>
        <w:pStyle w:val="Overskrift2"/>
        <w:rPr>
          <w:del w:id="4363" w:author="Ole Vilstrup" w:date="2020-05-25T10:46:00Z"/>
        </w:rPr>
        <w:pPrChange w:id="4364" w:author="Ole Vilstrup" w:date="2020-12-03T11:32:00Z">
          <w:pPr/>
        </w:pPrChange>
      </w:pPr>
      <w:bookmarkStart w:id="4365" w:name="_Toc52185910"/>
      <w:bookmarkStart w:id="4366" w:name="_Toc54616360"/>
      <w:bookmarkStart w:id="4367" w:name="_Toc54619059"/>
      <w:bookmarkStart w:id="4368" w:name="_Toc54619243"/>
      <w:bookmarkStart w:id="4369" w:name="_Toc54619323"/>
      <w:bookmarkStart w:id="4370" w:name="_Toc54620363"/>
      <w:bookmarkStart w:id="4371" w:name="_Toc57717409"/>
      <w:bookmarkStart w:id="4372" w:name="_Toc57718256"/>
      <w:bookmarkStart w:id="4373" w:name="_Toc57887175"/>
      <w:bookmarkStart w:id="4374" w:name="_Toc57887440"/>
      <w:bookmarkStart w:id="4375" w:name="_Toc61429333"/>
      <w:bookmarkEnd w:id="4365"/>
      <w:bookmarkEnd w:id="4366"/>
      <w:bookmarkEnd w:id="4367"/>
      <w:bookmarkEnd w:id="4368"/>
      <w:bookmarkEnd w:id="4369"/>
      <w:bookmarkEnd w:id="4370"/>
      <w:bookmarkEnd w:id="4371"/>
      <w:bookmarkEnd w:id="4372"/>
      <w:bookmarkEnd w:id="4373"/>
      <w:bookmarkEnd w:id="4374"/>
      <w:bookmarkEnd w:id="4375"/>
    </w:p>
    <w:p w14:paraId="6AEF38C0" w14:textId="639C96A1" w:rsidR="00D327F5" w:rsidRPr="006203F2" w:rsidDel="00953FEB" w:rsidRDefault="00D327F5">
      <w:pPr>
        <w:pStyle w:val="Overskrift2"/>
        <w:rPr>
          <w:del w:id="4376" w:author="Ole Vilstrup" w:date="2020-05-25T10:46:00Z"/>
          <w:lang w:val="da-DK"/>
          <w:rPrChange w:id="4377" w:author="Ole Vilstrup" w:date="2020-12-11T14:26:00Z">
            <w:rPr>
              <w:del w:id="4378" w:author="Ole Vilstrup" w:date="2020-05-25T10:46:00Z"/>
            </w:rPr>
          </w:rPrChange>
        </w:rPr>
        <w:pPrChange w:id="4379" w:author="Ole Vilstrup" w:date="2020-12-03T11:32:00Z">
          <w:pPr>
            <w:pStyle w:val="Overskrift3"/>
          </w:pPr>
        </w:pPrChange>
      </w:pPr>
      <w:del w:id="4380" w:author="Ole Vilstrup" w:date="2020-05-25T10:46:00Z">
        <w:r w:rsidRPr="006203F2" w:rsidDel="00953FEB">
          <w:rPr>
            <w:lang w:val="da-DK"/>
            <w:rPrChange w:id="4381" w:author="Ole Vilstrup" w:date="2020-12-11T14:26:00Z">
              <w:rPr>
                <w:b w:val="0"/>
              </w:rPr>
            </w:rPrChange>
          </w:rPr>
          <w:delText xml:space="preserve">Kommunikation i 3C </w:delText>
        </w:r>
        <w:r w:rsidR="00BA1D41" w:rsidRPr="006203F2" w:rsidDel="00953FEB">
          <w:rPr>
            <w:lang w:val="da-DK"/>
            <w:rPrChange w:id="4382" w:author="Ole Vilstrup" w:date="2020-12-11T14:26:00Z">
              <w:rPr>
                <w:b w:val="0"/>
              </w:rPr>
            </w:rPrChange>
          </w:rPr>
          <w:delText>in</w:delText>
        </w:r>
        <w:r w:rsidRPr="006203F2" w:rsidDel="00953FEB">
          <w:rPr>
            <w:lang w:val="da-DK"/>
            <w:rPrChange w:id="4383" w:author="Ole Vilstrup" w:date="2020-12-11T14:26:00Z">
              <w:rPr>
                <w:b w:val="0"/>
              </w:rPr>
            </w:rPrChange>
          </w:rPr>
          <w:delText>d</w:delText>
        </w:r>
        <w:r w:rsidR="00BA1D41" w:rsidRPr="006203F2" w:rsidDel="00953FEB">
          <w:rPr>
            <w:lang w:val="da-DK"/>
            <w:rPrChange w:id="4384" w:author="Ole Vilstrup" w:date="2020-12-11T14:26:00Z">
              <w:rPr>
                <w:b w:val="0"/>
              </w:rPr>
            </w:rPrChange>
          </w:rPr>
          <w:delText xml:space="preserve"> i</w:delText>
        </w:r>
        <w:r w:rsidRPr="006203F2" w:rsidDel="00953FEB">
          <w:rPr>
            <w:lang w:val="da-DK"/>
            <w:rPrChange w:id="4385" w:author="Ole Vilstrup" w:date="2020-12-11T14:26:00Z">
              <w:rPr>
                <w:b w:val="0"/>
              </w:rPr>
            </w:rPrChange>
          </w:rPr>
          <w:delText xml:space="preserve"> det fællesoffentlige domæne</w:delText>
        </w:r>
        <w:r w:rsidR="00BA1D41" w:rsidRPr="006203F2" w:rsidDel="00953FEB">
          <w:rPr>
            <w:lang w:val="da-DK"/>
            <w:rPrChange w:id="4386" w:author="Ole Vilstrup" w:date="2020-12-11T14:26:00Z">
              <w:rPr>
                <w:b w:val="0"/>
              </w:rPr>
            </w:rPrChange>
          </w:rPr>
          <w:delText xml:space="preserve"> fra sundhedsdomænet</w:delText>
        </w:r>
        <w:r w:rsidR="00F90C66" w:rsidRPr="006203F2" w:rsidDel="00953FEB">
          <w:rPr>
            <w:lang w:val="da-DK"/>
            <w:rPrChange w:id="4387" w:author="Ole Vilstrup" w:date="2020-12-11T14:26:00Z">
              <w:rPr>
                <w:b w:val="0"/>
              </w:rPr>
            </w:rPrChange>
          </w:rPr>
          <w:delText xml:space="preserve"> (SDN-FOD)</w:delText>
        </w:r>
        <w:bookmarkStart w:id="4388" w:name="_Toc52185911"/>
        <w:bookmarkStart w:id="4389" w:name="_Toc54616361"/>
        <w:bookmarkStart w:id="4390" w:name="_Toc54619060"/>
        <w:bookmarkStart w:id="4391" w:name="_Toc54619244"/>
        <w:bookmarkStart w:id="4392" w:name="_Toc54619324"/>
        <w:bookmarkStart w:id="4393" w:name="_Toc54620364"/>
        <w:bookmarkStart w:id="4394" w:name="_Toc57717410"/>
        <w:bookmarkStart w:id="4395" w:name="_Toc57718257"/>
        <w:bookmarkStart w:id="4396" w:name="_Toc57887176"/>
        <w:bookmarkStart w:id="4397" w:name="_Toc57887441"/>
        <w:bookmarkStart w:id="4398" w:name="_Toc61429334"/>
        <w:bookmarkEnd w:id="4388"/>
        <w:bookmarkEnd w:id="4389"/>
        <w:bookmarkEnd w:id="4390"/>
        <w:bookmarkEnd w:id="4391"/>
        <w:bookmarkEnd w:id="4392"/>
        <w:bookmarkEnd w:id="4393"/>
        <w:bookmarkEnd w:id="4394"/>
        <w:bookmarkEnd w:id="4395"/>
        <w:bookmarkEnd w:id="4396"/>
        <w:bookmarkEnd w:id="4397"/>
        <w:bookmarkEnd w:id="4398"/>
      </w:del>
    </w:p>
    <w:p w14:paraId="76612105" w14:textId="0921583E" w:rsidR="00D327F5" w:rsidRPr="006203F2" w:rsidDel="00C467B7" w:rsidRDefault="00D327F5">
      <w:pPr>
        <w:pStyle w:val="Overskrift2"/>
        <w:rPr>
          <w:del w:id="4399" w:author="Ole Vilstrup" w:date="2020-05-25T10:46:00Z"/>
          <w:lang w:val="da-DK"/>
          <w:rPrChange w:id="4400" w:author="Ole Vilstrup" w:date="2020-12-11T14:26:00Z">
            <w:rPr>
              <w:del w:id="4401" w:author="Ole Vilstrup" w:date="2020-05-25T10:46:00Z"/>
              <w:lang w:val="en-GB"/>
            </w:rPr>
          </w:rPrChange>
        </w:rPr>
        <w:pPrChange w:id="4402" w:author="Ole Vilstrup" w:date="2020-12-03T11:32:00Z">
          <w:pPr/>
        </w:pPrChange>
      </w:pPr>
      <w:del w:id="4403" w:author="Ole Vilstrup" w:date="2020-05-25T10:45:00Z">
        <w:r w:rsidRPr="00C15F59" w:rsidDel="00C467B7">
          <w:rPr>
            <w:iCs w:val="0"/>
            <w:noProof/>
          </w:rPr>
          <w:drawing>
            <wp:inline distT="0" distB="0" distL="0" distR="0" wp14:anchorId="6F33D6EB" wp14:editId="0A97B5F2">
              <wp:extent cx="7740359" cy="3719015"/>
              <wp:effectExtent l="0" t="0" r="0" b="0"/>
              <wp:docPr id="2" name="Billed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96188" cy="37458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bookmarkStart w:id="4404" w:name="_Toc52185912"/>
      <w:bookmarkStart w:id="4405" w:name="_Toc54616362"/>
      <w:bookmarkStart w:id="4406" w:name="_Toc54619061"/>
      <w:bookmarkStart w:id="4407" w:name="_Toc54619245"/>
      <w:bookmarkStart w:id="4408" w:name="_Toc54619325"/>
      <w:bookmarkStart w:id="4409" w:name="_Toc54620365"/>
      <w:bookmarkStart w:id="4410" w:name="_Toc57717411"/>
      <w:bookmarkStart w:id="4411" w:name="_Toc57718258"/>
      <w:bookmarkStart w:id="4412" w:name="_Toc57887177"/>
      <w:bookmarkStart w:id="4413" w:name="_Toc57887442"/>
      <w:bookmarkStart w:id="4414" w:name="_Toc61429335"/>
      <w:bookmarkEnd w:id="4404"/>
      <w:bookmarkEnd w:id="4405"/>
      <w:bookmarkEnd w:id="4406"/>
      <w:bookmarkEnd w:id="4407"/>
      <w:bookmarkEnd w:id="4408"/>
      <w:bookmarkEnd w:id="4409"/>
      <w:bookmarkEnd w:id="4410"/>
      <w:bookmarkEnd w:id="4411"/>
      <w:bookmarkEnd w:id="4412"/>
      <w:bookmarkEnd w:id="4413"/>
      <w:bookmarkEnd w:id="4414"/>
    </w:p>
    <w:p w14:paraId="073CC604" w14:textId="5F42ECEE" w:rsidR="00D327F5" w:rsidRPr="006203F2" w:rsidDel="00C467B7" w:rsidRDefault="00D327F5">
      <w:pPr>
        <w:pStyle w:val="Overskrift2"/>
        <w:rPr>
          <w:del w:id="4415" w:author="Ole Vilstrup" w:date="2020-05-25T10:46:00Z"/>
          <w:lang w:val="da-DK"/>
          <w:rPrChange w:id="4416" w:author="Ole Vilstrup" w:date="2020-12-11T14:26:00Z">
            <w:rPr>
              <w:del w:id="4417" w:author="Ole Vilstrup" w:date="2020-05-25T10:46:00Z"/>
              <w:lang w:val="en-GB"/>
            </w:rPr>
          </w:rPrChange>
        </w:rPr>
        <w:pPrChange w:id="4418" w:author="Ole Vilstrup" w:date="2020-12-03T11:32:00Z">
          <w:pPr/>
        </w:pPrChange>
      </w:pPr>
      <w:bookmarkStart w:id="4419" w:name="_Toc52185913"/>
      <w:bookmarkStart w:id="4420" w:name="_Toc54616363"/>
      <w:bookmarkStart w:id="4421" w:name="_Toc54619062"/>
      <w:bookmarkStart w:id="4422" w:name="_Toc54619246"/>
      <w:bookmarkStart w:id="4423" w:name="_Toc54619326"/>
      <w:bookmarkStart w:id="4424" w:name="_Toc54620366"/>
      <w:bookmarkStart w:id="4425" w:name="_Toc57717412"/>
      <w:bookmarkStart w:id="4426" w:name="_Toc57718259"/>
      <w:bookmarkStart w:id="4427" w:name="_Toc57887178"/>
      <w:bookmarkStart w:id="4428" w:name="_Toc57887443"/>
      <w:bookmarkStart w:id="4429" w:name="_Toc61429336"/>
      <w:bookmarkEnd w:id="4419"/>
      <w:bookmarkEnd w:id="4420"/>
      <w:bookmarkEnd w:id="4421"/>
      <w:bookmarkEnd w:id="4422"/>
      <w:bookmarkEnd w:id="4423"/>
      <w:bookmarkEnd w:id="4424"/>
      <w:bookmarkEnd w:id="4425"/>
      <w:bookmarkEnd w:id="4426"/>
      <w:bookmarkEnd w:id="4427"/>
      <w:bookmarkEnd w:id="4428"/>
      <w:bookmarkEnd w:id="4429"/>
    </w:p>
    <w:p w14:paraId="56541001" w14:textId="2B679877" w:rsidR="00046CD5" w:rsidRPr="006203F2" w:rsidRDefault="00046CD5">
      <w:pPr>
        <w:ind w:left="0"/>
        <w:rPr>
          <w:ins w:id="4430" w:author="Ole Vilstrup" w:date="2020-12-08T10:39:00Z"/>
          <w:rFonts w:ascii="Calibri" w:eastAsia="Calibri" w:hAnsi="Calibri" w:cs="Arial"/>
          <w:b/>
          <w:bCs/>
          <w:color w:val="0A6CC4"/>
          <w:kern w:val="32"/>
          <w:sz w:val="36"/>
          <w:szCs w:val="32"/>
          <w:lang w:eastAsia="da-DK"/>
        </w:rPr>
      </w:pPr>
      <w:bookmarkStart w:id="4431" w:name="_Toc57888153"/>
    </w:p>
    <w:p w14:paraId="6A324F75" w14:textId="3943E17D" w:rsidR="00456B22" w:rsidRDefault="00456B22">
      <w:pPr>
        <w:ind w:left="0"/>
        <w:rPr>
          <w:ins w:id="4432" w:author="Ole Vilstrup" w:date="2021-01-13T11:21:00Z"/>
          <w:rFonts w:ascii="Calibri" w:eastAsia="Calibri" w:hAnsi="Calibri" w:cs="Arial"/>
          <w:b/>
          <w:bCs/>
          <w:color w:val="0A6CC4"/>
          <w:kern w:val="32"/>
          <w:sz w:val="36"/>
          <w:szCs w:val="32"/>
          <w:lang w:eastAsia="da-DK"/>
        </w:rPr>
      </w:pPr>
      <w:ins w:id="4433" w:author="Ole Vilstrup" w:date="2021-01-13T11:21:00Z">
        <w:r>
          <w:rPr>
            <w:rFonts w:eastAsia="Calibri"/>
          </w:rPr>
          <w:br w:type="page"/>
        </w:r>
      </w:ins>
    </w:p>
    <w:p w14:paraId="6E75C1A1" w14:textId="2D712F5A" w:rsidR="002410FC" w:rsidRPr="0011226E" w:rsidRDefault="00856B82">
      <w:pPr>
        <w:pStyle w:val="Overskrift1"/>
        <w:rPr>
          <w:ins w:id="4434" w:author="Ole Vilstrup" w:date="2020-12-03T11:33:00Z"/>
          <w:lang w:val="en-US"/>
          <w:rPrChange w:id="4435" w:author="Ole Vilstrup Møller" w:date="2023-06-19T13:55:00Z">
            <w:rPr>
              <w:ins w:id="4436" w:author="Ole Vilstrup" w:date="2020-12-03T11:33:00Z"/>
            </w:rPr>
          </w:rPrChange>
        </w:rPr>
        <w:pPrChange w:id="4437" w:author="Ole Vilstrup" w:date="2020-12-03T11:33:00Z">
          <w:pPr>
            <w:pStyle w:val="Overskrift2"/>
          </w:pPr>
        </w:pPrChange>
      </w:pPr>
      <w:bookmarkStart w:id="4438" w:name="_Toc95688853"/>
      <w:ins w:id="4439" w:author="Ole Vilstrup" w:date="2020-12-07T11:05:00Z">
        <w:r w:rsidRPr="0011226E">
          <w:rPr>
            <w:rFonts w:eastAsia="Calibri"/>
            <w:lang w:val="en-US"/>
            <w:rPrChange w:id="4440" w:author="Ole Vilstrup Møller" w:date="2023-06-19T13:55:00Z">
              <w:rPr>
                <w:rFonts w:eastAsia="Calibri"/>
              </w:rPr>
            </w:rPrChange>
          </w:rPr>
          <w:lastRenderedPageBreak/>
          <w:t xml:space="preserve">SBDH </w:t>
        </w:r>
        <w:r w:rsidR="003B5D06" w:rsidRPr="0011226E">
          <w:rPr>
            <w:rFonts w:eastAsia="Calibri"/>
            <w:lang w:val="en-US"/>
            <w:rPrChange w:id="4441" w:author="Ole Vilstrup Møller" w:date="2023-06-19T13:55:00Z">
              <w:rPr>
                <w:rFonts w:eastAsia="Calibri"/>
              </w:rPr>
            </w:rPrChange>
          </w:rPr>
          <w:t>(</w:t>
        </w:r>
      </w:ins>
      <w:ins w:id="4442" w:author="Ole Vilstrup" w:date="2020-12-03T11:33:00Z">
        <w:r w:rsidR="002410FC" w:rsidRPr="0011226E">
          <w:rPr>
            <w:rFonts w:eastAsia="Calibri"/>
            <w:lang w:val="en-US"/>
            <w:rPrChange w:id="4443" w:author="Ole Vilstrup Møller" w:date="2023-06-19T13:55:00Z">
              <w:rPr>
                <w:rFonts w:eastAsia="Calibri"/>
              </w:rPr>
            </w:rPrChange>
          </w:rPr>
          <w:t>Standard</w:t>
        </w:r>
      </w:ins>
      <w:ins w:id="4444" w:author="Ole Vilstrup" w:date="2020-12-07T11:06:00Z">
        <w:r w:rsidR="00076876" w:rsidRPr="0011226E">
          <w:rPr>
            <w:rFonts w:eastAsia="Calibri"/>
            <w:lang w:val="en-US"/>
            <w:rPrChange w:id="4445" w:author="Ole Vilstrup Møller" w:date="2023-06-19T13:55:00Z">
              <w:rPr>
                <w:rFonts w:eastAsia="Calibri"/>
              </w:rPr>
            </w:rPrChange>
          </w:rPr>
          <w:t xml:space="preserve"> </w:t>
        </w:r>
      </w:ins>
      <w:ins w:id="4446" w:author="Ole Vilstrup" w:date="2020-12-03T11:33:00Z">
        <w:r w:rsidR="002410FC" w:rsidRPr="0011226E">
          <w:rPr>
            <w:rFonts w:eastAsia="Calibri"/>
            <w:lang w:val="en-US"/>
            <w:rPrChange w:id="4447" w:author="Ole Vilstrup Møller" w:date="2023-06-19T13:55:00Z">
              <w:rPr>
                <w:rFonts w:eastAsia="Calibri"/>
              </w:rPr>
            </w:rPrChange>
          </w:rPr>
          <w:t>Business</w:t>
        </w:r>
      </w:ins>
      <w:ins w:id="4448" w:author="Ole Vilstrup" w:date="2020-12-07T11:06:00Z">
        <w:r w:rsidR="00076876" w:rsidRPr="0011226E">
          <w:rPr>
            <w:rFonts w:eastAsia="Calibri"/>
            <w:lang w:val="en-US"/>
            <w:rPrChange w:id="4449" w:author="Ole Vilstrup Møller" w:date="2023-06-19T13:55:00Z">
              <w:rPr>
                <w:rFonts w:eastAsia="Calibri"/>
              </w:rPr>
            </w:rPrChange>
          </w:rPr>
          <w:t xml:space="preserve"> </w:t>
        </w:r>
      </w:ins>
      <w:ins w:id="4450" w:author="Ole Vilstrup" w:date="2020-12-03T11:33:00Z">
        <w:r w:rsidR="002410FC" w:rsidRPr="0011226E">
          <w:rPr>
            <w:rFonts w:eastAsia="Calibri"/>
            <w:lang w:val="en-US"/>
            <w:rPrChange w:id="4451" w:author="Ole Vilstrup Møller" w:date="2023-06-19T13:55:00Z">
              <w:rPr>
                <w:rFonts w:eastAsia="Calibri"/>
              </w:rPr>
            </w:rPrChange>
          </w:rPr>
          <w:t>Document</w:t>
        </w:r>
      </w:ins>
      <w:ins w:id="4452" w:author="Ole Vilstrup" w:date="2020-12-07T11:06:00Z">
        <w:r w:rsidR="00076876" w:rsidRPr="0011226E">
          <w:rPr>
            <w:rFonts w:eastAsia="Calibri"/>
            <w:lang w:val="en-US"/>
            <w:rPrChange w:id="4453" w:author="Ole Vilstrup Møller" w:date="2023-06-19T13:55:00Z">
              <w:rPr>
                <w:rFonts w:eastAsia="Calibri"/>
              </w:rPr>
            </w:rPrChange>
          </w:rPr>
          <w:t xml:space="preserve"> </w:t>
        </w:r>
      </w:ins>
      <w:ins w:id="4454" w:author="Ole Vilstrup" w:date="2020-12-03T11:33:00Z">
        <w:r w:rsidR="002410FC" w:rsidRPr="0011226E">
          <w:rPr>
            <w:rFonts w:eastAsia="Calibri"/>
            <w:lang w:val="en-US"/>
            <w:rPrChange w:id="4455" w:author="Ole Vilstrup Møller" w:date="2023-06-19T13:55:00Z">
              <w:rPr>
                <w:rFonts w:eastAsia="Calibri"/>
              </w:rPr>
            </w:rPrChange>
          </w:rPr>
          <w:t>Header)</w:t>
        </w:r>
        <w:bookmarkEnd w:id="4431"/>
        <w:bookmarkEnd w:id="4438"/>
        <w:r w:rsidR="002410FC" w:rsidRPr="0011226E">
          <w:rPr>
            <w:rFonts w:eastAsia="Calibri"/>
            <w:lang w:val="en-US"/>
            <w:rPrChange w:id="4456" w:author="Ole Vilstrup Møller" w:date="2023-06-19T13:55:00Z">
              <w:rPr>
                <w:rFonts w:eastAsia="Calibri"/>
              </w:rPr>
            </w:rPrChange>
          </w:rPr>
          <w:t xml:space="preserve"> </w:t>
        </w:r>
        <w:bookmarkStart w:id="4457" w:name="_Toc57888154"/>
        <w:bookmarkEnd w:id="4457"/>
      </w:ins>
    </w:p>
    <w:p w14:paraId="55D6EB75" w14:textId="6EE604B4" w:rsidR="00174344" w:rsidRPr="00C15F59" w:rsidRDefault="00174344">
      <w:pPr>
        <w:pStyle w:val="Overskrift2"/>
        <w:rPr>
          <w:ins w:id="4458" w:author="Ole Vilstrup" w:date="2020-12-03T11:38:00Z"/>
          <w:rFonts w:eastAsia="Calibri"/>
        </w:rPr>
        <w:pPrChange w:id="4459" w:author="Ole Vilstrup" w:date="2020-12-03T11:38:00Z">
          <w:pPr/>
        </w:pPrChange>
      </w:pPr>
      <w:bookmarkStart w:id="4460" w:name="_Toc95688854"/>
      <w:ins w:id="4461" w:author="Ole Vilstrup" w:date="2020-12-03T11:38:00Z">
        <w:r w:rsidRPr="006203F2">
          <w:rPr>
            <w:rFonts w:eastAsia="Calibri"/>
            <w:lang w:val="da-DK"/>
            <w:rPrChange w:id="4462" w:author="Ole Vilstrup" w:date="2020-12-11T14:26:00Z">
              <w:rPr>
                <w:rFonts w:eastAsia="Calibri"/>
                <w:iCs/>
              </w:rPr>
            </w:rPrChange>
          </w:rPr>
          <w:t>Generelt</w:t>
        </w:r>
        <w:bookmarkEnd w:id="4460"/>
      </w:ins>
    </w:p>
    <w:p w14:paraId="3692214B" w14:textId="266B28E7" w:rsidR="002410FC" w:rsidRPr="006203F2" w:rsidRDefault="002410FC" w:rsidP="002410FC">
      <w:pPr>
        <w:rPr>
          <w:ins w:id="4463" w:author="Ole Vilstrup" w:date="2020-12-07T10:12:00Z"/>
          <w:rFonts w:eastAsia="Calibri"/>
          <w:lang w:eastAsia="de-DE"/>
        </w:rPr>
      </w:pPr>
      <w:ins w:id="4464" w:author="Ole Vilstrup" w:date="2020-12-03T11:33:00Z">
        <w:r w:rsidRPr="006203F2">
          <w:rPr>
            <w:rFonts w:eastAsia="Calibri"/>
            <w:lang w:eastAsia="de-DE"/>
          </w:rPr>
          <w:t>StandardBusinessDocumentHeader (SBDH) er en konvolutspecifikation udstedt af GS1 og profileret til anvendelse i PEPPOL. Vi følger i dansk eDelivery på sundhedsområdet konventionerne, som er udlagt i PEPPOLs profilering</w:t>
        </w:r>
      </w:ins>
      <w:ins w:id="4465" w:author="Ole Vilstrup" w:date="2021-06-09T17:01:00Z">
        <w:r w:rsidR="005D0AD6">
          <w:rPr>
            <w:rFonts w:eastAsia="Calibri"/>
            <w:lang w:eastAsia="de-DE"/>
          </w:rPr>
          <w:t>, men udvider den også til at kunne passe på sund</w:t>
        </w:r>
      </w:ins>
      <w:ins w:id="4466" w:author="Ole Vilstrup" w:date="2021-06-09T17:02:00Z">
        <w:r w:rsidR="005D0AD6">
          <w:rPr>
            <w:rFonts w:eastAsia="Calibri"/>
            <w:lang w:eastAsia="de-DE"/>
          </w:rPr>
          <w:t>hedsområdet</w:t>
        </w:r>
      </w:ins>
      <w:ins w:id="4467" w:author="Ole Vilstrup" w:date="2020-12-03T11:33:00Z">
        <w:r w:rsidRPr="006203F2">
          <w:rPr>
            <w:rFonts w:eastAsia="Calibri"/>
            <w:lang w:eastAsia="de-DE"/>
          </w:rPr>
          <w:t>.</w:t>
        </w:r>
      </w:ins>
      <w:ins w:id="4468" w:author="Ole Vilstrup" w:date="2020-12-07T10:10:00Z">
        <w:r w:rsidR="002B0243" w:rsidRPr="006203F2">
          <w:rPr>
            <w:rFonts w:eastAsia="Calibri"/>
            <w:lang w:eastAsia="de-DE"/>
          </w:rPr>
          <w:t xml:space="preserve"> </w:t>
        </w:r>
      </w:ins>
      <w:ins w:id="4469" w:author="Ole Vilstrup" w:date="2020-12-07T10:11:00Z">
        <w:r w:rsidR="002B0243" w:rsidRPr="006203F2">
          <w:rPr>
            <w:rFonts w:eastAsia="Calibri"/>
            <w:lang w:eastAsia="de-DE"/>
          </w:rPr>
          <w:t xml:space="preserve">SBDH </w:t>
        </w:r>
        <w:r w:rsidR="00FB0515" w:rsidRPr="006203F2">
          <w:rPr>
            <w:rFonts w:eastAsia="Calibri"/>
            <w:lang w:eastAsia="de-DE"/>
          </w:rPr>
          <w:t>er dog ing</w:t>
        </w:r>
        <w:r w:rsidR="007D3A64" w:rsidRPr="006203F2">
          <w:rPr>
            <w:rFonts w:eastAsia="Calibri"/>
            <w:lang w:eastAsia="de-DE"/>
          </w:rPr>
          <w:t>e</w:t>
        </w:r>
        <w:r w:rsidR="00FB0515" w:rsidRPr="006203F2">
          <w:rPr>
            <w:rFonts w:eastAsia="Calibri"/>
            <w:lang w:eastAsia="de-DE"/>
          </w:rPr>
          <w:t>nting uden en omgivende container</w:t>
        </w:r>
        <w:r w:rsidR="007D3A64" w:rsidRPr="006203F2">
          <w:rPr>
            <w:rFonts w:eastAsia="Calibri"/>
            <w:lang w:eastAsia="de-DE"/>
          </w:rPr>
          <w:t>, og derfor er der en tynd wrapper rundt om SBDH, nemlig StandardBusinessDocument</w:t>
        </w:r>
      </w:ins>
      <w:ins w:id="4470" w:author="Ole Vilstrup" w:date="2020-12-07T10:12:00Z">
        <w:r w:rsidR="007D3A64" w:rsidRPr="006203F2">
          <w:rPr>
            <w:rFonts w:eastAsia="Calibri"/>
            <w:lang w:eastAsia="de-DE"/>
          </w:rPr>
          <w:t xml:space="preserve">, som </w:t>
        </w:r>
        <w:r w:rsidR="00C851F4" w:rsidRPr="006203F2">
          <w:rPr>
            <w:rFonts w:eastAsia="Calibri"/>
            <w:lang w:eastAsia="de-DE"/>
          </w:rPr>
          <w:t>dog kun indeholder to elementer:</w:t>
        </w:r>
      </w:ins>
    </w:p>
    <w:p w14:paraId="130810C0" w14:textId="3777457B" w:rsidR="00C851F4" w:rsidRPr="006203F2" w:rsidRDefault="00C851F4" w:rsidP="002410FC">
      <w:pPr>
        <w:rPr>
          <w:ins w:id="4471" w:author="Ole Vilstrup" w:date="2020-12-07T10:12:00Z"/>
          <w:rFonts w:eastAsia="Calibri"/>
          <w:lang w:eastAsia="de-DE"/>
        </w:rPr>
      </w:pPr>
    </w:p>
    <w:p w14:paraId="75B14E35" w14:textId="1A4AB045" w:rsidR="00C851F4" w:rsidRPr="006203F2" w:rsidRDefault="00C851F4" w:rsidP="002410FC">
      <w:pPr>
        <w:rPr>
          <w:ins w:id="4472" w:author="Ole Vilstrup" w:date="2020-12-07T10:12:00Z"/>
          <w:rFonts w:eastAsia="Calibri"/>
          <w:lang w:eastAsia="de-DE"/>
        </w:rPr>
      </w:pPr>
      <w:ins w:id="4473" w:author="Ole Vilstrup" w:date="2020-12-07T10:12:00Z">
        <w:r w:rsidRPr="006203F2">
          <w:rPr>
            <w:rFonts w:eastAsia="Calibri"/>
            <w:lang w:eastAsia="de-DE"/>
          </w:rPr>
          <w:t>StandardBusinessDocument</w:t>
        </w:r>
      </w:ins>
    </w:p>
    <w:p w14:paraId="3E591764" w14:textId="1531C6B5" w:rsidR="00C851F4" w:rsidRPr="00081F40" w:rsidRDefault="00C851F4">
      <w:pPr>
        <w:pStyle w:val="Listeafsnit"/>
        <w:numPr>
          <w:ilvl w:val="0"/>
          <w:numId w:val="76"/>
        </w:numPr>
        <w:rPr>
          <w:ins w:id="4474" w:author="Ole Vilstrup" w:date="2020-12-07T10:12:00Z"/>
          <w:rPrChange w:id="4475" w:author="Ole Vilstrup" w:date="2021-12-20T09:33:00Z">
            <w:rPr>
              <w:ins w:id="4476" w:author="Ole Vilstrup" w:date="2020-12-07T10:12:00Z"/>
              <w:rFonts w:eastAsia="Calibri"/>
              <w:lang w:eastAsia="de-DE"/>
            </w:rPr>
          </w:rPrChange>
        </w:rPr>
        <w:pPrChange w:id="4477" w:author="Ole Vilstrup" w:date="2021-12-20T09:33:00Z">
          <w:pPr>
            <w:pStyle w:val="Listeafsnit"/>
            <w:numPr>
              <w:numId w:val="27"/>
            </w:numPr>
            <w:ind w:left="360" w:hanging="360"/>
          </w:pPr>
        </w:pPrChange>
      </w:pPr>
      <w:ins w:id="4478" w:author="Ole Vilstrup" w:date="2020-12-07T10:12:00Z">
        <w:r w:rsidRPr="00081F40">
          <w:rPr>
            <w:rPrChange w:id="4479" w:author="Ole Vilstrup" w:date="2021-12-20T09:33:00Z">
              <w:rPr>
                <w:rFonts w:eastAsia="Calibri"/>
                <w:lang w:eastAsia="de-DE"/>
              </w:rPr>
            </w:rPrChange>
          </w:rPr>
          <w:t>StandardBusinessDocumentHeader</w:t>
        </w:r>
      </w:ins>
    </w:p>
    <w:p w14:paraId="31A0CE7E" w14:textId="25586BA9" w:rsidR="00C851F4" w:rsidRPr="00081F40" w:rsidRDefault="00115142">
      <w:pPr>
        <w:pStyle w:val="Listeafsnit"/>
        <w:numPr>
          <w:ilvl w:val="0"/>
          <w:numId w:val="76"/>
        </w:numPr>
        <w:rPr>
          <w:ins w:id="4480" w:author="Ole Vilstrup" w:date="2020-12-03T11:33:00Z"/>
          <w:rPrChange w:id="4481" w:author="Ole Vilstrup" w:date="2021-12-20T09:33:00Z">
            <w:rPr>
              <w:ins w:id="4482" w:author="Ole Vilstrup" w:date="2020-12-03T11:33:00Z"/>
              <w:rFonts w:eastAsia="Calibri"/>
              <w:lang w:eastAsia="de-DE"/>
            </w:rPr>
          </w:rPrChange>
        </w:rPr>
        <w:pPrChange w:id="4483" w:author="Ole Vilstrup" w:date="2021-12-20T09:33:00Z">
          <w:pPr/>
        </w:pPrChange>
      </w:pPr>
      <w:ins w:id="4484" w:author="Ole Vilstrup" w:date="2020-12-07T10:12:00Z">
        <w:r w:rsidRPr="00081F40">
          <w:rPr>
            <w:rPrChange w:id="4485" w:author="Ole Vilstrup" w:date="2021-12-20T09:33:00Z">
              <w:rPr>
                <w:rFonts w:eastAsia="Calibri"/>
                <w:lang w:eastAsia="de-DE"/>
              </w:rPr>
            </w:rPrChange>
          </w:rPr>
          <w:t>BinaryContent</w:t>
        </w:r>
      </w:ins>
    </w:p>
    <w:p w14:paraId="1F1411FD" w14:textId="62A85F38" w:rsidR="002410FC" w:rsidRPr="006203F2" w:rsidRDefault="002410FC" w:rsidP="002410FC">
      <w:pPr>
        <w:rPr>
          <w:ins w:id="4486" w:author="Ole Vilstrup" w:date="2020-12-07T10:18:00Z"/>
          <w:rFonts w:ascii="Calibri" w:eastAsia="Calibri" w:hAnsi="Calibri" w:cs="Calibri"/>
          <w:color w:val="000000"/>
          <w:szCs w:val="22"/>
          <w:lang w:eastAsia="de-DE"/>
        </w:rPr>
      </w:pPr>
    </w:p>
    <w:p w14:paraId="7059DE54" w14:textId="26342EBD" w:rsidR="00031805" w:rsidRPr="006203F2" w:rsidRDefault="00031805" w:rsidP="002410FC">
      <w:pPr>
        <w:rPr>
          <w:ins w:id="4487" w:author="Ole Vilstrup" w:date="2020-12-09T16:18:00Z"/>
          <w:rFonts w:eastAsia="Calibri"/>
          <w:lang w:eastAsia="de-DE"/>
        </w:rPr>
      </w:pPr>
      <w:ins w:id="4488" w:author="Ole Vilstrup" w:date="2020-12-07T10:18:00Z"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 xml:space="preserve">Selvom </w:t>
        </w:r>
        <w:r w:rsidRPr="006203F2">
          <w:rPr>
            <w:rFonts w:eastAsia="Calibri"/>
            <w:lang w:eastAsia="de-DE"/>
          </w:rPr>
          <w:t xml:space="preserve">StandardBusinessDocument, som sådan er </w:t>
        </w:r>
      </w:ins>
      <w:ins w:id="4489" w:author="Ole Vilstrup" w:date="2020-12-09T16:18:00Z">
        <w:r w:rsidR="00FA0F77" w:rsidRPr="006203F2">
          <w:rPr>
            <w:rFonts w:eastAsia="Calibri"/>
            <w:lang w:eastAsia="de-DE"/>
          </w:rPr>
          <w:t>konvolutten</w:t>
        </w:r>
      </w:ins>
      <w:ins w:id="4490" w:author="Ole Vilstrup" w:date="2020-12-07T10:18:00Z">
        <w:r w:rsidR="004F60C4" w:rsidRPr="006203F2">
          <w:rPr>
            <w:rFonts w:eastAsia="Calibri"/>
            <w:lang w:eastAsia="de-DE"/>
          </w:rPr>
          <w:t>, bruges termen SBDH generelt om hele konvolutten, da det er dette indhold som er særli</w:t>
        </w:r>
      </w:ins>
      <w:ins w:id="4491" w:author="Ole Vilstrup" w:date="2020-12-07T10:19:00Z">
        <w:r w:rsidR="00582599" w:rsidRPr="006203F2">
          <w:rPr>
            <w:rFonts w:eastAsia="Calibri"/>
            <w:lang w:eastAsia="de-DE"/>
          </w:rPr>
          <w:t>g</w:t>
        </w:r>
      </w:ins>
      <w:ins w:id="4492" w:author="Ole Vilstrup" w:date="2020-12-07T10:18:00Z">
        <w:r w:rsidR="004F60C4" w:rsidRPr="006203F2">
          <w:rPr>
            <w:rFonts w:eastAsia="Calibri"/>
            <w:lang w:eastAsia="de-DE"/>
          </w:rPr>
          <w:t>t in</w:t>
        </w:r>
      </w:ins>
      <w:ins w:id="4493" w:author="Ole Vilstrup" w:date="2020-12-07T10:19:00Z">
        <w:r w:rsidR="004F60C4" w:rsidRPr="006203F2">
          <w:rPr>
            <w:rFonts w:eastAsia="Calibri"/>
            <w:lang w:eastAsia="de-DE"/>
          </w:rPr>
          <w:t>teressant i meddelelses</w:t>
        </w:r>
        <w:r w:rsidR="00582599" w:rsidRPr="006203F2">
          <w:rPr>
            <w:rFonts w:eastAsia="Calibri"/>
            <w:lang w:eastAsia="de-DE"/>
          </w:rPr>
          <w:t>udvekslingen.</w:t>
        </w:r>
      </w:ins>
    </w:p>
    <w:p w14:paraId="3AF1BF95" w14:textId="1F398E09" w:rsidR="00EB4797" w:rsidRPr="006203F2" w:rsidRDefault="00EB4797" w:rsidP="002410FC">
      <w:pPr>
        <w:rPr>
          <w:ins w:id="4494" w:author="Ole Vilstrup" w:date="2020-12-09T16:18:00Z"/>
          <w:rFonts w:ascii="Calibri" w:eastAsia="Calibri" w:hAnsi="Calibri" w:cs="Calibri"/>
          <w:color w:val="000000"/>
          <w:szCs w:val="22"/>
          <w:lang w:eastAsia="de-DE"/>
        </w:rPr>
      </w:pPr>
    </w:p>
    <w:p w14:paraId="7E0A9F85" w14:textId="1DB24C4E" w:rsidR="006B6937" w:rsidRPr="006203F2" w:rsidRDefault="006B6937" w:rsidP="002410FC">
      <w:pPr>
        <w:rPr>
          <w:ins w:id="4495" w:author="Ole Vilstrup" w:date="2020-12-07T10:18:00Z"/>
          <w:rFonts w:ascii="Calibri" w:eastAsia="Calibri" w:hAnsi="Calibri" w:cs="Calibri"/>
          <w:color w:val="000000"/>
          <w:szCs w:val="22"/>
          <w:lang w:eastAsia="de-DE"/>
        </w:rPr>
      </w:pPr>
      <w:ins w:id="4496" w:author="Ole Vilstrup" w:date="2020-12-09T16:18:00Z">
        <w:r w:rsidRPr="006203F2">
          <w:rPr>
            <w:rFonts w:eastAsia="Calibri"/>
            <w:lang w:eastAsia="de-DE"/>
          </w:rPr>
          <w:t xml:space="preserve">BinaryContent er elementet som indeholder </w:t>
        </w:r>
      </w:ins>
      <w:ins w:id="4497" w:author="Ole Vilstrup" w:date="2020-12-17T00:10:00Z">
        <w:r w:rsidR="00EF6362">
          <w:rPr>
            <w:rFonts w:eastAsia="Calibri"/>
            <w:lang w:eastAsia="de-DE"/>
          </w:rPr>
          <w:t>en base64-</w:t>
        </w:r>
        <w:r w:rsidR="00F06744">
          <w:rPr>
            <w:rFonts w:eastAsia="Calibri"/>
            <w:lang w:eastAsia="de-DE"/>
          </w:rPr>
          <w:t xml:space="preserve">kodet </w:t>
        </w:r>
      </w:ins>
      <w:ins w:id="4498" w:author="Ole Vilstrup" w:date="2020-12-09T16:18:00Z">
        <w:r w:rsidRPr="006203F2">
          <w:rPr>
            <w:rFonts w:eastAsia="Calibri"/>
            <w:lang w:eastAsia="de-DE"/>
          </w:rPr>
          <w:t>medd</w:t>
        </w:r>
      </w:ins>
      <w:ins w:id="4499" w:author="Ole Vilstrup" w:date="2020-12-09T16:19:00Z">
        <w:r w:rsidRPr="006203F2">
          <w:rPr>
            <w:rFonts w:eastAsia="Calibri"/>
            <w:lang w:eastAsia="de-DE"/>
          </w:rPr>
          <w:t>elelse eller kvittering</w:t>
        </w:r>
      </w:ins>
      <w:ins w:id="4500" w:author="Ole Vilstrup" w:date="2020-12-17T00:10:00Z">
        <w:r w:rsidR="00F06744">
          <w:rPr>
            <w:rFonts w:eastAsia="Calibri"/>
            <w:lang w:eastAsia="de-DE"/>
          </w:rPr>
          <w:t xml:space="preserve"> </w:t>
        </w:r>
      </w:ins>
      <w:ins w:id="4501" w:author="Ole Vilstrup" w:date="2020-12-09T16:19:00Z">
        <w:r w:rsidRPr="006203F2">
          <w:rPr>
            <w:rFonts w:eastAsia="Calibri"/>
            <w:lang w:eastAsia="de-DE"/>
          </w:rPr>
          <w:t xml:space="preserve">for en afsendt </w:t>
        </w:r>
      </w:ins>
      <w:ins w:id="4502" w:author="Ole Vilstrup" w:date="2020-12-16T13:35:00Z">
        <w:r w:rsidR="00AA75D8">
          <w:rPr>
            <w:rFonts w:eastAsia="Calibri"/>
            <w:lang w:eastAsia="de-DE"/>
          </w:rPr>
          <w:t>SBDH-</w:t>
        </w:r>
      </w:ins>
      <w:ins w:id="4503" w:author="Ole Vilstrup" w:date="2020-12-09T16:19:00Z">
        <w:r w:rsidR="00830560" w:rsidRPr="006203F2">
          <w:rPr>
            <w:rFonts w:eastAsia="Calibri"/>
            <w:lang w:eastAsia="de-DE"/>
          </w:rPr>
          <w:t>konvolut.</w:t>
        </w:r>
      </w:ins>
    </w:p>
    <w:p w14:paraId="6DFCD551" w14:textId="77777777" w:rsidR="00031805" w:rsidRPr="006203F2" w:rsidRDefault="00031805" w:rsidP="002410FC">
      <w:pPr>
        <w:rPr>
          <w:ins w:id="4504" w:author="Ole Vilstrup" w:date="2020-12-03T11:33:00Z"/>
          <w:rFonts w:ascii="Calibri" w:eastAsia="Calibri" w:hAnsi="Calibri" w:cs="Calibri"/>
          <w:color w:val="000000"/>
          <w:szCs w:val="22"/>
          <w:lang w:eastAsia="de-DE"/>
        </w:rPr>
      </w:pPr>
    </w:p>
    <w:p w14:paraId="6002E549" w14:textId="77777777" w:rsidR="002410FC" w:rsidRPr="006203F2" w:rsidRDefault="002410FC" w:rsidP="002410FC">
      <w:pPr>
        <w:rPr>
          <w:ins w:id="4505" w:author="Ole Vilstrup" w:date="2020-12-03T11:33:00Z"/>
          <w:rFonts w:ascii="Calibri" w:eastAsia="Calibri" w:hAnsi="Calibri" w:cs="Calibri"/>
          <w:color w:val="000000"/>
          <w:szCs w:val="22"/>
          <w:lang w:eastAsia="de-DE"/>
        </w:rPr>
      </w:pPr>
      <w:ins w:id="4506" w:author="Ole Vilstrup" w:date="2020-12-03T11:33:00Z"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I det følgende beskrives indholdet i SBDH.</w:t>
        </w:r>
      </w:ins>
    </w:p>
    <w:p w14:paraId="6A22FB35" w14:textId="77777777" w:rsidR="002410FC" w:rsidRPr="006203F2" w:rsidRDefault="002410FC" w:rsidP="002410FC">
      <w:pPr>
        <w:rPr>
          <w:ins w:id="4507" w:author="Ole Vilstrup" w:date="2020-12-03T11:33:00Z"/>
          <w:rFonts w:ascii="Calibri" w:eastAsia="Calibri" w:hAnsi="Calibri" w:cs="Calibri"/>
          <w:color w:val="000000"/>
          <w:szCs w:val="22"/>
          <w:lang w:eastAsia="de-DE"/>
        </w:rPr>
      </w:pPr>
      <w:ins w:id="4508" w:author="Ole Vilstrup" w:date="2020-12-03T11:33:00Z"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Indholdet i SBDH er for en stor dels vedkommende bestemt af hvorledes</w:t>
        </w:r>
      </w:ins>
    </w:p>
    <w:p w14:paraId="5B0C0A5A" w14:textId="77777777" w:rsidR="002410FC" w:rsidRPr="00081F40" w:rsidRDefault="002410FC">
      <w:pPr>
        <w:pStyle w:val="Listeafsnit"/>
        <w:numPr>
          <w:ilvl w:val="0"/>
          <w:numId w:val="76"/>
        </w:numPr>
        <w:rPr>
          <w:ins w:id="4509" w:author="Ole Vilstrup" w:date="2020-12-03T11:33:00Z"/>
          <w:rPrChange w:id="4510" w:author="Ole Vilstrup" w:date="2021-12-20T09:33:00Z">
            <w:rPr>
              <w:ins w:id="4511" w:author="Ole Vilstrup" w:date="2020-12-03T11:33:00Z"/>
              <w:rFonts w:ascii="Calibri" w:eastAsia="Calibri" w:hAnsi="Calibri" w:cs="Calibri"/>
              <w:color w:val="000000"/>
              <w:szCs w:val="22"/>
              <w:lang w:eastAsia="de-DE"/>
            </w:rPr>
          </w:rPrChange>
        </w:rPr>
        <w:pPrChange w:id="4512" w:author="Ole Vilstrup" w:date="2021-12-20T09:33:00Z">
          <w:pPr>
            <w:pStyle w:val="Listeafsnit"/>
            <w:numPr>
              <w:numId w:val="27"/>
            </w:numPr>
            <w:ind w:left="360" w:hanging="360"/>
          </w:pPr>
        </w:pPrChange>
      </w:pPr>
      <w:ins w:id="4513" w:author="Ole Vilstrup" w:date="2020-12-03T11:33:00Z">
        <w:r w:rsidRPr="00081F40">
          <w:rPr>
            <w:rPrChange w:id="4514" w:author="Ole Vilstrup" w:date="2021-12-20T09:33:00Z">
              <w:rPr>
                <w:rFonts w:ascii="Calibri" w:eastAsia="Calibri" w:hAnsi="Calibri" w:cs="Calibri"/>
                <w:color w:val="000000"/>
                <w:szCs w:val="22"/>
                <w:lang w:eastAsia="de-DE"/>
              </w:rPr>
            </w:rPrChange>
          </w:rPr>
          <w:t>de samme informationer registreres i SMP</w:t>
        </w:r>
      </w:ins>
    </w:p>
    <w:p w14:paraId="77F60053" w14:textId="36B42EE2" w:rsidR="002410FC" w:rsidRPr="00081F40" w:rsidRDefault="002410FC">
      <w:pPr>
        <w:pStyle w:val="Listeafsnit"/>
        <w:numPr>
          <w:ilvl w:val="0"/>
          <w:numId w:val="76"/>
        </w:numPr>
        <w:rPr>
          <w:ins w:id="4515" w:author="Ole Vilstrup" w:date="2020-12-17T00:11:00Z"/>
          <w:rPrChange w:id="4516" w:author="Ole Vilstrup" w:date="2021-12-20T09:33:00Z">
            <w:rPr>
              <w:ins w:id="4517" w:author="Ole Vilstrup" w:date="2020-12-17T00:11:00Z"/>
              <w:rFonts w:ascii="Calibri" w:eastAsia="Calibri" w:hAnsi="Calibri" w:cs="Calibri"/>
              <w:color w:val="000000"/>
              <w:szCs w:val="22"/>
              <w:lang w:eastAsia="de-DE"/>
            </w:rPr>
          </w:rPrChange>
        </w:rPr>
        <w:pPrChange w:id="4518" w:author="Ole Vilstrup" w:date="2021-12-20T09:33:00Z">
          <w:pPr>
            <w:pStyle w:val="Listeafsnit"/>
            <w:numPr>
              <w:numId w:val="27"/>
            </w:numPr>
            <w:ind w:left="360" w:hanging="360"/>
          </w:pPr>
        </w:pPrChange>
      </w:pPr>
      <w:ins w:id="4519" w:author="Ole Vilstrup" w:date="2020-12-03T11:33:00Z">
        <w:r w:rsidRPr="00081F40">
          <w:rPr>
            <w:rPrChange w:id="4520" w:author="Ole Vilstrup" w:date="2021-12-20T09:33:00Z">
              <w:rPr>
                <w:rFonts w:ascii="Calibri" w:eastAsia="Calibri" w:hAnsi="Calibri" w:cs="Calibri"/>
                <w:color w:val="000000"/>
                <w:szCs w:val="22"/>
                <w:lang w:eastAsia="de-DE"/>
              </w:rPr>
            </w:rPrChange>
          </w:rPr>
          <w:t xml:space="preserve">sammenhængen er til DokumentDelingSservicen DDS </w:t>
        </w:r>
      </w:ins>
    </w:p>
    <w:p w14:paraId="397776DC" w14:textId="6E94AD15" w:rsidR="00CE0C94" w:rsidRPr="00081F40" w:rsidRDefault="00CE0C94">
      <w:pPr>
        <w:pStyle w:val="Listeafsnit"/>
        <w:numPr>
          <w:ilvl w:val="0"/>
          <w:numId w:val="76"/>
        </w:numPr>
        <w:rPr>
          <w:ins w:id="4521" w:author="Ole Vilstrup" w:date="2020-12-17T00:11:00Z"/>
          <w:rPrChange w:id="4522" w:author="Ole Vilstrup" w:date="2021-12-20T09:33:00Z">
            <w:rPr>
              <w:ins w:id="4523" w:author="Ole Vilstrup" w:date="2020-12-17T00:11:00Z"/>
              <w:rFonts w:ascii="Calibri" w:eastAsia="Calibri" w:hAnsi="Calibri" w:cs="Calibri"/>
              <w:color w:val="000000"/>
              <w:szCs w:val="22"/>
              <w:lang w:eastAsia="de-DE"/>
            </w:rPr>
          </w:rPrChange>
        </w:rPr>
        <w:pPrChange w:id="4524" w:author="Ole Vilstrup" w:date="2021-12-20T09:33:00Z">
          <w:pPr>
            <w:pStyle w:val="Listeafsnit"/>
            <w:numPr>
              <w:numId w:val="27"/>
            </w:numPr>
            <w:ind w:left="360" w:hanging="360"/>
          </w:pPr>
        </w:pPrChange>
      </w:pPr>
      <w:ins w:id="4525" w:author="Ole Vilstrup" w:date="2020-12-17T00:11:00Z">
        <w:r w:rsidRPr="00081F40">
          <w:rPr>
            <w:rPrChange w:id="4526" w:author="Ole Vilstrup" w:date="2021-12-20T09:33:00Z">
              <w:rPr>
                <w:rFonts w:ascii="Calibri" w:eastAsia="Calibri" w:hAnsi="Calibri" w:cs="Calibri"/>
                <w:color w:val="000000"/>
                <w:szCs w:val="22"/>
                <w:lang w:eastAsia="de-DE"/>
              </w:rPr>
            </w:rPrChange>
          </w:rPr>
          <w:t>sammenhængen er til MedComs statistik</w:t>
        </w:r>
      </w:ins>
    </w:p>
    <w:p w14:paraId="58C0E0C9" w14:textId="0F6FFE17" w:rsidR="00282DE2" w:rsidRPr="00081F40" w:rsidRDefault="00282DE2">
      <w:pPr>
        <w:pStyle w:val="Listeafsnit"/>
        <w:numPr>
          <w:ilvl w:val="0"/>
          <w:numId w:val="76"/>
        </w:numPr>
        <w:rPr>
          <w:ins w:id="4527" w:author="Ole Vilstrup" w:date="2020-12-03T11:33:00Z"/>
          <w:rPrChange w:id="4528" w:author="Ole Vilstrup" w:date="2021-12-20T09:33:00Z">
            <w:rPr>
              <w:ins w:id="4529" w:author="Ole Vilstrup" w:date="2020-12-03T11:33:00Z"/>
              <w:rFonts w:ascii="Calibri" w:eastAsia="Calibri" w:hAnsi="Calibri" w:cs="Calibri"/>
              <w:color w:val="000000"/>
              <w:szCs w:val="22"/>
              <w:lang w:eastAsia="de-DE"/>
            </w:rPr>
          </w:rPrChange>
        </w:rPr>
        <w:pPrChange w:id="4530" w:author="Ole Vilstrup" w:date="2021-12-20T09:33:00Z">
          <w:pPr>
            <w:pStyle w:val="Listeafsnit"/>
            <w:numPr>
              <w:numId w:val="27"/>
            </w:numPr>
            <w:ind w:left="360" w:hanging="360"/>
          </w:pPr>
        </w:pPrChange>
      </w:pPr>
      <w:ins w:id="4531" w:author="Ole Vilstrup" w:date="2020-12-17T00:11:00Z">
        <w:r w:rsidRPr="00081F40">
          <w:rPr>
            <w:rPrChange w:id="4532" w:author="Ole Vilstrup" w:date="2021-12-20T09:33:00Z">
              <w:rPr>
                <w:rFonts w:ascii="Calibri" w:eastAsia="Calibri" w:hAnsi="Calibri" w:cs="Calibri"/>
                <w:color w:val="000000"/>
                <w:szCs w:val="22"/>
                <w:lang w:eastAsia="de-DE"/>
              </w:rPr>
            </w:rPrChange>
          </w:rPr>
          <w:t>sammenhængen er til SBDH kvitteringen</w:t>
        </w:r>
      </w:ins>
    </w:p>
    <w:p w14:paraId="337763FE" w14:textId="77777777" w:rsidR="002410FC" w:rsidRPr="006203F2" w:rsidRDefault="002410FC" w:rsidP="002410FC">
      <w:pPr>
        <w:rPr>
          <w:ins w:id="4533" w:author="Ole Vilstrup" w:date="2020-12-03T11:33:00Z"/>
          <w:rFonts w:ascii="Calibri" w:eastAsia="Calibri" w:hAnsi="Calibri" w:cs="Calibri"/>
          <w:color w:val="000000"/>
          <w:szCs w:val="22"/>
          <w:lang w:eastAsia="de-DE"/>
        </w:rPr>
      </w:pPr>
    </w:p>
    <w:p w14:paraId="0643DA39" w14:textId="77777777" w:rsidR="002410FC" w:rsidRPr="006203F2" w:rsidRDefault="002410FC" w:rsidP="002410FC">
      <w:pPr>
        <w:rPr>
          <w:ins w:id="4534" w:author="Ole Vilstrup" w:date="2020-12-03T11:33:00Z"/>
          <w:rFonts w:ascii="Calibri" w:eastAsia="Calibri" w:hAnsi="Calibri" w:cs="Calibri"/>
          <w:color w:val="000000"/>
          <w:szCs w:val="22"/>
          <w:lang w:eastAsia="de-DE"/>
        </w:rPr>
      </w:pPr>
      <w:ins w:id="4535" w:author="Ole Vilstrup" w:date="2020-12-03T11:33:00Z"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SBDH har en struktur, der overordnet er delt ind i følgende elementer:</w:t>
        </w:r>
      </w:ins>
    </w:p>
    <w:p w14:paraId="7417731A" w14:textId="77777777" w:rsidR="002410FC" w:rsidRPr="00D7457A" w:rsidRDefault="002410FC">
      <w:pPr>
        <w:pStyle w:val="Listeafsnit"/>
        <w:numPr>
          <w:ilvl w:val="0"/>
          <w:numId w:val="76"/>
        </w:numPr>
        <w:rPr>
          <w:ins w:id="4536" w:author="Ole Vilstrup" w:date="2020-12-03T11:33:00Z"/>
          <w:rPrChange w:id="4537" w:author="Ole Vilstrup" w:date="2021-12-20T09:33:00Z">
            <w:rPr>
              <w:ins w:id="4538" w:author="Ole Vilstrup" w:date="2020-12-03T11:33:00Z"/>
              <w:rFonts w:ascii="Calibri" w:eastAsia="Calibri" w:hAnsi="Calibri" w:cs="Calibri"/>
              <w:color w:val="000000"/>
              <w:szCs w:val="22"/>
              <w:lang w:eastAsia="de-DE"/>
            </w:rPr>
          </w:rPrChange>
        </w:rPr>
        <w:pPrChange w:id="4539" w:author="Ole Vilstrup" w:date="2021-12-20T09:33:00Z">
          <w:pPr>
            <w:pStyle w:val="Listeafsnit"/>
            <w:numPr>
              <w:numId w:val="27"/>
            </w:numPr>
            <w:ind w:left="360" w:hanging="360"/>
          </w:pPr>
        </w:pPrChange>
      </w:pPr>
      <w:ins w:id="4540" w:author="Ole Vilstrup" w:date="2020-12-03T11:33:00Z">
        <w:r w:rsidRPr="00D7457A">
          <w:rPr>
            <w:rPrChange w:id="4541" w:author="Ole Vilstrup" w:date="2021-12-20T09:33:00Z">
              <w:rPr>
                <w:rFonts w:ascii="Calibri" w:eastAsia="Calibri" w:hAnsi="Calibri" w:cs="Calibri"/>
                <w:color w:val="000000"/>
                <w:szCs w:val="22"/>
                <w:lang w:eastAsia="de-DE"/>
              </w:rPr>
            </w:rPrChange>
          </w:rPr>
          <w:t>HeaderVersion</w:t>
        </w:r>
      </w:ins>
    </w:p>
    <w:p w14:paraId="42A7A7B4" w14:textId="77777777" w:rsidR="002410FC" w:rsidRPr="00D7457A" w:rsidRDefault="002410FC">
      <w:pPr>
        <w:pStyle w:val="Listeafsnit"/>
        <w:numPr>
          <w:ilvl w:val="0"/>
          <w:numId w:val="76"/>
        </w:numPr>
        <w:rPr>
          <w:ins w:id="4542" w:author="Ole Vilstrup" w:date="2020-12-03T11:33:00Z"/>
          <w:rPrChange w:id="4543" w:author="Ole Vilstrup" w:date="2021-12-20T09:33:00Z">
            <w:rPr>
              <w:ins w:id="4544" w:author="Ole Vilstrup" w:date="2020-12-03T11:33:00Z"/>
              <w:rFonts w:ascii="Calibri" w:eastAsia="Calibri" w:hAnsi="Calibri" w:cs="Calibri"/>
              <w:color w:val="000000"/>
              <w:szCs w:val="22"/>
              <w:lang w:eastAsia="de-DE"/>
            </w:rPr>
          </w:rPrChange>
        </w:rPr>
        <w:pPrChange w:id="4545" w:author="Ole Vilstrup" w:date="2021-12-20T09:33:00Z">
          <w:pPr>
            <w:pStyle w:val="Listeafsnit"/>
            <w:numPr>
              <w:numId w:val="27"/>
            </w:numPr>
            <w:ind w:left="360" w:hanging="360"/>
          </w:pPr>
        </w:pPrChange>
      </w:pPr>
      <w:ins w:id="4546" w:author="Ole Vilstrup" w:date="2020-12-03T11:33:00Z">
        <w:r w:rsidRPr="00D7457A">
          <w:rPr>
            <w:rPrChange w:id="4547" w:author="Ole Vilstrup" w:date="2021-12-20T09:33:00Z">
              <w:rPr>
                <w:rFonts w:ascii="Calibri" w:eastAsia="Calibri" w:hAnsi="Calibri" w:cs="Calibri"/>
                <w:color w:val="000000"/>
                <w:szCs w:val="22"/>
                <w:lang w:eastAsia="de-DE"/>
              </w:rPr>
            </w:rPrChange>
          </w:rPr>
          <w:t>Sender</w:t>
        </w:r>
      </w:ins>
    </w:p>
    <w:p w14:paraId="34D97697" w14:textId="77777777" w:rsidR="002410FC" w:rsidRPr="00D7457A" w:rsidRDefault="002410FC">
      <w:pPr>
        <w:pStyle w:val="Listeafsnit"/>
        <w:numPr>
          <w:ilvl w:val="0"/>
          <w:numId w:val="76"/>
        </w:numPr>
        <w:rPr>
          <w:ins w:id="4548" w:author="Ole Vilstrup" w:date="2020-12-03T11:33:00Z"/>
          <w:rPrChange w:id="4549" w:author="Ole Vilstrup" w:date="2021-12-20T09:33:00Z">
            <w:rPr>
              <w:ins w:id="4550" w:author="Ole Vilstrup" w:date="2020-12-03T11:33:00Z"/>
              <w:rFonts w:ascii="Calibri" w:eastAsia="Calibri" w:hAnsi="Calibri" w:cs="Calibri"/>
              <w:color w:val="000000"/>
              <w:szCs w:val="22"/>
              <w:lang w:eastAsia="de-DE"/>
            </w:rPr>
          </w:rPrChange>
        </w:rPr>
        <w:pPrChange w:id="4551" w:author="Ole Vilstrup" w:date="2021-12-20T09:33:00Z">
          <w:pPr>
            <w:pStyle w:val="Listeafsnit"/>
            <w:numPr>
              <w:numId w:val="27"/>
            </w:numPr>
            <w:ind w:left="360" w:hanging="360"/>
          </w:pPr>
        </w:pPrChange>
      </w:pPr>
      <w:ins w:id="4552" w:author="Ole Vilstrup" w:date="2020-12-03T11:33:00Z">
        <w:r w:rsidRPr="00D7457A">
          <w:rPr>
            <w:rPrChange w:id="4553" w:author="Ole Vilstrup" w:date="2021-12-20T09:33:00Z">
              <w:rPr>
                <w:rFonts w:ascii="Calibri" w:eastAsia="Calibri" w:hAnsi="Calibri" w:cs="Calibri"/>
                <w:color w:val="000000"/>
                <w:szCs w:val="22"/>
                <w:lang w:eastAsia="de-DE"/>
              </w:rPr>
            </w:rPrChange>
          </w:rPr>
          <w:t>Receiver</w:t>
        </w:r>
      </w:ins>
    </w:p>
    <w:p w14:paraId="15A73C4D" w14:textId="77777777" w:rsidR="002410FC" w:rsidRPr="00D7457A" w:rsidRDefault="002410FC">
      <w:pPr>
        <w:pStyle w:val="Listeafsnit"/>
        <w:numPr>
          <w:ilvl w:val="0"/>
          <w:numId w:val="76"/>
        </w:numPr>
        <w:rPr>
          <w:ins w:id="4554" w:author="Ole Vilstrup" w:date="2020-12-03T11:33:00Z"/>
          <w:rPrChange w:id="4555" w:author="Ole Vilstrup" w:date="2021-12-20T09:33:00Z">
            <w:rPr>
              <w:ins w:id="4556" w:author="Ole Vilstrup" w:date="2020-12-03T11:33:00Z"/>
              <w:rFonts w:ascii="Calibri" w:eastAsia="Calibri" w:hAnsi="Calibri" w:cs="Calibri"/>
              <w:color w:val="000000"/>
              <w:szCs w:val="22"/>
              <w:lang w:eastAsia="de-DE"/>
            </w:rPr>
          </w:rPrChange>
        </w:rPr>
        <w:pPrChange w:id="4557" w:author="Ole Vilstrup" w:date="2021-12-20T09:33:00Z">
          <w:pPr>
            <w:pStyle w:val="Listeafsnit"/>
            <w:numPr>
              <w:numId w:val="27"/>
            </w:numPr>
            <w:ind w:left="360" w:hanging="360"/>
          </w:pPr>
        </w:pPrChange>
      </w:pPr>
      <w:ins w:id="4558" w:author="Ole Vilstrup" w:date="2020-12-03T11:33:00Z">
        <w:r w:rsidRPr="00D7457A">
          <w:rPr>
            <w:rPrChange w:id="4559" w:author="Ole Vilstrup" w:date="2021-12-20T09:33:00Z">
              <w:rPr>
                <w:rFonts w:ascii="Calibri" w:eastAsia="Calibri" w:hAnsi="Calibri" w:cs="Calibri"/>
                <w:color w:val="000000"/>
                <w:szCs w:val="22"/>
                <w:lang w:eastAsia="de-DE"/>
              </w:rPr>
            </w:rPrChange>
          </w:rPr>
          <w:t>DocumentInformation</w:t>
        </w:r>
      </w:ins>
    </w:p>
    <w:p w14:paraId="4BC1075A" w14:textId="77777777" w:rsidR="002410FC" w:rsidRPr="00D7457A" w:rsidRDefault="002410FC">
      <w:pPr>
        <w:pStyle w:val="Listeafsnit"/>
        <w:numPr>
          <w:ilvl w:val="0"/>
          <w:numId w:val="76"/>
        </w:numPr>
        <w:rPr>
          <w:ins w:id="4560" w:author="Ole Vilstrup" w:date="2020-12-03T11:33:00Z"/>
          <w:rPrChange w:id="4561" w:author="Ole Vilstrup" w:date="2021-12-20T09:33:00Z">
            <w:rPr>
              <w:ins w:id="4562" w:author="Ole Vilstrup" w:date="2020-12-03T11:33:00Z"/>
              <w:rFonts w:ascii="Calibri" w:eastAsia="Calibri" w:hAnsi="Calibri" w:cs="Calibri"/>
              <w:color w:val="000000"/>
              <w:szCs w:val="22"/>
              <w:lang w:eastAsia="de-DE"/>
            </w:rPr>
          </w:rPrChange>
        </w:rPr>
        <w:pPrChange w:id="4563" w:author="Ole Vilstrup" w:date="2021-12-20T09:33:00Z">
          <w:pPr>
            <w:pStyle w:val="Listeafsnit"/>
            <w:numPr>
              <w:numId w:val="27"/>
            </w:numPr>
            <w:ind w:left="360" w:hanging="360"/>
          </w:pPr>
        </w:pPrChange>
      </w:pPr>
      <w:ins w:id="4564" w:author="Ole Vilstrup" w:date="2020-12-03T11:33:00Z">
        <w:r w:rsidRPr="00D7457A">
          <w:rPr>
            <w:rPrChange w:id="4565" w:author="Ole Vilstrup" w:date="2021-12-20T09:33:00Z">
              <w:rPr>
                <w:rFonts w:ascii="Calibri" w:eastAsia="Calibri" w:hAnsi="Calibri" w:cs="Calibri"/>
                <w:color w:val="000000"/>
                <w:szCs w:val="22"/>
                <w:lang w:eastAsia="de-DE"/>
              </w:rPr>
            </w:rPrChange>
          </w:rPr>
          <w:t>Manifest</w:t>
        </w:r>
      </w:ins>
    </w:p>
    <w:p w14:paraId="4743D612" w14:textId="43C48F8B" w:rsidR="002410FC" w:rsidRPr="00D7457A" w:rsidRDefault="002410FC">
      <w:pPr>
        <w:pStyle w:val="Listeafsnit"/>
        <w:numPr>
          <w:ilvl w:val="0"/>
          <w:numId w:val="76"/>
        </w:numPr>
        <w:rPr>
          <w:ins w:id="4566" w:author="Ole Vilstrup" w:date="2020-12-07T10:06:00Z"/>
          <w:rPrChange w:id="4567" w:author="Ole Vilstrup" w:date="2021-12-20T09:33:00Z">
            <w:rPr>
              <w:ins w:id="4568" w:author="Ole Vilstrup" w:date="2020-12-07T10:06:00Z"/>
              <w:rFonts w:ascii="Calibri" w:eastAsia="Calibri" w:hAnsi="Calibri" w:cs="Calibri"/>
              <w:color w:val="000000"/>
              <w:szCs w:val="22"/>
              <w:lang w:eastAsia="de-DE"/>
            </w:rPr>
          </w:rPrChange>
        </w:rPr>
        <w:pPrChange w:id="4569" w:author="Ole Vilstrup" w:date="2021-12-20T09:33:00Z">
          <w:pPr>
            <w:pStyle w:val="Listeafsnit"/>
            <w:numPr>
              <w:numId w:val="27"/>
            </w:numPr>
            <w:ind w:left="360" w:hanging="360"/>
          </w:pPr>
        </w:pPrChange>
      </w:pPr>
      <w:ins w:id="4570" w:author="Ole Vilstrup" w:date="2020-12-03T11:33:00Z">
        <w:r w:rsidRPr="00D7457A">
          <w:rPr>
            <w:rPrChange w:id="4571" w:author="Ole Vilstrup" w:date="2021-12-20T09:33:00Z">
              <w:rPr>
                <w:rFonts w:ascii="Calibri" w:eastAsia="Calibri" w:hAnsi="Calibri" w:cs="Calibri"/>
                <w:color w:val="000000"/>
                <w:szCs w:val="22"/>
                <w:lang w:eastAsia="de-DE"/>
              </w:rPr>
            </w:rPrChange>
          </w:rPr>
          <w:t>BusinessScope</w:t>
        </w:r>
      </w:ins>
    </w:p>
    <w:p w14:paraId="66C39FC2" w14:textId="271BC920" w:rsidR="0060354B" w:rsidRPr="006203F2" w:rsidRDefault="0060354B" w:rsidP="0060354B">
      <w:pPr>
        <w:rPr>
          <w:ins w:id="4572" w:author="Ole Vilstrup" w:date="2020-12-07T10:06:00Z"/>
          <w:rFonts w:ascii="Calibri" w:eastAsia="Calibri" w:hAnsi="Calibri" w:cs="Calibri"/>
          <w:color w:val="000000"/>
          <w:szCs w:val="22"/>
          <w:lang w:eastAsia="de-DE"/>
        </w:rPr>
      </w:pPr>
    </w:p>
    <w:p w14:paraId="6FFFA8AA" w14:textId="273D1BD5" w:rsidR="0060354B" w:rsidRPr="006203F2" w:rsidRDefault="00031918">
      <w:pPr>
        <w:rPr>
          <w:ins w:id="4573" w:author="Ole Vilstrup" w:date="2020-12-03T11:33:00Z"/>
          <w:rFonts w:ascii="Calibri" w:eastAsia="Calibri" w:hAnsi="Calibri" w:cs="Calibri"/>
          <w:color w:val="000000"/>
          <w:szCs w:val="22"/>
          <w:lang w:eastAsia="de-DE"/>
          <w:rPrChange w:id="4574" w:author="Ole Vilstrup" w:date="2020-12-11T14:26:00Z">
            <w:rPr>
              <w:ins w:id="4575" w:author="Ole Vilstrup" w:date="2020-12-03T11:33:00Z"/>
              <w:rFonts w:eastAsia="Calibri"/>
              <w:lang w:eastAsia="de-DE"/>
            </w:rPr>
          </w:rPrChange>
        </w:rPr>
        <w:pPrChange w:id="4576" w:author="Ole Vilstrup" w:date="2020-12-07T10:06:00Z">
          <w:pPr>
            <w:pStyle w:val="Listeafsnit"/>
            <w:numPr>
              <w:numId w:val="27"/>
            </w:numPr>
            <w:ind w:left="360" w:hanging="360"/>
          </w:pPr>
        </w:pPrChange>
      </w:pPr>
      <w:ins w:id="4577" w:author="Ole Vilstrup" w:date="2020-12-07T10:06:00Z"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Hvor de fleste elementer har almindelig</w:t>
        </w:r>
      </w:ins>
      <w:ins w:id="4578" w:author="Ole Vilstrup" w:date="2020-12-07T10:07:00Z"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t</w:t>
        </w:r>
      </w:ins>
      <w:ins w:id="4579" w:author="Ole Vilstrup" w:date="2020-12-07T10:06:00Z"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 xml:space="preserve"> fokus </w:t>
        </w:r>
      </w:ins>
      <w:ins w:id="4580" w:author="Ole Vilstrup" w:date="2020-12-07T10:07:00Z">
        <w:r w:rsidR="00DB7A86"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på meddelelsesudveksling generelt og samspillet med SMP</w:t>
        </w:r>
        <w:r w:rsidR="005046AF"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, giver</w:t>
        </w:r>
        <w:r w:rsidR="00DB7A86"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 xml:space="preserve"> </w:t>
        </w:r>
      </w:ins>
      <w:ins w:id="4581" w:author="Ole Vilstrup" w:date="2020-12-07T10:06:00Z"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særl</w:t>
        </w:r>
      </w:ins>
      <w:ins w:id="4582" w:author="Ole Vilstrup" w:date="2020-12-07T10:07:00Z">
        <w:r w:rsidR="00DB7A86"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 xml:space="preserve">igt </w:t>
        </w:r>
        <w:r w:rsidR="005046AF"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BusinessScope</w:t>
        </w:r>
        <w:r w:rsidR="00DB7A86"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 xml:space="preserve"> </w:t>
        </w:r>
      </w:ins>
      <w:ins w:id="4583" w:author="Ole Vilstrup" w:date="2020-12-07T10:08:00Z">
        <w:r w:rsidR="005046AF"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mulighed for at sætte sundheds</w:t>
        </w:r>
        <w:r w:rsidR="006D20E6"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orienterede aftryk i specifikationen.</w:t>
        </w:r>
      </w:ins>
    </w:p>
    <w:p w14:paraId="10784A3B" w14:textId="77777777" w:rsidR="002410FC" w:rsidRPr="006203F2" w:rsidRDefault="002410FC" w:rsidP="002410FC">
      <w:pPr>
        <w:pStyle w:val="Listeafsnit"/>
        <w:ind w:left="1636"/>
        <w:rPr>
          <w:ins w:id="4584" w:author="Ole Vilstrup" w:date="2020-12-03T11:33:00Z"/>
          <w:rFonts w:ascii="Calibri" w:eastAsia="Calibri" w:hAnsi="Calibri" w:cs="Calibri"/>
          <w:color w:val="000000"/>
          <w:szCs w:val="22"/>
          <w:lang w:eastAsia="de-DE"/>
        </w:rPr>
      </w:pPr>
    </w:p>
    <w:p w14:paraId="71C47D2B" w14:textId="12EDC202" w:rsidR="002410FC" w:rsidRDefault="002410FC" w:rsidP="002410FC">
      <w:pPr>
        <w:rPr>
          <w:ins w:id="4585" w:author="Ole Vilstrup" w:date="2021-06-14T16:00:00Z"/>
          <w:rFonts w:ascii="Calibri" w:eastAsia="Calibri" w:hAnsi="Calibri" w:cs="Calibri"/>
          <w:color w:val="000000"/>
          <w:szCs w:val="22"/>
          <w:lang w:eastAsia="de-DE"/>
        </w:rPr>
      </w:pPr>
      <w:ins w:id="4586" w:author="Ole Vilstrup" w:date="2020-12-03T11:33:00Z"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Manifest er dog bevidst ikke i brug i nærværende version</w:t>
        </w:r>
      </w:ins>
    </w:p>
    <w:p w14:paraId="722D507E" w14:textId="4F75ED54" w:rsidR="0048183A" w:rsidRPr="0011226E" w:rsidRDefault="0048183A">
      <w:pPr>
        <w:pStyle w:val="Overskrift3"/>
        <w:rPr>
          <w:ins w:id="4587" w:author="Ole Vilstrup" w:date="2021-06-14T16:00:00Z"/>
          <w:lang w:val="da-DK"/>
          <w:rPrChange w:id="4588" w:author="Ole Vilstrup Møller" w:date="2023-06-19T13:55:00Z">
            <w:rPr>
              <w:ins w:id="4589" w:author="Ole Vilstrup" w:date="2021-06-14T16:00:00Z"/>
            </w:rPr>
          </w:rPrChange>
        </w:rPr>
        <w:pPrChange w:id="4590" w:author="Ole Vilstrup" w:date="2021-06-14T16:00:00Z">
          <w:pPr/>
        </w:pPrChange>
      </w:pPr>
      <w:bookmarkStart w:id="4591" w:name="_Toc95688855"/>
      <w:ins w:id="4592" w:author="Ole Vilstrup" w:date="2021-06-14T16:00:00Z">
        <w:r w:rsidRPr="0011226E">
          <w:rPr>
            <w:lang w:val="da-DK"/>
            <w:rPrChange w:id="4593" w:author="Ole Vilstrup Møller" w:date="2023-06-19T13:55:00Z">
              <w:rPr/>
            </w:rPrChange>
          </w:rPr>
          <w:t>SBDH for en MedCom meddelelse og en MedCom kvittering</w:t>
        </w:r>
        <w:bookmarkEnd w:id="4591"/>
      </w:ins>
    </w:p>
    <w:p w14:paraId="6B34FBCC" w14:textId="77777777" w:rsidR="007C39A6" w:rsidRDefault="0048183A" w:rsidP="007C39A6">
      <w:pPr>
        <w:rPr>
          <w:ins w:id="4594" w:author="Ole Vilstrup" w:date="2021-06-14T16:00:00Z"/>
        </w:rPr>
      </w:pPr>
      <w:ins w:id="4595" w:author="Ole Vilstrup" w:date="2021-06-14T16:00:00Z">
        <w:r>
          <w:t>I en SBDH for en MedCom meddelelse og en MedCom kvittering er der følgende metadata:</w:t>
        </w:r>
      </w:ins>
    </w:p>
    <w:p w14:paraId="76A9EE9E" w14:textId="10EF2271" w:rsidR="0048183A" w:rsidRDefault="0048183A">
      <w:pPr>
        <w:pStyle w:val="Listeafsnit"/>
        <w:numPr>
          <w:ilvl w:val="0"/>
          <w:numId w:val="76"/>
        </w:numPr>
        <w:rPr>
          <w:ins w:id="4596" w:author="Ole Vilstrup" w:date="2021-06-14T16:00:00Z"/>
        </w:rPr>
        <w:pPrChange w:id="4597" w:author="Ole Vilstrup" w:date="2021-06-14T16:00:00Z">
          <w:pPr>
            <w:pStyle w:val="Listeafsnit"/>
            <w:numPr>
              <w:numId w:val="76"/>
            </w:numPr>
            <w:spacing w:after="160" w:line="259" w:lineRule="auto"/>
            <w:ind w:left="1636" w:hanging="360"/>
          </w:pPr>
        </w:pPrChange>
      </w:pPr>
      <w:ins w:id="4598" w:author="Ole Vilstrup" w:date="2021-06-14T16:00:00Z">
        <w:r>
          <w:t>Generelle SBDH metadata</w:t>
        </w:r>
      </w:ins>
    </w:p>
    <w:p w14:paraId="70341224" w14:textId="77777777" w:rsidR="0048183A" w:rsidRPr="005E6E31" w:rsidRDefault="0048183A" w:rsidP="0048183A">
      <w:pPr>
        <w:pStyle w:val="Listeafsnit"/>
        <w:numPr>
          <w:ilvl w:val="0"/>
          <w:numId w:val="76"/>
        </w:numPr>
        <w:spacing w:after="160" w:line="259" w:lineRule="auto"/>
        <w:rPr>
          <w:ins w:id="4599" w:author="Ole Vilstrup" w:date="2021-06-14T16:00:00Z"/>
          <w:rFonts w:eastAsia="Calibri"/>
        </w:rPr>
      </w:pPr>
      <w:bookmarkStart w:id="4600" w:name="_Toc74145913"/>
      <w:ins w:id="4601" w:author="Ole Vilstrup" w:date="2021-06-14T16:00:00Z">
        <w:r>
          <w:t xml:space="preserve">Metadata for </w:t>
        </w:r>
        <w:r w:rsidRPr="005E6E31">
          <w:rPr>
            <w:rFonts w:eastAsia="Calibri"/>
            <w:szCs w:val="22"/>
          </w:rPr>
          <w:t>eDelivery generel meddelelseskommunikation</w:t>
        </w:r>
        <w:bookmarkEnd w:id="4600"/>
      </w:ins>
    </w:p>
    <w:p w14:paraId="18A8DAE7" w14:textId="77777777" w:rsidR="0048183A" w:rsidRDefault="0048183A" w:rsidP="0048183A">
      <w:pPr>
        <w:pStyle w:val="Listeafsnit"/>
        <w:numPr>
          <w:ilvl w:val="0"/>
          <w:numId w:val="76"/>
        </w:numPr>
        <w:spacing w:after="160" w:line="259" w:lineRule="auto"/>
        <w:rPr>
          <w:ins w:id="4602" w:author="Ole Vilstrup" w:date="2021-06-14T16:00:00Z"/>
        </w:rPr>
      </w:pPr>
      <w:ins w:id="4603" w:author="Ole Vilstrup" w:date="2021-06-14T16:00:00Z">
        <w:r>
          <w:t xml:space="preserve">Metadata for </w:t>
        </w:r>
        <w:r w:rsidRPr="00DE648A">
          <w:rPr>
            <w:rFonts w:eastAsia="Calibri"/>
          </w:rPr>
          <w:t>sundhedsmeddelelseskommunikation</w:t>
        </w:r>
      </w:ins>
    </w:p>
    <w:p w14:paraId="20E29215" w14:textId="77777777" w:rsidR="0048183A" w:rsidRDefault="0048183A" w:rsidP="0048183A">
      <w:pPr>
        <w:pStyle w:val="Listeafsnit"/>
        <w:numPr>
          <w:ilvl w:val="0"/>
          <w:numId w:val="76"/>
        </w:numPr>
        <w:spacing w:after="160" w:line="259" w:lineRule="auto"/>
        <w:rPr>
          <w:ins w:id="4604" w:author="Ole Vilstrup" w:date="2021-06-14T16:00:00Z"/>
        </w:rPr>
      </w:pPr>
      <w:ins w:id="4605" w:author="Ole Vilstrup" w:date="2021-06-14T16:00:00Z">
        <w:r>
          <w:t xml:space="preserve">Metadata for </w:t>
        </w:r>
        <w:r w:rsidRPr="00673FAD">
          <w:rPr>
            <w:rFonts w:eastAsia="Calibri"/>
          </w:rPr>
          <w:t>Dokumentdeling</w:t>
        </w:r>
      </w:ins>
    </w:p>
    <w:p w14:paraId="2F0AF204" w14:textId="77777777" w:rsidR="0048183A" w:rsidRPr="0011226E" w:rsidRDefault="0048183A" w:rsidP="0048183A">
      <w:pPr>
        <w:pStyle w:val="Listeafsnit"/>
        <w:numPr>
          <w:ilvl w:val="0"/>
          <w:numId w:val="76"/>
        </w:numPr>
        <w:spacing w:after="160" w:line="259" w:lineRule="auto"/>
        <w:rPr>
          <w:ins w:id="4606" w:author="Ole Vilstrup" w:date="2021-06-14T16:00:00Z"/>
          <w:rFonts w:eastAsiaTheme="minorHAnsi"/>
          <w:lang w:val="en-US"/>
          <w:rPrChange w:id="4607" w:author="Ole Vilstrup Møller" w:date="2023-06-19T13:55:00Z">
            <w:rPr>
              <w:ins w:id="4608" w:author="Ole Vilstrup" w:date="2021-06-14T16:00:00Z"/>
              <w:rFonts w:eastAsiaTheme="minorHAnsi"/>
            </w:rPr>
          </w:rPrChange>
        </w:rPr>
      </w:pPr>
      <w:ins w:id="4609" w:author="Ole Vilstrup" w:date="2021-06-14T16:00:00Z">
        <w:r w:rsidRPr="0011226E">
          <w:rPr>
            <w:lang w:val="en-US"/>
            <w:rPrChange w:id="4610" w:author="Ole Vilstrup Møller" w:date="2023-06-19T13:55:00Z">
              <w:rPr/>
            </w:rPrChange>
          </w:rPr>
          <w:t xml:space="preserve">Metadata for </w:t>
        </w:r>
        <w:bookmarkStart w:id="4611" w:name="_Toc74145947"/>
        <w:r w:rsidRPr="0011226E">
          <w:rPr>
            <w:rFonts w:eastAsia="Calibri"/>
            <w:lang w:val="en-US"/>
            <w:rPrChange w:id="4612" w:author="Ole Vilstrup Møller" w:date="2023-06-19T13:55:00Z">
              <w:rPr>
                <w:rFonts w:eastAsia="Calibri"/>
              </w:rPr>
            </w:rPrChange>
          </w:rPr>
          <w:t>Reliable messaging - BusinessService Request</w:t>
        </w:r>
        <w:bookmarkEnd w:id="4611"/>
      </w:ins>
    </w:p>
    <w:p w14:paraId="05F529B5" w14:textId="6C1DEDFF" w:rsidR="007C39A6" w:rsidRDefault="007C39A6">
      <w:pPr>
        <w:pStyle w:val="Overskrift3"/>
        <w:rPr>
          <w:ins w:id="4613" w:author="Ole Vilstrup" w:date="2021-06-14T16:01:00Z"/>
        </w:rPr>
        <w:pPrChange w:id="4614" w:author="Ole Vilstrup" w:date="2021-06-14T16:01:00Z">
          <w:pPr>
            <w:pStyle w:val="Listeafsnit"/>
            <w:numPr>
              <w:numId w:val="76"/>
            </w:numPr>
            <w:ind w:left="1636" w:hanging="360"/>
          </w:pPr>
        </w:pPrChange>
      </w:pPr>
      <w:bookmarkStart w:id="4615" w:name="_Toc95688856"/>
      <w:ins w:id="4616" w:author="Ole Vilstrup" w:date="2021-06-14T16:01:00Z">
        <w:r>
          <w:lastRenderedPageBreak/>
          <w:t>SBDH for en SBDH kvittering</w:t>
        </w:r>
        <w:bookmarkEnd w:id="4615"/>
        <w:r>
          <w:t xml:space="preserve"> </w:t>
        </w:r>
      </w:ins>
    </w:p>
    <w:p w14:paraId="51F35ABE" w14:textId="77777777" w:rsidR="0048183A" w:rsidRDefault="0048183A" w:rsidP="0048183A">
      <w:pPr>
        <w:rPr>
          <w:ins w:id="4617" w:author="Ole Vilstrup" w:date="2021-06-14T16:00:00Z"/>
        </w:rPr>
      </w:pPr>
      <w:ins w:id="4618" w:author="Ole Vilstrup" w:date="2021-06-14T16:00:00Z">
        <w:r>
          <w:t>I en SBDH for en SBDH kvittering er der følgende metadata:</w:t>
        </w:r>
      </w:ins>
    </w:p>
    <w:p w14:paraId="7FED1C50" w14:textId="77777777" w:rsidR="0048183A" w:rsidRDefault="0048183A" w:rsidP="0048183A">
      <w:pPr>
        <w:pStyle w:val="Listeafsnit"/>
        <w:numPr>
          <w:ilvl w:val="0"/>
          <w:numId w:val="76"/>
        </w:numPr>
        <w:spacing w:after="160" w:line="259" w:lineRule="auto"/>
        <w:rPr>
          <w:ins w:id="4619" w:author="Ole Vilstrup" w:date="2021-06-14T16:00:00Z"/>
        </w:rPr>
      </w:pPr>
      <w:ins w:id="4620" w:author="Ole Vilstrup" w:date="2021-06-14T16:00:00Z">
        <w:r>
          <w:t>Generelle SBDH metadata</w:t>
        </w:r>
      </w:ins>
    </w:p>
    <w:p w14:paraId="46641B7A" w14:textId="77777777" w:rsidR="0048183A" w:rsidRPr="005E6E31" w:rsidRDefault="0048183A" w:rsidP="0048183A">
      <w:pPr>
        <w:pStyle w:val="Listeafsnit"/>
        <w:numPr>
          <w:ilvl w:val="0"/>
          <w:numId w:val="76"/>
        </w:numPr>
        <w:spacing w:after="160" w:line="259" w:lineRule="auto"/>
        <w:rPr>
          <w:ins w:id="4621" w:author="Ole Vilstrup" w:date="2021-06-14T16:00:00Z"/>
          <w:rFonts w:eastAsia="Calibri"/>
        </w:rPr>
      </w:pPr>
      <w:ins w:id="4622" w:author="Ole Vilstrup" w:date="2021-06-14T16:00:00Z">
        <w:r>
          <w:t xml:space="preserve">Metadata for </w:t>
        </w:r>
        <w:r w:rsidRPr="005E6E31">
          <w:rPr>
            <w:rFonts w:eastAsia="Calibri"/>
            <w:szCs w:val="22"/>
          </w:rPr>
          <w:t>eDelivery generel meddelelseskommunikation</w:t>
        </w:r>
      </w:ins>
    </w:p>
    <w:p w14:paraId="097EFF40" w14:textId="72CACD39" w:rsidR="0048183A" w:rsidRPr="00216E69" w:rsidRDefault="0048183A" w:rsidP="0048183A">
      <w:pPr>
        <w:pStyle w:val="Listeafsnit"/>
        <w:numPr>
          <w:ilvl w:val="0"/>
          <w:numId w:val="76"/>
        </w:numPr>
        <w:spacing w:after="160" w:line="259" w:lineRule="auto"/>
        <w:rPr>
          <w:ins w:id="4623" w:author="Ole Vilstrup" w:date="2021-06-14T16:02:00Z"/>
          <w:rPrChange w:id="4624" w:author="Ole Vilstrup" w:date="2021-06-14T16:02:00Z">
            <w:rPr>
              <w:ins w:id="4625" w:author="Ole Vilstrup" w:date="2021-06-14T16:02:00Z"/>
              <w:rFonts w:eastAsia="Calibri"/>
            </w:rPr>
          </w:rPrChange>
        </w:rPr>
      </w:pPr>
      <w:ins w:id="4626" w:author="Ole Vilstrup" w:date="2021-06-14T16:00:00Z">
        <w:r>
          <w:t xml:space="preserve">Metadata for </w:t>
        </w:r>
        <w:r w:rsidRPr="00DE648A">
          <w:rPr>
            <w:rFonts w:eastAsia="Calibri"/>
          </w:rPr>
          <w:t>sundhedsmeddelelseskommunikation</w:t>
        </w:r>
      </w:ins>
    </w:p>
    <w:p w14:paraId="69300029" w14:textId="10C21ADB" w:rsidR="00216E69" w:rsidRDefault="00216E69">
      <w:pPr>
        <w:pStyle w:val="Listeafsnit"/>
        <w:numPr>
          <w:ilvl w:val="1"/>
          <w:numId w:val="76"/>
        </w:numPr>
        <w:spacing w:after="160" w:line="259" w:lineRule="auto"/>
        <w:rPr>
          <w:ins w:id="4627" w:author="Ole Vilstrup" w:date="2021-06-14T16:00:00Z"/>
        </w:rPr>
        <w:pPrChange w:id="4628" w:author="Ole Vilstrup" w:date="2021-06-14T16:02:00Z">
          <w:pPr>
            <w:pStyle w:val="Listeafsnit"/>
            <w:numPr>
              <w:numId w:val="76"/>
            </w:numPr>
            <w:spacing w:after="160" w:line="259" w:lineRule="auto"/>
            <w:ind w:left="1636" w:hanging="360"/>
          </w:pPr>
        </w:pPrChange>
      </w:pPr>
      <w:ins w:id="4629" w:author="Ole Vilstrup" w:date="2021-06-14T16:02:00Z">
        <w:r>
          <w:rPr>
            <w:rFonts w:eastAsia="Calibri"/>
          </w:rPr>
          <w:t xml:space="preserve">Kun </w:t>
        </w:r>
        <w:r w:rsidR="003E5B95">
          <w:rPr>
            <w:rFonts w:eastAsia="Calibri"/>
          </w:rPr>
          <w:t>SENDERID</w:t>
        </w:r>
      </w:ins>
      <w:ins w:id="4630" w:author="Ole Vilstrup" w:date="2021-06-14T16:11:00Z">
        <w:r w:rsidR="006F3A0C">
          <w:rPr>
            <w:rFonts w:eastAsia="Calibri"/>
          </w:rPr>
          <w:t>,</w:t>
        </w:r>
      </w:ins>
      <w:ins w:id="4631" w:author="Ole Vilstrup" w:date="2021-06-14T16:02:00Z">
        <w:r w:rsidR="003E5B95">
          <w:rPr>
            <w:rFonts w:eastAsia="Calibri"/>
          </w:rPr>
          <w:t xml:space="preserve"> </w:t>
        </w:r>
      </w:ins>
      <w:ins w:id="4632" w:author="Ole Vilstrup" w:date="2021-06-14T16:03:00Z">
        <w:r w:rsidR="003E5B95">
          <w:rPr>
            <w:rFonts w:eastAsia="Calibri"/>
          </w:rPr>
          <w:t xml:space="preserve">RECEIVERID </w:t>
        </w:r>
      </w:ins>
      <w:ins w:id="4633" w:author="Ole Vilstrup" w:date="2021-06-14T16:11:00Z">
        <w:r w:rsidR="006F3A0C">
          <w:rPr>
            <w:rFonts w:eastAsia="Calibri"/>
          </w:rPr>
          <w:t>og STATISTICALCODE</w:t>
        </w:r>
      </w:ins>
    </w:p>
    <w:p w14:paraId="6812EB40" w14:textId="77777777" w:rsidR="0048183A" w:rsidRPr="0011226E" w:rsidRDefault="0048183A" w:rsidP="0048183A">
      <w:pPr>
        <w:pStyle w:val="Listeafsnit"/>
        <w:numPr>
          <w:ilvl w:val="0"/>
          <w:numId w:val="76"/>
        </w:numPr>
        <w:spacing w:after="160" w:line="259" w:lineRule="auto"/>
        <w:rPr>
          <w:ins w:id="4634" w:author="Ole Vilstrup" w:date="2021-06-14T16:00:00Z"/>
          <w:rFonts w:eastAsiaTheme="minorHAnsi"/>
          <w:lang w:val="en-US"/>
          <w:rPrChange w:id="4635" w:author="Ole Vilstrup Møller" w:date="2023-06-19T13:55:00Z">
            <w:rPr>
              <w:ins w:id="4636" w:author="Ole Vilstrup" w:date="2021-06-14T16:00:00Z"/>
              <w:rFonts w:eastAsiaTheme="minorHAnsi"/>
            </w:rPr>
          </w:rPrChange>
        </w:rPr>
      </w:pPr>
      <w:ins w:id="4637" w:author="Ole Vilstrup" w:date="2021-06-14T16:00:00Z">
        <w:r w:rsidRPr="0011226E">
          <w:rPr>
            <w:lang w:val="en-US"/>
            <w:rPrChange w:id="4638" w:author="Ole Vilstrup Møller" w:date="2023-06-19T13:55:00Z">
              <w:rPr/>
            </w:rPrChange>
          </w:rPr>
          <w:t xml:space="preserve">Metadata for </w:t>
        </w:r>
        <w:r w:rsidRPr="0011226E">
          <w:rPr>
            <w:rFonts w:eastAsia="Calibri"/>
            <w:lang w:val="en-US"/>
            <w:rPrChange w:id="4639" w:author="Ole Vilstrup Møller" w:date="2023-06-19T13:55:00Z">
              <w:rPr>
                <w:rFonts w:eastAsia="Calibri"/>
              </w:rPr>
            </w:rPrChange>
          </w:rPr>
          <w:t>Reliable messaging - BusinessService Response</w:t>
        </w:r>
      </w:ins>
    </w:p>
    <w:p w14:paraId="5F1C6D36" w14:textId="4064D609" w:rsidR="00E578BC" w:rsidRPr="006203F2" w:rsidRDefault="002B0243">
      <w:pPr>
        <w:pStyle w:val="Overskrift2"/>
        <w:rPr>
          <w:ins w:id="4640" w:author="Ole Vilstrup" w:date="2020-12-07T10:13:00Z"/>
          <w:rFonts w:eastAsia="Calibri"/>
          <w:lang w:val="da-DK"/>
          <w:rPrChange w:id="4641" w:author="Ole Vilstrup" w:date="2020-12-11T14:26:00Z">
            <w:rPr>
              <w:ins w:id="4642" w:author="Ole Vilstrup" w:date="2020-12-07T10:13:00Z"/>
              <w:rFonts w:eastAsia="Calibri"/>
            </w:rPr>
          </w:rPrChange>
        </w:rPr>
      </w:pPr>
      <w:bookmarkStart w:id="4643" w:name="_Toc95688857"/>
      <w:bookmarkStart w:id="4644" w:name="_Toc57887724"/>
      <w:bookmarkStart w:id="4645" w:name="_Toc57888155"/>
      <w:ins w:id="4646" w:author="Ole Vilstrup" w:date="2020-12-07T10:10:00Z">
        <w:r w:rsidRPr="006203F2">
          <w:rPr>
            <w:rFonts w:eastAsia="Calibri"/>
            <w:lang w:val="da-DK"/>
            <w:rPrChange w:id="4647" w:author="Ole Vilstrup" w:date="2020-12-11T14:26:00Z">
              <w:rPr>
                <w:rFonts w:eastAsia="Calibri"/>
              </w:rPr>
            </w:rPrChange>
          </w:rPr>
          <w:t>StandardBusinessDocument</w:t>
        </w:r>
      </w:ins>
      <w:bookmarkEnd w:id="4643"/>
    </w:p>
    <w:p w14:paraId="4FE3F9DA" w14:textId="77777777" w:rsidR="001D33EF" w:rsidRDefault="00306292" w:rsidP="001D33EF">
      <w:pPr>
        <w:rPr>
          <w:ins w:id="4648" w:author="Ole Vilstrup" w:date="2021-12-20T09:32:00Z"/>
          <w:rFonts w:eastAsia="Calibri"/>
          <w:lang w:eastAsia="de-DE"/>
        </w:rPr>
      </w:pPr>
      <w:ins w:id="4649" w:author="Ole Vilstrup" w:date="2020-12-07T10:14:00Z">
        <w:r w:rsidRPr="006203F2">
          <w:rPr>
            <w:rFonts w:eastAsia="Calibri"/>
            <w:lang w:eastAsia="de-DE"/>
          </w:rPr>
          <w:t xml:space="preserve">StandardBusinessDocument er som nævnt </w:t>
        </w:r>
        <w:r w:rsidR="00CC1B2B" w:rsidRPr="006203F2">
          <w:rPr>
            <w:rFonts w:eastAsia="Calibri"/>
            <w:lang w:eastAsia="de-DE"/>
          </w:rPr>
          <w:t xml:space="preserve">SBDHs </w:t>
        </w:r>
        <w:r w:rsidRPr="006203F2">
          <w:rPr>
            <w:rFonts w:eastAsia="Calibri"/>
            <w:lang w:eastAsia="de-DE"/>
          </w:rPr>
          <w:t xml:space="preserve">omgivende container, og er </w:t>
        </w:r>
      </w:ins>
      <w:ins w:id="4650" w:author="Ole Vilstrup" w:date="2020-12-07T10:15:00Z">
        <w:r w:rsidR="00FD2954" w:rsidRPr="006203F2">
          <w:rPr>
            <w:rFonts w:eastAsia="Calibri"/>
            <w:lang w:eastAsia="de-DE"/>
          </w:rPr>
          <w:t xml:space="preserve">kun </w:t>
        </w:r>
      </w:ins>
      <w:ins w:id="4651" w:author="Ole Vilstrup" w:date="2020-12-07T10:14:00Z">
        <w:r w:rsidRPr="006203F2">
          <w:rPr>
            <w:rFonts w:eastAsia="Calibri"/>
            <w:lang w:eastAsia="de-DE"/>
          </w:rPr>
          <w:t xml:space="preserve">en tynd wrapper rundt om SBDH, og indeholder </w:t>
        </w:r>
      </w:ins>
      <w:ins w:id="4652" w:author="Ole Vilstrup" w:date="2020-12-07T10:15:00Z">
        <w:r w:rsidR="00FD2954" w:rsidRPr="006203F2">
          <w:rPr>
            <w:rFonts w:eastAsia="Calibri"/>
            <w:lang w:eastAsia="de-DE"/>
          </w:rPr>
          <w:t xml:space="preserve">kun </w:t>
        </w:r>
      </w:ins>
      <w:ins w:id="4653" w:author="Ole Vilstrup" w:date="2020-12-07T10:14:00Z">
        <w:r w:rsidRPr="006203F2">
          <w:rPr>
            <w:rFonts w:eastAsia="Calibri"/>
            <w:lang w:eastAsia="de-DE"/>
          </w:rPr>
          <w:t>to elementer:</w:t>
        </w:r>
      </w:ins>
    </w:p>
    <w:p w14:paraId="662E2145" w14:textId="042D5DE6" w:rsidR="00306292" w:rsidRPr="006203F2" w:rsidRDefault="00306292">
      <w:pPr>
        <w:numPr>
          <w:ilvl w:val="2"/>
          <w:numId w:val="27"/>
        </w:numPr>
        <w:rPr>
          <w:ins w:id="4654" w:author="Ole Vilstrup" w:date="2020-12-07T10:14:00Z"/>
          <w:rFonts w:eastAsia="Calibri"/>
          <w:lang w:eastAsia="de-DE"/>
        </w:rPr>
        <w:pPrChange w:id="4655" w:author="Ole Vilstrup" w:date="2021-12-20T09:32:00Z">
          <w:pPr>
            <w:pStyle w:val="Listeafsnit"/>
            <w:numPr>
              <w:numId w:val="27"/>
            </w:numPr>
            <w:ind w:left="360" w:hanging="360"/>
          </w:pPr>
        </w:pPrChange>
      </w:pPr>
      <w:ins w:id="4656" w:author="Ole Vilstrup" w:date="2020-12-07T10:14:00Z">
        <w:r w:rsidRPr="006203F2">
          <w:rPr>
            <w:rFonts w:eastAsia="Calibri"/>
            <w:lang w:eastAsia="de-DE"/>
          </w:rPr>
          <w:t>StandardBusinessDocumentHeader</w:t>
        </w:r>
      </w:ins>
    </w:p>
    <w:p w14:paraId="12BF407E" w14:textId="6CAC554D" w:rsidR="00306292" w:rsidRPr="006203F2" w:rsidRDefault="00306292">
      <w:pPr>
        <w:pStyle w:val="Listeafsnit"/>
        <w:numPr>
          <w:ilvl w:val="2"/>
          <w:numId w:val="27"/>
        </w:numPr>
        <w:rPr>
          <w:ins w:id="4657" w:author="Ole Vilstrup" w:date="2020-12-07T10:14:00Z"/>
          <w:rFonts w:eastAsia="Calibri"/>
          <w:lang w:eastAsia="de-DE"/>
        </w:rPr>
        <w:pPrChange w:id="4658" w:author="Ole Vilstrup" w:date="2021-12-20T09:32:00Z">
          <w:pPr>
            <w:pStyle w:val="Listeafsnit"/>
            <w:numPr>
              <w:numId w:val="27"/>
            </w:numPr>
            <w:ind w:left="360" w:hanging="360"/>
          </w:pPr>
        </w:pPrChange>
      </w:pPr>
      <w:ins w:id="4659" w:author="Ole Vilstrup" w:date="2020-12-07T10:14:00Z">
        <w:r w:rsidRPr="006203F2">
          <w:rPr>
            <w:rFonts w:eastAsia="Calibri"/>
            <w:lang w:eastAsia="de-DE"/>
          </w:rPr>
          <w:t>BinaryContent</w:t>
        </w:r>
      </w:ins>
      <w:ins w:id="4660" w:author="Ole Vilstrup" w:date="2020-12-17T00:12:00Z">
        <w:r w:rsidR="00251A8D">
          <w:rPr>
            <w:rFonts w:eastAsia="Calibri"/>
            <w:lang w:eastAsia="de-DE"/>
          </w:rPr>
          <w:t xml:space="preserve"> (base64-kodet)</w:t>
        </w:r>
      </w:ins>
    </w:p>
    <w:p w14:paraId="7773FDD8" w14:textId="77777777" w:rsidR="00306292" w:rsidRPr="00C15F59" w:rsidRDefault="00306292">
      <w:pPr>
        <w:rPr>
          <w:ins w:id="4661" w:author="Ole Vilstrup" w:date="2020-12-07T10:10:00Z"/>
          <w:rFonts w:eastAsia="Calibri"/>
        </w:rPr>
        <w:pPrChange w:id="4662" w:author="Ole Vilstrup" w:date="2020-12-07T10:13:00Z">
          <w:pPr>
            <w:pStyle w:val="Overskrift2"/>
          </w:pPr>
        </w:pPrChange>
      </w:pPr>
    </w:p>
    <w:p w14:paraId="5DDB8E08" w14:textId="5EC45D0C" w:rsidR="000233F6" w:rsidRDefault="00CF522A">
      <w:pPr>
        <w:pStyle w:val="Overskrift2"/>
        <w:rPr>
          <w:ins w:id="4663" w:author="Ole Vilstrup" w:date="2020-12-16T13:09:00Z"/>
          <w:rFonts w:eastAsia="Calibri"/>
          <w:lang w:val="da-DK"/>
        </w:rPr>
      </w:pPr>
      <w:bookmarkStart w:id="4664" w:name="_Toc95688858"/>
      <w:ins w:id="4665" w:author="Ole Vilstrup" w:date="2021-01-13T11:22:00Z">
        <w:r>
          <w:rPr>
            <w:rFonts w:eastAsia="Calibri"/>
            <w:lang w:val="da-DK"/>
          </w:rPr>
          <w:t xml:space="preserve">SBDH - </w:t>
        </w:r>
        <w:r w:rsidRPr="00020660">
          <w:rPr>
            <w:rFonts w:eastAsia="Calibri"/>
            <w:lang w:val="da-DK"/>
          </w:rPr>
          <w:t>Generelle elementer</w:t>
        </w:r>
      </w:ins>
      <w:bookmarkEnd w:id="4664"/>
    </w:p>
    <w:p w14:paraId="560D6976" w14:textId="1AF386B8" w:rsidR="00EA6112" w:rsidRDefault="00EA6112" w:rsidP="00EA6112">
      <w:pPr>
        <w:rPr>
          <w:ins w:id="4666" w:author="Ole Vilstrup" w:date="2020-12-16T13:09:00Z"/>
          <w:rFonts w:eastAsia="Calibri"/>
          <w:lang w:eastAsia="da-DK"/>
        </w:rPr>
      </w:pPr>
      <w:ins w:id="4667" w:author="Ole Vilstrup" w:date="2020-12-16T13:09:00Z">
        <w:r>
          <w:rPr>
            <w:rFonts w:eastAsia="Calibri"/>
            <w:lang w:eastAsia="da-DK"/>
          </w:rPr>
          <w:t xml:space="preserve">SBDH består af elementerne </w:t>
        </w:r>
        <w:r w:rsidR="00D67AA2">
          <w:rPr>
            <w:rFonts w:eastAsia="Calibri"/>
            <w:lang w:eastAsia="da-DK"/>
          </w:rPr>
          <w:t>i nedenstående figu</w:t>
        </w:r>
      </w:ins>
      <w:ins w:id="4668" w:author="Ole Vilstrup" w:date="2020-12-16T13:35:00Z">
        <w:r w:rsidR="005C7A3A">
          <w:rPr>
            <w:rFonts w:eastAsia="Calibri"/>
            <w:lang w:eastAsia="da-DK"/>
          </w:rPr>
          <w:t>r</w:t>
        </w:r>
      </w:ins>
      <w:ins w:id="4669" w:author="Ole Vilstrup" w:date="2020-12-16T13:09:00Z">
        <w:r w:rsidR="00D67AA2">
          <w:rPr>
            <w:rFonts w:eastAsia="Calibri"/>
            <w:lang w:eastAsia="da-DK"/>
          </w:rPr>
          <w:t>, som gennemgåes 1 for 1 i det følgende.</w:t>
        </w:r>
      </w:ins>
    </w:p>
    <w:p w14:paraId="28F953E1" w14:textId="77777777" w:rsidR="00D67AA2" w:rsidRPr="00C15F59" w:rsidRDefault="00D67AA2">
      <w:pPr>
        <w:rPr>
          <w:ins w:id="4670" w:author="Ole Vilstrup" w:date="2020-12-16T13:08:00Z"/>
          <w:rFonts w:eastAsia="Calibri"/>
        </w:rPr>
        <w:pPrChange w:id="4671" w:author="Ole Vilstrup" w:date="2020-12-16T13:09:00Z">
          <w:pPr>
            <w:pStyle w:val="Overskrift2"/>
          </w:pPr>
        </w:pPrChange>
      </w:pPr>
    </w:p>
    <w:p w14:paraId="4A235C63" w14:textId="362B2B38" w:rsidR="00284945" w:rsidRPr="00C15F59" w:rsidRDefault="00284945">
      <w:pPr>
        <w:rPr>
          <w:ins w:id="4672" w:author="Ole Vilstrup" w:date="2020-12-03T11:37:00Z"/>
          <w:rFonts w:eastAsia="Calibri"/>
        </w:rPr>
        <w:pPrChange w:id="4673" w:author="Ole Vilstrup" w:date="2020-12-16T13:08:00Z">
          <w:pPr>
            <w:pStyle w:val="Overskrift3"/>
          </w:pPr>
        </w:pPrChange>
      </w:pPr>
      <w:ins w:id="4674" w:author="Ole Vilstrup" w:date="2020-12-16T13:08:00Z">
        <w:r w:rsidRPr="00284945">
          <w:rPr>
            <w:rFonts w:eastAsia="Calibri"/>
            <w:noProof/>
            <w:lang w:eastAsia="da-DK"/>
          </w:rPr>
          <w:drawing>
            <wp:inline distT="0" distB="0" distL="0" distR="0" wp14:anchorId="3125E461" wp14:editId="74BCC985">
              <wp:extent cx="4853940" cy="2934335"/>
              <wp:effectExtent l="0" t="0" r="0" b="18415"/>
              <wp:docPr id="8" name="Diagram 8">
                <a:extLst xmlns:a="http://schemas.openxmlformats.org/drawingml/2006/main">
                  <a:ext uri="{FF2B5EF4-FFF2-40B4-BE49-F238E27FC236}">
                    <a16:creationId xmlns:a16="http://schemas.microsoft.com/office/drawing/2014/main" id="{B49DF27C-C8BB-4F41-956F-0E59975DBB36}"/>
                  </a:ext>
                </a:extLst>
              </wp:docPr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22" r:lo="rId23" r:qs="rId24" r:cs="rId25"/>
                </a:graphicData>
              </a:graphic>
            </wp:inline>
          </w:drawing>
        </w:r>
      </w:ins>
    </w:p>
    <w:p w14:paraId="75FCD729" w14:textId="22280F6F" w:rsidR="002410FC" w:rsidRPr="00B76FBB" w:rsidRDefault="002410FC">
      <w:pPr>
        <w:pStyle w:val="Overskrift3"/>
        <w:rPr>
          <w:ins w:id="4675" w:author="Ole Vilstrup" w:date="2020-12-03T11:33:00Z"/>
          <w:rFonts w:eastAsia="Calibri"/>
          <w:bCs/>
        </w:rPr>
        <w:pPrChange w:id="4676" w:author="Ole Vilstrup" w:date="2021-01-13T11:22:00Z">
          <w:pPr>
            <w:pStyle w:val="Overskrift2"/>
          </w:pPr>
        </w:pPrChange>
      </w:pPr>
      <w:bookmarkStart w:id="4677" w:name="_Toc95688859"/>
      <w:ins w:id="4678" w:author="Ole Vilstrup" w:date="2020-12-03T11:33:00Z">
        <w:r w:rsidRPr="00C15F59">
          <w:rPr>
            <w:rFonts w:eastAsia="Calibri"/>
          </w:rPr>
          <w:t>HeaderVersion</w:t>
        </w:r>
        <w:bookmarkEnd w:id="4644"/>
        <w:bookmarkEnd w:id="4645"/>
        <w:bookmarkEnd w:id="4677"/>
      </w:ins>
    </w:p>
    <w:p w14:paraId="7FD74005" w14:textId="77777777" w:rsidR="002410FC" w:rsidRPr="006203F2" w:rsidRDefault="002410FC" w:rsidP="002410FC">
      <w:pPr>
        <w:rPr>
          <w:ins w:id="4679" w:author="Ole Vilstrup" w:date="2020-12-03T11:33:00Z"/>
          <w:rFonts w:ascii="Calibri" w:eastAsia="Calibri" w:hAnsi="Calibri" w:cs="Calibri"/>
          <w:color w:val="000000"/>
          <w:szCs w:val="22"/>
          <w:lang w:eastAsia="de-DE"/>
        </w:rPr>
      </w:pPr>
      <w:ins w:id="4680" w:author="Ole Vilstrup" w:date="2020-12-03T11:33:00Z"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 xml:space="preserve">Altid </w:t>
        </w:r>
      </w:ins>
    </w:p>
    <w:p w14:paraId="7FBFF108" w14:textId="77777777" w:rsidR="002410FC" w:rsidRPr="006203F2" w:rsidRDefault="002410FC" w:rsidP="002410FC">
      <w:pPr>
        <w:ind w:left="1560" w:firstLine="144"/>
        <w:rPr>
          <w:ins w:id="4681" w:author="Ole Vilstrup" w:date="2020-12-03T11:33:00Z"/>
          <w:rFonts w:ascii="Calibri" w:eastAsia="Calibri" w:hAnsi="Calibri" w:cs="Calibri"/>
          <w:color w:val="000000"/>
          <w:szCs w:val="22"/>
          <w:lang w:eastAsia="de-DE"/>
        </w:rPr>
      </w:pPr>
      <w:ins w:id="4682" w:author="Ole Vilstrup" w:date="2020-12-03T11:33:00Z"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&lt;HeaderVersion&gt;1.0&lt;/HeaderVersion&gt;</w:t>
        </w:r>
      </w:ins>
    </w:p>
    <w:p w14:paraId="018EAB6F" w14:textId="77777777" w:rsidR="002410FC" w:rsidRPr="00B76FBB" w:rsidRDefault="002410FC">
      <w:pPr>
        <w:pStyle w:val="Overskrift3"/>
        <w:rPr>
          <w:ins w:id="4683" w:author="Ole Vilstrup" w:date="2020-12-03T11:33:00Z"/>
          <w:rFonts w:eastAsia="Calibri"/>
          <w:bCs/>
        </w:rPr>
        <w:pPrChange w:id="4684" w:author="Ole Vilstrup" w:date="2021-01-13T11:22:00Z">
          <w:pPr>
            <w:pStyle w:val="Overskrift2"/>
          </w:pPr>
        </w:pPrChange>
      </w:pPr>
      <w:bookmarkStart w:id="4685" w:name="_Toc57887725"/>
      <w:bookmarkStart w:id="4686" w:name="_Toc57888156"/>
      <w:bookmarkStart w:id="4687" w:name="_Toc95688860"/>
      <w:ins w:id="4688" w:author="Ole Vilstrup" w:date="2020-12-03T11:33:00Z">
        <w:r w:rsidRPr="00C15F59">
          <w:rPr>
            <w:rFonts w:eastAsia="Calibri"/>
          </w:rPr>
          <w:t>Sender</w:t>
        </w:r>
        <w:bookmarkEnd w:id="4685"/>
        <w:bookmarkEnd w:id="4686"/>
        <w:bookmarkEnd w:id="4687"/>
      </w:ins>
    </w:p>
    <w:p w14:paraId="5953679D" w14:textId="77777777" w:rsidR="002410FC" w:rsidRPr="009D28DC" w:rsidRDefault="002410FC">
      <w:pPr>
        <w:pStyle w:val="Overskrift4"/>
        <w:rPr>
          <w:ins w:id="4689" w:author="Ole Vilstrup" w:date="2020-12-03T11:33:00Z"/>
          <w:rFonts w:eastAsia="Calibri"/>
        </w:rPr>
        <w:pPrChange w:id="4690" w:author="Ole Vilstrup" w:date="2021-01-13T11:22:00Z">
          <w:pPr>
            <w:pStyle w:val="Overskrift3"/>
          </w:pPr>
        </w:pPrChange>
      </w:pPr>
      <w:bookmarkStart w:id="4691" w:name="_Toc57887726"/>
      <w:bookmarkStart w:id="4692" w:name="_Toc57888157"/>
      <w:bookmarkStart w:id="4693" w:name="_Toc95688861"/>
      <w:ins w:id="4694" w:author="Ole Vilstrup" w:date="2020-12-03T11:33:00Z">
        <w:r w:rsidRPr="00D92158">
          <w:rPr>
            <w:rFonts w:eastAsia="Calibri"/>
          </w:rPr>
          <w:t>Identifier</w:t>
        </w:r>
        <w:bookmarkEnd w:id="4691"/>
        <w:bookmarkEnd w:id="4692"/>
        <w:bookmarkEnd w:id="4693"/>
      </w:ins>
    </w:p>
    <w:p w14:paraId="6FBAC4E8" w14:textId="77777777" w:rsidR="002410FC" w:rsidRPr="006203F2" w:rsidRDefault="002410FC" w:rsidP="002410FC">
      <w:pPr>
        <w:rPr>
          <w:ins w:id="4695" w:author="Ole Vilstrup" w:date="2020-12-03T11:33:00Z"/>
          <w:rFonts w:eastAsia="Calibri"/>
          <w:lang w:eastAsia="da-DK"/>
        </w:rPr>
      </w:pPr>
      <w:ins w:id="4696" w:author="Ole Vilstrup" w:date="2020-12-03T11:33:00Z">
        <w:r w:rsidRPr="006203F2">
          <w:rPr>
            <w:rFonts w:eastAsia="Calibri"/>
            <w:lang w:eastAsia="da-DK"/>
          </w:rPr>
          <w:t>Altid på følgende form:</w:t>
        </w:r>
      </w:ins>
    </w:p>
    <w:p w14:paraId="66465447" w14:textId="4CC78B8E" w:rsidR="002410FC" w:rsidRPr="006203F2" w:rsidRDefault="002410FC" w:rsidP="002410FC">
      <w:pPr>
        <w:rPr>
          <w:ins w:id="4697" w:author="Ole Vilstrup" w:date="2020-12-03T11:33:00Z"/>
          <w:rFonts w:eastAsia="Calibri"/>
          <w:lang w:eastAsia="da-DK"/>
        </w:rPr>
      </w:pPr>
      <w:ins w:id="4698" w:author="Ole Vilstrup" w:date="2020-12-03T11:33:00Z">
        <w:r w:rsidRPr="006203F2">
          <w:rPr>
            <w:rFonts w:eastAsia="Calibri"/>
            <w:lang w:eastAsia="da-DK"/>
          </w:rPr>
          <w:t>&lt;Sender&gt;</w:t>
        </w:r>
      </w:ins>
    </w:p>
    <w:p w14:paraId="33F1904A" w14:textId="77777777" w:rsidR="00924563" w:rsidRPr="001B73F7" w:rsidRDefault="00924563">
      <w:pPr>
        <w:keepNext/>
        <w:ind w:left="1420"/>
        <w:rPr>
          <w:ins w:id="4699" w:author="Ole Vilstrup" w:date="2020-12-06T22:21:00Z"/>
          <w:rFonts w:eastAsia="Calibri"/>
          <w:lang w:val="en-US" w:eastAsia="da-DK"/>
          <w:rPrChange w:id="4700" w:author="Ole Vilstrup Møller" w:date="2023-06-19T13:55:00Z">
            <w:rPr>
              <w:ins w:id="4701" w:author="Ole Vilstrup" w:date="2020-12-06T22:21:00Z"/>
              <w:rFonts w:eastAsia="Calibri"/>
              <w:lang w:eastAsia="da-DK"/>
            </w:rPr>
          </w:rPrChange>
        </w:rPr>
        <w:pPrChange w:id="4702" w:author="Ole Vilstrup" w:date="2020-12-06T22:37:00Z">
          <w:pPr>
            <w:keepNext/>
            <w:ind w:left="1426"/>
          </w:pPr>
        </w:pPrChange>
      </w:pPr>
      <w:ins w:id="4703" w:author="Ole Vilstrup" w:date="2020-12-06T22:21:00Z">
        <w:r w:rsidRPr="001B73F7">
          <w:rPr>
            <w:rFonts w:eastAsia="Calibri"/>
            <w:lang w:val="en-US" w:eastAsia="da-DK"/>
            <w:rPrChange w:id="4704" w:author="Ole Vilstrup Møller" w:date="2023-06-19T13:55:00Z">
              <w:rPr>
                <w:rFonts w:eastAsia="Calibri"/>
                <w:lang w:eastAsia="da-DK"/>
              </w:rPr>
            </w:rPrChange>
          </w:rPr>
          <w:t xml:space="preserve">&lt;Identifier Authority="iso6523-actorid-upis"&gt;    </w:t>
        </w:r>
      </w:ins>
    </w:p>
    <w:p w14:paraId="553931A9" w14:textId="6BD2CB44" w:rsidR="00924563" w:rsidRPr="006203F2" w:rsidRDefault="00924563">
      <w:pPr>
        <w:keepNext/>
        <w:ind w:left="1704"/>
        <w:rPr>
          <w:ins w:id="4705" w:author="Ole Vilstrup" w:date="2020-12-06T22:21:00Z"/>
          <w:rFonts w:eastAsia="Calibri"/>
          <w:lang w:eastAsia="da-DK"/>
        </w:rPr>
        <w:pPrChange w:id="4706" w:author="Ole Vilstrup" w:date="2020-12-06T22:37:00Z">
          <w:pPr>
            <w:keepNext/>
            <w:ind w:left="1426" w:firstLine="278"/>
          </w:pPr>
        </w:pPrChange>
      </w:pPr>
      <w:ins w:id="4707" w:author="Ole Vilstrup" w:date="2020-12-06T22:21:00Z">
        <w:r w:rsidRPr="006203F2">
          <w:rPr>
            <w:rFonts w:eastAsia="Calibri"/>
            <w:lang w:eastAsia="da-DK"/>
          </w:rPr>
          <w:t>0088:[eMessage/[LetterType]/Sender/EANIdentifier]</w:t>
        </w:r>
      </w:ins>
    </w:p>
    <w:p w14:paraId="0E3304E0" w14:textId="77777777" w:rsidR="00924563" w:rsidRPr="006203F2" w:rsidRDefault="00924563">
      <w:pPr>
        <w:keepNext/>
        <w:ind w:left="1420"/>
        <w:rPr>
          <w:ins w:id="4708" w:author="Ole Vilstrup" w:date="2020-12-06T22:21:00Z"/>
          <w:rFonts w:eastAsia="Calibri"/>
          <w:lang w:eastAsia="da-DK"/>
        </w:rPr>
        <w:pPrChange w:id="4709" w:author="Ole Vilstrup" w:date="2020-12-06T22:37:00Z">
          <w:pPr>
            <w:keepNext/>
            <w:ind w:left="1426"/>
          </w:pPr>
        </w:pPrChange>
      </w:pPr>
      <w:ins w:id="4710" w:author="Ole Vilstrup" w:date="2020-12-06T22:21:00Z">
        <w:r w:rsidRPr="006203F2">
          <w:rPr>
            <w:rFonts w:eastAsia="Calibri"/>
            <w:lang w:eastAsia="da-DK"/>
          </w:rPr>
          <w:t>&lt;/Identifier&gt;</w:t>
        </w:r>
      </w:ins>
    </w:p>
    <w:p w14:paraId="589945EE" w14:textId="3FE90622" w:rsidR="002410FC" w:rsidRPr="006203F2" w:rsidRDefault="002410FC" w:rsidP="002410FC">
      <w:pPr>
        <w:rPr>
          <w:ins w:id="4711" w:author="Ole Vilstrup" w:date="2020-12-03T11:33:00Z"/>
          <w:rFonts w:eastAsia="Calibri"/>
          <w:lang w:eastAsia="da-DK"/>
        </w:rPr>
      </w:pPr>
      <w:ins w:id="4712" w:author="Ole Vilstrup" w:date="2020-12-03T11:33:00Z">
        <w:r w:rsidRPr="006203F2">
          <w:rPr>
            <w:rFonts w:eastAsia="Calibri"/>
            <w:lang w:eastAsia="da-DK"/>
          </w:rPr>
          <w:t>&lt;/Sender&gt;</w:t>
        </w:r>
      </w:ins>
    </w:p>
    <w:p w14:paraId="0B1CA6D6" w14:textId="77777777" w:rsidR="002410FC" w:rsidRPr="006203F2" w:rsidRDefault="002410FC" w:rsidP="002410FC">
      <w:pPr>
        <w:rPr>
          <w:ins w:id="4713" w:author="Ole Vilstrup" w:date="2020-12-03T11:33:00Z"/>
          <w:rFonts w:eastAsia="Calibri"/>
          <w:lang w:eastAsia="da-DK"/>
        </w:rPr>
      </w:pPr>
    </w:p>
    <w:p w14:paraId="1FBA4811" w14:textId="595D2695" w:rsidR="00924563" w:rsidRPr="006203F2" w:rsidRDefault="00924563" w:rsidP="00924563">
      <w:pPr>
        <w:rPr>
          <w:ins w:id="4714" w:author="Ole Vilstrup" w:date="2020-12-06T22:22:00Z"/>
          <w:rFonts w:eastAsia="Calibri"/>
          <w:lang w:eastAsia="da-DK"/>
        </w:rPr>
      </w:pPr>
      <w:bookmarkStart w:id="4715" w:name="_Toc57887727"/>
      <w:bookmarkStart w:id="4716" w:name="_Toc57888158"/>
      <w:ins w:id="4717" w:author="Ole Vilstrup" w:date="2020-12-06T22:21:00Z">
        <w:r w:rsidRPr="006203F2">
          <w:rPr>
            <w:rFonts w:eastAsia="Calibri"/>
            <w:lang w:eastAsia="da-DK"/>
          </w:rPr>
          <w:t>Hvor værdien efter 0088: afspejler GLN-typenummeret.</w:t>
        </w:r>
      </w:ins>
    </w:p>
    <w:p w14:paraId="09E883A8" w14:textId="7BEA0CC5" w:rsidR="00CE456E" w:rsidRPr="00D92158" w:rsidRDefault="000A2475">
      <w:pPr>
        <w:pStyle w:val="Overskrift4"/>
        <w:rPr>
          <w:ins w:id="4718" w:author="Ole Vilstrup" w:date="2020-12-06T22:22:00Z"/>
          <w:rFonts w:eastAsia="Calibri"/>
          <w:lang w:eastAsia="da-DK"/>
        </w:rPr>
        <w:pPrChange w:id="4719" w:author="Ole Vilstrup" w:date="2021-01-13T11:22:00Z">
          <w:pPr/>
        </w:pPrChange>
      </w:pPr>
      <w:bookmarkStart w:id="4720" w:name="_Toc95688862"/>
      <w:ins w:id="4721" w:author="Ole Vilstrup" w:date="2020-12-08T10:55:00Z">
        <w:r w:rsidRPr="00C15F59">
          <w:rPr>
            <w:rFonts w:eastAsia="Calibri"/>
          </w:rPr>
          <w:t>Sender e</w:t>
        </w:r>
      </w:ins>
      <w:ins w:id="4722" w:author="Ole Vilstrup" w:date="2020-12-06T22:22:00Z">
        <w:r w:rsidR="00CE456E" w:rsidRPr="00B76FBB">
          <w:rPr>
            <w:rFonts w:eastAsia="Calibri"/>
            <w:lang w:eastAsia="da-DK"/>
          </w:rPr>
          <w:t>ksempel:</w:t>
        </w:r>
        <w:bookmarkEnd w:id="4720"/>
      </w:ins>
    </w:p>
    <w:p w14:paraId="0188EA22" w14:textId="1E78B0FF" w:rsidR="00CE456E" w:rsidRPr="006203F2" w:rsidRDefault="00CE456E" w:rsidP="00CE456E">
      <w:pPr>
        <w:rPr>
          <w:ins w:id="4723" w:author="Ole Vilstrup" w:date="2020-12-06T22:22:00Z"/>
          <w:rFonts w:eastAsia="Calibri"/>
          <w:lang w:eastAsia="da-DK"/>
        </w:rPr>
      </w:pPr>
      <w:ins w:id="4724" w:author="Ole Vilstrup" w:date="2020-12-06T22:22:00Z">
        <w:r w:rsidRPr="006203F2">
          <w:rPr>
            <w:rFonts w:eastAsia="Calibri"/>
            <w:lang w:eastAsia="da-DK"/>
          </w:rPr>
          <w:t>&lt;Sender&gt;</w:t>
        </w:r>
      </w:ins>
    </w:p>
    <w:p w14:paraId="7C8ABCF7" w14:textId="671A415D" w:rsidR="00CE456E" w:rsidRPr="001B73F7" w:rsidRDefault="00CE456E" w:rsidP="00CE456E">
      <w:pPr>
        <w:rPr>
          <w:ins w:id="4725" w:author="Ole Vilstrup" w:date="2020-12-06T22:22:00Z"/>
          <w:rFonts w:eastAsia="Calibri"/>
          <w:lang w:val="en-US" w:eastAsia="da-DK"/>
          <w:rPrChange w:id="4726" w:author="Ole Vilstrup Møller" w:date="2023-06-19T13:55:00Z">
            <w:rPr>
              <w:ins w:id="4727" w:author="Ole Vilstrup" w:date="2020-12-06T22:22:00Z"/>
              <w:rFonts w:eastAsia="Calibri"/>
              <w:lang w:eastAsia="da-DK"/>
            </w:rPr>
          </w:rPrChange>
        </w:rPr>
      </w:pPr>
      <w:ins w:id="4728" w:author="Ole Vilstrup" w:date="2020-12-06T22:22:00Z">
        <w:r w:rsidRPr="001B73F7">
          <w:rPr>
            <w:rFonts w:eastAsia="Calibri"/>
            <w:lang w:val="en-US" w:eastAsia="da-DK"/>
            <w:rPrChange w:id="4729" w:author="Ole Vilstrup Møller" w:date="2023-06-19T13:55:00Z">
              <w:rPr>
                <w:rFonts w:eastAsia="Calibri"/>
                <w:lang w:eastAsia="da-DK"/>
              </w:rPr>
            </w:rPrChange>
          </w:rPr>
          <w:tab/>
          <w:t>&lt;Identifier Authority="iso6523-actorid-upis"&gt;0088:5790000121526&lt;/Identifier&gt;</w:t>
        </w:r>
      </w:ins>
    </w:p>
    <w:p w14:paraId="71804CC9" w14:textId="42F3B26D" w:rsidR="00CE456E" w:rsidRPr="006203F2" w:rsidRDefault="00CE456E" w:rsidP="00CE456E">
      <w:pPr>
        <w:rPr>
          <w:ins w:id="4730" w:author="Ole Vilstrup" w:date="2020-12-08T09:52:00Z"/>
          <w:rFonts w:eastAsia="Calibri"/>
          <w:lang w:eastAsia="da-DK"/>
        </w:rPr>
      </w:pPr>
      <w:ins w:id="4731" w:author="Ole Vilstrup" w:date="2020-12-06T22:22:00Z">
        <w:r w:rsidRPr="006203F2">
          <w:rPr>
            <w:rFonts w:eastAsia="Calibri"/>
            <w:lang w:eastAsia="da-DK"/>
          </w:rPr>
          <w:t>&lt;/Sender&gt;</w:t>
        </w:r>
      </w:ins>
    </w:p>
    <w:p w14:paraId="5B4F69BF" w14:textId="77777777" w:rsidR="002410FC" w:rsidRPr="00B76FBB" w:rsidRDefault="002410FC">
      <w:pPr>
        <w:pStyle w:val="Overskrift3"/>
        <w:rPr>
          <w:ins w:id="4732" w:author="Ole Vilstrup" w:date="2020-12-03T11:33:00Z"/>
          <w:rFonts w:eastAsia="Calibri"/>
          <w:bCs/>
        </w:rPr>
        <w:pPrChange w:id="4733" w:author="Ole Vilstrup" w:date="2021-06-10T13:59:00Z">
          <w:pPr>
            <w:pStyle w:val="Overskrift2"/>
          </w:pPr>
        </w:pPrChange>
      </w:pPr>
      <w:bookmarkStart w:id="4734" w:name="_Toc95688863"/>
      <w:ins w:id="4735" w:author="Ole Vilstrup" w:date="2020-12-03T11:33:00Z">
        <w:r w:rsidRPr="00C15F59">
          <w:rPr>
            <w:rFonts w:eastAsia="Calibri"/>
          </w:rPr>
          <w:t>Receiver</w:t>
        </w:r>
        <w:bookmarkEnd w:id="4715"/>
        <w:bookmarkEnd w:id="4716"/>
        <w:bookmarkEnd w:id="4734"/>
      </w:ins>
    </w:p>
    <w:p w14:paraId="10989D8E" w14:textId="77777777" w:rsidR="002410FC" w:rsidRPr="009D28DC" w:rsidRDefault="002410FC">
      <w:pPr>
        <w:pStyle w:val="Overskrift4"/>
        <w:rPr>
          <w:ins w:id="4736" w:author="Ole Vilstrup" w:date="2020-12-03T11:33:00Z"/>
          <w:rFonts w:eastAsia="Calibri"/>
        </w:rPr>
        <w:pPrChange w:id="4737" w:author="Ole Vilstrup" w:date="2021-06-10T13:59:00Z">
          <w:pPr>
            <w:pStyle w:val="Overskrift3"/>
          </w:pPr>
        </w:pPrChange>
      </w:pPr>
      <w:bookmarkStart w:id="4738" w:name="_Toc57887728"/>
      <w:bookmarkStart w:id="4739" w:name="_Toc57888159"/>
      <w:bookmarkStart w:id="4740" w:name="_Toc95688864"/>
      <w:ins w:id="4741" w:author="Ole Vilstrup" w:date="2020-12-03T11:33:00Z">
        <w:r w:rsidRPr="00D92158">
          <w:rPr>
            <w:rFonts w:eastAsia="Calibri"/>
          </w:rPr>
          <w:t>Identifier</w:t>
        </w:r>
        <w:bookmarkEnd w:id="4738"/>
        <w:bookmarkEnd w:id="4739"/>
        <w:bookmarkEnd w:id="4740"/>
      </w:ins>
    </w:p>
    <w:p w14:paraId="49E109E8" w14:textId="77777777" w:rsidR="002410FC" w:rsidRPr="006203F2" w:rsidRDefault="002410FC">
      <w:pPr>
        <w:keepNext/>
        <w:rPr>
          <w:ins w:id="4742" w:author="Ole Vilstrup" w:date="2020-12-03T11:33:00Z"/>
          <w:rFonts w:eastAsia="Calibri"/>
          <w:lang w:eastAsia="da-DK"/>
        </w:rPr>
        <w:pPrChange w:id="4743" w:author="Ole Vilstrup" w:date="2021-06-10T13:59:00Z">
          <w:pPr/>
        </w:pPrChange>
      </w:pPr>
      <w:ins w:id="4744" w:author="Ole Vilstrup" w:date="2020-12-03T11:33:00Z">
        <w:r w:rsidRPr="006203F2">
          <w:rPr>
            <w:rFonts w:eastAsia="Calibri"/>
            <w:lang w:eastAsia="da-DK"/>
          </w:rPr>
          <w:t>Altid på følgende form:</w:t>
        </w:r>
      </w:ins>
    </w:p>
    <w:p w14:paraId="68E4D0E8" w14:textId="77777777" w:rsidR="002410FC" w:rsidRPr="006203F2" w:rsidRDefault="002410FC">
      <w:pPr>
        <w:keepNext/>
        <w:rPr>
          <w:ins w:id="4745" w:author="Ole Vilstrup" w:date="2020-12-03T11:33:00Z"/>
          <w:rFonts w:eastAsia="Calibri"/>
          <w:lang w:eastAsia="da-DK"/>
        </w:rPr>
        <w:pPrChange w:id="4746" w:author="Ole Vilstrup" w:date="2020-12-06T22:20:00Z">
          <w:pPr/>
        </w:pPrChange>
      </w:pPr>
      <w:ins w:id="4747" w:author="Ole Vilstrup" w:date="2020-12-03T11:33:00Z">
        <w:r w:rsidRPr="006203F2">
          <w:rPr>
            <w:rFonts w:eastAsia="Calibri"/>
            <w:lang w:eastAsia="da-DK"/>
          </w:rPr>
          <w:t>&lt;Receiver&gt;</w:t>
        </w:r>
      </w:ins>
    </w:p>
    <w:p w14:paraId="6336EAF2" w14:textId="77777777" w:rsidR="00835851" w:rsidRPr="001B73F7" w:rsidRDefault="00003182">
      <w:pPr>
        <w:keepNext/>
        <w:ind w:left="1426"/>
        <w:rPr>
          <w:ins w:id="4748" w:author="Ole Vilstrup" w:date="2020-12-06T22:20:00Z"/>
          <w:rFonts w:eastAsia="Calibri"/>
          <w:lang w:val="en-US" w:eastAsia="da-DK"/>
          <w:rPrChange w:id="4749" w:author="Ole Vilstrup Møller" w:date="2023-06-19T13:55:00Z">
            <w:rPr>
              <w:ins w:id="4750" w:author="Ole Vilstrup" w:date="2020-12-06T22:20:00Z"/>
              <w:rFonts w:eastAsia="Calibri"/>
              <w:lang w:eastAsia="da-DK"/>
            </w:rPr>
          </w:rPrChange>
        </w:rPr>
        <w:pPrChange w:id="4751" w:author="Ole Vilstrup" w:date="2020-12-06T22:20:00Z">
          <w:pPr>
            <w:ind w:left="1426"/>
          </w:pPr>
        </w:pPrChange>
      </w:pPr>
      <w:ins w:id="4752" w:author="Ole Vilstrup" w:date="2020-12-06T22:19:00Z">
        <w:r w:rsidRPr="001B73F7">
          <w:rPr>
            <w:rFonts w:eastAsia="Calibri"/>
            <w:lang w:val="en-US" w:eastAsia="da-DK"/>
            <w:rPrChange w:id="4753" w:author="Ole Vilstrup Møller" w:date="2023-06-19T13:55:00Z">
              <w:rPr>
                <w:rFonts w:eastAsia="Calibri"/>
                <w:lang w:eastAsia="da-DK"/>
              </w:rPr>
            </w:rPrChange>
          </w:rPr>
          <w:t>&lt;Identifier Authority="iso6523-actorid-upis"&gt;</w:t>
        </w:r>
        <w:r w:rsidR="00835851" w:rsidRPr="001B73F7">
          <w:rPr>
            <w:rFonts w:eastAsia="Calibri"/>
            <w:lang w:val="en-US" w:eastAsia="da-DK"/>
            <w:rPrChange w:id="4754" w:author="Ole Vilstrup Møller" w:date="2023-06-19T13:55:00Z">
              <w:rPr>
                <w:rFonts w:eastAsia="Calibri"/>
                <w:lang w:eastAsia="da-DK"/>
              </w:rPr>
            </w:rPrChange>
          </w:rPr>
          <w:t xml:space="preserve"> </w:t>
        </w:r>
      </w:ins>
      <w:ins w:id="4755" w:author="Ole Vilstrup" w:date="2020-12-06T22:20:00Z">
        <w:r w:rsidR="00835851" w:rsidRPr="001B73F7">
          <w:rPr>
            <w:rFonts w:eastAsia="Calibri"/>
            <w:lang w:val="en-US" w:eastAsia="da-DK"/>
            <w:rPrChange w:id="4756" w:author="Ole Vilstrup Møller" w:date="2023-06-19T13:55:00Z">
              <w:rPr>
                <w:rFonts w:eastAsia="Calibri"/>
                <w:lang w:eastAsia="da-DK"/>
              </w:rPr>
            </w:rPrChange>
          </w:rPr>
          <w:t xml:space="preserve">   </w:t>
        </w:r>
      </w:ins>
    </w:p>
    <w:p w14:paraId="50EF1597" w14:textId="77777777" w:rsidR="00835851" w:rsidRPr="001B73F7" w:rsidRDefault="00003182">
      <w:pPr>
        <w:keepNext/>
        <w:ind w:left="1426" w:firstLine="278"/>
        <w:rPr>
          <w:ins w:id="4757" w:author="Ole Vilstrup" w:date="2020-12-06T22:20:00Z"/>
          <w:rFonts w:eastAsia="Calibri"/>
          <w:lang w:val="en-US" w:eastAsia="da-DK"/>
          <w:rPrChange w:id="4758" w:author="Ole Vilstrup Møller" w:date="2023-06-19T13:55:00Z">
            <w:rPr>
              <w:ins w:id="4759" w:author="Ole Vilstrup" w:date="2020-12-06T22:20:00Z"/>
              <w:rFonts w:eastAsia="Calibri"/>
              <w:lang w:eastAsia="da-DK"/>
            </w:rPr>
          </w:rPrChange>
        </w:rPr>
        <w:pPrChange w:id="4760" w:author="Ole Vilstrup" w:date="2020-12-06T22:20:00Z">
          <w:pPr>
            <w:ind w:left="1426" w:firstLine="278"/>
          </w:pPr>
        </w:pPrChange>
      </w:pPr>
      <w:ins w:id="4761" w:author="Ole Vilstrup" w:date="2020-12-06T22:19:00Z">
        <w:r w:rsidRPr="001B73F7">
          <w:rPr>
            <w:rFonts w:eastAsia="Calibri"/>
            <w:lang w:val="en-US" w:eastAsia="da-DK"/>
            <w:rPrChange w:id="4762" w:author="Ole Vilstrup Møller" w:date="2023-06-19T13:55:00Z">
              <w:rPr>
                <w:rFonts w:eastAsia="Calibri"/>
                <w:lang w:eastAsia="da-DK"/>
              </w:rPr>
            </w:rPrChange>
          </w:rPr>
          <w:t>0088:[eMessage/[LetterType]/Receiver/EANIdentifier]</w:t>
        </w:r>
      </w:ins>
    </w:p>
    <w:p w14:paraId="7BC8A6D0" w14:textId="4CE038C7" w:rsidR="00003182" w:rsidRPr="001B73F7" w:rsidRDefault="00003182">
      <w:pPr>
        <w:keepNext/>
        <w:ind w:left="1426"/>
        <w:rPr>
          <w:ins w:id="4763" w:author="Ole Vilstrup" w:date="2020-12-06T22:19:00Z"/>
          <w:rFonts w:eastAsia="Calibri"/>
          <w:lang w:val="en-US" w:eastAsia="da-DK"/>
          <w:rPrChange w:id="4764" w:author="Ole Vilstrup Møller" w:date="2023-06-19T13:55:00Z">
            <w:rPr>
              <w:ins w:id="4765" w:author="Ole Vilstrup" w:date="2020-12-06T22:19:00Z"/>
              <w:rFonts w:eastAsia="Calibri"/>
              <w:lang w:eastAsia="da-DK"/>
            </w:rPr>
          </w:rPrChange>
        </w:rPr>
        <w:pPrChange w:id="4766" w:author="Ole Vilstrup" w:date="2020-12-06T22:20:00Z">
          <w:pPr/>
        </w:pPrChange>
      </w:pPr>
      <w:ins w:id="4767" w:author="Ole Vilstrup" w:date="2020-12-06T22:19:00Z">
        <w:r w:rsidRPr="001B73F7">
          <w:rPr>
            <w:rFonts w:eastAsia="Calibri"/>
            <w:lang w:val="en-US" w:eastAsia="da-DK"/>
            <w:rPrChange w:id="4768" w:author="Ole Vilstrup Møller" w:date="2023-06-19T13:55:00Z">
              <w:rPr>
                <w:rFonts w:eastAsia="Calibri"/>
                <w:lang w:eastAsia="da-DK"/>
              </w:rPr>
            </w:rPrChange>
          </w:rPr>
          <w:t>&lt;/Identifier&gt;</w:t>
        </w:r>
      </w:ins>
    </w:p>
    <w:p w14:paraId="63B0DA85" w14:textId="2B81B018" w:rsidR="002410FC" w:rsidRPr="006203F2" w:rsidRDefault="00003182">
      <w:pPr>
        <w:keepNext/>
        <w:rPr>
          <w:ins w:id="4769" w:author="Ole Vilstrup" w:date="2020-12-03T11:33:00Z"/>
          <w:rFonts w:eastAsia="Calibri"/>
          <w:lang w:eastAsia="da-DK"/>
        </w:rPr>
        <w:pPrChange w:id="4770" w:author="Ole Vilstrup" w:date="2020-12-06T22:20:00Z">
          <w:pPr/>
        </w:pPrChange>
      </w:pPr>
      <w:ins w:id="4771" w:author="Ole Vilstrup" w:date="2020-12-06T22:19:00Z">
        <w:r w:rsidRPr="006203F2">
          <w:rPr>
            <w:rFonts w:eastAsia="Calibri"/>
            <w:lang w:eastAsia="da-DK"/>
          </w:rPr>
          <w:t>&lt;/Receiver&gt;</w:t>
        </w:r>
      </w:ins>
    </w:p>
    <w:p w14:paraId="75004617" w14:textId="77777777" w:rsidR="00835851" w:rsidRPr="006203F2" w:rsidRDefault="00835851" w:rsidP="002410FC">
      <w:pPr>
        <w:rPr>
          <w:ins w:id="4772" w:author="Ole Vilstrup" w:date="2020-12-06T22:20:00Z"/>
          <w:rFonts w:eastAsia="Calibri"/>
          <w:lang w:eastAsia="da-DK"/>
        </w:rPr>
      </w:pPr>
    </w:p>
    <w:p w14:paraId="12BBF9DC" w14:textId="7F1C1FE3" w:rsidR="002410FC" w:rsidRPr="006203F2" w:rsidRDefault="002410FC" w:rsidP="002410FC">
      <w:pPr>
        <w:rPr>
          <w:ins w:id="4773" w:author="Ole Vilstrup" w:date="2020-12-06T22:18:00Z"/>
          <w:rFonts w:eastAsia="Calibri"/>
          <w:lang w:eastAsia="da-DK"/>
        </w:rPr>
      </w:pPr>
      <w:ins w:id="4774" w:author="Ole Vilstrup" w:date="2020-12-03T11:33:00Z">
        <w:r w:rsidRPr="006203F2">
          <w:rPr>
            <w:rFonts w:eastAsia="Calibri"/>
            <w:lang w:eastAsia="da-DK"/>
          </w:rPr>
          <w:t xml:space="preserve">Hvor værdien efter 0088: afspejler </w:t>
        </w:r>
      </w:ins>
      <w:ins w:id="4775" w:author="Ole Vilstrup" w:date="2020-12-06T22:18:00Z">
        <w:r w:rsidR="003B63E7" w:rsidRPr="006203F2">
          <w:rPr>
            <w:rFonts w:eastAsia="Calibri"/>
            <w:lang w:eastAsia="da-DK"/>
          </w:rPr>
          <w:t>GLN-type</w:t>
        </w:r>
      </w:ins>
      <w:ins w:id="4776" w:author="Ole Vilstrup" w:date="2020-12-03T11:33:00Z">
        <w:r w:rsidRPr="006203F2">
          <w:rPr>
            <w:rFonts w:eastAsia="Calibri"/>
            <w:lang w:eastAsia="da-DK"/>
          </w:rPr>
          <w:t>nummeret.</w:t>
        </w:r>
      </w:ins>
    </w:p>
    <w:p w14:paraId="12AEF828" w14:textId="37F5E932" w:rsidR="00580507" w:rsidRPr="00D92158" w:rsidRDefault="006D0B63">
      <w:pPr>
        <w:pStyle w:val="Overskrift4"/>
        <w:rPr>
          <w:ins w:id="4777" w:author="Ole Vilstrup" w:date="2020-12-06T22:22:00Z"/>
          <w:rFonts w:eastAsia="Calibri"/>
          <w:lang w:eastAsia="da-DK"/>
        </w:rPr>
        <w:pPrChange w:id="4778" w:author="Ole Vilstrup" w:date="2021-01-13T11:22:00Z">
          <w:pPr/>
        </w:pPrChange>
      </w:pPr>
      <w:bookmarkStart w:id="4779" w:name="_Toc95688865"/>
      <w:ins w:id="4780" w:author="Ole Vilstrup" w:date="2020-12-08T10:54:00Z">
        <w:r w:rsidRPr="00C15F59">
          <w:rPr>
            <w:rFonts w:eastAsia="Calibri"/>
          </w:rPr>
          <w:t>Receiver e</w:t>
        </w:r>
      </w:ins>
      <w:ins w:id="4781" w:author="Ole Vilstrup" w:date="2020-12-06T22:22:00Z">
        <w:r w:rsidR="00580507" w:rsidRPr="00B76FBB">
          <w:rPr>
            <w:rFonts w:eastAsia="Calibri"/>
            <w:lang w:eastAsia="da-DK"/>
          </w:rPr>
          <w:t>ksempel:</w:t>
        </w:r>
        <w:bookmarkEnd w:id="4779"/>
      </w:ins>
    </w:p>
    <w:p w14:paraId="4F049CDC" w14:textId="2C54EA18" w:rsidR="00580507" w:rsidRPr="006203F2" w:rsidRDefault="00580507" w:rsidP="00580507">
      <w:pPr>
        <w:rPr>
          <w:ins w:id="4782" w:author="Ole Vilstrup" w:date="2020-12-06T22:22:00Z"/>
          <w:rFonts w:eastAsia="Calibri"/>
          <w:lang w:eastAsia="da-DK"/>
        </w:rPr>
      </w:pPr>
      <w:ins w:id="4783" w:author="Ole Vilstrup" w:date="2020-12-06T22:22:00Z">
        <w:r w:rsidRPr="006203F2">
          <w:rPr>
            <w:rFonts w:eastAsia="Calibri"/>
            <w:lang w:eastAsia="da-DK"/>
          </w:rPr>
          <w:t>&lt;Receiver&gt;</w:t>
        </w:r>
      </w:ins>
    </w:p>
    <w:p w14:paraId="7F028E64" w14:textId="592D600F" w:rsidR="00580507" w:rsidRPr="001B73F7" w:rsidRDefault="00580507" w:rsidP="00580507">
      <w:pPr>
        <w:rPr>
          <w:ins w:id="4784" w:author="Ole Vilstrup" w:date="2020-12-06T22:22:00Z"/>
          <w:rFonts w:eastAsia="Calibri"/>
          <w:lang w:val="en-US" w:eastAsia="da-DK"/>
          <w:rPrChange w:id="4785" w:author="Ole Vilstrup Møller" w:date="2023-06-19T13:55:00Z">
            <w:rPr>
              <w:ins w:id="4786" w:author="Ole Vilstrup" w:date="2020-12-06T22:22:00Z"/>
              <w:rFonts w:eastAsia="Calibri"/>
              <w:lang w:eastAsia="da-DK"/>
            </w:rPr>
          </w:rPrChange>
        </w:rPr>
      </w:pPr>
      <w:ins w:id="4787" w:author="Ole Vilstrup" w:date="2020-12-06T22:22:00Z">
        <w:r w:rsidRPr="001B73F7">
          <w:rPr>
            <w:rFonts w:eastAsia="Calibri"/>
            <w:lang w:val="en-US" w:eastAsia="da-DK"/>
            <w:rPrChange w:id="4788" w:author="Ole Vilstrup Møller" w:date="2023-06-19T13:55:00Z">
              <w:rPr>
                <w:rFonts w:eastAsia="Calibri"/>
                <w:lang w:eastAsia="da-DK"/>
              </w:rPr>
            </w:rPrChange>
          </w:rPr>
          <w:tab/>
          <w:t>&lt;Identifier Authority="iso6523-actorid-upis"&gt;0088:</w:t>
        </w:r>
      </w:ins>
      <w:ins w:id="4789" w:author="Ole Vilstrup" w:date="2020-12-06T22:37:00Z">
        <w:r w:rsidR="0074541A" w:rsidRPr="001B73F7">
          <w:rPr>
            <w:rFonts w:eastAsia="Calibri"/>
            <w:lang w:val="en-US" w:eastAsia="da-DK"/>
            <w:rPrChange w:id="4790" w:author="Ole Vilstrup Møller" w:date="2023-06-19T13:55:00Z">
              <w:rPr>
                <w:rFonts w:eastAsia="Calibri"/>
                <w:lang w:eastAsia="da-DK"/>
              </w:rPr>
            </w:rPrChange>
          </w:rPr>
          <w:t>5790000201389</w:t>
        </w:r>
      </w:ins>
      <w:ins w:id="4791" w:author="Ole Vilstrup" w:date="2020-12-06T22:22:00Z">
        <w:r w:rsidRPr="001B73F7">
          <w:rPr>
            <w:rFonts w:eastAsia="Calibri"/>
            <w:lang w:val="en-US" w:eastAsia="da-DK"/>
            <w:rPrChange w:id="4792" w:author="Ole Vilstrup Møller" w:date="2023-06-19T13:55:00Z">
              <w:rPr>
                <w:rFonts w:eastAsia="Calibri"/>
                <w:lang w:eastAsia="da-DK"/>
              </w:rPr>
            </w:rPrChange>
          </w:rPr>
          <w:t>&lt;/Identifier&gt;</w:t>
        </w:r>
      </w:ins>
    </w:p>
    <w:p w14:paraId="201D96CE" w14:textId="5185511A" w:rsidR="00580507" w:rsidRPr="006203F2" w:rsidRDefault="00580507" w:rsidP="00580507">
      <w:pPr>
        <w:rPr>
          <w:ins w:id="4793" w:author="Ole Vilstrup" w:date="2020-12-06T22:22:00Z"/>
          <w:rFonts w:eastAsia="Calibri"/>
          <w:lang w:eastAsia="da-DK"/>
        </w:rPr>
      </w:pPr>
      <w:ins w:id="4794" w:author="Ole Vilstrup" w:date="2020-12-06T22:22:00Z">
        <w:r w:rsidRPr="006203F2">
          <w:rPr>
            <w:rFonts w:eastAsia="Calibri"/>
            <w:lang w:eastAsia="da-DK"/>
          </w:rPr>
          <w:t>&lt;/Receiver&gt;</w:t>
        </w:r>
      </w:ins>
    </w:p>
    <w:p w14:paraId="506D22B8" w14:textId="2E882509" w:rsidR="002410FC" w:rsidRPr="00B76FBB" w:rsidRDefault="002410FC" w:rsidP="0029474B">
      <w:pPr>
        <w:pStyle w:val="Overskrift3"/>
        <w:rPr>
          <w:ins w:id="4795" w:author="Ole Vilstrup" w:date="2020-12-04T15:23:00Z"/>
          <w:rFonts w:eastAsia="Calibri"/>
        </w:rPr>
      </w:pPr>
      <w:bookmarkStart w:id="4796" w:name="_Toc57887729"/>
      <w:bookmarkStart w:id="4797" w:name="_Toc57888160"/>
      <w:bookmarkStart w:id="4798" w:name="_Toc95688866"/>
      <w:ins w:id="4799" w:author="Ole Vilstrup" w:date="2020-12-03T11:33:00Z">
        <w:r w:rsidRPr="00C15F59">
          <w:rPr>
            <w:rFonts w:eastAsia="Calibri"/>
          </w:rPr>
          <w:t>DocumentInformation</w:t>
        </w:r>
      </w:ins>
      <w:bookmarkEnd w:id="4796"/>
      <w:bookmarkEnd w:id="4797"/>
      <w:bookmarkEnd w:id="4798"/>
    </w:p>
    <w:p w14:paraId="05D9D6B9" w14:textId="4FA74BF0" w:rsidR="002410FC" w:rsidRPr="00E81EF5" w:rsidRDefault="002410FC" w:rsidP="00D727D7">
      <w:pPr>
        <w:pStyle w:val="Overskrift4"/>
        <w:rPr>
          <w:ins w:id="4800" w:author="Ole Vilstrup" w:date="2020-12-04T15:09:00Z"/>
          <w:rFonts w:eastAsia="Calibri"/>
        </w:rPr>
      </w:pPr>
      <w:bookmarkStart w:id="4801" w:name="_Toc57887730"/>
      <w:bookmarkStart w:id="4802" w:name="_Toc57888161"/>
      <w:bookmarkStart w:id="4803" w:name="_Toc95688867"/>
      <w:ins w:id="4804" w:author="Ole Vilstrup" w:date="2020-12-03T11:33:00Z">
        <w:r w:rsidRPr="00D92158">
          <w:rPr>
            <w:rFonts w:eastAsia="Calibri"/>
          </w:rPr>
          <w:t>Standard</w:t>
        </w:r>
      </w:ins>
      <w:bookmarkEnd w:id="4801"/>
      <w:bookmarkEnd w:id="4802"/>
      <w:bookmarkEnd w:id="4803"/>
    </w:p>
    <w:p w14:paraId="7F9F2AEB" w14:textId="39D78DA8" w:rsidR="00473360" w:rsidRPr="006203F2" w:rsidRDefault="00473360" w:rsidP="00473360">
      <w:pPr>
        <w:rPr>
          <w:ins w:id="4805" w:author="Ole Vilstrup" w:date="2020-12-08T09:46:00Z"/>
          <w:rFonts w:eastAsia="Calibri"/>
          <w:lang w:eastAsia="da-DK"/>
        </w:rPr>
      </w:pPr>
      <w:ins w:id="4806" w:author="Ole Vilstrup" w:date="2020-12-08T09:46:00Z">
        <w:r w:rsidRPr="006203F2">
          <w:rPr>
            <w:rFonts w:eastAsia="Calibri"/>
            <w:lang w:eastAsia="da-DK"/>
          </w:rPr>
          <w:t>Meddelelse:</w:t>
        </w:r>
      </w:ins>
    </w:p>
    <w:p w14:paraId="0CD2E15A" w14:textId="734FA399" w:rsidR="00AB6EFB" w:rsidRDefault="002410FC" w:rsidP="002410FC">
      <w:pPr>
        <w:rPr>
          <w:ins w:id="4807" w:author="Ole Vilstrup" w:date="2021-02-18T13:17:00Z"/>
          <w:rFonts w:eastAsia="Calibri"/>
          <w:lang w:eastAsia="da-DK"/>
        </w:rPr>
      </w:pPr>
      <w:ins w:id="4808" w:author="Ole Vilstrup" w:date="2020-12-03T11:33:00Z">
        <w:r w:rsidRPr="006203F2">
          <w:rPr>
            <w:rFonts w:eastAsia="Calibri"/>
            <w:lang w:eastAsia="da-DK"/>
          </w:rPr>
          <w:t>&lt;Standard&gt;</w:t>
        </w:r>
      </w:ins>
    </w:p>
    <w:p w14:paraId="47517D51" w14:textId="370934B8" w:rsidR="002A79B3" w:rsidRPr="001B73F7" w:rsidRDefault="002A79B3" w:rsidP="002A79B3">
      <w:pPr>
        <w:ind w:left="1560" w:firstLine="144"/>
        <w:rPr>
          <w:ins w:id="4809" w:author="Ole Vilstrup" w:date="2021-02-18T13:18:00Z"/>
          <w:rFonts w:eastAsia="Calibri"/>
          <w:lang w:val="en-US" w:eastAsia="da-DK"/>
          <w:rPrChange w:id="4810" w:author="Ole Vilstrup Møller" w:date="2023-06-19T13:55:00Z">
            <w:rPr>
              <w:ins w:id="4811" w:author="Ole Vilstrup" w:date="2021-02-18T13:18:00Z"/>
              <w:rFonts w:eastAsia="Calibri"/>
              <w:lang w:eastAsia="da-DK"/>
            </w:rPr>
          </w:rPrChange>
        </w:rPr>
      </w:pPr>
      <w:ins w:id="4812" w:author="Ole Vilstrup" w:date="2021-02-18T13:17:00Z">
        <w:r w:rsidRPr="001B73F7">
          <w:rPr>
            <w:rFonts w:eastAsia="Calibri"/>
            <w:lang w:val="en-US" w:eastAsia="da-DK"/>
            <w:rPrChange w:id="4813" w:author="Ole Vilstrup Møller" w:date="2023-06-19T13:55:00Z">
              <w:rPr>
                <w:rFonts w:ascii="Times New Roman" w:eastAsia="Calibri" w:hAnsi="Times New Roman"/>
                <w:color w:val="E5E5E5"/>
                <w:sz w:val="24"/>
                <w:highlight w:val="black"/>
                <w:lang w:eastAsia="de-DE"/>
              </w:rPr>
            </w:rPrChange>
          </w:rPr>
          <w:t>urn:dk:healthcare:medcom:oioxml:schema:xsd:</w:t>
        </w:r>
      </w:ins>
    </w:p>
    <w:p w14:paraId="76E52879" w14:textId="1B9F7434" w:rsidR="00AB6EFB" w:rsidRPr="006203F2" w:rsidRDefault="00B8401C">
      <w:pPr>
        <w:ind w:left="1560" w:firstLine="144"/>
        <w:rPr>
          <w:ins w:id="4814" w:author="Ole Vilstrup" w:date="2020-12-09T16:20:00Z"/>
          <w:rFonts w:eastAsia="Calibri"/>
          <w:b/>
          <w:bCs/>
          <w:lang w:eastAsia="da-DK"/>
        </w:rPr>
        <w:pPrChange w:id="4815" w:author="Ole Vilstrup" w:date="2020-12-09T16:20:00Z">
          <w:pPr/>
        </w:pPrChange>
      </w:pPr>
      <w:ins w:id="4816" w:author="Ole Vilstrup" w:date="2021-02-18T13:18:00Z">
        <w:r>
          <w:rPr>
            <w:rFonts w:eastAsia="Calibri"/>
            <w:lang w:eastAsia="da-DK"/>
          </w:rPr>
          <w:t xml:space="preserve">+ </w:t>
        </w:r>
      </w:ins>
      <w:ins w:id="4817" w:author="Ole Vilstrup" w:date="2020-12-03T11:33:00Z">
        <w:r w:rsidR="002410FC" w:rsidRPr="00B8401C">
          <w:rPr>
            <w:rFonts w:eastAsia="Calibri"/>
            <w:lang w:eastAsia="da-DK"/>
          </w:rPr>
          <w:t>[eMessage/[LetterType]]</w:t>
        </w:r>
      </w:ins>
    </w:p>
    <w:p w14:paraId="110F1D93" w14:textId="111BE9CD" w:rsidR="002410FC" w:rsidRPr="006203F2" w:rsidRDefault="002410FC" w:rsidP="002410FC">
      <w:pPr>
        <w:rPr>
          <w:ins w:id="4818" w:author="Ole Vilstrup" w:date="2020-12-06T22:38:00Z"/>
          <w:rFonts w:eastAsia="Calibri"/>
          <w:lang w:eastAsia="da-DK"/>
        </w:rPr>
      </w:pPr>
      <w:ins w:id="4819" w:author="Ole Vilstrup" w:date="2020-12-03T11:33:00Z">
        <w:r w:rsidRPr="006203F2">
          <w:rPr>
            <w:rFonts w:eastAsia="Calibri"/>
            <w:lang w:eastAsia="da-DK"/>
          </w:rPr>
          <w:t>&lt;/Standard&gt;</w:t>
        </w:r>
      </w:ins>
    </w:p>
    <w:p w14:paraId="710E4577" w14:textId="4B8BCEE8" w:rsidR="00D14739" w:rsidRPr="006203F2" w:rsidRDefault="00D14739" w:rsidP="002410FC">
      <w:pPr>
        <w:rPr>
          <w:ins w:id="4820" w:author="Ole Vilstrup" w:date="2020-12-08T09:47:00Z"/>
          <w:rFonts w:eastAsia="Calibri"/>
          <w:lang w:eastAsia="da-DK"/>
        </w:rPr>
      </w:pPr>
    </w:p>
    <w:p w14:paraId="680947B3" w14:textId="5228F9BA" w:rsidR="00070DD5" w:rsidRPr="006203F2" w:rsidRDefault="00070DD5" w:rsidP="00070DD5">
      <w:pPr>
        <w:rPr>
          <w:ins w:id="4821" w:author="Ole Vilstrup" w:date="2020-12-09T16:26:00Z"/>
          <w:rFonts w:eastAsia="Calibri"/>
          <w:lang w:eastAsia="da-DK"/>
        </w:rPr>
      </w:pPr>
      <w:ins w:id="4822" w:author="Ole Vilstrup" w:date="2020-12-08T09:47:00Z">
        <w:r w:rsidRPr="006203F2">
          <w:rPr>
            <w:rFonts w:eastAsia="Calibri"/>
            <w:lang w:eastAsia="da-DK"/>
          </w:rPr>
          <w:t>Kvittering:</w:t>
        </w:r>
      </w:ins>
    </w:p>
    <w:p w14:paraId="090132E9" w14:textId="26386855" w:rsidR="00EA12D0" w:rsidRPr="006203F2" w:rsidRDefault="00EA12D0" w:rsidP="00070DD5">
      <w:pPr>
        <w:rPr>
          <w:ins w:id="4823" w:author="Ole Vilstrup" w:date="2020-12-08T09:47:00Z"/>
          <w:rFonts w:eastAsia="Calibri"/>
          <w:lang w:eastAsia="da-DK"/>
        </w:rPr>
      </w:pPr>
      <w:ins w:id="4824" w:author="Ole Vilstrup" w:date="2020-12-09T16:26:00Z">
        <w:r w:rsidRPr="006203F2">
          <w:rPr>
            <w:rFonts w:eastAsia="Calibri"/>
            <w:lang w:eastAsia="da-DK"/>
          </w:rPr>
          <w:t xml:space="preserve">Altid </w:t>
        </w:r>
      </w:ins>
    </w:p>
    <w:p w14:paraId="7151D201" w14:textId="21EB1BD1" w:rsidR="00070DD5" w:rsidRPr="006203F2" w:rsidRDefault="00070DD5" w:rsidP="00070DD5">
      <w:pPr>
        <w:rPr>
          <w:ins w:id="4825" w:author="Ole Vilstrup" w:date="2020-12-08T09:47:00Z"/>
          <w:rFonts w:eastAsia="Calibri"/>
          <w:lang w:eastAsia="da-DK"/>
        </w:rPr>
      </w:pPr>
      <w:ins w:id="4826" w:author="Ole Vilstrup" w:date="2020-12-08T09:47:00Z">
        <w:r w:rsidRPr="006203F2">
          <w:rPr>
            <w:rFonts w:eastAsia="Calibri"/>
            <w:lang w:eastAsia="da-DK"/>
          </w:rPr>
          <w:t>&lt;Standard&gt;</w:t>
        </w:r>
      </w:ins>
      <w:ins w:id="4827" w:author="Ole Vilstrup" w:date="2020-12-09T16:26:00Z">
        <w:r w:rsidR="00EA12D0" w:rsidRPr="006203F2">
          <w:rPr>
            <w:rFonts w:eastAsia="Calibri"/>
            <w:lang w:eastAsia="da-DK"/>
            <w:rPrChange w:id="4828" w:author="Ole Vilstrup" w:date="2020-12-11T14:26:00Z">
              <w:rPr>
                <w:rFonts w:eastAsia="Calibri"/>
                <w:lang w:val="en-GB" w:eastAsia="da-DK"/>
              </w:rPr>
            </w:rPrChange>
          </w:rPr>
          <w:t>ebbp-signals</w:t>
        </w:r>
      </w:ins>
      <w:ins w:id="4829" w:author="Ole Vilstrup" w:date="2020-12-08T09:47:00Z">
        <w:r w:rsidRPr="006203F2">
          <w:rPr>
            <w:rFonts w:eastAsia="Calibri"/>
            <w:lang w:eastAsia="da-DK"/>
          </w:rPr>
          <w:t>&lt;/Standard&gt;</w:t>
        </w:r>
      </w:ins>
    </w:p>
    <w:p w14:paraId="62DE11EB" w14:textId="77777777" w:rsidR="00285314" w:rsidRPr="006203F2" w:rsidRDefault="00285314" w:rsidP="00070DD5">
      <w:pPr>
        <w:rPr>
          <w:ins w:id="4830" w:author="Ole Vilstrup" w:date="2020-12-08T09:47:00Z"/>
          <w:rFonts w:eastAsia="Calibri"/>
          <w:lang w:eastAsia="da-DK"/>
        </w:rPr>
      </w:pPr>
    </w:p>
    <w:p w14:paraId="291F9DE0" w14:textId="21F81A56" w:rsidR="009449DC" w:rsidRPr="00D92158" w:rsidRDefault="00B0620F">
      <w:pPr>
        <w:pStyle w:val="Overskrift5"/>
        <w:rPr>
          <w:ins w:id="4831" w:author="Ole Vilstrup" w:date="2021-12-03T13:17:00Z"/>
          <w:rFonts w:eastAsia="Calibri"/>
          <w:lang w:eastAsia="da-DK"/>
        </w:rPr>
        <w:pPrChange w:id="4832" w:author="Ole Vilstrup" w:date="2021-12-03T13:17:00Z">
          <w:pPr>
            <w:pStyle w:val="Overskrift4"/>
          </w:pPr>
        </w:pPrChange>
      </w:pPr>
      <w:ins w:id="4833" w:author="Ole Vilstrup" w:date="2021-12-03T13:18:00Z">
        <w:r>
          <w:rPr>
            <w:rFonts w:eastAsia="Calibri"/>
            <w:lang w:eastAsia="da-DK"/>
          </w:rPr>
          <w:t>E</w:t>
        </w:r>
      </w:ins>
      <w:ins w:id="4834" w:author="Ole Vilstrup" w:date="2021-12-03T13:17:00Z">
        <w:r w:rsidR="009449DC" w:rsidRPr="00B76FBB">
          <w:rPr>
            <w:rFonts w:eastAsia="Calibri"/>
            <w:lang w:eastAsia="da-DK"/>
          </w:rPr>
          <w:t>ksempel:</w:t>
        </w:r>
      </w:ins>
    </w:p>
    <w:p w14:paraId="0F8D910F" w14:textId="77777777" w:rsidR="009E0F7A" w:rsidRPr="006203F2" w:rsidRDefault="009E0F7A" w:rsidP="009E0F7A">
      <w:pPr>
        <w:rPr>
          <w:ins w:id="4835" w:author="Ole Vilstrup" w:date="2021-12-03T13:17:00Z"/>
          <w:rFonts w:eastAsia="Calibri"/>
          <w:lang w:eastAsia="da-DK"/>
        </w:rPr>
      </w:pPr>
      <w:ins w:id="4836" w:author="Ole Vilstrup" w:date="2021-12-03T13:17:00Z">
        <w:r w:rsidRPr="006203F2">
          <w:rPr>
            <w:rFonts w:eastAsia="Calibri"/>
            <w:lang w:eastAsia="da-DK"/>
          </w:rPr>
          <w:t xml:space="preserve">Meddelelseseksempel: </w:t>
        </w:r>
      </w:ins>
    </w:p>
    <w:p w14:paraId="4502AC70" w14:textId="77777777" w:rsidR="009E0F7A" w:rsidRDefault="009E0F7A" w:rsidP="009E0F7A">
      <w:pPr>
        <w:rPr>
          <w:ins w:id="4837" w:author="Ole Vilstrup" w:date="2021-12-03T13:17:00Z"/>
          <w:rFonts w:eastAsia="Calibri"/>
          <w:lang w:eastAsia="da-DK"/>
        </w:rPr>
      </w:pPr>
      <w:ins w:id="4838" w:author="Ole Vilstrup" w:date="2021-12-03T13:17:00Z">
        <w:r w:rsidRPr="005C3A7B">
          <w:rPr>
            <w:rFonts w:eastAsia="Calibri"/>
            <w:lang w:eastAsia="da-DK"/>
          </w:rPr>
          <w:t>&lt;Standard&gt;</w:t>
        </w:r>
      </w:ins>
    </w:p>
    <w:p w14:paraId="129E232D" w14:textId="77777777" w:rsidR="009E0F7A" w:rsidRPr="001B73F7" w:rsidRDefault="009E0F7A" w:rsidP="009E0F7A">
      <w:pPr>
        <w:ind w:left="1560" w:firstLine="144"/>
        <w:rPr>
          <w:ins w:id="4839" w:author="Ole Vilstrup" w:date="2021-12-03T13:17:00Z"/>
          <w:rFonts w:eastAsia="Calibri"/>
          <w:lang w:val="en-US" w:eastAsia="da-DK"/>
          <w:rPrChange w:id="4840" w:author="Ole Vilstrup Møller" w:date="2023-06-19T13:55:00Z">
            <w:rPr>
              <w:ins w:id="4841" w:author="Ole Vilstrup" w:date="2021-12-03T13:17:00Z"/>
              <w:rFonts w:eastAsia="Calibri"/>
              <w:lang w:eastAsia="da-DK"/>
            </w:rPr>
          </w:rPrChange>
        </w:rPr>
      </w:pPr>
      <w:ins w:id="4842" w:author="Ole Vilstrup" w:date="2021-12-03T13:17:00Z">
        <w:r w:rsidRPr="001B73F7">
          <w:rPr>
            <w:rFonts w:eastAsia="Calibri"/>
            <w:lang w:val="en-US" w:eastAsia="da-DK"/>
            <w:rPrChange w:id="4843" w:author="Ole Vilstrup Møller" w:date="2023-06-19T13:55:00Z">
              <w:rPr>
                <w:rFonts w:eastAsia="Calibri"/>
                <w:lang w:eastAsia="da-DK"/>
              </w:rPr>
            </w:rPrChange>
          </w:rPr>
          <w:t>urn:dk:healthcare:medcom:oioxml:schema:xsd:HospitalReferral</w:t>
        </w:r>
      </w:ins>
    </w:p>
    <w:p w14:paraId="57B82AB2" w14:textId="77777777" w:rsidR="009E0F7A" w:rsidRPr="005C3A7B" w:rsidRDefault="009E0F7A" w:rsidP="009E0F7A">
      <w:pPr>
        <w:rPr>
          <w:ins w:id="4844" w:author="Ole Vilstrup" w:date="2021-12-03T13:17:00Z"/>
          <w:rFonts w:eastAsia="Calibri"/>
          <w:lang w:eastAsia="da-DK"/>
        </w:rPr>
      </w:pPr>
      <w:ins w:id="4845" w:author="Ole Vilstrup" w:date="2021-12-03T13:17:00Z">
        <w:r w:rsidRPr="005C3A7B">
          <w:rPr>
            <w:rFonts w:eastAsia="Calibri"/>
            <w:lang w:eastAsia="da-DK"/>
          </w:rPr>
          <w:t>&lt;/Standard&gt;</w:t>
        </w:r>
      </w:ins>
    </w:p>
    <w:p w14:paraId="4F4AD517" w14:textId="77777777" w:rsidR="009E0F7A" w:rsidRPr="006203F2" w:rsidRDefault="009E0F7A" w:rsidP="009E0F7A">
      <w:pPr>
        <w:rPr>
          <w:ins w:id="4846" w:author="Ole Vilstrup" w:date="2021-12-03T13:17:00Z"/>
          <w:rFonts w:eastAsia="Calibri"/>
          <w:lang w:eastAsia="da-DK"/>
        </w:rPr>
      </w:pPr>
    </w:p>
    <w:p w14:paraId="229B8374" w14:textId="164CD54D" w:rsidR="00070DD5" w:rsidRPr="006203F2" w:rsidRDefault="00070DD5" w:rsidP="00070DD5">
      <w:pPr>
        <w:rPr>
          <w:ins w:id="4847" w:author="Ole Vilstrup" w:date="2020-12-08T09:47:00Z"/>
          <w:rFonts w:eastAsia="Calibri"/>
          <w:lang w:eastAsia="da-DK"/>
        </w:rPr>
      </w:pPr>
      <w:ins w:id="4848" w:author="Ole Vilstrup" w:date="2020-12-08T09:47:00Z">
        <w:r w:rsidRPr="006203F2">
          <w:rPr>
            <w:rFonts w:eastAsia="Calibri"/>
            <w:lang w:eastAsia="da-DK"/>
          </w:rPr>
          <w:t>Kvittering</w:t>
        </w:r>
      </w:ins>
      <w:ins w:id="4849" w:author="Ole Vilstrup" w:date="2020-12-09T16:22:00Z">
        <w:r w:rsidR="00C34625" w:rsidRPr="006203F2">
          <w:rPr>
            <w:rFonts w:eastAsia="Calibri"/>
            <w:lang w:eastAsia="da-DK"/>
            <w:rPrChange w:id="4850" w:author="Ole Vilstrup" w:date="2020-12-11T14:26:00Z">
              <w:rPr>
                <w:rFonts w:eastAsia="Calibri"/>
                <w:lang w:val="en-GB" w:eastAsia="da-DK"/>
              </w:rPr>
            </w:rPrChange>
          </w:rPr>
          <w:t>s</w:t>
        </w:r>
      </w:ins>
      <w:ins w:id="4851" w:author="Ole Vilstrup" w:date="2020-12-08T09:47:00Z">
        <w:r w:rsidRPr="006203F2">
          <w:rPr>
            <w:rFonts w:eastAsia="Calibri"/>
            <w:lang w:eastAsia="da-DK"/>
            <w:rPrChange w:id="4852" w:author="Ole Vilstrup" w:date="2020-12-11T14:26:00Z">
              <w:rPr>
                <w:rFonts w:eastAsia="Calibri"/>
                <w:lang w:val="en-GB" w:eastAsia="da-DK"/>
              </w:rPr>
            </w:rPrChange>
          </w:rPr>
          <w:t>eksempel</w:t>
        </w:r>
        <w:r w:rsidRPr="006203F2">
          <w:rPr>
            <w:rFonts w:eastAsia="Calibri"/>
            <w:lang w:eastAsia="da-DK"/>
          </w:rPr>
          <w:t>:</w:t>
        </w:r>
      </w:ins>
    </w:p>
    <w:p w14:paraId="53A4C711" w14:textId="403A038A" w:rsidR="00AE4328" w:rsidRPr="006203F2" w:rsidRDefault="00AE4328" w:rsidP="00AE4328">
      <w:pPr>
        <w:rPr>
          <w:ins w:id="4853" w:author="Ole Vilstrup" w:date="2020-12-08T09:50:00Z"/>
          <w:rFonts w:eastAsia="Calibri"/>
          <w:lang w:eastAsia="da-DK"/>
          <w:rPrChange w:id="4854" w:author="Ole Vilstrup" w:date="2020-12-11T14:26:00Z">
            <w:rPr>
              <w:ins w:id="4855" w:author="Ole Vilstrup" w:date="2020-12-08T09:50:00Z"/>
              <w:rFonts w:eastAsia="Calibri"/>
              <w:lang w:val="en-GB" w:eastAsia="da-DK"/>
            </w:rPr>
          </w:rPrChange>
        </w:rPr>
      </w:pPr>
      <w:ins w:id="4856" w:author="Ole Vilstrup" w:date="2020-12-08T09:50:00Z">
        <w:r w:rsidRPr="006203F2">
          <w:rPr>
            <w:rFonts w:eastAsia="Calibri"/>
            <w:lang w:eastAsia="da-DK"/>
            <w:rPrChange w:id="4857" w:author="Ole Vilstrup" w:date="2020-12-11T14:26:00Z">
              <w:rPr>
                <w:rFonts w:eastAsia="Calibri"/>
                <w:lang w:val="en-GB" w:eastAsia="da-DK"/>
              </w:rPr>
            </w:rPrChange>
          </w:rPr>
          <w:t>&lt;Standard&gt;</w:t>
        </w:r>
      </w:ins>
      <w:ins w:id="4858" w:author="Ole Vilstrup" w:date="2020-12-08T09:51:00Z">
        <w:r w:rsidR="002A294C" w:rsidRPr="006203F2">
          <w:rPr>
            <w:rFonts w:eastAsia="Calibri"/>
            <w:lang w:eastAsia="da-DK"/>
            <w:rPrChange w:id="4859" w:author="Ole Vilstrup" w:date="2020-12-11T14:26:00Z">
              <w:rPr>
                <w:rFonts w:eastAsia="Calibri"/>
                <w:lang w:val="en-GB" w:eastAsia="da-DK"/>
              </w:rPr>
            </w:rPrChange>
          </w:rPr>
          <w:t>ebbp-signals</w:t>
        </w:r>
      </w:ins>
      <w:ins w:id="4860" w:author="Ole Vilstrup" w:date="2020-12-08T09:50:00Z">
        <w:r w:rsidRPr="006203F2">
          <w:rPr>
            <w:rFonts w:eastAsia="Calibri"/>
            <w:lang w:eastAsia="da-DK"/>
            <w:rPrChange w:id="4861" w:author="Ole Vilstrup" w:date="2020-12-11T14:26:00Z">
              <w:rPr>
                <w:rFonts w:eastAsia="Calibri"/>
                <w:lang w:val="en-GB" w:eastAsia="da-DK"/>
              </w:rPr>
            </w:rPrChange>
          </w:rPr>
          <w:t>&lt;/Standard&gt;</w:t>
        </w:r>
      </w:ins>
    </w:p>
    <w:p w14:paraId="053FD1AC" w14:textId="77777777" w:rsidR="00F21306" w:rsidRPr="00B76FBB" w:rsidRDefault="00F84831">
      <w:pPr>
        <w:pStyle w:val="Overskrift4"/>
        <w:rPr>
          <w:ins w:id="4862" w:author="Ole Vilstrup" w:date="2020-12-03T11:36:00Z"/>
          <w:rFonts w:eastAsia="Calibri"/>
        </w:rPr>
        <w:pPrChange w:id="4863" w:author="Ole Vilstrup" w:date="2021-02-18T13:13:00Z">
          <w:pPr/>
        </w:pPrChange>
      </w:pPr>
      <w:bookmarkStart w:id="4864" w:name="_Toc95688868"/>
      <w:ins w:id="4865" w:author="Ole Vilstrup" w:date="2020-12-03T11:36:00Z">
        <w:r w:rsidRPr="00C15F59">
          <w:rPr>
            <w:rFonts w:eastAsia="Calibri"/>
          </w:rPr>
          <w:t>TypeVersion</w:t>
        </w:r>
        <w:bookmarkEnd w:id="4864"/>
      </w:ins>
    </w:p>
    <w:p w14:paraId="0A5807B0" w14:textId="77777777" w:rsidR="000737B1" w:rsidRPr="006203F2" w:rsidRDefault="000737B1" w:rsidP="000737B1">
      <w:pPr>
        <w:rPr>
          <w:ins w:id="4866" w:author="Ole Vilstrup" w:date="2020-12-08T09:41:00Z"/>
          <w:rFonts w:eastAsia="Calibri"/>
          <w:lang w:eastAsia="da-DK"/>
        </w:rPr>
      </w:pPr>
      <w:ins w:id="4867" w:author="Ole Vilstrup" w:date="2020-12-08T09:41:00Z">
        <w:r w:rsidRPr="006203F2">
          <w:rPr>
            <w:rFonts w:eastAsia="Calibri"/>
            <w:lang w:eastAsia="da-DK"/>
          </w:rPr>
          <w:t>Meddelelse:</w:t>
        </w:r>
      </w:ins>
    </w:p>
    <w:p w14:paraId="562849D7" w14:textId="5B31BECE" w:rsidR="00B67FAB" w:rsidRPr="001D4994" w:rsidRDefault="00B67FAB" w:rsidP="00B67FAB">
      <w:pPr>
        <w:rPr>
          <w:ins w:id="4868" w:author="Ole Vilstrup" w:date="2020-12-08T09:42:00Z"/>
          <w:rFonts w:eastAsia="Calibri"/>
          <w:lang w:eastAsia="da-DK"/>
        </w:rPr>
      </w:pPr>
      <w:ins w:id="4869" w:author="Ole Vilstrup" w:date="2020-12-08T09:42:00Z">
        <w:r w:rsidRPr="006203F2">
          <w:rPr>
            <w:rFonts w:eastAsia="Calibri"/>
            <w:lang w:eastAsia="da-DK"/>
          </w:rPr>
          <w:t>&lt;TypeVersion&gt;</w:t>
        </w:r>
        <w:r w:rsidRPr="001D4994">
          <w:rPr>
            <w:rFonts w:eastAsia="Calibri"/>
            <w:lang w:eastAsia="da-DK"/>
            <w:rPrChange w:id="4870" w:author="Ole Vilstrup" w:date="2021-02-18T13:19:00Z">
              <w:rPr>
                <w:rFonts w:eastAsia="Calibri"/>
                <w:b/>
                <w:bCs/>
                <w:lang w:eastAsia="da-DK"/>
              </w:rPr>
            </w:rPrChange>
          </w:rPr>
          <w:t>[eMessage/[LetterType]/Letter/VersionCode]</w:t>
        </w:r>
        <w:r w:rsidRPr="001D4994">
          <w:rPr>
            <w:rFonts w:eastAsia="Calibri"/>
            <w:lang w:eastAsia="da-DK"/>
          </w:rPr>
          <w:t>&lt;/TypeVersion&gt;</w:t>
        </w:r>
      </w:ins>
    </w:p>
    <w:p w14:paraId="1C492496" w14:textId="77777777" w:rsidR="000737B1" w:rsidRPr="006203F2" w:rsidRDefault="000737B1" w:rsidP="000737B1">
      <w:pPr>
        <w:rPr>
          <w:ins w:id="4871" w:author="Ole Vilstrup" w:date="2020-12-08T09:41:00Z"/>
          <w:rFonts w:eastAsia="Calibri"/>
          <w:lang w:eastAsia="da-DK"/>
        </w:rPr>
      </w:pPr>
    </w:p>
    <w:p w14:paraId="3D0D43EB" w14:textId="77777777" w:rsidR="000737B1" w:rsidRPr="006203F2" w:rsidRDefault="000737B1" w:rsidP="000737B1">
      <w:pPr>
        <w:rPr>
          <w:ins w:id="4872" w:author="Ole Vilstrup" w:date="2020-12-08T09:44:00Z"/>
          <w:rFonts w:eastAsia="Calibri"/>
          <w:lang w:eastAsia="da-DK"/>
        </w:rPr>
      </w:pPr>
      <w:ins w:id="4873" w:author="Ole Vilstrup" w:date="2020-12-08T09:41:00Z">
        <w:r w:rsidRPr="006203F2">
          <w:rPr>
            <w:rFonts w:eastAsia="Calibri"/>
            <w:lang w:eastAsia="da-DK"/>
          </w:rPr>
          <w:t>Kvittering:</w:t>
        </w:r>
      </w:ins>
    </w:p>
    <w:p w14:paraId="3A8D557E" w14:textId="470D076D" w:rsidR="00CC44BC" w:rsidRPr="006203F2" w:rsidRDefault="00CC44BC" w:rsidP="000737B1">
      <w:pPr>
        <w:rPr>
          <w:ins w:id="4874" w:author="Ole Vilstrup" w:date="2020-12-08T09:44:00Z"/>
          <w:rFonts w:eastAsia="Calibri"/>
          <w:lang w:eastAsia="da-DK"/>
        </w:rPr>
      </w:pPr>
      <w:ins w:id="4875" w:author="Ole Vilstrup" w:date="2020-12-08T09:44:00Z">
        <w:r w:rsidRPr="006203F2">
          <w:rPr>
            <w:rFonts w:eastAsia="Calibri"/>
            <w:lang w:eastAsia="da-DK"/>
          </w:rPr>
          <w:t>Altid</w:t>
        </w:r>
      </w:ins>
    </w:p>
    <w:p w14:paraId="2E3FE8BD" w14:textId="41E9AB40" w:rsidR="00F84A03" w:rsidRPr="001D4994" w:rsidRDefault="00F84A03" w:rsidP="00F84A03">
      <w:pPr>
        <w:rPr>
          <w:ins w:id="4876" w:author="Ole Vilstrup" w:date="2020-12-08T09:42:00Z"/>
          <w:rFonts w:eastAsia="Calibri"/>
          <w:lang w:eastAsia="da-DK"/>
        </w:rPr>
      </w:pPr>
      <w:ins w:id="4877" w:author="Ole Vilstrup" w:date="2020-12-08T09:42:00Z">
        <w:r w:rsidRPr="001D4994">
          <w:rPr>
            <w:rFonts w:eastAsia="Calibri"/>
            <w:lang w:eastAsia="da-DK"/>
          </w:rPr>
          <w:t>&lt;TypeVersion&gt;</w:t>
        </w:r>
      </w:ins>
      <w:ins w:id="4878" w:author="Ole Vilstrup" w:date="2020-12-08T09:43:00Z">
        <w:r w:rsidR="00752CD5" w:rsidRPr="001D4994">
          <w:rPr>
            <w:rFonts w:eastAsia="Calibri"/>
            <w:lang w:eastAsia="da-DK"/>
            <w:rPrChange w:id="4879" w:author="Ole Vilstrup" w:date="2021-02-18T13:19:00Z">
              <w:rPr>
                <w:rFonts w:eastAsia="Calibri"/>
                <w:b/>
                <w:bCs/>
                <w:lang w:eastAsia="da-DK"/>
              </w:rPr>
            </w:rPrChange>
          </w:rPr>
          <w:t>ebbp-signals-2.0</w:t>
        </w:r>
      </w:ins>
      <w:ins w:id="4880" w:author="Ole Vilstrup" w:date="2020-12-08T09:42:00Z">
        <w:r w:rsidRPr="001D4994">
          <w:rPr>
            <w:rFonts w:eastAsia="Calibri"/>
            <w:lang w:eastAsia="da-DK"/>
          </w:rPr>
          <w:t>&lt;/TypeVersion&gt;</w:t>
        </w:r>
      </w:ins>
    </w:p>
    <w:p w14:paraId="522031C0" w14:textId="77777777" w:rsidR="000737B1" w:rsidRPr="006203F2" w:rsidRDefault="000737B1" w:rsidP="000737B1">
      <w:pPr>
        <w:rPr>
          <w:ins w:id="4881" w:author="Ole Vilstrup" w:date="2020-12-08T09:41:00Z"/>
          <w:rFonts w:eastAsia="Calibri"/>
          <w:lang w:eastAsia="da-DK"/>
        </w:rPr>
      </w:pPr>
    </w:p>
    <w:p w14:paraId="7CD30B38" w14:textId="77777777" w:rsidR="00B0620F" w:rsidRPr="00D92158" w:rsidRDefault="00B0620F" w:rsidP="00B0620F">
      <w:pPr>
        <w:pStyle w:val="Overskrift5"/>
        <w:rPr>
          <w:ins w:id="4882" w:author="Ole Vilstrup" w:date="2021-12-03T13:18:00Z"/>
          <w:rFonts w:eastAsia="Calibri"/>
          <w:lang w:eastAsia="da-DK"/>
        </w:rPr>
      </w:pPr>
      <w:ins w:id="4883" w:author="Ole Vilstrup" w:date="2021-12-03T13:18:00Z">
        <w:r>
          <w:rPr>
            <w:rFonts w:eastAsia="Calibri"/>
            <w:lang w:eastAsia="da-DK"/>
          </w:rPr>
          <w:t>E</w:t>
        </w:r>
        <w:r w:rsidRPr="00B76FBB">
          <w:rPr>
            <w:rFonts w:eastAsia="Calibri"/>
            <w:lang w:eastAsia="da-DK"/>
          </w:rPr>
          <w:t>ksempel:</w:t>
        </w:r>
      </w:ins>
    </w:p>
    <w:p w14:paraId="73B1D822" w14:textId="319CFE50" w:rsidR="000737B1" w:rsidRPr="006203F2" w:rsidRDefault="000737B1" w:rsidP="000737B1">
      <w:pPr>
        <w:rPr>
          <w:ins w:id="4884" w:author="Ole Vilstrup" w:date="2020-12-08T09:41:00Z"/>
          <w:rFonts w:eastAsia="Calibri"/>
          <w:lang w:eastAsia="da-DK"/>
          <w:rPrChange w:id="4885" w:author="Ole Vilstrup" w:date="2020-12-11T14:26:00Z">
            <w:rPr>
              <w:ins w:id="4886" w:author="Ole Vilstrup" w:date="2020-12-08T09:41:00Z"/>
              <w:rFonts w:eastAsia="Calibri"/>
              <w:lang w:val="en-GB" w:eastAsia="da-DK"/>
            </w:rPr>
          </w:rPrChange>
        </w:rPr>
      </w:pPr>
      <w:ins w:id="4887" w:author="Ole Vilstrup" w:date="2020-12-08T09:41:00Z">
        <w:r w:rsidRPr="006203F2">
          <w:rPr>
            <w:rFonts w:eastAsia="Calibri"/>
            <w:lang w:eastAsia="da-DK"/>
          </w:rPr>
          <w:t>Meddelelse</w:t>
        </w:r>
        <w:r w:rsidRPr="006203F2">
          <w:rPr>
            <w:rFonts w:eastAsia="Calibri"/>
            <w:lang w:eastAsia="da-DK"/>
            <w:rPrChange w:id="4888" w:author="Ole Vilstrup" w:date="2020-12-11T14:26:00Z">
              <w:rPr>
                <w:rFonts w:eastAsia="Calibri"/>
                <w:lang w:val="en-GB" w:eastAsia="da-DK"/>
              </w:rPr>
            </w:rPrChange>
          </w:rPr>
          <w:t>seksempel:</w:t>
        </w:r>
      </w:ins>
    </w:p>
    <w:p w14:paraId="5CED9383" w14:textId="541E2665" w:rsidR="00B67FAB" w:rsidRPr="006203F2" w:rsidRDefault="00B67FAB" w:rsidP="00B67FAB">
      <w:pPr>
        <w:rPr>
          <w:ins w:id="4889" w:author="Ole Vilstrup" w:date="2020-12-08T09:42:00Z"/>
          <w:rFonts w:eastAsia="Calibri"/>
          <w:lang w:eastAsia="da-DK"/>
          <w:rPrChange w:id="4890" w:author="Ole Vilstrup" w:date="2020-12-11T14:26:00Z">
            <w:rPr>
              <w:ins w:id="4891" w:author="Ole Vilstrup" w:date="2020-12-08T09:42:00Z"/>
              <w:rFonts w:eastAsia="Calibri"/>
              <w:lang w:val="en-GB" w:eastAsia="da-DK"/>
            </w:rPr>
          </w:rPrChange>
        </w:rPr>
      </w:pPr>
      <w:ins w:id="4892" w:author="Ole Vilstrup" w:date="2020-12-08T09:42:00Z">
        <w:r w:rsidRPr="006203F2">
          <w:rPr>
            <w:rFonts w:eastAsia="Calibri"/>
            <w:lang w:eastAsia="da-DK"/>
            <w:rPrChange w:id="4893" w:author="Ole Vilstrup" w:date="2020-12-11T14:26:00Z">
              <w:rPr>
                <w:rFonts w:eastAsia="Calibri"/>
                <w:lang w:val="en-GB" w:eastAsia="da-DK"/>
              </w:rPr>
            </w:rPrChange>
          </w:rPr>
          <w:t>&lt;TypeVersion&gt;XH0130R&lt;/TypeVersion&gt;</w:t>
        </w:r>
      </w:ins>
    </w:p>
    <w:p w14:paraId="6B28CBB6" w14:textId="77777777" w:rsidR="000737B1" w:rsidRPr="006203F2" w:rsidRDefault="000737B1" w:rsidP="000737B1">
      <w:pPr>
        <w:rPr>
          <w:ins w:id="4894" w:author="Ole Vilstrup" w:date="2020-12-08T09:41:00Z"/>
          <w:rFonts w:eastAsia="Calibri"/>
          <w:lang w:eastAsia="da-DK"/>
        </w:rPr>
      </w:pPr>
    </w:p>
    <w:p w14:paraId="171C0672" w14:textId="77777777" w:rsidR="000737B1" w:rsidRPr="006203F2" w:rsidRDefault="000737B1" w:rsidP="000737B1">
      <w:pPr>
        <w:rPr>
          <w:ins w:id="4895" w:author="Ole Vilstrup" w:date="2020-12-08T09:41:00Z"/>
          <w:rFonts w:eastAsia="Calibri"/>
          <w:lang w:eastAsia="da-DK"/>
        </w:rPr>
      </w:pPr>
      <w:ins w:id="4896" w:author="Ole Vilstrup" w:date="2020-12-08T09:41:00Z">
        <w:r w:rsidRPr="006203F2">
          <w:rPr>
            <w:rFonts w:eastAsia="Calibri"/>
            <w:lang w:eastAsia="da-DK"/>
          </w:rPr>
          <w:t>Kvittering</w:t>
        </w:r>
        <w:r w:rsidRPr="006203F2">
          <w:rPr>
            <w:rFonts w:eastAsia="Calibri"/>
            <w:lang w:eastAsia="da-DK"/>
            <w:rPrChange w:id="4897" w:author="Ole Vilstrup" w:date="2020-12-11T14:26:00Z">
              <w:rPr>
                <w:rFonts w:eastAsia="Calibri"/>
                <w:lang w:val="en-GB" w:eastAsia="da-DK"/>
              </w:rPr>
            </w:rPrChange>
          </w:rPr>
          <w:t>seksempel</w:t>
        </w:r>
        <w:r w:rsidRPr="006203F2">
          <w:rPr>
            <w:rFonts w:eastAsia="Calibri"/>
            <w:lang w:eastAsia="da-DK"/>
          </w:rPr>
          <w:t>:</w:t>
        </w:r>
      </w:ins>
    </w:p>
    <w:p w14:paraId="29300AAC" w14:textId="2B607990" w:rsidR="000737B1" w:rsidRPr="006203F2" w:rsidRDefault="000737B1" w:rsidP="000737B1">
      <w:pPr>
        <w:rPr>
          <w:ins w:id="4898" w:author="Ole Vilstrup" w:date="2020-12-08T09:41:00Z"/>
          <w:rFonts w:eastAsia="Calibri"/>
          <w:lang w:eastAsia="da-DK"/>
        </w:rPr>
      </w:pPr>
      <w:ins w:id="4899" w:author="Ole Vilstrup" w:date="2020-12-08T09:41:00Z">
        <w:r w:rsidRPr="006203F2">
          <w:rPr>
            <w:rFonts w:eastAsia="Calibri"/>
            <w:lang w:eastAsia="da-DK"/>
          </w:rPr>
          <w:t>&lt;Type&gt;</w:t>
        </w:r>
      </w:ins>
      <w:ins w:id="4900" w:author="Ole Vilstrup" w:date="2020-12-08T09:44:00Z">
        <w:r w:rsidR="00CC44BC" w:rsidRPr="006203F2">
          <w:rPr>
            <w:rFonts w:eastAsia="Calibri"/>
            <w:lang w:eastAsia="da-DK"/>
            <w:rPrChange w:id="4901" w:author="Ole Vilstrup" w:date="2020-12-11T14:26:00Z">
              <w:rPr>
                <w:rFonts w:eastAsia="Calibri"/>
                <w:b/>
                <w:bCs/>
                <w:lang w:eastAsia="da-DK"/>
              </w:rPr>
            </w:rPrChange>
          </w:rPr>
          <w:t>ebbp-signals-2.0</w:t>
        </w:r>
      </w:ins>
      <w:ins w:id="4902" w:author="Ole Vilstrup" w:date="2020-12-08T09:41:00Z">
        <w:r w:rsidRPr="006203F2">
          <w:rPr>
            <w:rFonts w:eastAsia="Calibri"/>
            <w:lang w:eastAsia="da-DK"/>
          </w:rPr>
          <w:t>&lt;/Type&gt;</w:t>
        </w:r>
      </w:ins>
    </w:p>
    <w:p w14:paraId="3C122B98" w14:textId="08A473A9" w:rsidR="000F345D" w:rsidRDefault="000F345D" w:rsidP="009F0408">
      <w:pPr>
        <w:pStyle w:val="Overskrift4"/>
        <w:rPr>
          <w:ins w:id="4903" w:author="Ole Vilstrup" w:date="2021-02-18T13:20:00Z"/>
          <w:rFonts w:eastAsia="Calibri"/>
        </w:rPr>
      </w:pPr>
      <w:bookmarkStart w:id="4904" w:name="_Toc95688869"/>
      <w:ins w:id="4905" w:author="Ole Vilstrup" w:date="2020-12-03T11:37:00Z">
        <w:r w:rsidRPr="00C15F59">
          <w:rPr>
            <w:rFonts w:eastAsia="Calibri"/>
          </w:rPr>
          <w:t>InstanceIdentifier</w:t>
        </w:r>
        <w:bookmarkEnd w:id="4904"/>
        <w:r w:rsidRPr="00C15F59">
          <w:rPr>
            <w:rFonts w:eastAsia="Calibri"/>
          </w:rPr>
          <w:t xml:space="preserve"> </w:t>
        </w:r>
      </w:ins>
    </w:p>
    <w:p w14:paraId="27F5CBB3" w14:textId="71A165F8" w:rsidR="005332AB" w:rsidRDefault="009D3F74" w:rsidP="005332AB">
      <w:pPr>
        <w:rPr>
          <w:ins w:id="4906" w:author="Ole Vilstrup" w:date="2021-04-20T17:06:00Z"/>
          <w:rFonts w:eastAsia="Calibri"/>
        </w:rPr>
      </w:pPr>
      <w:ins w:id="4907" w:author="Ole Vilstrup" w:date="2021-02-18T13:21:00Z">
        <w:r>
          <w:rPr>
            <w:rFonts w:eastAsia="Calibri"/>
          </w:rPr>
          <w:t xml:space="preserve">InstanceIdentifier </w:t>
        </w:r>
      </w:ins>
      <w:ins w:id="4908" w:author="Ole Vilstrup" w:date="2021-02-18T13:20:00Z">
        <w:r>
          <w:rPr>
            <w:rFonts w:eastAsia="Calibri"/>
          </w:rPr>
          <w:t>vil bliv</w:t>
        </w:r>
      </w:ins>
      <w:ins w:id="4909" w:author="Ole Vilstrup" w:date="2021-02-18T13:21:00Z">
        <w:r>
          <w:rPr>
            <w:rFonts w:eastAsia="Calibri"/>
          </w:rPr>
          <w:t>e genereret af den afsendende MSH</w:t>
        </w:r>
        <w:r w:rsidR="00BE1B93">
          <w:rPr>
            <w:rFonts w:eastAsia="Calibri"/>
          </w:rPr>
          <w:t>. Hvis der konverteres</w:t>
        </w:r>
      </w:ins>
      <w:ins w:id="4910" w:author="Ole Vilstrup" w:date="2021-02-18T13:22:00Z">
        <w:r w:rsidR="00BE1B93">
          <w:rPr>
            <w:rFonts w:eastAsia="Calibri"/>
          </w:rPr>
          <w:t xml:space="preserve"> fra VANSenvelope kan </w:t>
        </w:r>
        <w:r w:rsidR="00E53497">
          <w:rPr>
            <w:rFonts w:eastAsia="Calibri"/>
          </w:rPr>
          <w:t>VANSenvelope/</w:t>
        </w:r>
      </w:ins>
      <w:ins w:id="4911" w:author="Ole Vilstrup" w:date="2021-02-18T13:23:00Z">
        <w:r w:rsidR="00F11F9E">
          <w:rPr>
            <w:rFonts w:eastAsia="Calibri"/>
          </w:rPr>
          <w:t>EnvelopeIdentifier evt. genbruges.</w:t>
        </w:r>
      </w:ins>
    </w:p>
    <w:p w14:paraId="57D1D932" w14:textId="77777777" w:rsidR="001F3CF0" w:rsidRDefault="001F3CF0" w:rsidP="005332AB">
      <w:pPr>
        <w:rPr>
          <w:ins w:id="4912" w:author="Ole Vilstrup" w:date="2021-04-20T17:06:00Z"/>
          <w:rFonts w:eastAsia="Calibri"/>
        </w:rPr>
      </w:pPr>
    </w:p>
    <w:p w14:paraId="5E2D0B98" w14:textId="694AB227" w:rsidR="00620407" w:rsidRPr="00FB2A65" w:rsidRDefault="00620407">
      <w:pPr>
        <w:rPr>
          <w:ins w:id="4913" w:author="Ole Vilstrup" w:date="2021-04-20T17:06:00Z"/>
          <w:rFonts w:eastAsia="Calibri"/>
          <w:lang w:eastAsia="da-DK"/>
          <w:rPrChange w:id="4914" w:author="Ole Vilstrup" w:date="2021-04-20T17:09:00Z">
            <w:rPr>
              <w:ins w:id="4915" w:author="Ole Vilstrup" w:date="2021-04-20T17:06:00Z"/>
              <w:rStyle w:val="XMLname"/>
              <w:rFonts w:eastAsia="Calibri"/>
            </w:rPr>
          </w:rPrChange>
        </w:rPr>
        <w:pPrChange w:id="4916" w:author="Ole Vilstrup" w:date="2021-04-20T17:09:00Z">
          <w:pPr>
            <w:ind w:left="1136" w:firstLine="128"/>
          </w:pPr>
        </w:pPrChange>
      </w:pPr>
      <w:ins w:id="4917" w:author="Ole Vilstrup" w:date="2021-04-20T17:06:00Z">
        <w:r w:rsidRPr="00FB2A65">
          <w:rPr>
            <w:rFonts w:eastAsia="Calibri"/>
            <w:lang w:eastAsia="da-DK"/>
            <w:rPrChange w:id="4918" w:author="Ole Vilstrup" w:date="2021-04-20T17:09:00Z">
              <w:rPr>
                <w:rStyle w:val="XMLname"/>
                <w:rFonts w:eastAsia="Calibri"/>
              </w:rPr>
            </w:rPrChange>
          </w:rPr>
          <w:t>&lt;InstanceIdentifier&gt;</w:t>
        </w:r>
      </w:ins>
    </w:p>
    <w:p w14:paraId="3CB74709" w14:textId="629EC36E" w:rsidR="00620407" w:rsidRDefault="00620407" w:rsidP="00620407">
      <w:pPr>
        <w:rPr>
          <w:ins w:id="4919" w:author="Ole Vilstrup" w:date="2021-02-18T13:23:00Z"/>
          <w:rFonts w:eastAsia="Calibri"/>
          <w:lang w:eastAsia="da-DK"/>
        </w:rPr>
      </w:pPr>
      <w:ins w:id="4920" w:author="Ole Vilstrup" w:date="2021-04-20T17:06:00Z">
        <w:r w:rsidRPr="00FB2A65">
          <w:rPr>
            <w:rFonts w:eastAsia="Calibri"/>
            <w:lang w:eastAsia="da-DK"/>
            <w:rPrChange w:id="4921" w:author="Ole Vilstrup" w:date="2021-04-20T17:09:00Z">
              <w:rPr>
                <w:rStyle w:val="XMLname"/>
                <w:rFonts w:eastAsia="Calibri"/>
              </w:rPr>
            </w:rPrChange>
          </w:rPr>
          <w:t>[</w:t>
        </w:r>
      </w:ins>
      <w:ins w:id="4922" w:author="Ole Vilstrup" w:date="2021-04-20T17:09:00Z">
        <w:r w:rsidR="00FB2A65">
          <w:rPr>
            <w:rFonts w:eastAsia="Calibri"/>
            <w:lang w:eastAsia="da-DK"/>
          </w:rPr>
          <w:t>VANSenvelope</w:t>
        </w:r>
        <w:r w:rsidR="00FB2A65" w:rsidRPr="00FB2A65">
          <w:rPr>
            <w:rFonts w:eastAsia="Calibri"/>
            <w:lang w:eastAsia="da-DK"/>
            <w:rPrChange w:id="4923" w:author="Ole Vilstrup" w:date="2021-04-20T17:09:00Z">
              <w:rPr>
                <w:rStyle w:val="XMLname"/>
                <w:rFonts w:eastAsia="Calibri"/>
              </w:rPr>
            </w:rPrChange>
          </w:rPr>
          <w:t>/</w:t>
        </w:r>
        <w:r w:rsidR="008B0FC6" w:rsidRPr="00FB2A65">
          <w:rPr>
            <w:rFonts w:eastAsia="Calibri"/>
            <w:lang w:eastAsia="da-DK"/>
            <w:rPrChange w:id="4924" w:author="Ole Vilstrup" w:date="2021-04-20T17:09:00Z">
              <w:rPr>
                <w:rStyle w:val="XMLname"/>
                <w:rFonts w:eastAsia="Calibri"/>
              </w:rPr>
            </w:rPrChange>
          </w:rPr>
          <w:t>SenderID</w:t>
        </w:r>
      </w:ins>
      <w:ins w:id="4925" w:author="Ole Vilstrup" w:date="2021-04-20T17:06:00Z">
        <w:r w:rsidRPr="00FB2A65">
          <w:rPr>
            <w:rFonts w:eastAsia="Calibri"/>
            <w:lang w:eastAsia="da-DK"/>
            <w:rPrChange w:id="4926" w:author="Ole Vilstrup" w:date="2021-04-20T17:09:00Z">
              <w:rPr>
                <w:rStyle w:val="XMLname"/>
                <w:rFonts w:eastAsia="Calibri"/>
              </w:rPr>
            </w:rPrChange>
          </w:rPr>
          <w:t>] + ”:” + [</w:t>
        </w:r>
      </w:ins>
      <w:ins w:id="4927" w:author="Ole Vilstrup" w:date="2021-04-20T17:07:00Z">
        <w:r w:rsidR="00370579">
          <w:rPr>
            <w:rFonts w:eastAsia="Calibri"/>
            <w:lang w:eastAsia="da-DK"/>
          </w:rPr>
          <w:t>VANSenvelope/EnvelopeIdentifier</w:t>
        </w:r>
      </w:ins>
      <w:ins w:id="4928" w:author="Ole Vilstrup" w:date="2021-04-20T17:06:00Z">
        <w:r w:rsidRPr="00FB2A65">
          <w:rPr>
            <w:rFonts w:eastAsia="Calibri"/>
            <w:lang w:eastAsia="da-DK"/>
            <w:rPrChange w:id="4929" w:author="Ole Vilstrup" w:date="2021-04-20T17:09:00Z">
              <w:rPr>
                <w:rStyle w:val="XMLname"/>
                <w:rFonts w:eastAsia="Calibri"/>
              </w:rPr>
            </w:rPrChange>
          </w:rPr>
          <w:t>]</w:t>
        </w:r>
        <w:r w:rsidR="001F3CF0" w:rsidRPr="001F3CF0">
          <w:rPr>
            <w:rFonts w:eastAsia="Calibri"/>
            <w:lang w:eastAsia="da-DK"/>
          </w:rPr>
          <w:t xml:space="preserve"> </w:t>
        </w:r>
        <w:r w:rsidR="001F3CF0" w:rsidRPr="006203F2">
          <w:rPr>
            <w:rFonts w:eastAsia="Calibri"/>
            <w:lang w:eastAsia="da-DK"/>
          </w:rPr>
          <w:t>&lt;/InstanceIdentifier&gt;</w:t>
        </w:r>
      </w:ins>
    </w:p>
    <w:p w14:paraId="3E3F6C83" w14:textId="77777777" w:rsidR="00F11F9E" w:rsidRPr="005332AB" w:rsidRDefault="00F11F9E">
      <w:pPr>
        <w:rPr>
          <w:ins w:id="4930" w:author="Ole Vilstrup" w:date="2020-12-03T11:37:00Z"/>
          <w:rFonts w:eastAsia="Calibri"/>
        </w:rPr>
      </w:pPr>
    </w:p>
    <w:p w14:paraId="2F1764EB" w14:textId="29214127" w:rsidR="00821153" w:rsidRDefault="002410FC" w:rsidP="002410FC">
      <w:pPr>
        <w:rPr>
          <w:ins w:id="4931" w:author="Ole Vilstrup" w:date="2021-04-20T17:09:00Z"/>
          <w:rFonts w:eastAsia="Calibri"/>
          <w:lang w:eastAsia="da-DK"/>
        </w:rPr>
      </w:pPr>
      <w:ins w:id="4932" w:author="Ole Vilstrup" w:date="2020-12-03T11:33:00Z">
        <w:r w:rsidRPr="006203F2">
          <w:rPr>
            <w:rFonts w:eastAsia="Calibri"/>
            <w:lang w:eastAsia="da-DK"/>
          </w:rPr>
          <w:t>&lt;InstanceIdentifier&gt;</w:t>
        </w:r>
      </w:ins>
      <w:ins w:id="4933" w:author="Ole Vilstrup" w:date="2020-12-06T22:43:00Z">
        <w:r w:rsidR="000B3896" w:rsidRPr="006203F2">
          <w:rPr>
            <w:rFonts w:eastAsia="Calibri"/>
            <w:lang w:eastAsia="da-DK"/>
          </w:rPr>
          <w:t>[generated UUID]</w:t>
        </w:r>
      </w:ins>
      <w:ins w:id="4934" w:author="Ole Vilstrup" w:date="2020-12-03T11:33:00Z">
        <w:r w:rsidRPr="006203F2">
          <w:rPr>
            <w:rFonts w:eastAsia="Calibri"/>
            <w:lang w:eastAsia="da-DK"/>
          </w:rPr>
          <w:t>&lt;/InstanceIdentifier&gt;</w:t>
        </w:r>
        <w:r w:rsidRPr="006203F2">
          <w:rPr>
            <w:rFonts w:eastAsia="Calibri"/>
            <w:lang w:eastAsia="da-DK"/>
          </w:rPr>
          <w:tab/>
        </w:r>
      </w:ins>
    </w:p>
    <w:p w14:paraId="126B2E4E" w14:textId="77777777" w:rsidR="00B0620F" w:rsidRPr="00D92158" w:rsidRDefault="00B0620F" w:rsidP="00B0620F">
      <w:pPr>
        <w:pStyle w:val="Overskrift5"/>
        <w:rPr>
          <w:ins w:id="4935" w:author="Ole Vilstrup" w:date="2021-12-03T13:18:00Z"/>
          <w:rFonts w:eastAsia="Calibri"/>
          <w:lang w:eastAsia="da-DK"/>
        </w:rPr>
      </w:pPr>
      <w:ins w:id="4936" w:author="Ole Vilstrup" w:date="2021-12-03T13:18:00Z">
        <w:r>
          <w:rPr>
            <w:rFonts w:eastAsia="Calibri"/>
            <w:lang w:eastAsia="da-DK"/>
          </w:rPr>
          <w:t>E</w:t>
        </w:r>
        <w:r w:rsidRPr="00B76FBB">
          <w:rPr>
            <w:rFonts w:eastAsia="Calibri"/>
            <w:lang w:eastAsia="da-DK"/>
          </w:rPr>
          <w:t>ksempel:</w:t>
        </w:r>
      </w:ins>
    </w:p>
    <w:p w14:paraId="44F61895" w14:textId="77777777" w:rsidR="00A77D1A" w:rsidRPr="00586DC8" w:rsidRDefault="00A77D1A" w:rsidP="00A77D1A">
      <w:pPr>
        <w:rPr>
          <w:ins w:id="4937" w:author="Ole Vilstrup" w:date="2021-04-20T17:09:00Z"/>
          <w:rFonts w:eastAsia="Calibri"/>
          <w:b/>
          <w:bCs/>
          <w:lang w:eastAsia="da-DK"/>
          <w:rPrChange w:id="4938" w:author="Ole Vilstrup" w:date="2021-04-20T17:12:00Z">
            <w:rPr>
              <w:ins w:id="4939" w:author="Ole Vilstrup" w:date="2021-04-20T17:09:00Z"/>
              <w:rFonts w:eastAsia="Calibri"/>
              <w:lang w:eastAsia="da-DK"/>
            </w:rPr>
          </w:rPrChange>
        </w:rPr>
      </w:pPr>
      <w:ins w:id="4940" w:author="Ole Vilstrup" w:date="2021-04-20T17:09:00Z">
        <w:r w:rsidRPr="00586DC8">
          <w:rPr>
            <w:rFonts w:eastAsia="Calibri"/>
            <w:b/>
            <w:bCs/>
            <w:lang w:eastAsia="da-DK"/>
            <w:rPrChange w:id="4941" w:author="Ole Vilstrup" w:date="2021-04-20T17:12:00Z">
              <w:rPr>
                <w:rFonts w:eastAsia="Calibri"/>
                <w:lang w:eastAsia="da-DK"/>
              </w:rPr>
            </w:rPrChange>
          </w:rPr>
          <w:t>Meddelelseseksempel:</w:t>
        </w:r>
      </w:ins>
    </w:p>
    <w:p w14:paraId="2E3CCE21" w14:textId="0EDE3C03" w:rsidR="0040229A" w:rsidRDefault="00586DC8" w:rsidP="00A77D1A">
      <w:pPr>
        <w:rPr>
          <w:ins w:id="4942" w:author="Ole Vilstrup" w:date="2021-04-20T17:11:00Z"/>
          <w:rFonts w:eastAsia="Calibri"/>
          <w:lang w:eastAsia="da-DK"/>
        </w:rPr>
      </w:pPr>
      <w:ins w:id="4943" w:author="Ole Vilstrup" w:date="2021-04-20T17:11:00Z">
        <w:r>
          <w:rPr>
            <w:rFonts w:eastAsia="Calibri"/>
            <w:lang w:eastAsia="da-DK"/>
          </w:rPr>
          <w:t xml:space="preserve">&lt;!-- </w:t>
        </w:r>
        <w:r w:rsidR="0040229A" w:rsidRPr="003A4838">
          <w:rPr>
            <w:rFonts w:eastAsia="Calibri"/>
            <w:lang w:eastAsia="da-DK"/>
          </w:rPr>
          <w:t>[</w:t>
        </w:r>
        <w:r w:rsidR="0040229A">
          <w:rPr>
            <w:rFonts w:eastAsia="Calibri"/>
            <w:lang w:eastAsia="da-DK"/>
          </w:rPr>
          <w:t>VANSenvelope</w:t>
        </w:r>
        <w:r w:rsidR="0040229A" w:rsidRPr="003A4838">
          <w:rPr>
            <w:rFonts w:eastAsia="Calibri"/>
            <w:lang w:eastAsia="da-DK"/>
          </w:rPr>
          <w:t>/SenderID] + ”:” + [</w:t>
        </w:r>
        <w:r w:rsidR="0040229A">
          <w:rPr>
            <w:rFonts w:eastAsia="Calibri"/>
            <w:lang w:eastAsia="da-DK"/>
          </w:rPr>
          <w:t>VANSenvelope/EnvelopeIdentifier</w:t>
        </w:r>
        <w:r w:rsidR="0040229A" w:rsidRPr="003A4838">
          <w:rPr>
            <w:rFonts w:eastAsia="Calibri"/>
            <w:lang w:eastAsia="da-DK"/>
          </w:rPr>
          <w:t>]</w:t>
        </w:r>
        <w:r>
          <w:rPr>
            <w:rFonts w:eastAsia="Calibri"/>
            <w:lang w:eastAsia="da-DK"/>
          </w:rPr>
          <w:t xml:space="preserve"> --&gt;</w:t>
        </w:r>
      </w:ins>
    </w:p>
    <w:p w14:paraId="07CBB4EA" w14:textId="20210801" w:rsidR="00A77D1A" w:rsidRDefault="00A77D1A" w:rsidP="00A77D1A">
      <w:pPr>
        <w:rPr>
          <w:ins w:id="4944" w:author="Ole Vilstrup" w:date="2021-04-20T17:11:00Z"/>
          <w:rFonts w:eastAsia="Calibri"/>
          <w:lang w:eastAsia="da-DK"/>
        </w:rPr>
      </w:pPr>
      <w:ins w:id="4945" w:author="Ole Vilstrup" w:date="2021-04-20T17:10:00Z">
        <w:r w:rsidRPr="003A4838">
          <w:rPr>
            <w:rFonts w:eastAsia="Calibri"/>
            <w:lang w:eastAsia="da-DK"/>
          </w:rPr>
          <w:t>&lt;InstanceIdentifier&gt;</w:t>
        </w:r>
        <w:r w:rsidR="006B7B78" w:rsidRPr="006B7B78">
          <w:rPr>
            <w:rFonts w:eastAsia="Calibri"/>
            <w:lang w:eastAsia="da-DK"/>
          </w:rPr>
          <w:t>5790001354145</w:t>
        </w:r>
        <w:r w:rsidRPr="003A4838">
          <w:rPr>
            <w:rFonts w:eastAsia="Calibri"/>
            <w:lang w:eastAsia="da-DK"/>
          </w:rPr>
          <w:t>:</w:t>
        </w:r>
        <w:r w:rsidR="0040229A" w:rsidRPr="0040229A">
          <w:rPr>
            <w:rFonts w:eastAsia="Calibri"/>
            <w:lang w:eastAsia="da-DK"/>
          </w:rPr>
          <w:t>54382645943297</w:t>
        </w:r>
        <w:r w:rsidRPr="006203F2">
          <w:rPr>
            <w:rFonts w:eastAsia="Calibri"/>
            <w:lang w:eastAsia="da-DK"/>
          </w:rPr>
          <w:t>&lt;/InstanceIdentifier&gt;</w:t>
        </w:r>
      </w:ins>
    </w:p>
    <w:p w14:paraId="494F32D3" w14:textId="77777777" w:rsidR="00586DC8" w:rsidRDefault="00586DC8" w:rsidP="00A77D1A">
      <w:pPr>
        <w:rPr>
          <w:ins w:id="4946" w:author="Ole Vilstrup" w:date="2021-04-20T17:12:00Z"/>
          <w:rFonts w:eastAsia="Calibri"/>
          <w:lang w:eastAsia="da-DK"/>
        </w:rPr>
      </w:pPr>
    </w:p>
    <w:p w14:paraId="1579C3A3" w14:textId="40604BF8" w:rsidR="0040229A" w:rsidRDefault="0040229A" w:rsidP="00A77D1A">
      <w:pPr>
        <w:rPr>
          <w:ins w:id="4947" w:author="Ole Vilstrup" w:date="2021-04-20T17:11:00Z"/>
          <w:rFonts w:eastAsia="Calibri"/>
          <w:lang w:eastAsia="da-DK"/>
        </w:rPr>
      </w:pPr>
      <w:ins w:id="4948" w:author="Ole Vilstrup" w:date="2021-04-20T17:11:00Z">
        <w:r>
          <w:rPr>
            <w:rFonts w:eastAsia="Calibri"/>
            <w:lang w:eastAsia="da-DK"/>
          </w:rPr>
          <w:t>Eller</w:t>
        </w:r>
      </w:ins>
    </w:p>
    <w:p w14:paraId="67A89F08" w14:textId="77777777" w:rsidR="00586DC8" w:rsidRDefault="00586DC8" w:rsidP="00586DC8">
      <w:pPr>
        <w:rPr>
          <w:ins w:id="4949" w:author="Ole Vilstrup" w:date="2021-04-20T17:12:00Z"/>
          <w:rFonts w:eastAsia="Calibri"/>
          <w:lang w:eastAsia="da-DK"/>
        </w:rPr>
      </w:pPr>
    </w:p>
    <w:p w14:paraId="59F36893" w14:textId="7E5D984C" w:rsidR="00586DC8" w:rsidRDefault="00586DC8" w:rsidP="00586DC8">
      <w:pPr>
        <w:rPr>
          <w:ins w:id="4950" w:author="Ole Vilstrup" w:date="2021-04-20T17:12:00Z"/>
          <w:rFonts w:eastAsia="Calibri"/>
          <w:lang w:eastAsia="da-DK"/>
        </w:rPr>
      </w:pPr>
      <w:ins w:id="4951" w:author="Ole Vilstrup" w:date="2021-04-20T17:12:00Z">
        <w:r w:rsidRPr="006203F2">
          <w:rPr>
            <w:rFonts w:eastAsia="Calibri"/>
            <w:lang w:eastAsia="da-DK"/>
          </w:rPr>
          <w:t>&lt;</w:t>
        </w:r>
        <w:r>
          <w:rPr>
            <w:rFonts w:eastAsia="Calibri"/>
            <w:lang w:eastAsia="da-DK"/>
          </w:rPr>
          <w:t xml:space="preserve">!-- </w:t>
        </w:r>
        <w:r w:rsidRPr="006203F2">
          <w:rPr>
            <w:rFonts w:eastAsia="Calibri"/>
            <w:lang w:eastAsia="da-DK"/>
          </w:rPr>
          <w:t>[generated UUID]</w:t>
        </w:r>
        <w:r>
          <w:rPr>
            <w:rFonts w:eastAsia="Calibri"/>
            <w:lang w:eastAsia="da-DK"/>
          </w:rPr>
          <w:t xml:space="preserve"> --</w:t>
        </w:r>
        <w:r w:rsidRPr="006203F2">
          <w:rPr>
            <w:rFonts w:eastAsia="Calibri"/>
            <w:lang w:eastAsia="da-DK"/>
          </w:rPr>
          <w:t>&gt;</w:t>
        </w:r>
        <w:r w:rsidRPr="006203F2">
          <w:rPr>
            <w:rFonts w:eastAsia="Calibri"/>
            <w:lang w:eastAsia="da-DK"/>
          </w:rPr>
          <w:tab/>
        </w:r>
      </w:ins>
    </w:p>
    <w:p w14:paraId="1F3B6CC3" w14:textId="032881A9" w:rsidR="0040229A" w:rsidRPr="001B73F7" w:rsidRDefault="0040229A" w:rsidP="0040229A">
      <w:pPr>
        <w:rPr>
          <w:ins w:id="4952" w:author="Ole Vilstrup" w:date="2021-04-20T17:11:00Z"/>
          <w:rFonts w:eastAsia="Calibri"/>
          <w:lang w:val="en-US" w:eastAsia="da-DK"/>
          <w:rPrChange w:id="4953" w:author="Ole Vilstrup Møller" w:date="2023-06-19T13:55:00Z">
            <w:rPr>
              <w:ins w:id="4954" w:author="Ole Vilstrup" w:date="2021-04-20T17:11:00Z"/>
              <w:rFonts w:eastAsia="Calibri"/>
              <w:lang w:eastAsia="da-DK"/>
            </w:rPr>
          </w:rPrChange>
        </w:rPr>
      </w:pPr>
      <w:ins w:id="4955" w:author="Ole Vilstrup" w:date="2021-04-20T17:11:00Z">
        <w:r w:rsidRPr="001B73F7">
          <w:rPr>
            <w:rFonts w:eastAsia="Calibri"/>
            <w:lang w:val="en-US" w:eastAsia="da-DK"/>
            <w:rPrChange w:id="4956" w:author="Ole Vilstrup Møller" w:date="2023-06-19T13:55:00Z">
              <w:rPr>
                <w:rFonts w:eastAsia="Calibri"/>
                <w:lang w:eastAsia="da-DK"/>
              </w:rPr>
            </w:rPrChange>
          </w:rPr>
          <w:t>&lt;InstanceIdentifier&gt;</w:t>
        </w:r>
      </w:ins>
      <w:ins w:id="4957" w:author="Ole Vilstrup" w:date="2021-12-20T09:32:00Z">
        <w:r w:rsidR="00C46FC1" w:rsidRPr="001B73F7">
          <w:rPr>
            <w:lang w:val="en-US"/>
            <w:rPrChange w:id="4958" w:author="Ole Vilstrup Møller" w:date="2023-06-19T13:55:00Z">
              <w:rPr/>
            </w:rPrChange>
          </w:rPr>
          <w:t>b7faca8e-e908-47bb-b323-0eb8a854c558</w:t>
        </w:r>
      </w:ins>
      <w:ins w:id="4959" w:author="Ole Vilstrup" w:date="2021-04-20T17:11:00Z">
        <w:r w:rsidRPr="001B73F7">
          <w:rPr>
            <w:rFonts w:eastAsia="Calibri"/>
            <w:lang w:val="en-US" w:eastAsia="da-DK"/>
            <w:rPrChange w:id="4960" w:author="Ole Vilstrup Møller" w:date="2023-06-19T13:55:00Z">
              <w:rPr>
                <w:rFonts w:eastAsia="Calibri"/>
                <w:lang w:eastAsia="da-DK"/>
              </w:rPr>
            </w:rPrChange>
          </w:rPr>
          <w:t>&lt;/InstanceIdentifier&gt;</w:t>
        </w:r>
      </w:ins>
    </w:p>
    <w:p w14:paraId="7F6FC1F0" w14:textId="77777777" w:rsidR="00821153" w:rsidRPr="00B76FBB" w:rsidRDefault="00821153">
      <w:pPr>
        <w:pStyle w:val="Overskrift4"/>
        <w:rPr>
          <w:ins w:id="4961" w:author="Ole Vilstrup" w:date="2020-12-06T22:41:00Z"/>
          <w:rFonts w:eastAsia="Calibri"/>
          <w:lang w:eastAsia="da-DK"/>
        </w:rPr>
        <w:pPrChange w:id="4962" w:author="Ole Vilstrup" w:date="2021-02-18T13:14:00Z">
          <w:pPr/>
        </w:pPrChange>
      </w:pPr>
      <w:bookmarkStart w:id="4963" w:name="_Toc95688870"/>
      <w:ins w:id="4964" w:author="Ole Vilstrup" w:date="2020-12-06T22:41:00Z">
        <w:r w:rsidRPr="00C15F59">
          <w:rPr>
            <w:rFonts w:eastAsia="Calibri"/>
            <w:lang w:eastAsia="da-DK"/>
          </w:rPr>
          <w:t>Type</w:t>
        </w:r>
        <w:bookmarkEnd w:id="4963"/>
      </w:ins>
    </w:p>
    <w:p w14:paraId="5270DF4F" w14:textId="79CB7212" w:rsidR="000B3896" w:rsidRPr="006203F2" w:rsidRDefault="009E7D4A" w:rsidP="002410FC">
      <w:pPr>
        <w:rPr>
          <w:ins w:id="4965" w:author="Ole Vilstrup" w:date="2020-12-06T22:43:00Z"/>
          <w:rFonts w:eastAsia="Calibri"/>
          <w:lang w:eastAsia="da-DK"/>
        </w:rPr>
      </w:pPr>
      <w:ins w:id="4966" w:author="Ole Vilstrup" w:date="2020-12-08T09:35:00Z">
        <w:r w:rsidRPr="006203F2">
          <w:rPr>
            <w:rFonts w:eastAsia="Calibri"/>
            <w:lang w:eastAsia="da-DK"/>
          </w:rPr>
          <w:t>Meddelelse:</w:t>
        </w:r>
      </w:ins>
    </w:p>
    <w:p w14:paraId="354F56FF" w14:textId="61C93F05" w:rsidR="002410FC" w:rsidRPr="006203F2" w:rsidRDefault="002410FC" w:rsidP="002410FC">
      <w:pPr>
        <w:rPr>
          <w:ins w:id="4967" w:author="Ole Vilstrup" w:date="2020-12-06T22:47:00Z"/>
          <w:rFonts w:eastAsia="Calibri"/>
          <w:lang w:eastAsia="da-DK"/>
        </w:rPr>
      </w:pPr>
      <w:ins w:id="4968" w:author="Ole Vilstrup" w:date="2020-12-03T11:33:00Z">
        <w:r w:rsidRPr="006203F2">
          <w:rPr>
            <w:rFonts w:eastAsia="Calibri"/>
            <w:lang w:eastAsia="da-DK"/>
          </w:rPr>
          <w:t>&lt;Type&gt;[eMessage/[LetterType]/Letter/TypeCode]&lt;/Type&gt;</w:t>
        </w:r>
      </w:ins>
    </w:p>
    <w:p w14:paraId="4773A3D9" w14:textId="77777777" w:rsidR="009E7D4A" w:rsidRPr="006203F2" w:rsidRDefault="009E7D4A" w:rsidP="009E7D4A">
      <w:pPr>
        <w:rPr>
          <w:ins w:id="4969" w:author="Ole Vilstrup" w:date="2020-12-08T09:35:00Z"/>
          <w:rFonts w:eastAsia="Calibri"/>
          <w:lang w:eastAsia="da-DK"/>
        </w:rPr>
      </w:pPr>
    </w:p>
    <w:p w14:paraId="2C437006" w14:textId="1DA0592B" w:rsidR="00E7252E" w:rsidRPr="006203F2" w:rsidRDefault="00E7252E" w:rsidP="00E7252E">
      <w:pPr>
        <w:rPr>
          <w:ins w:id="4970" w:author="Ole Vilstrup" w:date="2022-02-13T23:01:00Z"/>
          <w:rFonts w:eastAsia="Calibri"/>
          <w:lang w:eastAsia="da-DK"/>
        </w:rPr>
      </w:pPr>
      <w:ins w:id="4971" w:author="Ole Vilstrup" w:date="2022-02-13T23:01:00Z">
        <w:r>
          <w:rPr>
            <w:rFonts w:eastAsia="Calibri"/>
            <w:lang w:eastAsia="da-DK"/>
          </w:rPr>
          <w:t xml:space="preserve">MedCom </w:t>
        </w:r>
        <w:r w:rsidRPr="006203F2">
          <w:rPr>
            <w:rFonts w:eastAsia="Calibri"/>
            <w:lang w:eastAsia="da-DK"/>
          </w:rPr>
          <w:t>Kvittering:</w:t>
        </w:r>
      </w:ins>
    </w:p>
    <w:p w14:paraId="322D6D8C" w14:textId="00EB45D9" w:rsidR="00E7252E" w:rsidRPr="006203F2" w:rsidRDefault="00E7252E" w:rsidP="00E7252E">
      <w:pPr>
        <w:rPr>
          <w:ins w:id="4972" w:author="Ole Vilstrup" w:date="2022-02-13T23:01:00Z"/>
          <w:rFonts w:eastAsia="Calibri"/>
          <w:lang w:eastAsia="da-DK"/>
        </w:rPr>
      </w:pPr>
      <w:ins w:id="4973" w:author="Ole Vilstrup" w:date="2022-02-13T23:01:00Z">
        <w:r w:rsidRPr="006203F2">
          <w:rPr>
            <w:rFonts w:eastAsia="Calibri"/>
            <w:lang w:eastAsia="da-DK"/>
          </w:rPr>
          <w:t>&lt;Type&gt;[eMessage/[LetterType]/Letter/</w:t>
        </w:r>
        <w:r>
          <w:rPr>
            <w:rFonts w:eastAsia="Calibri"/>
            <w:lang w:eastAsia="da-DK"/>
          </w:rPr>
          <w:t>Statistical</w:t>
        </w:r>
        <w:r w:rsidRPr="006203F2">
          <w:rPr>
            <w:rFonts w:eastAsia="Calibri"/>
            <w:lang w:eastAsia="da-DK"/>
          </w:rPr>
          <w:t>Code]&lt;/Type&gt;</w:t>
        </w:r>
      </w:ins>
    </w:p>
    <w:p w14:paraId="24584089" w14:textId="77777777" w:rsidR="00E7252E" w:rsidRDefault="00E7252E" w:rsidP="009E7D4A">
      <w:pPr>
        <w:rPr>
          <w:ins w:id="4974" w:author="Ole Vilstrup" w:date="2022-02-13T23:01:00Z"/>
          <w:rFonts w:eastAsia="Calibri"/>
          <w:lang w:eastAsia="da-DK"/>
        </w:rPr>
      </w:pPr>
    </w:p>
    <w:p w14:paraId="13707459" w14:textId="21325E4C" w:rsidR="009E7D4A" w:rsidRPr="006203F2" w:rsidRDefault="00BE6567" w:rsidP="009E7D4A">
      <w:pPr>
        <w:rPr>
          <w:ins w:id="4975" w:author="Ole Vilstrup" w:date="2020-12-08T09:36:00Z"/>
          <w:rFonts w:eastAsia="Calibri"/>
          <w:lang w:eastAsia="da-DK"/>
        </w:rPr>
      </w:pPr>
      <w:ins w:id="4976" w:author="Ole Vilstrup" w:date="2022-02-13T23:00:00Z">
        <w:r>
          <w:rPr>
            <w:rFonts w:eastAsia="Calibri"/>
            <w:lang w:eastAsia="da-DK"/>
          </w:rPr>
          <w:t xml:space="preserve">SBDH </w:t>
        </w:r>
      </w:ins>
      <w:ins w:id="4977" w:author="Ole Vilstrup" w:date="2020-12-08T09:35:00Z">
        <w:r w:rsidR="009E7D4A" w:rsidRPr="006203F2">
          <w:rPr>
            <w:rFonts w:eastAsia="Calibri"/>
            <w:lang w:eastAsia="da-DK"/>
          </w:rPr>
          <w:t>Kvit</w:t>
        </w:r>
        <w:r w:rsidR="001A5807" w:rsidRPr="006203F2">
          <w:rPr>
            <w:rFonts w:eastAsia="Calibri"/>
            <w:lang w:eastAsia="da-DK"/>
          </w:rPr>
          <w:t>t</w:t>
        </w:r>
        <w:r w:rsidR="009E7D4A" w:rsidRPr="006203F2">
          <w:rPr>
            <w:rFonts w:eastAsia="Calibri"/>
            <w:lang w:eastAsia="da-DK"/>
          </w:rPr>
          <w:t>ering:</w:t>
        </w:r>
      </w:ins>
    </w:p>
    <w:p w14:paraId="5C2C41AA" w14:textId="734D5B63" w:rsidR="009E7D4A" w:rsidRPr="006203F2" w:rsidRDefault="009E7D4A" w:rsidP="009E7D4A">
      <w:pPr>
        <w:rPr>
          <w:ins w:id="4978" w:author="Ole Vilstrup" w:date="2020-12-08T09:35:00Z"/>
          <w:rFonts w:eastAsia="Calibri"/>
          <w:lang w:eastAsia="da-DK"/>
        </w:rPr>
      </w:pPr>
      <w:ins w:id="4979" w:author="Ole Vilstrup" w:date="2020-12-08T09:35:00Z">
        <w:r w:rsidRPr="006203F2">
          <w:rPr>
            <w:rFonts w:eastAsia="Calibri"/>
            <w:lang w:eastAsia="da-DK"/>
          </w:rPr>
          <w:t>&lt;Type&gt;</w:t>
        </w:r>
      </w:ins>
      <w:ins w:id="4980" w:author="Ole Vilstrup" w:date="2020-12-08T09:36:00Z">
        <w:r w:rsidR="009D5BEA" w:rsidRPr="006203F2">
          <w:rPr>
            <w:rFonts w:eastAsia="Calibri"/>
            <w:lang w:eastAsia="da-DK"/>
          </w:rPr>
          <w:t>[Kvitteringstype]</w:t>
        </w:r>
      </w:ins>
      <w:ins w:id="4981" w:author="Ole Vilstrup" w:date="2020-12-08T09:35:00Z">
        <w:r w:rsidRPr="006203F2">
          <w:rPr>
            <w:rFonts w:eastAsia="Calibri"/>
            <w:lang w:eastAsia="da-DK"/>
          </w:rPr>
          <w:t>&lt;/Type&gt;</w:t>
        </w:r>
      </w:ins>
    </w:p>
    <w:p w14:paraId="00838607" w14:textId="77777777" w:rsidR="00865169" w:rsidRPr="006203F2" w:rsidRDefault="00865169" w:rsidP="002410FC">
      <w:pPr>
        <w:rPr>
          <w:ins w:id="4982" w:author="Ole Vilstrup" w:date="2020-12-08T09:36:00Z"/>
          <w:rFonts w:eastAsia="Calibri"/>
          <w:lang w:eastAsia="da-DK"/>
        </w:rPr>
      </w:pPr>
    </w:p>
    <w:p w14:paraId="461A6500" w14:textId="62D5A408" w:rsidR="00011CA5" w:rsidRPr="006203F2" w:rsidRDefault="00011CA5">
      <w:pPr>
        <w:keepNext/>
        <w:rPr>
          <w:ins w:id="4983" w:author="Ole Vilstrup" w:date="2020-12-08T09:36:00Z"/>
          <w:rFonts w:eastAsia="Calibri"/>
          <w:lang w:eastAsia="da-DK"/>
        </w:rPr>
        <w:pPrChange w:id="4984" w:author="Ole Vilstrup" w:date="2020-12-08T10:59:00Z">
          <w:pPr/>
        </w:pPrChange>
      </w:pPr>
      <w:ins w:id="4985" w:author="Ole Vilstrup" w:date="2020-12-08T09:36:00Z">
        <w:r w:rsidRPr="006203F2">
          <w:rPr>
            <w:rFonts w:eastAsia="Calibri"/>
            <w:lang w:eastAsia="da-DK"/>
          </w:rPr>
          <w:t>Kvitteringstype har følgende udfaldsrum:</w:t>
        </w:r>
      </w:ins>
    </w:p>
    <w:p w14:paraId="2166C43A" w14:textId="77777777" w:rsidR="00D576C7" w:rsidRPr="006203F2" w:rsidRDefault="00D576C7" w:rsidP="00D576C7">
      <w:pPr>
        <w:rPr>
          <w:ins w:id="4986" w:author="Ole Vilstrup" w:date="2020-12-09T16:30:00Z"/>
          <w:rFonts w:eastAsia="Calibri"/>
        </w:rPr>
      </w:pPr>
      <w:ins w:id="4987" w:author="Ole Vilstrup" w:date="2020-12-09T16:30:00Z">
        <w:r w:rsidRPr="006203F2">
          <w:rPr>
            <w:rFonts w:eastAsia="Calibri"/>
          </w:rPr>
          <w:t>Udfaldsrum for disse ebXML Business Process Signals er:</w:t>
        </w:r>
      </w:ins>
    </w:p>
    <w:p w14:paraId="7E829C84" w14:textId="77777777" w:rsidR="00D576C7" w:rsidRPr="006203F2" w:rsidRDefault="00D576C7" w:rsidP="00D576C7">
      <w:pPr>
        <w:pStyle w:val="Listeafsnit"/>
        <w:numPr>
          <w:ilvl w:val="0"/>
          <w:numId w:val="27"/>
        </w:numPr>
        <w:rPr>
          <w:ins w:id="4988" w:author="Ole Vilstrup" w:date="2020-12-09T16:30:00Z"/>
          <w:rFonts w:eastAsia="Calibri"/>
        </w:rPr>
      </w:pPr>
      <w:ins w:id="4989" w:author="Ole Vilstrup" w:date="2020-12-09T16:30:00Z">
        <w:r w:rsidRPr="006203F2">
          <w:rPr>
            <w:rFonts w:eastAsia="Calibri"/>
          </w:rPr>
          <w:t>ReceiptAcknowledgement</w:t>
        </w:r>
      </w:ins>
    </w:p>
    <w:p w14:paraId="73BB5DAD" w14:textId="77777777" w:rsidR="00D576C7" w:rsidRPr="006203F2" w:rsidRDefault="00D576C7" w:rsidP="00D576C7">
      <w:pPr>
        <w:pStyle w:val="Listeafsnit"/>
        <w:numPr>
          <w:ilvl w:val="0"/>
          <w:numId w:val="27"/>
        </w:numPr>
        <w:rPr>
          <w:ins w:id="4990" w:author="Ole Vilstrup" w:date="2020-12-09T16:30:00Z"/>
          <w:rFonts w:eastAsia="Calibri"/>
        </w:rPr>
      </w:pPr>
      <w:ins w:id="4991" w:author="Ole Vilstrup" w:date="2020-12-09T16:30:00Z">
        <w:r w:rsidRPr="006203F2">
          <w:rPr>
            <w:rFonts w:eastAsia="Calibri"/>
          </w:rPr>
          <w:t>ReceiptException</w:t>
        </w:r>
      </w:ins>
    </w:p>
    <w:p w14:paraId="76059B13" w14:textId="3F96582C" w:rsidR="00D576C7" w:rsidRPr="006203F2" w:rsidRDefault="00D576C7" w:rsidP="00D576C7">
      <w:pPr>
        <w:pStyle w:val="Listeafsnit"/>
        <w:numPr>
          <w:ilvl w:val="0"/>
          <w:numId w:val="27"/>
        </w:numPr>
        <w:rPr>
          <w:ins w:id="4992" w:author="Ole Vilstrup" w:date="2020-12-09T16:30:00Z"/>
          <w:rFonts w:eastAsia="Calibri"/>
        </w:rPr>
      </w:pPr>
      <w:ins w:id="4993" w:author="Ole Vilstrup" w:date="2020-12-09T16:30:00Z">
        <w:r w:rsidRPr="006203F2">
          <w:rPr>
            <w:rFonts w:eastAsia="Calibri"/>
          </w:rPr>
          <w:t>AcceptanceAcknowledgement (bruges ikke i piloten)</w:t>
        </w:r>
      </w:ins>
    </w:p>
    <w:p w14:paraId="007F0B3F" w14:textId="77777777" w:rsidR="0010174C" w:rsidRPr="00D92158" w:rsidRDefault="0010174C">
      <w:pPr>
        <w:pStyle w:val="Overskrift5"/>
        <w:keepNext/>
        <w:keepLines/>
        <w:rPr>
          <w:ins w:id="4994" w:author="Ole Vilstrup" w:date="2021-12-03T13:19:00Z"/>
          <w:rFonts w:eastAsia="Calibri"/>
          <w:lang w:eastAsia="da-DK"/>
        </w:rPr>
        <w:pPrChange w:id="4995" w:author="Ole Vilstrup" w:date="2022-02-13T23:02:00Z">
          <w:pPr>
            <w:pStyle w:val="Overskrift5"/>
          </w:pPr>
        </w:pPrChange>
      </w:pPr>
      <w:ins w:id="4996" w:author="Ole Vilstrup" w:date="2021-12-03T13:19:00Z">
        <w:r>
          <w:rPr>
            <w:rFonts w:eastAsia="Calibri"/>
            <w:lang w:eastAsia="da-DK"/>
          </w:rPr>
          <w:lastRenderedPageBreak/>
          <w:t>E</w:t>
        </w:r>
        <w:r w:rsidRPr="00B76FBB">
          <w:rPr>
            <w:rFonts w:eastAsia="Calibri"/>
            <w:lang w:eastAsia="da-DK"/>
          </w:rPr>
          <w:t>ksempel:</w:t>
        </w:r>
      </w:ins>
    </w:p>
    <w:p w14:paraId="407DA70B" w14:textId="501B1107" w:rsidR="007C1BE4" w:rsidRPr="006203F2" w:rsidRDefault="00FC4CC6">
      <w:pPr>
        <w:keepNext/>
        <w:keepLines/>
        <w:rPr>
          <w:ins w:id="4997" w:author="Ole Vilstrup" w:date="2020-12-06T22:46:00Z"/>
          <w:rFonts w:eastAsia="Calibri"/>
          <w:lang w:eastAsia="da-DK"/>
          <w:rPrChange w:id="4998" w:author="Ole Vilstrup" w:date="2020-12-11T14:26:00Z">
            <w:rPr>
              <w:ins w:id="4999" w:author="Ole Vilstrup" w:date="2020-12-06T22:46:00Z"/>
              <w:rFonts w:eastAsia="Calibri"/>
              <w:lang w:val="en-GB" w:eastAsia="da-DK"/>
            </w:rPr>
          </w:rPrChange>
        </w:rPr>
        <w:pPrChange w:id="5000" w:author="Ole Vilstrup" w:date="2022-02-13T23:02:00Z">
          <w:pPr/>
        </w:pPrChange>
      </w:pPr>
      <w:ins w:id="5001" w:author="Ole Vilstrup" w:date="2020-12-08T09:37:00Z">
        <w:r w:rsidRPr="006203F2">
          <w:rPr>
            <w:rFonts w:eastAsia="Calibri"/>
            <w:lang w:eastAsia="da-DK"/>
          </w:rPr>
          <w:t>Meddelelse</w:t>
        </w:r>
        <w:r w:rsidRPr="006203F2">
          <w:rPr>
            <w:rFonts w:eastAsia="Calibri"/>
            <w:lang w:eastAsia="da-DK"/>
            <w:rPrChange w:id="5002" w:author="Ole Vilstrup" w:date="2020-12-11T14:26:00Z">
              <w:rPr>
                <w:rFonts w:eastAsia="Calibri"/>
                <w:lang w:val="en-GB" w:eastAsia="da-DK"/>
              </w:rPr>
            </w:rPrChange>
          </w:rPr>
          <w:t>se</w:t>
        </w:r>
      </w:ins>
      <w:ins w:id="5003" w:author="Ole Vilstrup" w:date="2020-12-06T22:46:00Z">
        <w:r w:rsidR="007C1BE4" w:rsidRPr="006203F2">
          <w:rPr>
            <w:rFonts w:eastAsia="Calibri"/>
            <w:lang w:eastAsia="da-DK"/>
            <w:rPrChange w:id="5004" w:author="Ole Vilstrup" w:date="2020-12-11T14:26:00Z">
              <w:rPr>
                <w:rFonts w:eastAsia="Calibri"/>
                <w:lang w:val="en-GB" w:eastAsia="da-DK"/>
              </w:rPr>
            </w:rPrChange>
          </w:rPr>
          <w:t>ksempel:</w:t>
        </w:r>
      </w:ins>
    </w:p>
    <w:p w14:paraId="2374A382" w14:textId="653ECF55" w:rsidR="007C1BE4" w:rsidRPr="006203F2" w:rsidRDefault="007C1BE4">
      <w:pPr>
        <w:keepNext/>
        <w:keepLines/>
        <w:rPr>
          <w:ins w:id="5005" w:author="Ole Vilstrup" w:date="2020-12-06T22:46:00Z"/>
          <w:rFonts w:eastAsia="Calibri"/>
          <w:lang w:eastAsia="da-DK"/>
          <w:rPrChange w:id="5006" w:author="Ole Vilstrup" w:date="2020-12-11T14:26:00Z">
            <w:rPr>
              <w:ins w:id="5007" w:author="Ole Vilstrup" w:date="2020-12-06T22:46:00Z"/>
              <w:rFonts w:eastAsia="Calibri"/>
              <w:lang w:val="en-GB" w:eastAsia="da-DK"/>
            </w:rPr>
          </w:rPrChange>
        </w:rPr>
        <w:pPrChange w:id="5008" w:author="Ole Vilstrup" w:date="2022-02-13T23:02:00Z">
          <w:pPr/>
        </w:pPrChange>
      </w:pPr>
      <w:ins w:id="5009" w:author="Ole Vilstrup" w:date="2020-12-06T22:46:00Z">
        <w:r w:rsidRPr="006203F2">
          <w:rPr>
            <w:rFonts w:eastAsia="Calibri"/>
            <w:lang w:eastAsia="da-DK"/>
            <w:rPrChange w:id="5010" w:author="Ole Vilstrup" w:date="2020-12-11T14:26:00Z">
              <w:rPr>
                <w:rFonts w:eastAsia="Calibri"/>
                <w:lang w:val="en-GB" w:eastAsia="da-DK"/>
              </w:rPr>
            </w:rPrChange>
          </w:rPr>
          <w:t>&lt;Type&gt;XREF01&lt;/Type&gt;</w:t>
        </w:r>
      </w:ins>
    </w:p>
    <w:p w14:paraId="36927A50" w14:textId="77777777" w:rsidR="00E60E79" w:rsidRDefault="00E60E79" w:rsidP="001D0C18">
      <w:pPr>
        <w:keepNext/>
        <w:rPr>
          <w:ins w:id="5011" w:author="Ole Vilstrup" w:date="2022-02-13T23:03:00Z"/>
          <w:rFonts w:eastAsia="Calibri"/>
          <w:lang w:eastAsia="da-DK"/>
        </w:rPr>
      </w:pPr>
    </w:p>
    <w:p w14:paraId="7AF691EA" w14:textId="77777777" w:rsidR="00631F77" w:rsidRPr="006203F2" w:rsidRDefault="00631F77" w:rsidP="00631F77">
      <w:pPr>
        <w:rPr>
          <w:ins w:id="5012" w:author="Ole Vilstrup" w:date="2022-02-13T23:03:00Z"/>
          <w:rFonts w:eastAsia="Calibri"/>
          <w:lang w:eastAsia="da-DK"/>
        </w:rPr>
      </w:pPr>
      <w:ins w:id="5013" w:author="Ole Vilstrup" w:date="2022-02-13T23:03:00Z">
        <w:r>
          <w:rPr>
            <w:rFonts w:eastAsia="Calibri"/>
            <w:lang w:eastAsia="da-DK"/>
          </w:rPr>
          <w:t xml:space="preserve">MedCom </w:t>
        </w:r>
        <w:r w:rsidRPr="006203F2">
          <w:rPr>
            <w:rFonts w:eastAsia="Calibri"/>
            <w:lang w:eastAsia="da-DK"/>
          </w:rPr>
          <w:t>Kvittering:</w:t>
        </w:r>
      </w:ins>
    </w:p>
    <w:p w14:paraId="7BB51B52" w14:textId="77566C39" w:rsidR="00631F77" w:rsidRPr="00964E83" w:rsidRDefault="00631F77" w:rsidP="00631F77">
      <w:pPr>
        <w:keepNext/>
        <w:keepLines/>
        <w:rPr>
          <w:ins w:id="5014" w:author="Ole Vilstrup" w:date="2022-02-13T23:03:00Z"/>
          <w:rFonts w:eastAsia="Calibri"/>
          <w:lang w:eastAsia="da-DK"/>
        </w:rPr>
      </w:pPr>
      <w:ins w:id="5015" w:author="Ole Vilstrup" w:date="2022-02-13T23:03:00Z">
        <w:r w:rsidRPr="00964E83">
          <w:rPr>
            <w:rFonts w:eastAsia="Calibri"/>
            <w:lang w:eastAsia="da-DK"/>
          </w:rPr>
          <w:t>&lt;Type&gt;X</w:t>
        </w:r>
        <w:r>
          <w:rPr>
            <w:rFonts w:eastAsia="Calibri"/>
            <w:lang w:eastAsia="da-DK"/>
          </w:rPr>
          <w:t>CTL</w:t>
        </w:r>
        <w:r w:rsidRPr="00964E83">
          <w:rPr>
            <w:rFonts w:eastAsia="Calibri"/>
            <w:lang w:eastAsia="da-DK"/>
          </w:rPr>
          <w:t>0</w:t>
        </w:r>
        <w:r>
          <w:rPr>
            <w:rFonts w:eastAsia="Calibri"/>
            <w:lang w:eastAsia="da-DK"/>
          </w:rPr>
          <w:t>3</w:t>
        </w:r>
        <w:r w:rsidRPr="00964E83">
          <w:rPr>
            <w:rFonts w:eastAsia="Calibri"/>
            <w:lang w:eastAsia="da-DK"/>
          </w:rPr>
          <w:t>&lt;/Type&gt;</w:t>
        </w:r>
      </w:ins>
    </w:p>
    <w:p w14:paraId="7083AC97" w14:textId="77777777" w:rsidR="00631F77" w:rsidRPr="006203F2" w:rsidRDefault="00631F77">
      <w:pPr>
        <w:keepNext/>
        <w:rPr>
          <w:ins w:id="5016" w:author="Ole Vilstrup" w:date="2020-12-08T09:38:00Z"/>
          <w:rFonts w:eastAsia="Calibri"/>
          <w:lang w:eastAsia="da-DK"/>
        </w:rPr>
        <w:pPrChange w:id="5017" w:author="Ole Vilstrup" w:date="2022-02-13T23:02:00Z">
          <w:pPr/>
        </w:pPrChange>
      </w:pPr>
    </w:p>
    <w:p w14:paraId="2C6B19FE" w14:textId="1E38CA70" w:rsidR="00E60E79" w:rsidRPr="006203F2" w:rsidRDefault="00E60E79">
      <w:pPr>
        <w:keepNext/>
        <w:rPr>
          <w:ins w:id="5018" w:author="Ole Vilstrup" w:date="2020-12-08T09:38:00Z"/>
          <w:rFonts w:eastAsia="Calibri"/>
          <w:lang w:eastAsia="da-DK"/>
        </w:rPr>
        <w:pPrChange w:id="5019" w:author="Ole Vilstrup" w:date="2022-02-13T23:02:00Z">
          <w:pPr/>
        </w:pPrChange>
      </w:pPr>
      <w:ins w:id="5020" w:author="Ole Vilstrup" w:date="2020-12-08T09:38:00Z">
        <w:r w:rsidRPr="006203F2">
          <w:rPr>
            <w:rFonts w:eastAsia="Calibri"/>
            <w:lang w:eastAsia="da-DK"/>
          </w:rPr>
          <w:t>Kvittering</w:t>
        </w:r>
        <w:r w:rsidR="00D71DD0" w:rsidRPr="006203F2">
          <w:rPr>
            <w:rFonts w:eastAsia="Calibri"/>
            <w:lang w:eastAsia="da-DK"/>
            <w:rPrChange w:id="5021" w:author="Ole Vilstrup" w:date="2020-12-11T14:26:00Z">
              <w:rPr>
                <w:rFonts w:eastAsia="Calibri"/>
                <w:lang w:val="en-GB" w:eastAsia="da-DK"/>
              </w:rPr>
            </w:rPrChange>
          </w:rPr>
          <w:t>seksempel</w:t>
        </w:r>
        <w:r w:rsidRPr="006203F2">
          <w:rPr>
            <w:rFonts w:eastAsia="Calibri"/>
            <w:lang w:eastAsia="da-DK"/>
          </w:rPr>
          <w:t>:</w:t>
        </w:r>
      </w:ins>
    </w:p>
    <w:p w14:paraId="23D0F154" w14:textId="5964DF4D" w:rsidR="00E60E79" w:rsidRPr="006203F2" w:rsidRDefault="00E60E79" w:rsidP="00E60E79">
      <w:pPr>
        <w:rPr>
          <w:ins w:id="5022" w:author="Ole Vilstrup" w:date="2020-12-08T09:38:00Z"/>
          <w:rFonts w:eastAsia="Calibri"/>
          <w:lang w:eastAsia="da-DK"/>
        </w:rPr>
      </w:pPr>
      <w:ins w:id="5023" w:author="Ole Vilstrup" w:date="2020-12-08T09:38:00Z">
        <w:r w:rsidRPr="006203F2">
          <w:rPr>
            <w:rFonts w:eastAsia="Calibri"/>
            <w:lang w:eastAsia="da-DK"/>
          </w:rPr>
          <w:t>&lt;Type&gt;</w:t>
        </w:r>
      </w:ins>
      <w:ins w:id="5024" w:author="Ole Vilstrup" w:date="2020-12-09T16:30:00Z">
        <w:r w:rsidR="00D576C7" w:rsidRPr="006203F2">
          <w:rPr>
            <w:rFonts w:eastAsia="Calibri"/>
          </w:rPr>
          <w:t>ReceiptAcknowledgement</w:t>
        </w:r>
      </w:ins>
      <w:ins w:id="5025" w:author="Ole Vilstrup" w:date="2020-12-08T09:38:00Z">
        <w:r w:rsidRPr="006203F2">
          <w:rPr>
            <w:rFonts w:eastAsia="Calibri"/>
            <w:lang w:eastAsia="da-DK"/>
          </w:rPr>
          <w:t>&lt;/Type&gt;</w:t>
        </w:r>
      </w:ins>
    </w:p>
    <w:p w14:paraId="0FEC4A45" w14:textId="76E9EA37" w:rsidR="00CB23CE" w:rsidRPr="00B76FBB" w:rsidRDefault="00CB23CE">
      <w:pPr>
        <w:pStyle w:val="Overskrift4"/>
        <w:rPr>
          <w:ins w:id="5026" w:author="Ole Vilstrup" w:date="2020-12-06T22:41:00Z"/>
          <w:rFonts w:eastAsia="Calibri"/>
          <w:lang w:eastAsia="da-DK"/>
        </w:rPr>
        <w:pPrChange w:id="5027" w:author="Ole Vilstrup" w:date="2021-02-18T13:14:00Z">
          <w:pPr/>
        </w:pPrChange>
      </w:pPr>
      <w:bookmarkStart w:id="5028" w:name="_Toc95688871"/>
      <w:ins w:id="5029" w:author="Ole Vilstrup" w:date="2020-12-06T22:41:00Z">
        <w:r w:rsidRPr="00C15F59">
          <w:rPr>
            <w:rFonts w:eastAsia="Calibri"/>
            <w:lang w:eastAsia="da-DK"/>
          </w:rPr>
          <w:t>MultipleType</w:t>
        </w:r>
        <w:bookmarkEnd w:id="5028"/>
      </w:ins>
    </w:p>
    <w:p w14:paraId="089C27B4" w14:textId="4375C6FA" w:rsidR="00806CB1" w:rsidRPr="006203F2" w:rsidRDefault="00806CB1" w:rsidP="002410FC">
      <w:pPr>
        <w:rPr>
          <w:ins w:id="5030" w:author="Ole Vilstrup" w:date="2020-12-06T22:44:00Z"/>
          <w:rFonts w:eastAsia="Calibri"/>
          <w:lang w:eastAsia="da-DK"/>
        </w:rPr>
      </w:pPr>
      <w:ins w:id="5031" w:author="Ole Vilstrup" w:date="2020-12-06T22:44:00Z">
        <w:r w:rsidRPr="006203F2">
          <w:rPr>
            <w:rFonts w:eastAsia="Calibri"/>
            <w:lang w:eastAsia="da-DK"/>
          </w:rPr>
          <w:t>Altid</w:t>
        </w:r>
        <w:r w:rsidR="004A42FB" w:rsidRPr="006203F2">
          <w:rPr>
            <w:rFonts w:eastAsia="Calibri"/>
            <w:lang w:eastAsia="da-DK"/>
          </w:rPr>
          <w:t xml:space="preserve"> </w:t>
        </w:r>
      </w:ins>
      <w:ins w:id="5032" w:author="Ole Vilstrup" w:date="2020-12-06T22:45:00Z">
        <w:r w:rsidR="004A42FB" w:rsidRPr="006203F2">
          <w:rPr>
            <w:rFonts w:eastAsia="Calibri"/>
            <w:lang w:eastAsia="da-DK"/>
          </w:rPr>
          <w:t>false</w:t>
        </w:r>
      </w:ins>
      <w:ins w:id="5033" w:author="Ole Vilstrup" w:date="2020-12-06T22:44:00Z">
        <w:r w:rsidRPr="006203F2">
          <w:rPr>
            <w:rFonts w:eastAsia="Calibri"/>
            <w:lang w:eastAsia="da-DK"/>
          </w:rPr>
          <w:t xml:space="preserve">: </w:t>
        </w:r>
      </w:ins>
    </w:p>
    <w:p w14:paraId="3FC94064" w14:textId="0997336A" w:rsidR="002410FC" w:rsidRPr="006203F2" w:rsidRDefault="002410FC" w:rsidP="002410FC">
      <w:pPr>
        <w:rPr>
          <w:ins w:id="5034" w:author="Ole Vilstrup" w:date="2020-12-06T22:43:00Z"/>
          <w:rFonts w:eastAsia="Calibri"/>
          <w:lang w:eastAsia="da-DK"/>
        </w:rPr>
      </w:pPr>
      <w:ins w:id="5035" w:author="Ole Vilstrup" w:date="2020-12-03T11:33:00Z">
        <w:r w:rsidRPr="006203F2">
          <w:rPr>
            <w:rFonts w:eastAsia="Calibri"/>
            <w:lang w:eastAsia="da-DK"/>
          </w:rPr>
          <w:t>&lt;MultipleType&gt;false&lt;/MultipleType&gt;</w:t>
        </w:r>
      </w:ins>
    </w:p>
    <w:p w14:paraId="411725AC" w14:textId="77777777" w:rsidR="0010174C" w:rsidRPr="00D92158" w:rsidRDefault="0010174C" w:rsidP="0010174C">
      <w:pPr>
        <w:pStyle w:val="Overskrift5"/>
        <w:rPr>
          <w:ins w:id="5036" w:author="Ole Vilstrup" w:date="2021-12-03T13:19:00Z"/>
          <w:rFonts w:eastAsia="Calibri"/>
          <w:lang w:eastAsia="da-DK"/>
        </w:rPr>
      </w:pPr>
      <w:ins w:id="5037" w:author="Ole Vilstrup" w:date="2021-12-03T13:19:00Z">
        <w:r>
          <w:rPr>
            <w:rFonts w:eastAsia="Calibri"/>
            <w:lang w:eastAsia="da-DK"/>
          </w:rPr>
          <w:t>E</w:t>
        </w:r>
        <w:r w:rsidRPr="00B76FBB">
          <w:rPr>
            <w:rFonts w:eastAsia="Calibri"/>
            <w:lang w:eastAsia="da-DK"/>
          </w:rPr>
          <w:t>ksempel:</w:t>
        </w:r>
      </w:ins>
    </w:p>
    <w:p w14:paraId="6EFFCC85" w14:textId="77777777" w:rsidR="00806CB1" w:rsidRPr="006203F2" w:rsidRDefault="00806CB1" w:rsidP="00806CB1">
      <w:pPr>
        <w:rPr>
          <w:ins w:id="5038" w:author="Ole Vilstrup" w:date="2020-12-06T22:44:00Z"/>
          <w:rFonts w:eastAsia="Calibri"/>
          <w:lang w:eastAsia="da-DK"/>
          <w:rPrChange w:id="5039" w:author="Ole Vilstrup" w:date="2020-12-11T14:26:00Z">
            <w:rPr>
              <w:ins w:id="5040" w:author="Ole Vilstrup" w:date="2020-12-06T22:44:00Z"/>
              <w:rFonts w:eastAsia="Calibri"/>
              <w:lang w:val="en-GB" w:eastAsia="da-DK"/>
            </w:rPr>
          </w:rPrChange>
        </w:rPr>
      </w:pPr>
      <w:ins w:id="5041" w:author="Ole Vilstrup" w:date="2020-12-06T22:44:00Z">
        <w:r w:rsidRPr="006203F2">
          <w:rPr>
            <w:rFonts w:eastAsia="Calibri"/>
            <w:lang w:eastAsia="da-DK"/>
            <w:rPrChange w:id="5042" w:author="Ole Vilstrup" w:date="2020-12-11T14:26:00Z">
              <w:rPr>
                <w:rFonts w:eastAsia="Calibri"/>
                <w:lang w:val="en-GB" w:eastAsia="da-DK"/>
              </w:rPr>
            </w:rPrChange>
          </w:rPr>
          <w:t>Eksempel:</w:t>
        </w:r>
      </w:ins>
    </w:p>
    <w:p w14:paraId="321C9C05" w14:textId="6655EDF8" w:rsidR="000B3896" w:rsidRPr="006203F2" w:rsidRDefault="000B3896" w:rsidP="000B3896">
      <w:pPr>
        <w:rPr>
          <w:ins w:id="5043" w:author="Ole Vilstrup" w:date="2020-12-06T22:43:00Z"/>
          <w:rFonts w:eastAsia="Calibri"/>
          <w:lang w:eastAsia="da-DK"/>
          <w:rPrChange w:id="5044" w:author="Ole Vilstrup" w:date="2020-12-11T14:26:00Z">
            <w:rPr>
              <w:ins w:id="5045" w:author="Ole Vilstrup" w:date="2020-12-06T22:43:00Z"/>
              <w:rFonts w:eastAsia="Calibri"/>
              <w:lang w:val="en-GB" w:eastAsia="da-DK"/>
            </w:rPr>
          </w:rPrChange>
        </w:rPr>
      </w:pPr>
      <w:ins w:id="5046" w:author="Ole Vilstrup" w:date="2020-12-06T22:43:00Z">
        <w:r w:rsidRPr="006203F2">
          <w:rPr>
            <w:rFonts w:eastAsia="Calibri"/>
            <w:lang w:eastAsia="da-DK"/>
            <w:rPrChange w:id="5047" w:author="Ole Vilstrup" w:date="2020-12-11T14:26:00Z">
              <w:rPr>
                <w:rFonts w:eastAsia="Calibri"/>
                <w:lang w:val="en-GB" w:eastAsia="da-DK"/>
              </w:rPr>
            </w:rPrChange>
          </w:rPr>
          <w:t>&lt;MultipleType&gt;false&lt;/MultipleType&gt;</w:t>
        </w:r>
      </w:ins>
    </w:p>
    <w:p w14:paraId="5B49E044" w14:textId="3C2D6692" w:rsidR="00BB3405" w:rsidRPr="00B76FBB" w:rsidRDefault="00BB3405">
      <w:pPr>
        <w:pStyle w:val="Overskrift4"/>
        <w:rPr>
          <w:ins w:id="5048" w:author="Ole Vilstrup" w:date="2020-12-03T11:33:00Z"/>
          <w:rFonts w:eastAsia="Calibri"/>
          <w:lang w:eastAsia="da-DK"/>
        </w:rPr>
        <w:pPrChange w:id="5049" w:author="Ole Vilstrup" w:date="2021-02-18T13:14:00Z">
          <w:pPr/>
        </w:pPrChange>
      </w:pPr>
      <w:bookmarkStart w:id="5050" w:name="_Toc95688872"/>
      <w:ins w:id="5051" w:author="Ole Vilstrup" w:date="2020-12-06T22:42:00Z">
        <w:r w:rsidRPr="00C15F59">
          <w:rPr>
            <w:rFonts w:eastAsia="Calibri"/>
            <w:lang w:eastAsia="da-DK"/>
          </w:rPr>
          <w:t>CreationDateAndTime</w:t>
        </w:r>
      </w:ins>
      <w:bookmarkEnd w:id="5050"/>
    </w:p>
    <w:p w14:paraId="4322EF69" w14:textId="4830AC57" w:rsidR="0003082F" w:rsidRPr="006203F2" w:rsidRDefault="0003082F" w:rsidP="002410FC">
      <w:pPr>
        <w:rPr>
          <w:ins w:id="5052" w:author="Ole Vilstrup" w:date="2020-12-06T22:46:00Z"/>
          <w:rFonts w:eastAsia="Calibri"/>
          <w:lang w:eastAsia="da-DK"/>
        </w:rPr>
      </w:pPr>
      <w:ins w:id="5053" w:author="Ole Vilstrup" w:date="2020-12-06T22:45:00Z">
        <w:r w:rsidRPr="006203F2">
          <w:rPr>
            <w:rFonts w:eastAsia="Calibri"/>
            <w:lang w:eastAsia="da-DK"/>
          </w:rPr>
          <w:t>Alt</w:t>
        </w:r>
      </w:ins>
      <w:ins w:id="5054" w:author="Ole Vilstrup" w:date="2020-12-06T22:46:00Z">
        <w:r w:rsidRPr="006203F2">
          <w:rPr>
            <w:rFonts w:eastAsia="Calibri"/>
            <w:lang w:eastAsia="da-DK"/>
          </w:rPr>
          <w:t>i</w:t>
        </w:r>
      </w:ins>
      <w:ins w:id="5055" w:author="Ole Vilstrup" w:date="2020-12-06T22:45:00Z">
        <w:r w:rsidRPr="006203F2">
          <w:rPr>
            <w:rFonts w:eastAsia="Calibri"/>
            <w:lang w:eastAsia="da-DK"/>
          </w:rPr>
          <w:t>d</w:t>
        </w:r>
      </w:ins>
      <w:ins w:id="5056" w:author="Ole Vilstrup" w:date="2020-12-06T22:46:00Z">
        <w:r w:rsidRPr="006203F2">
          <w:rPr>
            <w:rFonts w:eastAsia="Calibri"/>
            <w:lang w:eastAsia="da-DK"/>
          </w:rPr>
          <w:t xml:space="preserve"> </w:t>
        </w:r>
      </w:ins>
      <w:ins w:id="5057" w:author="Ole Vilstrup" w:date="2020-12-06T22:45:00Z">
        <w:r w:rsidRPr="006203F2">
          <w:rPr>
            <w:rFonts w:eastAsia="Calibri"/>
            <w:lang w:eastAsia="da-DK"/>
          </w:rPr>
          <w:t xml:space="preserve">på </w:t>
        </w:r>
      </w:ins>
      <w:ins w:id="5058" w:author="Ole Vilstrup" w:date="2020-12-06T22:46:00Z">
        <w:r w:rsidRPr="006203F2">
          <w:rPr>
            <w:rFonts w:eastAsia="Calibri"/>
            <w:lang w:eastAsia="da-DK"/>
          </w:rPr>
          <w:t>formen: [YYYY-MM-DD]T[TT-MM-SS]+[offset-to-UTC]</w:t>
        </w:r>
      </w:ins>
    </w:p>
    <w:p w14:paraId="06319FFE" w14:textId="77777777" w:rsidR="0064131C" w:rsidRDefault="0064131C" w:rsidP="002410FC">
      <w:pPr>
        <w:rPr>
          <w:ins w:id="5059" w:author="Ole Vilstrup" w:date="2021-06-10T14:01:00Z"/>
          <w:rFonts w:eastAsia="Calibri"/>
          <w:lang w:eastAsia="da-DK"/>
        </w:rPr>
      </w:pPr>
    </w:p>
    <w:p w14:paraId="51B5727B" w14:textId="62EBABFB" w:rsidR="00731AA6" w:rsidRPr="006203F2" w:rsidRDefault="002410FC" w:rsidP="002410FC">
      <w:pPr>
        <w:rPr>
          <w:ins w:id="5060" w:author="Ole Vilstrup" w:date="2020-12-06T22:45:00Z"/>
          <w:rFonts w:eastAsia="Calibri"/>
          <w:lang w:eastAsia="da-DK"/>
        </w:rPr>
      </w:pPr>
      <w:ins w:id="5061" w:author="Ole Vilstrup" w:date="2020-12-03T11:33:00Z">
        <w:r w:rsidRPr="006203F2">
          <w:rPr>
            <w:rFonts w:eastAsia="Calibri"/>
            <w:lang w:eastAsia="da-DK"/>
          </w:rPr>
          <w:t>&lt;CreationDateAndTime&gt;</w:t>
        </w:r>
      </w:ins>
    </w:p>
    <w:p w14:paraId="48130AB8" w14:textId="77777777" w:rsidR="00731AA6" w:rsidRPr="001B73F7" w:rsidRDefault="002410FC" w:rsidP="00731AA6">
      <w:pPr>
        <w:ind w:firstLine="144"/>
        <w:rPr>
          <w:ins w:id="5062" w:author="Ole Vilstrup" w:date="2020-12-06T22:45:00Z"/>
          <w:rFonts w:eastAsia="Calibri"/>
          <w:lang w:val="en-US" w:eastAsia="da-DK"/>
          <w:rPrChange w:id="5063" w:author="Ole Vilstrup Møller" w:date="2023-06-19T13:55:00Z">
            <w:rPr>
              <w:ins w:id="5064" w:author="Ole Vilstrup" w:date="2020-12-06T22:45:00Z"/>
              <w:rFonts w:eastAsia="Calibri"/>
              <w:lang w:eastAsia="da-DK"/>
            </w:rPr>
          </w:rPrChange>
        </w:rPr>
      </w:pPr>
      <w:ins w:id="5065" w:author="Ole Vilstrup" w:date="2020-12-03T11:33:00Z">
        <w:r w:rsidRPr="001B73F7">
          <w:rPr>
            <w:rFonts w:eastAsia="Calibri"/>
            <w:lang w:val="en-US" w:eastAsia="da-DK"/>
            <w:rPrChange w:id="5066" w:author="Ole Vilstrup Møller" w:date="2023-06-19T13:55:00Z">
              <w:rPr>
                <w:rFonts w:eastAsia="Calibri"/>
                <w:lang w:eastAsia="da-DK"/>
              </w:rPr>
            </w:rPrChange>
          </w:rPr>
          <w:t>[YYYY-MM-DD]T[TT-MM-SS]+[offset</w:t>
        </w:r>
      </w:ins>
      <w:ins w:id="5067" w:author="Ole Vilstrup" w:date="2020-12-06T22:45:00Z">
        <w:r w:rsidR="00731AA6" w:rsidRPr="001B73F7">
          <w:rPr>
            <w:rFonts w:eastAsia="Calibri"/>
            <w:lang w:val="en-US" w:eastAsia="da-DK"/>
            <w:rPrChange w:id="5068" w:author="Ole Vilstrup Møller" w:date="2023-06-19T13:55:00Z">
              <w:rPr>
                <w:rFonts w:eastAsia="Calibri"/>
                <w:lang w:eastAsia="da-DK"/>
              </w:rPr>
            </w:rPrChange>
          </w:rPr>
          <w:t>-</w:t>
        </w:r>
      </w:ins>
      <w:ins w:id="5069" w:author="Ole Vilstrup" w:date="2020-12-03T11:33:00Z">
        <w:r w:rsidRPr="001B73F7">
          <w:rPr>
            <w:rFonts w:eastAsia="Calibri"/>
            <w:lang w:val="en-US" w:eastAsia="da-DK"/>
            <w:rPrChange w:id="5070" w:author="Ole Vilstrup Møller" w:date="2023-06-19T13:55:00Z">
              <w:rPr>
                <w:rFonts w:eastAsia="Calibri"/>
                <w:lang w:eastAsia="da-DK"/>
              </w:rPr>
            </w:rPrChange>
          </w:rPr>
          <w:t>to</w:t>
        </w:r>
      </w:ins>
      <w:ins w:id="5071" w:author="Ole Vilstrup" w:date="2020-12-06T22:45:00Z">
        <w:r w:rsidR="00731AA6" w:rsidRPr="001B73F7">
          <w:rPr>
            <w:rFonts w:eastAsia="Calibri"/>
            <w:lang w:val="en-US" w:eastAsia="da-DK"/>
            <w:rPrChange w:id="5072" w:author="Ole Vilstrup Møller" w:date="2023-06-19T13:55:00Z">
              <w:rPr>
                <w:rFonts w:eastAsia="Calibri"/>
                <w:lang w:eastAsia="da-DK"/>
              </w:rPr>
            </w:rPrChange>
          </w:rPr>
          <w:t>-</w:t>
        </w:r>
      </w:ins>
      <w:ins w:id="5073" w:author="Ole Vilstrup" w:date="2020-12-03T11:33:00Z">
        <w:r w:rsidRPr="001B73F7">
          <w:rPr>
            <w:rFonts w:eastAsia="Calibri"/>
            <w:lang w:val="en-US" w:eastAsia="da-DK"/>
            <w:rPrChange w:id="5074" w:author="Ole Vilstrup Møller" w:date="2023-06-19T13:55:00Z">
              <w:rPr>
                <w:rFonts w:eastAsia="Calibri"/>
                <w:lang w:eastAsia="da-DK"/>
              </w:rPr>
            </w:rPrChange>
          </w:rPr>
          <w:t>UTC]</w:t>
        </w:r>
      </w:ins>
      <w:ins w:id="5075" w:author="Ole Vilstrup" w:date="2020-12-06T22:45:00Z">
        <w:r w:rsidR="00731AA6" w:rsidRPr="001B73F7">
          <w:rPr>
            <w:rFonts w:eastAsia="Calibri"/>
            <w:lang w:val="en-US" w:eastAsia="da-DK"/>
            <w:rPrChange w:id="5076" w:author="Ole Vilstrup Møller" w:date="2023-06-19T13:55:00Z">
              <w:rPr>
                <w:rFonts w:eastAsia="Calibri"/>
                <w:lang w:eastAsia="da-DK"/>
              </w:rPr>
            </w:rPrChange>
          </w:rPr>
          <w:t xml:space="preserve"> </w:t>
        </w:r>
      </w:ins>
    </w:p>
    <w:p w14:paraId="26B8084F" w14:textId="38F5C854" w:rsidR="002410FC" w:rsidRPr="006203F2" w:rsidRDefault="002410FC">
      <w:pPr>
        <w:rPr>
          <w:ins w:id="5077" w:author="Ole Vilstrup" w:date="2020-12-04T15:22:00Z"/>
          <w:rFonts w:eastAsia="Calibri"/>
          <w:lang w:eastAsia="da-DK"/>
        </w:rPr>
      </w:pPr>
      <w:ins w:id="5078" w:author="Ole Vilstrup" w:date="2020-12-03T11:33:00Z">
        <w:r w:rsidRPr="006203F2">
          <w:rPr>
            <w:rFonts w:eastAsia="Calibri"/>
            <w:lang w:eastAsia="da-DK"/>
          </w:rPr>
          <w:t>&lt;/CreationDateAndTime&gt;</w:t>
        </w:r>
      </w:ins>
    </w:p>
    <w:p w14:paraId="1029587B" w14:textId="22905B1F" w:rsidR="008F2676" w:rsidRPr="006203F2" w:rsidRDefault="008F2676" w:rsidP="002410FC">
      <w:pPr>
        <w:rPr>
          <w:ins w:id="5079" w:author="Ole Vilstrup" w:date="2020-12-06T22:43:00Z"/>
          <w:rFonts w:eastAsia="Calibri"/>
          <w:lang w:eastAsia="da-DK"/>
        </w:rPr>
      </w:pPr>
    </w:p>
    <w:p w14:paraId="4004768E" w14:textId="77777777" w:rsidR="0010174C" w:rsidRPr="00D92158" w:rsidRDefault="0010174C" w:rsidP="0010174C">
      <w:pPr>
        <w:pStyle w:val="Overskrift5"/>
        <w:rPr>
          <w:ins w:id="5080" w:author="Ole Vilstrup" w:date="2021-12-03T13:19:00Z"/>
          <w:rFonts w:eastAsia="Calibri"/>
          <w:lang w:eastAsia="da-DK"/>
        </w:rPr>
      </w:pPr>
      <w:ins w:id="5081" w:author="Ole Vilstrup" w:date="2021-12-03T13:19:00Z">
        <w:r>
          <w:rPr>
            <w:rFonts w:eastAsia="Calibri"/>
            <w:lang w:eastAsia="da-DK"/>
          </w:rPr>
          <w:t>E</w:t>
        </w:r>
        <w:r w:rsidRPr="00B76FBB">
          <w:rPr>
            <w:rFonts w:eastAsia="Calibri"/>
            <w:lang w:eastAsia="da-DK"/>
          </w:rPr>
          <w:t>ksempel:</w:t>
        </w:r>
      </w:ins>
    </w:p>
    <w:p w14:paraId="50C353A1" w14:textId="3F425691" w:rsidR="000B3896" w:rsidRPr="006203F2" w:rsidRDefault="000B3896">
      <w:pPr>
        <w:keepNext/>
        <w:rPr>
          <w:ins w:id="5082" w:author="Ole Vilstrup" w:date="2020-12-06T22:43:00Z"/>
          <w:rFonts w:eastAsia="Calibri"/>
          <w:lang w:eastAsia="da-DK"/>
          <w:rPrChange w:id="5083" w:author="Ole Vilstrup" w:date="2020-12-11T14:26:00Z">
            <w:rPr>
              <w:ins w:id="5084" w:author="Ole Vilstrup" w:date="2020-12-06T22:43:00Z"/>
              <w:rFonts w:eastAsia="Calibri"/>
              <w:lang w:val="en-GB" w:eastAsia="da-DK"/>
            </w:rPr>
          </w:rPrChange>
        </w:rPr>
        <w:pPrChange w:id="5085" w:author="Ole Vilstrup" w:date="2021-06-10T14:01:00Z">
          <w:pPr/>
        </w:pPrChange>
      </w:pPr>
      <w:ins w:id="5086" w:author="Ole Vilstrup" w:date="2020-12-06T22:43:00Z">
        <w:r w:rsidRPr="006203F2">
          <w:rPr>
            <w:rFonts w:eastAsia="Calibri"/>
            <w:lang w:eastAsia="da-DK"/>
            <w:rPrChange w:id="5087" w:author="Ole Vilstrup" w:date="2020-12-11T14:26:00Z">
              <w:rPr>
                <w:rFonts w:eastAsia="Calibri"/>
                <w:lang w:val="en-GB" w:eastAsia="da-DK"/>
              </w:rPr>
            </w:rPrChange>
          </w:rPr>
          <w:t>&lt;CreationDateAndTime&gt;2020-11-06T16-19-00+01.00&lt;/CreationDateAndTime&gt;</w:t>
        </w:r>
      </w:ins>
    </w:p>
    <w:p w14:paraId="10226CAB" w14:textId="2C3CE37D" w:rsidR="002E10F5" w:rsidRPr="006203F2" w:rsidRDefault="002E10F5" w:rsidP="00581454">
      <w:pPr>
        <w:pStyle w:val="Overskrift4"/>
        <w:rPr>
          <w:ins w:id="5088" w:author="Ole Vilstrup" w:date="2020-12-06T22:32:00Z"/>
          <w:rFonts w:eastAsia="Calibri"/>
        </w:rPr>
      </w:pPr>
      <w:bookmarkStart w:id="5089" w:name="_Toc95688873"/>
      <w:ins w:id="5090" w:author="Ole Vilstrup" w:date="2020-12-06T22:32:00Z">
        <w:r w:rsidRPr="006203F2">
          <w:rPr>
            <w:rFonts w:eastAsia="Calibri"/>
          </w:rPr>
          <w:t xml:space="preserve">DocumentInformation </w:t>
        </w:r>
      </w:ins>
      <w:ins w:id="5091" w:author="Ole Vilstrup" w:date="2020-12-06T22:48:00Z">
        <w:r w:rsidR="006912F8" w:rsidRPr="006203F2">
          <w:rPr>
            <w:rFonts w:eastAsia="Calibri"/>
          </w:rPr>
          <w:t xml:space="preserve">samlet </w:t>
        </w:r>
      </w:ins>
      <w:ins w:id="5092" w:author="Ole Vilstrup" w:date="2020-12-08T09:30:00Z">
        <w:r w:rsidR="0008116C" w:rsidRPr="006203F2">
          <w:rPr>
            <w:rFonts w:eastAsia="Calibri"/>
          </w:rPr>
          <w:t xml:space="preserve">meddelelses </w:t>
        </w:r>
      </w:ins>
      <w:ins w:id="5093" w:author="Ole Vilstrup" w:date="2020-12-06T22:32:00Z">
        <w:r w:rsidRPr="006203F2">
          <w:rPr>
            <w:rFonts w:eastAsia="Calibri"/>
          </w:rPr>
          <w:t>eksempel</w:t>
        </w:r>
        <w:bookmarkEnd w:id="5089"/>
      </w:ins>
    </w:p>
    <w:p w14:paraId="45DCE86A" w14:textId="77777777" w:rsidR="002E10F5" w:rsidRPr="006641F5" w:rsidRDefault="002E10F5" w:rsidP="002E10F5">
      <w:pPr>
        <w:rPr>
          <w:ins w:id="5094" w:author="Ole Vilstrup" w:date="2020-12-06T22:32:00Z"/>
          <w:rFonts w:ascii="Courier New" w:eastAsia="Calibri" w:hAnsi="Courier New" w:cs="Courier New"/>
          <w:sz w:val="18"/>
          <w:szCs w:val="18"/>
          <w:lang w:eastAsia="da-DK"/>
          <w:rPrChange w:id="5095" w:author="Ole Vilstrup" w:date="2021-06-03T14:32:00Z">
            <w:rPr>
              <w:ins w:id="5096" w:author="Ole Vilstrup" w:date="2020-12-06T22:32:00Z"/>
              <w:rFonts w:eastAsia="Calibri"/>
              <w:lang w:val="en-GB" w:eastAsia="da-DK"/>
            </w:rPr>
          </w:rPrChange>
        </w:rPr>
      </w:pPr>
      <w:ins w:id="5097" w:author="Ole Vilstrup" w:date="2020-12-06T22:32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098" w:author="Ole Vilstrup" w:date="2021-06-03T14:32:00Z">
              <w:rPr>
                <w:rFonts w:eastAsia="Calibri"/>
                <w:lang w:val="en-GB" w:eastAsia="da-DK"/>
              </w:rPr>
            </w:rPrChange>
          </w:rPr>
          <w:t>&lt;DocumentIdentification&gt;</w:t>
        </w:r>
      </w:ins>
    </w:p>
    <w:p w14:paraId="1D36DE2D" w14:textId="77777777" w:rsidR="00087E1F" w:rsidRPr="006641F5" w:rsidRDefault="002E10F5" w:rsidP="002E10F5">
      <w:pPr>
        <w:rPr>
          <w:ins w:id="5099" w:author="Ole Vilstrup" w:date="2021-02-18T13:24:00Z"/>
          <w:rFonts w:ascii="Courier New" w:eastAsia="Calibri" w:hAnsi="Courier New" w:cs="Courier New"/>
          <w:sz w:val="18"/>
          <w:szCs w:val="18"/>
          <w:lang w:eastAsia="da-DK"/>
          <w:rPrChange w:id="5100" w:author="Ole Vilstrup" w:date="2021-06-03T14:32:00Z">
            <w:rPr>
              <w:ins w:id="5101" w:author="Ole Vilstrup" w:date="2021-02-18T13:24:00Z"/>
              <w:rFonts w:eastAsia="Calibri"/>
              <w:lang w:eastAsia="da-DK"/>
            </w:rPr>
          </w:rPrChange>
        </w:rPr>
      </w:pPr>
      <w:ins w:id="5102" w:author="Ole Vilstrup" w:date="2020-12-06T22:32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103" w:author="Ole Vilstrup" w:date="2021-06-03T14:32:00Z">
              <w:rPr>
                <w:rFonts w:eastAsia="Calibri"/>
                <w:lang w:val="en-GB" w:eastAsia="da-DK"/>
              </w:rPr>
            </w:rPrChange>
          </w:rPr>
          <w:tab/>
          <w:t>&lt;Standard&gt;</w:t>
        </w:r>
      </w:ins>
    </w:p>
    <w:p w14:paraId="074017B1" w14:textId="78A2EBA4" w:rsidR="00087E1F" w:rsidRPr="001B73F7" w:rsidRDefault="00087E1F">
      <w:pPr>
        <w:ind w:left="1560" w:firstLine="144"/>
        <w:rPr>
          <w:ins w:id="5104" w:author="Ole Vilstrup" w:date="2021-02-18T13:24:00Z"/>
          <w:rFonts w:ascii="Courier New" w:eastAsia="Calibri" w:hAnsi="Courier New" w:cs="Courier New"/>
          <w:sz w:val="18"/>
          <w:szCs w:val="18"/>
          <w:lang w:val="en-US" w:eastAsia="da-DK"/>
          <w:rPrChange w:id="5105" w:author="Ole Vilstrup Møller" w:date="2023-06-19T13:55:00Z">
            <w:rPr>
              <w:ins w:id="5106" w:author="Ole Vilstrup" w:date="2021-02-18T13:24:00Z"/>
              <w:rFonts w:eastAsia="Calibri"/>
              <w:lang w:eastAsia="da-DK"/>
            </w:rPr>
          </w:rPrChange>
        </w:rPr>
        <w:pPrChange w:id="5107" w:author="Ole Vilstrup" w:date="2021-02-18T13:24:00Z">
          <w:pPr/>
        </w:pPrChange>
      </w:pPr>
      <w:ins w:id="5108" w:author="Ole Vilstrup" w:date="2021-02-18T13:24:00Z">
        <w:r w:rsidRPr="001B73F7">
          <w:rPr>
            <w:rFonts w:ascii="Courier New" w:eastAsia="Calibri" w:hAnsi="Courier New" w:cs="Courier New"/>
            <w:sz w:val="18"/>
            <w:szCs w:val="18"/>
            <w:lang w:val="en-US" w:eastAsia="da-DK"/>
            <w:rPrChange w:id="5109" w:author="Ole Vilstrup Møller" w:date="2023-06-19T13:55:00Z">
              <w:rPr>
                <w:rFonts w:eastAsia="Calibri"/>
                <w:lang w:eastAsia="da-DK"/>
              </w:rPr>
            </w:rPrChange>
          </w:rPr>
          <w:t>urn:dk:healthcare:medcom:oioxml:schema:xsd:HospitalReferral</w:t>
        </w:r>
      </w:ins>
    </w:p>
    <w:p w14:paraId="46CD174E" w14:textId="0DE437DF" w:rsidR="002E10F5" w:rsidRPr="001B73F7" w:rsidRDefault="002E10F5">
      <w:pPr>
        <w:ind w:firstLine="144"/>
        <w:rPr>
          <w:ins w:id="5110" w:author="Ole Vilstrup" w:date="2020-12-06T22:32:00Z"/>
          <w:rFonts w:ascii="Courier New" w:eastAsia="Calibri" w:hAnsi="Courier New" w:cs="Courier New"/>
          <w:sz w:val="18"/>
          <w:szCs w:val="18"/>
          <w:lang w:val="en-US" w:eastAsia="da-DK"/>
          <w:rPrChange w:id="5111" w:author="Ole Vilstrup Møller" w:date="2023-06-19T13:55:00Z">
            <w:rPr>
              <w:ins w:id="5112" w:author="Ole Vilstrup" w:date="2020-12-06T22:32:00Z"/>
              <w:rFonts w:eastAsia="Calibri"/>
              <w:lang w:val="en-GB" w:eastAsia="da-DK"/>
            </w:rPr>
          </w:rPrChange>
        </w:rPr>
        <w:pPrChange w:id="5113" w:author="Ole Vilstrup" w:date="2021-02-18T13:24:00Z">
          <w:pPr/>
        </w:pPrChange>
      </w:pPr>
      <w:ins w:id="5114" w:author="Ole Vilstrup" w:date="2020-12-06T22:32:00Z">
        <w:r w:rsidRPr="001B73F7">
          <w:rPr>
            <w:rFonts w:ascii="Courier New" w:eastAsia="Calibri" w:hAnsi="Courier New" w:cs="Courier New"/>
            <w:sz w:val="18"/>
            <w:szCs w:val="18"/>
            <w:lang w:val="en-US" w:eastAsia="da-DK"/>
            <w:rPrChange w:id="5115" w:author="Ole Vilstrup Møller" w:date="2023-06-19T13:55:00Z">
              <w:rPr>
                <w:rFonts w:eastAsia="Calibri"/>
                <w:lang w:val="en-GB" w:eastAsia="da-DK"/>
              </w:rPr>
            </w:rPrChange>
          </w:rPr>
          <w:t>&lt;/Standard&gt;</w:t>
        </w:r>
      </w:ins>
    </w:p>
    <w:p w14:paraId="4503DB49" w14:textId="393F4557" w:rsidR="002E10F5" w:rsidRPr="001B73F7" w:rsidRDefault="002E10F5" w:rsidP="002E10F5">
      <w:pPr>
        <w:rPr>
          <w:ins w:id="5116" w:author="Ole Vilstrup" w:date="2020-12-06T22:32:00Z"/>
          <w:rFonts w:ascii="Courier New" w:eastAsia="Calibri" w:hAnsi="Courier New" w:cs="Courier New"/>
          <w:sz w:val="18"/>
          <w:szCs w:val="18"/>
          <w:lang w:val="en-US" w:eastAsia="da-DK"/>
          <w:rPrChange w:id="5117" w:author="Ole Vilstrup Møller" w:date="2023-06-19T13:55:00Z">
            <w:rPr>
              <w:ins w:id="5118" w:author="Ole Vilstrup" w:date="2020-12-06T22:32:00Z"/>
              <w:rFonts w:eastAsia="Calibri"/>
              <w:lang w:val="en-GB" w:eastAsia="da-DK"/>
            </w:rPr>
          </w:rPrChange>
        </w:rPr>
      </w:pPr>
      <w:ins w:id="5119" w:author="Ole Vilstrup" w:date="2020-12-06T22:32:00Z">
        <w:r w:rsidRPr="001B73F7">
          <w:rPr>
            <w:rFonts w:ascii="Courier New" w:eastAsia="Calibri" w:hAnsi="Courier New" w:cs="Courier New"/>
            <w:sz w:val="18"/>
            <w:szCs w:val="18"/>
            <w:lang w:val="en-US" w:eastAsia="da-DK"/>
            <w:rPrChange w:id="5120" w:author="Ole Vilstrup Møller" w:date="2023-06-19T13:55:00Z">
              <w:rPr>
                <w:rFonts w:eastAsia="Calibri"/>
                <w:lang w:val="en-GB" w:eastAsia="da-DK"/>
              </w:rPr>
            </w:rPrChange>
          </w:rPr>
          <w:tab/>
          <w:t>&lt;TypeVersion&gt;XH0130R&lt;/TypeVersion&gt;</w:t>
        </w:r>
      </w:ins>
    </w:p>
    <w:p w14:paraId="38475AB9" w14:textId="1320D857" w:rsidR="00DB76E6" w:rsidRPr="001B73F7" w:rsidRDefault="002E10F5">
      <w:pPr>
        <w:ind w:left="1420"/>
        <w:rPr>
          <w:ins w:id="5121" w:author="Ole Vilstrup" w:date="2021-06-03T14:33:00Z"/>
          <w:rFonts w:ascii="Courier New" w:eastAsia="Calibri" w:hAnsi="Courier New" w:cs="Courier New"/>
          <w:sz w:val="18"/>
          <w:szCs w:val="18"/>
          <w:lang w:val="en-US" w:eastAsia="da-DK"/>
          <w:rPrChange w:id="5122" w:author="Ole Vilstrup Møller" w:date="2023-06-19T13:55:00Z">
            <w:rPr>
              <w:ins w:id="5123" w:author="Ole Vilstrup" w:date="2021-06-03T14:33:00Z"/>
              <w:rFonts w:ascii="Courier New" w:eastAsia="Calibri" w:hAnsi="Courier New" w:cs="Courier New"/>
              <w:sz w:val="18"/>
              <w:szCs w:val="18"/>
              <w:lang w:eastAsia="da-DK"/>
            </w:rPr>
          </w:rPrChange>
        </w:rPr>
        <w:pPrChange w:id="5124" w:author="Ole Vilstrup" w:date="2021-06-03T14:33:00Z">
          <w:pPr>
            <w:ind w:left="1704"/>
          </w:pPr>
        </w:pPrChange>
      </w:pPr>
      <w:ins w:id="5125" w:author="Ole Vilstrup" w:date="2020-12-06T22:32:00Z">
        <w:r w:rsidRPr="001B73F7">
          <w:rPr>
            <w:rFonts w:ascii="Courier New" w:eastAsia="Calibri" w:hAnsi="Courier New" w:cs="Courier New"/>
            <w:sz w:val="18"/>
            <w:szCs w:val="18"/>
            <w:lang w:val="en-US" w:eastAsia="da-DK"/>
            <w:rPrChange w:id="5126" w:author="Ole Vilstrup Møller" w:date="2023-06-19T13:55:00Z">
              <w:rPr>
                <w:rFonts w:eastAsia="Calibri"/>
                <w:lang w:val="en-GB" w:eastAsia="da-DK"/>
              </w:rPr>
            </w:rPrChange>
          </w:rPr>
          <w:t>&lt;InstanceIdentifier&gt;</w:t>
        </w:r>
      </w:ins>
    </w:p>
    <w:p w14:paraId="00F35C19" w14:textId="77777777" w:rsidR="00DB76E6" w:rsidRPr="001B73F7" w:rsidRDefault="002E10F5" w:rsidP="00DB76E6">
      <w:pPr>
        <w:ind w:left="1704"/>
        <w:rPr>
          <w:ins w:id="5127" w:author="Ole Vilstrup" w:date="2021-06-03T14:33:00Z"/>
          <w:rFonts w:ascii="Courier New" w:eastAsia="Calibri" w:hAnsi="Courier New" w:cs="Courier New"/>
          <w:sz w:val="18"/>
          <w:szCs w:val="18"/>
          <w:lang w:val="en-US" w:eastAsia="da-DK"/>
          <w:rPrChange w:id="5128" w:author="Ole Vilstrup Møller" w:date="2023-06-19T13:55:00Z">
            <w:rPr>
              <w:ins w:id="5129" w:author="Ole Vilstrup" w:date="2021-06-03T14:33:00Z"/>
              <w:rFonts w:ascii="Courier New" w:eastAsia="Calibri" w:hAnsi="Courier New" w:cs="Courier New"/>
              <w:sz w:val="18"/>
              <w:szCs w:val="18"/>
              <w:lang w:eastAsia="da-DK"/>
            </w:rPr>
          </w:rPrChange>
        </w:rPr>
      </w:pPr>
      <w:ins w:id="5130" w:author="Ole Vilstrup" w:date="2020-12-06T22:32:00Z">
        <w:r w:rsidRPr="001B73F7">
          <w:rPr>
            <w:rFonts w:ascii="Courier New" w:eastAsia="Calibri" w:hAnsi="Courier New" w:cs="Courier New"/>
            <w:sz w:val="18"/>
            <w:szCs w:val="18"/>
            <w:lang w:val="en-US" w:eastAsia="da-DK"/>
            <w:rPrChange w:id="5131" w:author="Ole Vilstrup Møller" w:date="2023-06-19T13:55:00Z">
              <w:rPr>
                <w:rFonts w:eastAsia="Calibri"/>
                <w:lang w:val="en-GB" w:eastAsia="da-DK"/>
              </w:rPr>
            </w:rPrChange>
          </w:rPr>
          <w:t>9a6ff822-08de-5a6f-9670-9fa4b9d2f0dc</w:t>
        </w:r>
      </w:ins>
    </w:p>
    <w:p w14:paraId="40005217" w14:textId="24703D7B" w:rsidR="002E10F5" w:rsidRPr="001B73F7" w:rsidRDefault="002E10F5">
      <w:pPr>
        <w:ind w:left="1420"/>
        <w:rPr>
          <w:ins w:id="5132" w:author="Ole Vilstrup" w:date="2020-12-06T22:32:00Z"/>
          <w:rFonts w:ascii="Courier New" w:eastAsia="Calibri" w:hAnsi="Courier New" w:cs="Courier New"/>
          <w:sz w:val="18"/>
          <w:szCs w:val="18"/>
          <w:lang w:val="en-US" w:eastAsia="da-DK"/>
          <w:rPrChange w:id="5133" w:author="Ole Vilstrup Møller" w:date="2023-06-19T13:55:00Z">
            <w:rPr>
              <w:ins w:id="5134" w:author="Ole Vilstrup" w:date="2020-12-06T22:32:00Z"/>
              <w:rFonts w:eastAsia="Calibri"/>
              <w:lang w:val="en-GB" w:eastAsia="da-DK"/>
            </w:rPr>
          </w:rPrChange>
        </w:rPr>
        <w:pPrChange w:id="5135" w:author="Ole Vilstrup" w:date="2021-06-03T14:33:00Z">
          <w:pPr/>
        </w:pPrChange>
      </w:pPr>
      <w:ins w:id="5136" w:author="Ole Vilstrup" w:date="2020-12-06T22:32:00Z">
        <w:r w:rsidRPr="001B73F7">
          <w:rPr>
            <w:rFonts w:ascii="Courier New" w:eastAsia="Calibri" w:hAnsi="Courier New" w:cs="Courier New"/>
            <w:sz w:val="18"/>
            <w:szCs w:val="18"/>
            <w:lang w:val="en-US" w:eastAsia="da-DK"/>
            <w:rPrChange w:id="5137" w:author="Ole Vilstrup Møller" w:date="2023-06-19T13:55:00Z">
              <w:rPr>
                <w:rFonts w:eastAsia="Calibri"/>
                <w:lang w:val="en-GB" w:eastAsia="da-DK"/>
              </w:rPr>
            </w:rPrChange>
          </w:rPr>
          <w:t>&lt;/InstanceIdentifier&gt;</w:t>
        </w:r>
      </w:ins>
    </w:p>
    <w:p w14:paraId="675A1CA3" w14:textId="0A39DCF2" w:rsidR="002E10F5" w:rsidRPr="001B73F7" w:rsidRDefault="002E10F5" w:rsidP="002E10F5">
      <w:pPr>
        <w:rPr>
          <w:ins w:id="5138" w:author="Ole Vilstrup" w:date="2020-12-06T22:32:00Z"/>
          <w:rFonts w:ascii="Courier New" w:eastAsia="Calibri" w:hAnsi="Courier New" w:cs="Courier New"/>
          <w:sz w:val="18"/>
          <w:szCs w:val="18"/>
          <w:lang w:val="en-US" w:eastAsia="da-DK"/>
          <w:rPrChange w:id="5139" w:author="Ole Vilstrup Møller" w:date="2023-06-19T13:55:00Z">
            <w:rPr>
              <w:ins w:id="5140" w:author="Ole Vilstrup" w:date="2020-12-06T22:32:00Z"/>
              <w:rFonts w:eastAsia="Calibri"/>
              <w:lang w:val="en-GB" w:eastAsia="da-DK"/>
            </w:rPr>
          </w:rPrChange>
        </w:rPr>
      </w:pPr>
      <w:ins w:id="5141" w:author="Ole Vilstrup" w:date="2020-12-06T22:32:00Z">
        <w:r w:rsidRPr="001B73F7">
          <w:rPr>
            <w:rFonts w:ascii="Courier New" w:eastAsia="Calibri" w:hAnsi="Courier New" w:cs="Courier New"/>
            <w:sz w:val="18"/>
            <w:szCs w:val="18"/>
            <w:lang w:val="en-US" w:eastAsia="da-DK"/>
            <w:rPrChange w:id="5142" w:author="Ole Vilstrup Møller" w:date="2023-06-19T13:55:00Z">
              <w:rPr>
                <w:rFonts w:eastAsia="Calibri"/>
                <w:lang w:val="en-GB" w:eastAsia="da-DK"/>
              </w:rPr>
            </w:rPrChange>
          </w:rPr>
          <w:tab/>
          <w:t>&lt;Type&gt;XREF01&lt;/Type&gt;</w:t>
        </w:r>
      </w:ins>
    </w:p>
    <w:p w14:paraId="070982B8" w14:textId="77777777" w:rsidR="002E10F5" w:rsidRPr="001B73F7" w:rsidRDefault="002E10F5" w:rsidP="002E10F5">
      <w:pPr>
        <w:rPr>
          <w:ins w:id="5143" w:author="Ole Vilstrup" w:date="2020-12-06T22:32:00Z"/>
          <w:rFonts w:ascii="Courier New" w:eastAsia="Calibri" w:hAnsi="Courier New" w:cs="Courier New"/>
          <w:sz w:val="18"/>
          <w:szCs w:val="18"/>
          <w:lang w:val="en-US" w:eastAsia="da-DK"/>
          <w:rPrChange w:id="5144" w:author="Ole Vilstrup Møller" w:date="2023-06-19T13:55:00Z">
            <w:rPr>
              <w:ins w:id="5145" w:author="Ole Vilstrup" w:date="2020-12-06T22:32:00Z"/>
              <w:rFonts w:eastAsia="Calibri"/>
              <w:lang w:val="en-GB" w:eastAsia="da-DK"/>
            </w:rPr>
          </w:rPrChange>
        </w:rPr>
      </w:pPr>
      <w:ins w:id="5146" w:author="Ole Vilstrup" w:date="2020-12-06T22:32:00Z">
        <w:r w:rsidRPr="001B73F7">
          <w:rPr>
            <w:rFonts w:ascii="Courier New" w:eastAsia="Calibri" w:hAnsi="Courier New" w:cs="Courier New"/>
            <w:sz w:val="18"/>
            <w:szCs w:val="18"/>
            <w:lang w:val="en-US" w:eastAsia="da-DK"/>
            <w:rPrChange w:id="5147" w:author="Ole Vilstrup Møller" w:date="2023-06-19T13:55:00Z">
              <w:rPr>
                <w:rFonts w:eastAsia="Calibri"/>
                <w:lang w:val="en-GB" w:eastAsia="da-DK"/>
              </w:rPr>
            </w:rPrChange>
          </w:rPr>
          <w:tab/>
          <w:t>&lt;MultipleType&gt;false&lt;/MultipleType&gt;</w:t>
        </w:r>
      </w:ins>
    </w:p>
    <w:p w14:paraId="12E876BB" w14:textId="77777777" w:rsidR="002E10F5" w:rsidRPr="001B73F7" w:rsidRDefault="002E10F5" w:rsidP="002E10F5">
      <w:pPr>
        <w:rPr>
          <w:ins w:id="5148" w:author="Ole Vilstrup" w:date="2020-12-06T22:32:00Z"/>
          <w:rFonts w:ascii="Courier New" w:eastAsia="Calibri" w:hAnsi="Courier New" w:cs="Courier New"/>
          <w:sz w:val="18"/>
          <w:szCs w:val="18"/>
          <w:lang w:val="en-US" w:eastAsia="da-DK"/>
          <w:rPrChange w:id="5149" w:author="Ole Vilstrup Møller" w:date="2023-06-19T13:55:00Z">
            <w:rPr>
              <w:ins w:id="5150" w:author="Ole Vilstrup" w:date="2020-12-06T22:32:00Z"/>
              <w:rFonts w:eastAsia="Calibri"/>
              <w:lang w:val="en-GB" w:eastAsia="da-DK"/>
            </w:rPr>
          </w:rPrChange>
        </w:rPr>
      </w:pPr>
      <w:ins w:id="5151" w:author="Ole Vilstrup" w:date="2020-12-06T22:32:00Z">
        <w:r w:rsidRPr="001B73F7">
          <w:rPr>
            <w:rFonts w:ascii="Courier New" w:eastAsia="Calibri" w:hAnsi="Courier New" w:cs="Courier New"/>
            <w:sz w:val="18"/>
            <w:szCs w:val="18"/>
            <w:lang w:val="en-US" w:eastAsia="da-DK"/>
            <w:rPrChange w:id="5152" w:author="Ole Vilstrup Møller" w:date="2023-06-19T13:55:00Z">
              <w:rPr>
                <w:rFonts w:eastAsia="Calibri"/>
                <w:lang w:val="en-GB" w:eastAsia="da-DK"/>
              </w:rPr>
            </w:rPrChange>
          </w:rPr>
          <w:tab/>
          <w:t>&lt;CreationDateAndTime&gt;2020-11-06T16-19-00+01.00&lt;/CreationDateAndTime&gt;</w:t>
        </w:r>
      </w:ins>
    </w:p>
    <w:p w14:paraId="7B1FAC03" w14:textId="77777777" w:rsidR="002E10F5" w:rsidRPr="006641F5" w:rsidRDefault="002E10F5" w:rsidP="002E10F5">
      <w:pPr>
        <w:rPr>
          <w:ins w:id="5153" w:author="Ole Vilstrup" w:date="2020-12-08T09:31:00Z"/>
          <w:rFonts w:ascii="Courier New" w:eastAsia="Calibri" w:hAnsi="Courier New" w:cs="Courier New"/>
          <w:sz w:val="18"/>
          <w:szCs w:val="18"/>
          <w:lang w:eastAsia="da-DK"/>
          <w:rPrChange w:id="5154" w:author="Ole Vilstrup" w:date="2021-06-03T14:32:00Z">
            <w:rPr>
              <w:ins w:id="5155" w:author="Ole Vilstrup" w:date="2020-12-08T09:31:00Z"/>
              <w:rFonts w:eastAsia="Calibri"/>
              <w:lang w:val="en-GB" w:eastAsia="da-DK"/>
            </w:rPr>
          </w:rPrChange>
        </w:rPr>
      </w:pPr>
      <w:ins w:id="5156" w:author="Ole Vilstrup" w:date="2020-12-06T22:32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157" w:author="Ole Vilstrup" w:date="2021-06-03T14:32:00Z">
              <w:rPr>
                <w:rFonts w:eastAsia="Calibri"/>
                <w:lang w:val="en-GB" w:eastAsia="da-DK"/>
              </w:rPr>
            </w:rPrChange>
          </w:rPr>
          <w:t>&lt;/DocumentIdentification&gt;</w:t>
        </w:r>
      </w:ins>
    </w:p>
    <w:p w14:paraId="1BFAA87D" w14:textId="0159671E" w:rsidR="00AC5BB9" w:rsidRPr="006203F2" w:rsidRDefault="00AC5BB9" w:rsidP="00AC5BB9">
      <w:pPr>
        <w:pStyle w:val="Overskrift4"/>
        <w:rPr>
          <w:ins w:id="5158" w:author="Ole Vilstrup" w:date="2020-12-08T09:31:00Z"/>
          <w:rFonts w:eastAsia="Calibri"/>
        </w:rPr>
      </w:pPr>
      <w:bookmarkStart w:id="5159" w:name="_Toc95688874"/>
      <w:ins w:id="5160" w:author="Ole Vilstrup" w:date="2020-12-08T09:31:00Z">
        <w:r w:rsidRPr="006203F2">
          <w:rPr>
            <w:rFonts w:eastAsia="Calibri"/>
          </w:rPr>
          <w:t xml:space="preserve">DocumentInformation samlet </w:t>
        </w:r>
        <w:r w:rsidR="00A75C78" w:rsidRPr="006203F2">
          <w:rPr>
            <w:rFonts w:eastAsia="Calibri"/>
          </w:rPr>
          <w:t>kvitterings</w:t>
        </w:r>
        <w:r w:rsidRPr="006203F2">
          <w:rPr>
            <w:rFonts w:eastAsia="Calibri"/>
          </w:rPr>
          <w:t>eksempel</w:t>
        </w:r>
        <w:bookmarkEnd w:id="5159"/>
      </w:ins>
    </w:p>
    <w:p w14:paraId="1FE27B4D" w14:textId="1E5045BC" w:rsidR="0030761E" w:rsidRPr="006641F5" w:rsidRDefault="0030761E" w:rsidP="0030761E">
      <w:pPr>
        <w:rPr>
          <w:ins w:id="5161" w:author="Ole Vilstrup" w:date="2020-12-08T09:34:00Z"/>
          <w:rFonts w:ascii="Courier New" w:eastAsia="Calibri" w:hAnsi="Courier New" w:cs="Courier New"/>
          <w:sz w:val="18"/>
          <w:szCs w:val="18"/>
          <w:lang w:eastAsia="da-DK"/>
          <w:rPrChange w:id="5162" w:author="Ole Vilstrup" w:date="2021-06-03T14:32:00Z">
            <w:rPr>
              <w:ins w:id="5163" w:author="Ole Vilstrup" w:date="2020-12-08T09:34:00Z"/>
              <w:rFonts w:eastAsia="Calibri"/>
              <w:lang w:val="en-GB" w:eastAsia="da-DK"/>
            </w:rPr>
          </w:rPrChange>
        </w:rPr>
      </w:pPr>
      <w:ins w:id="5164" w:author="Ole Vilstrup" w:date="2020-12-08T09:34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165" w:author="Ole Vilstrup" w:date="2021-06-03T14:32:00Z">
              <w:rPr>
                <w:rFonts w:eastAsia="Calibri"/>
                <w:lang w:val="en-GB" w:eastAsia="da-DK"/>
              </w:rPr>
            </w:rPrChange>
          </w:rPr>
          <w:t>&lt;DocumentIdentification&gt;</w:t>
        </w:r>
      </w:ins>
    </w:p>
    <w:p w14:paraId="4EA0F3B7" w14:textId="3B3AB94C" w:rsidR="0030761E" w:rsidRPr="006641F5" w:rsidRDefault="0030761E">
      <w:pPr>
        <w:rPr>
          <w:ins w:id="5166" w:author="Ole Vilstrup" w:date="2020-12-08T09:34:00Z"/>
          <w:rFonts w:ascii="Courier New" w:eastAsia="Calibri" w:hAnsi="Courier New" w:cs="Courier New"/>
          <w:sz w:val="18"/>
          <w:szCs w:val="18"/>
          <w:lang w:eastAsia="da-DK"/>
          <w:rPrChange w:id="5167" w:author="Ole Vilstrup" w:date="2021-06-03T14:32:00Z">
            <w:rPr>
              <w:ins w:id="5168" w:author="Ole Vilstrup" w:date="2020-12-08T09:34:00Z"/>
              <w:rFonts w:eastAsia="Calibri"/>
              <w:lang w:val="en-GB" w:eastAsia="da-DK"/>
            </w:rPr>
          </w:rPrChange>
        </w:rPr>
      </w:pPr>
      <w:ins w:id="5169" w:author="Ole Vilstrup" w:date="2020-12-08T09:34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170" w:author="Ole Vilstrup" w:date="2021-06-03T14:32:00Z">
              <w:rPr>
                <w:rFonts w:eastAsia="Calibri"/>
                <w:lang w:val="en-GB" w:eastAsia="da-DK"/>
              </w:rPr>
            </w:rPrChange>
          </w:rPr>
          <w:t>&lt;Standard&gt;</w:t>
        </w:r>
      </w:ins>
      <w:ins w:id="5171" w:author="Ole Vilstrup" w:date="2020-12-09T16:24:00Z">
        <w:r w:rsidR="00131D86"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172" w:author="Ole Vilstrup" w:date="2021-06-03T14:32:00Z">
              <w:rPr>
                <w:rFonts w:eastAsia="Calibri"/>
                <w:lang w:val="en-GB" w:eastAsia="da-DK"/>
              </w:rPr>
            </w:rPrChange>
          </w:rPr>
          <w:t>ebbp-signals</w:t>
        </w:r>
      </w:ins>
      <w:ins w:id="5173" w:author="Ole Vilstrup" w:date="2020-12-08T09:34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174" w:author="Ole Vilstrup" w:date="2021-06-03T14:32:00Z">
              <w:rPr>
                <w:rFonts w:eastAsia="Calibri"/>
                <w:lang w:val="en-GB" w:eastAsia="da-DK"/>
              </w:rPr>
            </w:rPrChange>
          </w:rPr>
          <w:t>&lt;/Standard&gt;</w:t>
        </w:r>
      </w:ins>
    </w:p>
    <w:p w14:paraId="0FB29CE8" w14:textId="58F2990D" w:rsidR="0030761E" w:rsidRPr="006641F5" w:rsidRDefault="0030761E" w:rsidP="0030761E">
      <w:pPr>
        <w:rPr>
          <w:ins w:id="5175" w:author="Ole Vilstrup" w:date="2020-12-08T09:34:00Z"/>
          <w:rFonts w:ascii="Courier New" w:eastAsia="Calibri" w:hAnsi="Courier New" w:cs="Courier New"/>
          <w:sz w:val="18"/>
          <w:szCs w:val="18"/>
          <w:lang w:eastAsia="da-DK"/>
          <w:rPrChange w:id="5176" w:author="Ole Vilstrup" w:date="2021-06-03T14:32:00Z">
            <w:rPr>
              <w:ins w:id="5177" w:author="Ole Vilstrup" w:date="2020-12-08T09:34:00Z"/>
              <w:rFonts w:eastAsia="Calibri"/>
              <w:lang w:val="en-GB" w:eastAsia="da-DK"/>
            </w:rPr>
          </w:rPrChange>
        </w:rPr>
      </w:pPr>
      <w:ins w:id="5178" w:author="Ole Vilstrup" w:date="2020-12-08T09:34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179" w:author="Ole Vilstrup" w:date="2021-06-03T14:32:00Z">
              <w:rPr>
                <w:rFonts w:eastAsia="Calibri"/>
                <w:lang w:val="en-GB" w:eastAsia="da-DK"/>
              </w:rPr>
            </w:rPrChange>
          </w:rPr>
          <w:tab/>
          <w:t>&lt;TypeVersion&gt;ebbp-signals-2.0&lt;/TypeVersion&gt;</w:t>
        </w:r>
      </w:ins>
    </w:p>
    <w:p w14:paraId="6AE7D2D0" w14:textId="77777777" w:rsidR="00A65D21" w:rsidRDefault="0030761E" w:rsidP="0030761E">
      <w:pPr>
        <w:rPr>
          <w:ins w:id="5180" w:author="Ole Vilstrup" w:date="2021-06-03T14:33:00Z"/>
          <w:rFonts w:ascii="Courier New" w:eastAsia="Calibri" w:hAnsi="Courier New" w:cs="Courier New"/>
          <w:sz w:val="18"/>
          <w:szCs w:val="18"/>
          <w:lang w:eastAsia="da-DK"/>
        </w:rPr>
      </w:pPr>
      <w:ins w:id="5181" w:author="Ole Vilstrup" w:date="2020-12-08T09:34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182" w:author="Ole Vilstrup" w:date="2021-06-03T14:32:00Z">
              <w:rPr>
                <w:rFonts w:eastAsia="Calibri"/>
                <w:lang w:val="en-GB" w:eastAsia="da-DK"/>
              </w:rPr>
            </w:rPrChange>
          </w:rPr>
          <w:tab/>
          <w:t>&lt;InstanceIdentifier&gt;</w:t>
        </w:r>
      </w:ins>
    </w:p>
    <w:p w14:paraId="7C4B40D0" w14:textId="6E02579B" w:rsidR="00A65D21" w:rsidRDefault="0030761E">
      <w:pPr>
        <w:ind w:left="1560" w:firstLine="144"/>
        <w:rPr>
          <w:ins w:id="5183" w:author="Ole Vilstrup" w:date="2021-06-03T14:33:00Z"/>
          <w:rFonts w:ascii="Courier New" w:eastAsia="Calibri" w:hAnsi="Courier New" w:cs="Courier New"/>
          <w:sz w:val="18"/>
          <w:szCs w:val="18"/>
          <w:lang w:eastAsia="da-DK"/>
        </w:rPr>
        <w:pPrChange w:id="5184" w:author="Ole Vilstrup" w:date="2021-06-03T14:33:00Z">
          <w:pPr/>
        </w:pPrChange>
      </w:pPr>
      <w:ins w:id="5185" w:author="Ole Vilstrup" w:date="2020-12-08T09:34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186" w:author="Ole Vilstrup" w:date="2021-06-03T14:32:00Z">
              <w:rPr>
                <w:rFonts w:eastAsia="Calibri"/>
                <w:lang w:val="en-GB" w:eastAsia="da-DK"/>
              </w:rPr>
            </w:rPrChange>
          </w:rPr>
          <w:t>9a6ff822-08de-5a6f-9670-9fa4b9d2f0d</w:t>
        </w:r>
        <w:r w:rsidR="002069F9"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187" w:author="Ole Vilstrup" w:date="2021-06-03T14:32:00Z">
              <w:rPr>
                <w:rFonts w:eastAsia="Calibri"/>
                <w:lang w:val="en-GB" w:eastAsia="da-DK"/>
              </w:rPr>
            </w:rPrChange>
          </w:rPr>
          <w:t>x</w:t>
        </w:r>
      </w:ins>
    </w:p>
    <w:p w14:paraId="523A398F" w14:textId="0521C9E6" w:rsidR="0030761E" w:rsidRPr="006641F5" w:rsidRDefault="0030761E">
      <w:pPr>
        <w:ind w:firstLine="144"/>
        <w:rPr>
          <w:ins w:id="5188" w:author="Ole Vilstrup" w:date="2020-12-08T09:34:00Z"/>
          <w:rFonts w:ascii="Courier New" w:eastAsia="Calibri" w:hAnsi="Courier New" w:cs="Courier New"/>
          <w:sz w:val="18"/>
          <w:szCs w:val="18"/>
          <w:lang w:eastAsia="da-DK"/>
          <w:rPrChange w:id="5189" w:author="Ole Vilstrup" w:date="2021-06-03T14:32:00Z">
            <w:rPr>
              <w:ins w:id="5190" w:author="Ole Vilstrup" w:date="2020-12-08T09:34:00Z"/>
              <w:rFonts w:eastAsia="Calibri"/>
              <w:lang w:val="en-GB" w:eastAsia="da-DK"/>
            </w:rPr>
          </w:rPrChange>
        </w:rPr>
        <w:pPrChange w:id="5191" w:author="Ole Vilstrup" w:date="2021-06-03T14:33:00Z">
          <w:pPr/>
        </w:pPrChange>
      </w:pPr>
      <w:ins w:id="5192" w:author="Ole Vilstrup" w:date="2020-12-08T09:34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193" w:author="Ole Vilstrup" w:date="2021-06-03T14:32:00Z">
              <w:rPr>
                <w:rFonts w:eastAsia="Calibri"/>
                <w:lang w:val="en-GB" w:eastAsia="da-DK"/>
              </w:rPr>
            </w:rPrChange>
          </w:rPr>
          <w:t>&lt;/InstanceIdentifier&gt;</w:t>
        </w:r>
      </w:ins>
    </w:p>
    <w:p w14:paraId="1EBF1584" w14:textId="48CD0E4A" w:rsidR="0030761E" w:rsidRPr="006641F5" w:rsidRDefault="0030761E" w:rsidP="0030761E">
      <w:pPr>
        <w:rPr>
          <w:ins w:id="5194" w:author="Ole Vilstrup" w:date="2020-12-08T09:34:00Z"/>
          <w:rFonts w:ascii="Courier New" w:eastAsia="Calibri" w:hAnsi="Courier New" w:cs="Courier New"/>
          <w:sz w:val="18"/>
          <w:szCs w:val="18"/>
          <w:lang w:eastAsia="da-DK"/>
          <w:rPrChange w:id="5195" w:author="Ole Vilstrup" w:date="2021-06-03T14:32:00Z">
            <w:rPr>
              <w:ins w:id="5196" w:author="Ole Vilstrup" w:date="2020-12-08T09:34:00Z"/>
              <w:rFonts w:eastAsia="Calibri"/>
              <w:lang w:val="en-GB" w:eastAsia="da-DK"/>
            </w:rPr>
          </w:rPrChange>
        </w:rPr>
      </w:pPr>
      <w:ins w:id="5197" w:author="Ole Vilstrup" w:date="2020-12-08T09:34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198" w:author="Ole Vilstrup" w:date="2021-06-03T14:32:00Z">
              <w:rPr>
                <w:rFonts w:eastAsia="Calibri"/>
                <w:lang w:val="en-GB" w:eastAsia="da-DK"/>
              </w:rPr>
            </w:rPrChange>
          </w:rPr>
          <w:tab/>
          <w:t>&lt;Type&gt;</w:t>
        </w:r>
      </w:ins>
      <w:ins w:id="5199" w:author="Ole Vilstrup" w:date="2020-12-09T16:31:00Z">
        <w:r w:rsidR="00384F5B"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200" w:author="Ole Vilstrup" w:date="2021-06-03T14:32:00Z">
              <w:rPr>
                <w:rFonts w:eastAsia="Calibri"/>
              </w:rPr>
            </w:rPrChange>
          </w:rPr>
          <w:t>ReceiptAcknowledgement</w:t>
        </w:r>
      </w:ins>
      <w:ins w:id="5201" w:author="Ole Vilstrup" w:date="2020-12-08T09:34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202" w:author="Ole Vilstrup" w:date="2021-06-03T14:32:00Z">
              <w:rPr>
                <w:rFonts w:eastAsia="Calibri"/>
                <w:lang w:val="en-GB" w:eastAsia="da-DK"/>
              </w:rPr>
            </w:rPrChange>
          </w:rPr>
          <w:t>&lt;/Type&gt;</w:t>
        </w:r>
      </w:ins>
    </w:p>
    <w:p w14:paraId="23A93861" w14:textId="24CDECC8" w:rsidR="0030761E" w:rsidRPr="006641F5" w:rsidRDefault="0030761E" w:rsidP="0030761E">
      <w:pPr>
        <w:rPr>
          <w:ins w:id="5203" w:author="Ole Vilstrup" w:date="2020-12-08T09:34:00Z"/>
          <w:rFonts w:ascii="Courier New" w:eastAsia="Calibri" w:hAnsi="Courier New" w:cs="Courier New"/>
          <w:sz w:val="18"/>
          <w:szCs w:val="18"/>
          <w:lang w:eastAsia="da-DK"/>
          <w:rPrChange w:id="5204" w:author="Ole Vilstrup" w:date="2021-06-03T14:32:00Z">
            <w:rPr>
              <w:ins w:id="5205" w:author="Ole Vilstrup" w:date="2020-12-08T09:34:00Z"/>
              <w:rFonts w:eastAsia="Calibri"/>
              <w:lang w:val="en-GB" w:eastAsia="da-DK"/>
            </w:rPr>
          </w:rPrChange>
        </w:rPr>
      </w:pPr>
      <w:ins w:id="5206" w:author="Ole Vilstrup" w:date="2020-12-08T09:34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207" w:author="Ole Vilstrup" w:date="2021-06-03T14:32:00Z">
              <w:rPr>
                <w:rFonts w:eastAsia="Calibri"/>
                <w:lang w:val="en-GB" w:eastAsia="da-DK"/>
              </w:rPr>
            </w:rPrChange>
          </w:rPr>
          <w:tab/>
          <w:t>&lt;MultipleType&gt;false&lt;/MultipleType&gt;</w:t>
        </w:r>
      </w:ins>
    </w:p>
    <w:p w14:paraId="2DE4A965" w14:textId="5060ADE2" w:rsidR="0030761E" w:rsidRPr="006641F5" w:rsidRDefault="0030761E" w:rsidP="0030761E">
      <w:pPr>
        <w:rPr>
          <w:ins w:id="5208" w:author="Ole Vilstrup" w:date="2020-12-08T09:34:00Z"/>
          <w:rFonts w:ascii="Courier New" w:eastAsia="Calibri" w:hAnsi="Courier New" w:cs="Courier New"/>
          <w:sz w:val="18"/>
          <w:szCs w:val="18"/>
          <w:lang w:eastAsia="da-DK"/>
          <w:rPrChange w:id="5209" w:author="Ole Vilstrup" w:date="2021-06-03T14:32:00Z">
            <w:rPr>
              <w:ins w:id="5210" w:author="Ole Vilstrup" w:date="2020-12-08T09:34:00Z"/>
              <w:rFonts w:eastAsia="Calibri"/>
              <w:lang w:val="en-GB" w:eastAsia="da-DK"/>
            </w:rPr>
          </w:rPrChange>
        </w:rPr>
      </w:pPr>
      <w:ins w:id="5211" w:author="Ole Vilstrup" w:date="2020-12-08T09:34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212" w:author="Ole Vilstrup" w:date="2021-06-03T14:32:00Z">
              <w:rPr>
                <w:rFonts w:eastAsia="Calibri"/>
                <w:lang w:val="en-GB" w:eastAsia="da-DK"/>
              </w:rPr>
            </w:rPrChange>
          </w:rPr>
          <w:tab/>
          <w:t>&lt;CreationDateAndTime&gt;2020-11-06T16-19-00+01.00&lt;/CreationDateAndTime&gt;</w:t>
        </w:r>
      </w:ins>
    </w:p>
    <w:p w14:paraId="5E398150" w14:textId="3BAB69E6" w:rsidR="00AC5BB9" w:rsidRPr="006641F5" w:rsidRDefault="0030761E" w:rsidP="0030761E">
      <w:pPr>
        <w:rPr>
          <w:ins w:id="5213" w:author="Ole Vilstrup" w:date="2020-12-17T00:13:00Z"/>
          <w:rFonts w:ascii="Courier New" w:eastAsia="Calibri" w:hAnsi="Courier New" w:cs="Courier New"/>
          <w:sz w:val="18"/>
          <w:szCs w:val="18"/>
          <w:lang w:eastAsia="da-DK"/>
          <w:rPrChange w:id="5214" w:author="Ole Vilstrup" w:date="2021-06-03T14:32:00Z">
            <w:rPr>
              <w:ins w:id="5215" w:author="Ole Vilstrup" w:date="2020-12-17T00:13:00Z"/>
              <w:rFonts w:eastAsia="Calibri"/>
              <w:lang w:eastAsia="da-DK"/>
            </w:rPr>
          </w:rPrChange>
        </w:rPr>
      </w:pPr>
      <w:ins w:id="5216" w:author="Ole Vilstrup" w:date="2020-12-08T09:34:00Z">
        <w:r w:rsidRPr="006641F5">
          <w:rPr>
            <w:rFonts w:ascii="Courier New" w:eastAsia="Calibri" w:hAnsi="Courier New" w:cs="Courier New"/>
            <w:sz w:val="18"/>
            <w:szCs w:val="18"/>
            <w:lang w:eastAsia="da-DK"/>
            <w:rPrChange w:id="5217" w:author="Ole Vilstrup" w:date="2021-06-03T14:32:00Z">
              <w:rPr>
                <w:rFonts w:eastAsia="Calibri"/>
                <w:lang w:val="en-GB" w:eastAsia="da-DK"/>
              </w:rPr>
            </w:rPrChange>
          </w:rPr>
          <w:t>&lt;/DocumentIdentification&gt;</w:t>
        </w:r>
      </w:ins>
    </w:p>
    <w:p w14:paraId="3A0A6469" w14:textId="3BBAF167" w:rsidR="007B217A" w:rsidRDefault="007B217A" w:rsidP="0030761E">
      <w:pPr>
        <w:rPr>
          <w:ins w:id="5218" w:author="Ole Vilstrup" w:date="2020-12-17T00:13:00Z"/>
          <w:rFonts w:eastAsia="Calibri"/>
          <w:lang w:eastAsia="da-DK"/>
        </w:rPr>
      </w:pPr>
    </w:p>
    <w:p w14:paraId="04B12E5C" w14:textId="77A90685" w:rsidR="007F1DA8" w:rsidRPr="001B73F7" w:rsidRDefault="007B217A">
      <w:pPr>
        <w:pStyle w:val="Overskrift3"/>
        <w:rPr>
          <w:ins w:id="5219" w:author="Ole Vilstrup" w:date="2021-06-03T14:29:00Z"/>
          <w:rFonts w:eastAsia="Calibri"/>
          <w:lang w:val="da-DK"/>
          <w:rPrChange w:id="5220" w:author="Ole Vilstrup Møller" w:date="2023-06-19T13:55:00Z">
            <w:rPr>
              <w:ins w:id="5221" w:author="Ole Vilstrup" w:date="2021-06-03T14:29:00Z"/>
              <w:rFonts w:eastAsia="Calibri"/>
              <w:sz w:val="32"/>
              <w:szCs w:val="28"/>
            </w:rPr>
          </w:rPrChange>
        </w:rPr>
        <w:pPrChange w:id="5222" w:author="Ole Vilstrup" w:date="2022-02-13T23:04:00Z">
          <w:pPr>
            <w:ind w:left="0"/>
          </w:pPr>
        </w:pPrChange>
      </w:pPr>
      <w:bookmarkStart w:id="5223" w:name="_Toc95688875"/>
      <w:ins w:id="5224" w:author="Ole Vilstrup" w:date="2020-12-17T00:13:00Z">
        <w:r w:rsidRPr="001B73F7">
          <w:rPr>
            <w:rFonts w:eastAsia="Calibri"/>
            <w:lang w:val="da-DK"/>
            <w:rPrChange w:id="5225" w:author="Ole Vilstrup Møller" w:date="2023-06-19T13:55:00Z">
              <w:rPr>
                <w:rFonts w:eastAsia="Calibri"/>
              </w:rPr>
            </w:rPrChange>
          </w:rPr>
          <w:t>Manifest (</w:t>
        </w:r>
      </w:ins>
      <w:ins w:id="5226" w:author="Ole Vilstrup" w:date="2020-12-17T00:14:00Z">
        <w:r w:rsidR="00B877B2" w:rsidRPr="001B73F7">
          <w:rPr>
            <w:rFonts w:eastAsia="Calibri"/>
            <w:lang w:val="da-DK"/>
            <w:rPrChange w:id="5227" w:author="Ole Vilstrup Møller" w:date="2023-06-19T13:55:00Z">
              <w:rPr>
                <w:rFonts w:eastAsia="Calibri"/>
              </w:rPr>
            </w:rPrChange>
          </w:rPr>
          <w:t xml:space="preserve">bevidst udeladt i </w:t>
        </w:r>
      </w:ins>
      <w:ins w:id="5228" w:author="Ole Vilstrup" w:date="2020-12-17T00:13:00Z">
        <w:r w:rsidR="00B877B2" w:rsidRPr="001B73F7">
          <w:rPr>
            <w:rFonts w:eastAsia="Calibri"/>
            <w:lang w:val="da-DK"/>
            <w:rPrChange w:id="5229" w:author="Ole Vilstrup Møller" w:date="2023-06-19T13:55:00Z">
              <w:rPr>
                <w:rFonts w:eastAsia="Calibri"/>
              </w:rPr>
            </w:rPrChange>
          </w:rPr>
          <w:t>Pilot</w:t>
        </w:r>
      </w:ins>
      <w:ins w:id="5230" w:author="Ole Vilstrup" w:date="2020-12-17T00:14:00Z">
        <w:r w:rsidR="00B877B2" w:rsidRPr="001B73F7">
          <w:rPr>
            <w:rFonts w:eastAsia="Calibri"/>
            <w:lang w:val="da-DK"/>
            <w:rPrChange w:id="5231" w:author="Ole Vilstrup Møller" w:date="2023-06-19T13:55:00Z">
              <w:rPr>
                <w:rFonts w:eastAsia="Calibri"/>
              </w:rPr>
            </w:rPrChange>
          </w:rPr>
          <w:t>versionen</w:t>
        </w:r>
      </w:ins>
      <w:ins w:id="5232" w:author="Ole Vilstrup" w:date="2020-12-17T00:13:00Z">
        <w:r w:rsidR="00B877B2" w:rsidRPr="001B73F7">
          <w:rPr>
            <w:rFonts w:eastAsia="Calibri"/>
            <w:lang w:val="da-DK"/>
            <w:rPrChange w:id="5233" w:author="Ole Vilstrup Møller" w:date="2023-06-19T13:55:00Z">
              <w:rPr>
                <w:rFonts w:eastAsia="Calibri"/>
              </w:rPr>
            </w:rPrChange>
          </w:rPr>
          <w:t>)</w:t>
        </w:r>
      </w:ins>
      <w:bookmarkStart w:id="5234" w:name="_Toc57887731"/>
      <w:bookmarkStart w:id="5235" w:name="_Toc57888162"/>
      <w:bookmarkEnd w:id="5223"/>
      <w:ins w:id="5236" w:author="Ole Vilstrup" w:date="2021-06-03T14:29:00Z">
        <w:r w:rsidR="007F1DA8" w:rsidRPr="001B73F7">
          <w:rPr>
            <w:rFonts w:eastAsia="Calibri"/>
            <w:lang w:val="da-DK"/>
            <w:rPrChange w:id="5237" w:author="Ole Vilstrup Møller" w:date="2023-06-19T13:55:00Z">
              <w:rPr>
                <w:rFonts w:eastAsia="Calibri"/>
              </w:rPr>
            </w:rPrChange>
          </w:rPr>
          <w:br w:type="page"/>
        </w:r>
      </w:ins>
    </w:p>
    <w:p w14:paraId="54EE2DDD" w14:textId="541A0150" w:rsidR="002410FC" w:rsidRPr="0029474B" w:rsidRDefault="00CF522A">
      <w:pPr>
        <w:pStyle w:val="Overskrift2"/>
        <w:rPr>
          <w:ins w:id="5238" w:author="Ole Vilstrup" w:date="2020-12-03T11:33:00Z"/>
          <w:rFonts w:eastAsia="Calibri"/>
        </w:rPr>
        <w:pPrChange w:id="5239" w:author="Ole Vilstrup" w:date="2021-02-18T11:56:00Z">
          <w:pPr>
            <w:pStyle w:val="Overskrift3"/>
          </w:pPr>
        </w:pPrChange>
      </w:pPr>
      <w:bookmarkStart w:id="5240" w:name="_Toc95688876"/>
      <w:ins w:id="5241" w:author="Ole Vilstrup" w:date="2021-01-13T11:23:00Z">
        <w:r w:rsidRPr="0029474B">
          <w:rPr>
            <w:rFonts w:eastAsia="Calibri"/>
          </w:rPr>
          <w:lastRenderedPageBreak/>
          <w:t xml:space="preserve">SBDH </w:t>
        </w:r>
      </w:ins>
      <w:ins w:id="5242" w:author="Ole Vilstrup" w:date="2020-12-03T11:33:00Z">
        <w:r w:rsidR="002410FC" w:rsidRPr="00D727D7">
          <w:rPr>
            <w:rFonts w:eastAsia="Calibri"/>
          </w:rPr>
          <w:t>BusinessScope</w:t>
        </w:r>
      </w:ins>
      <w:bookmarkEnd w:id="5234"/>
      <w:bookmarkEnd w:id="5235"/>
      <w:ins w:id="5243" w:author="Ole Vilstrup" w:date="2020-12-08T09:55:00Z">
        <w:r w:rsidR="00EF1817" w:rsidRPr="00C438C5">
          <w:rPr>
            <w:rFonts w:eastAsia="Calibri"/>
          </w:rPr>
          <w:t xml:space="preserve"> - </w:t>
        </w:r>
      </w:ins>
      <w:ins w:id="5244" w:author="Ole Vilstrup" w:date="2020-12-03T11:38:00Z">
        <w:r w:rsidR="00356758" w:rsidRPr="00562453">
          <w:rPr>
            <w:rStyle w:val="XMLname"/>
            <w:rFonts w:ascii="Calibri" w:eastAsia="Calibri" w:hAnsi="Calibri"/>
            <w:sz w:val="32"/>
            <w:rPrChange w:id="5245" w:author="Ole Vilstrup" w:date="2021-02-18T11:56:00Z">
              <w:rPr>
                <w:rStyle w:val="XMLname"/>
                <w:rFonts w:ascii="Calibri" w:eastAsia="Calibri" w:hAnsi="Calibri"/>
                <w:b w:val="0"/>
                <w:iCs/>
                <w:sz w:val="28"/>
              </w:rPr>
            </w:rPrChange>
          </w:rPr>
          <w:t xml:space="preserve">eDelivery </w:t>
        </w:r>
      </w:ins>
      <w:ins w:id="5246" w:author="Ole Vilstrup" w:date="2020-12-08T09:29:00Z">
        <w:r w:rsidR="0054504B" w:rsidRPr="00562453">
          <w:rPr>
            <w:rStyle w:val="XMLname"/>
            <w:rFonts w:ascii="Calibri" w:eastAsia="Calibri" w:hAnsi="Calibri"/>
            <w:sz w:val="32"/>
            <w:rPrChange w:id="5247" w:author="Ole Vilstrup" w:date="2021-02-18T11:56:00Z">
              <w:rPr>
                <w:rStyle w:val="XMLname"/>
                <w:rFonts w:ascii="Calibri" w:eastAsia="Calibri" w:hAnsi="Calibri"/>
                <w:b w:val="0"/>
                <w:iCs/>
                <w:sz w:val="28"/>
              </w:rPr>
            </w:rPrChange>
          </w:rPr>
          <w:t>generel meddelelseskommunikation</w:t>
        </w:r>
      </w:ins>
      <w:bookmarkEnd w:id="5240"/>
    </w:p>
    <w:p w14:paraId="215BC897" w14:textId="3BA96C4B" w:rsidR="00F03492" w:rsidRPr="00485C28" w:rsidRDefault="00F03492">
      <w:pPr>
        <w:pStyle w:val="Overskrift3"/>
        <w:rPr>
          <w:ins w:id="5248" w:author="Ole Vilstrup" w:date="2020-12-16T13:11:00Z"/>
          <w:rStyle w:val="XMLname"/>
          <w:rFonts w:ascii="Calibri" w:eastAsia="Calibri" w:hAnsi="Calibri"/>
          <w:b w:val="0"/>
          <w:bCs/>
          <w:sz w:val="28"/>
          <w:rPrChange w:id="5249" w:author="Ole Vilstrup" w:date="2021-01-13T11:23:00Z">
            <w:rPr>
              <w:ins w:id="5250" w:author="Ole Vilstrup" w:date="2020-12-16T13:11:00Z"/>
              <w:rStyle w:val="XMLname"/>
              <w:rFonts w:ascii="Calibri" w:eastAsia="Calibri" w:hAnsi="Calibri" w:cs="Arial"/>
              <w:b/>
              <w:bCs w:val="0"/>
              <w:i/>
              <w:iCs/>
              <w:sz w:val="22"/>
              <w:szCs w:val="28"/>
              <w:lang w:val="en-GB" w:eastAsia="da-DK"/>
            </w:rPr>
          </w:rPrChange>
        </w:rPr>
        <w:pPrChange w:id="5251" w:author="Ole Vilstrup" w:date="2021-01-13T11:23:00Z">
          <w:pPr>
            <w:pStyle w:val="Overskrift4"/>
          </w:pPr>
        </w:pPrChange>
      </w:pPr>
      <w:bookmarkStart w:id="5252" w:name="_Toc95688877"/>
      <w:ins w:id="5253" w:author="Ole Vilstrup" w:date="2020-12-16T13:10:00Z">
        <w:r w:rsidRPr="00485C28">
          <w:rPr>
            <w:rStyle w:val="XMLname"/>
            <w:rFonts w:ascii="Calibri" w:eastAsia="Calibri" w:hAnsi="Calibri"/>
            <w:sz w:val="28"/>
            <w:rPrChange w:id="5254" w:author="Ole Vilstrup" w:date="2021-01-13T11:23:00Z">
              <w:rPr>
                <w:rStyle w:val="XMLname"/>
                <w:rFonts w:ascii="Calibri" w:eastAsia="Calibri" w:hAnsi="Calibri"/>
                <w:bCs w:val="0"/>
                <w:i/>
                <w:iCs/>
                <w:sz w:val="22"/>
              </w:rPr>
            </w:rPrChange>
          </w:rPr>
          <w:t>Sam</w:t>
        </w:r>
      </w:ins>
      <w:ins w:id="5255" w:author="Ole Vilstrup" w:date="2020-12-16T13:11:00Z">
        <w:r w:rsidRPr="00485C28">
          <w:rPr>
            <w:rStyle w:val="XMLname"/>
            <w:rFonts w:ascii="Calibri" w:eastAsia="Calibri" w:hAnsi="Calibri"/>
            <w:sz w:val="28"/>
            <w:rPrChange w:id="5256" w:author="Ole Vilstrup" w:date="2021-01-13T11:23:00Z">
              <w:rPr>
                <w:rStyle w:val="XMLname"/>
                <w:rFonts w:ascii="Calibri" w:eastAsia="Calibri" w:hAnsi="Calibri"/>
                <w:bCs w:val="0"/>
                <w:i/>
                <w:iCs/>
                <w:sz w:val="22"/>
              </w:rPr>
            </w:rPrChange>
          </w:rPr>
          <w:t>menhæng til SMP</w:t>
        </w:r>
        <w:bookmarkEnd w:id="5252"/>
        <w:r w:rsidRPr="00485C28">
          <w:rPr>
            <w:rStyle w:val="XMLname"/>
            <w:rFonts w:ascii="Calibri" w:eastAsia="Calibri" w:hAnsi="Calibri"/>
            <w:sz w:val="28"/>
            <w:rPrChange w:id="5257" w:author="Ole Vilstrup" w:date="2021-01-13T11:23:00Z">
              <w:rPr>
                <w:rStyle w:val="XMLname"/>
                <w:rFonts w:ascii="Calibri" w:eastAsia="Calibri" w:hAnsi="Calibri"/>
                <w:bCs w:val="0"/>
                <w:i/>
                <w:iCs/>
                <w:sz w:val="22"/>
              </w:rPr>
            </w:rPrChange>
          </w:rPr>
          <w:t xml:space="preserve"> </w:t>
        </w:r>
      </w:ins>
    </w:p>
    <w:p w14:paraId="276D003E" w14:textId="1937C037" w:rsidR="00F135B4" w:rsidRPr="006203F2" w:rsidRDefault="000D1F19" w:rsidP="00F135B4">
      <w:pPr>
        <w:rPr>
          <w:ins w:id="5258" w:author="Ole Vilstrup" w:date="2020-12-16T13:12:00Z"/>
          <w:rFonts w:eastAsia="Calibri"/>
        </w:rPr>
      </w:pPr>
      <w:ins w:id="5259" w:author="Ole Vilstrup" w:date="2020-12-16T13:19:00Z">
        <w:r>
          <w:rPr>
            <w:rFonts w:eastAsia="Calibri"/>
          </w:rPr>
          <w:t xml:space="preserve">i </w:t>
        </w:r>
        <w:r w:rsidRPr="006203F2">
          <w:rPr>
            <w:rFonts w:eastAsia="Calibri"/>
          </w:rPr>
          <w:t>eDelivery kommunikation</w:t>
        </w:r>
        <w:r>
          <w:rPr>
            <w:rFonts w:eastAsia="Calibri"/>
          </w:rPr>
          <w:t>en</w:t>
        </w:r>
        <w:r w:rsidRPr="006203F2">
          <w:rPr>
            <w:rFonts w:eastAsia="Calibri"/>
          </w:rPr>
          <w:t xml:space="preserve"> </w:t>
        </w:r>
      </w:ins>
      <w:ins w:id="5260" w:author="Ole Vilstrup" w:date="2020-12-16T13:11:00Z">
        <w:r w:rsidR="00BE1F79">
          <w:rPr>
            <w:rFonts w:eastAsia="Calibri"/>
          </w:rPr>
          <w:t>udg</w:t>
        </w:r>
      </w:ins>
      <w:ins w:id="5261" w:author="Ole Vilstrup" w:date="2020-12-16T13:12:00Z">
        <w:r w:rsidR="00F135B4">
          <w:rPr>
            <w:rFonts w:eastAsia="Calibri"/>
          </w:rPr>
          <w:t>ø</w:t>
        </w:r>
      </w:ins>
      <w:ins w:id="5262" w:author="Ole Vilstrup" w:date="2020-12-16T13:11:00Z">
        <w:r w:rsidR="00BE1F79">
          <w:rPr>
            <w:rFonts w:eastAsia="Calibri"/>
          </w:rPr>
          <w:t>r</w:t>
        </w:r>
      </w:ins>
      <w:ins w:id="5263" w:author="Ole Vilstrup" w:date="2020-12-16T13:12:00Z">
        <w:r w:rsidR="00F135B4">
          <w:rPr>
            <w:rFonts w:eastAsia="Calibri"/>
          </w:rPr>
          <w:t xml:space="preserve"> </w:t>
        </w:r>
      </w:ins>
      <w:ins w:id="5264" w:author="Ole Vilstrup" w:date="2020-12-16T13:13:00Z">
        <w:r w:rsidR="008A6F4E">
          <w:rPr>
            <w:rFonts w:eastAsia="Calibri"/>
          </w:rPr>
          <w:t xml:space="preserve">SBDH’ens </w:t>
        </w:r>
      </w:ins>
      <w:ins w:id="5265" w:author="Ole Vilstrup" w:date="2020-12-16T13:18:00Z">
        <w:r w:rsidR="00A60148">
          <w:rPr>
            <w:rFonts w:eastAsia="Calibri"/>
          </w:rPr>
          <w:t xml:space="preserve">Scope struktur med de </w:t>
        </w:r>
      </w:ins>
      <w:ins w:id="5266" w:author="Ole Vilstrup" w:date="2020-12-16T13:19:00Z">
        <w:r>
          <w:rPr>
            <w:rFonts w:eastAsia="Calibri"/>
          </w:rPr>
          <w:t>to typer,</w:t>
        </w:r>
      </w:ins>
      <w:ins w:id="5267" w:author="Ole Vilstrup" w:date="2020-12-16T13:18:00Z">
        <w:r w:rsidR="00A60148">
          <w:rPr>
            <w:rFonts w:eastAsia="Calibri"/>
          </w:rPr>
          <w:t xml:space="preserve"> </w:t>
        </w:r>
      </w:ins>
      <w:ins w:id="5268" w:author="Ole Vilstrup" w:date="2020-12-16T13:13:00Z">
        <w:r w:rsidR="008A6F4E" w:rsidRPr="006203F2">
          <w:rPr>
            <w:rStyle w:val="XMLname"/>
            <w:rFonts w:asciiTheme="minorHAnsi" w:eastAsia="Calibri" w:hAnsiTheme="minorHAnsi"/>
            <w:sz w:val="22"/>
          </w:rPr>
          <w:t>DOCUMENTID og PROCESSID</w:t>
        </w:r>
      </w:ins>
      <w:ins w:id="5269" w:author="Ole Vilstrup" w:date="2020-12-16T13:19:00Z">
        <w:r>
          <w:rPr>
            <w:rStyle w:val="XMLname"/>
            <w:rFonts w:asciiTheme="minorHAnsi" w:eastAsia="Calibri" w:hAnsiTheme="minorHAnsi"/>
            <w:sz w:val="22"/>
          </w:rPr>
          <w:t>,</w:t>
        </w:r>
      </w:ins>
      <w:ins w:id="5270" w:author="Ole Vilstrup" w:date="2020-12-16T13:13:00Z">
        <w:r w:rsidR="008A6F4E">
          <w:rPr>
            <w:rFonts w:eastAsia="Calibri"/>
          </w:rPr>
          <w:t xml:space="preserve"> </w:t>
        </w:r>
      </w:ins>
      <w:ins w:id="5271" w:author="Ole Vilstrup" w:date="2020-12-16T13:19:00Z">
        <w:r w:rsidR="00FB7177">
          <w:rPr>
            <w:rFonts w:eastAsia="Calibri"/>
          </w:rPr>
          <w:t xml:space="preserve">foruden de allerede gennemgåede elementer i Sender og Receiver, </w:t>
        </w:r>
      </w:ins>
      <w:ins w:id="5272" w:author="Ole Vilstrup" w:date="2020-12-16T13:14:00Z">
        <w:r w:rsidR="007B5831" w:rsidRPr="006203F2">
          <w:rPr>
            <w:rFonts w:eastAsia="Calibri"/>
          </w:rPr>
          <w:t xml:space="preserve">den direkte </w:t>
        </w:r>
        <w:r w:rsidR="007B5831">
          <w:rPr>
            <w:rFonts w:eastAsia="Calibri"/>
          </w:rPr>
          <w:t>sammenhæng til</w:t>
        </w:r>
      </w:ins>
      <w:ins w:id="5273" w:author="Ole Vilstrup" w:date="2020-12-16T13:12:00Z">
        <w:r w:rsidR="00F135B4" w:rsidRPr="006203F2">
          <w:rPr>
            <w:rFonts w:eastAsia="Calibri"/>
          </w:rPr>
          <w:t xml:space="preserve"> SMP’ens </w:t>
        </w:r>
        <w:r w:rsidR="00F135B4" w:rsidRPr="006203F2">
          <w:rPr>
            <w:rStyle w:val="XMLname"/>
            <w:rFonts w:asciiTheme="minorHAnsi" w:eastAsia="Calibri" w:hAnsiTheme="minorHAnsi"/>
            <w:sz w:val="22"/>
          </w:rPr>
          <w:t>DOCUMENTID og PROCESSID</w:t>
        </w:r>
      </w:ins>
      <w:ins w:id="5274" w:author="Ole Vilstrup" w:date="2020-12-16T13:14:00Z">
        <w:r w:rsidR="007B5831">
          <w:rPr>
            <w:rStyle w:val="XMLname"/>
            <w:rFonts w:asciiTheme="minorHAnsi" w:eastAsia="Calibri" w:hAnsiTheme="minorHAnsi"/>
            <w:sz w:val="22"/>
          </w:rPr>
          <w:t>.</w:t>
        </w:r>
      </w:ins>
      <w:ins w:id="5275" w:author="Ole Vilstrup" w:date="2020-12-16T13:17:00Z">
        <w:r w:rsidR="001F7CD5">
          <w:rPr>
            <w:rStyle w:val="XMLname"/>
            <w:rFonts w:asciiTheme="minorHAnsi" w:eastAsia="Calibri" w:hAnsiTheme="minorHAnsi"/>
            <w:sz w:val="22"/>
          </w:rPr>
          <w:t xml:space="preserve"> I det følgende beskrives netop disse 2 Type elementer</w:t>
        </w:r>
        <w:r w:rsidR="00901548">
          <w:rPr>
            <w:rStyle w:val="XMLname"/>
            <w:rFonts w:asciiTheme="minorHAnsi" w:eastAsia="Calibri" w:hAnsiTheme="minorHAnsi"/>
            <w:sz w:val="22"/>
          </w:rPr>
          <w:t xml:space="preserve"> i SBDH’ens overordnede </w:t>
        </w:r>
        <w:r w:rsidR="00901548">
          <w:rPr>
            <w:rFonts w:eastAsia="Calibri"/>
          </w:rPr>
          <w:t>BusinessScope struktur.</w:t>
        </w:r>
      </w:ins>
    </w:p>
    <w:p w14:paraId="6DAC3D34" w14:textId="1BAF214B" w:rsidR="004814D7" w:rsidRPr="004814D7" w:rsidRDefault="00BE1F79">
      <w:pPr>
        <w:rPr>
          <w:ins w:id="5276" w:author="Ole Vilstrup" w:date="2020-12-16T13:11:00Z"/>
          <w:rFonts w:eastAsia="Calibri"/>
          <w:rPrChange w:id="5277" w:author="Ole Vilstrup" w:date="2020-12-16T13:11:00Z">
            <w:rPr>
              <w:ins w:id="5278" w:author="Ole Vilstrup" w:date="2020-12-16T13:11:00Z"/>
              <w:rStyle w:val="XMLname"/>
              <w:rFonts w:ascii="Calibri" w:eastAsia="Calibri" w:hAnsi="Calibri"/>
              <w:b/>
              <w:bCs w:val="0"/>
              <w:i/>
              <w:iCs/>
              <w:sz w:val="22"/>
            </w:rPr>
          </w:rPrChange>
        </w:rPr>
        <w:pPrChange w:id="5279" w:author="Ole Vilstrup" w:date="2020-12-16T13:11:00Z">
          <w:pPr>
            <w:pStyle w:val="Overskrift4"/>
          </w:pPr>
        </w:pPrChange>
      </w:pPr>
      <w:ins w:id="5280" w:author="Ole Vilstrup" w:date="2020-12-16T13:11:00Z">
        <w:r>
          <w:rPr>
            <w:rFonts w:eastAsia="Calibri"/>
          </w:rPr>
          <w:t xml:space="preserve"> </w:t>
        </w:r>
      </w:ins>
    </w:p>
    <w:p w14:paraId="519C4FA0" w14:textId="0D4F84EF" w:rsidR="004814D7" w:rsidRPr="004814D7" w:rsidRDefault="00CC154C">
      <w:pPr>
        <w:rPr>
          <w:ins w:id="5281" w:author="Ole Vilstrup" w:date="2020-12-16T13:10:00Z"/>
          <w:rFonts w:eastAsia="Calibri"/>
          <w:rPrChange w:id="5282" w:author="Ole Vilstrup" w:date="2020-12-16T13:11:00Z">
            <w:rPr>
              <w:ins w:id="5283" w:author="Ole Vilstrup" w:date="2020-12-16T13:10:00Z"/>
              <w:rStyle w:val="XMLname"/>
              <w:rFonts w:ascii="Calibri" w:eastAsia="Calibri" w:hAnsi="Calibri"/>
              <w:sz w:val="22"/>
            </w:rPr>
          </w:rPrChange>
        </w:rPr>
        <w:pPrChange w:id="5284" w:author="Ole Vilstrup" w:date="2020-12-16T13:11:00Z">
          <w:pPr>
            <w:pStyle w:val="Overskrift4"/>
          </w:pPr>
        </w:pPrChange>
      </w:pPr>
      <w:ins w:id="5285" w:author="Ole Vilstrup" w:date="2020-12-16T13:16:00Z">
        <w:r>
          <w:rPr>
            <w:rFonts w:eastAsia="Calibri"/>
            <w:noProof/>
          </w:rPr>
          <w:drawing>
            <wp:inline distT="0" distB="0" distL="0" distR="0" wp14:anchorId="2C9C4290" wp14:editId="3C8A5E1C">
              <wp:extent cx="4957200" cy="3124800"/>
              <wp:effectExtent l="0" t="0" r="0" b="0"/>
              <wp:docPr id="11" name="Billed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2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7200" cy="31248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1063B520" w14:textId="48BD4DBB" w:rsidR="002410FC" w:rsidRPr="009E6989" w:rsidRDefault="002410FC">
      <w:pPr>
        <w:pStyle w:val="Overskrift3"/>
        <w:rPr>
          <w:ins w:id="5286" w:author="Ole Vilstrup" w:date="2020-12-06T22:49:00Z"/>
          <w:rStyle w:val="XMLname"/>
          <w:rFonts w:ascii="Calibri" w:eastAsia="Calibri" w:hAnsi="Calibri"/>
          <w:bCs/>
          <w:i/>
          <w:iCs/>
          <w:sz w:val="28"/>
          <w:rPrChange w:id="5287" w:author="Ole Vilstrup" w:date="2021-06-09T15:44:00Z">
            <w:rPr>
              <w:ins w:id="5288" w:author="Ole Vilstrup" w:date="2020-12-06T22:49:00Z"/>
              <w:rStyle w:val="XMLname"/>
              <w:rFonts w:ascii="Calibri" w:eastAsia="Calibri" w:hAnsi="Calibri"/>
              <w:b w:val="0"/>
              <w:bCs w:val="0"/>
              <w:i w:val="0"/>
              <w:iCs w:val="0"/>
              <w:sz w:val="22"/>
              <w:szCs w:val="24"/>
            </w:rPr>
          </w:rPrChange>
        </w:rPr>
        <w:pPrChange w:id="5289" w:author="Ole Vilstrup" w:date="2021-06-09T15:43:00Z">
          <w:pPr>
            <w:pStyle w:val="Overskrift5"/>
          </w:pPr>
        </w:pPrChange>
      </w:pPr>
      <w:bookmarkStart w:id="5290" w:name="_Toc95688878"/>
      <w:ins w:id="5291" w:author="Ole Vilstrup" w:date="2020-12-03T11:33:00Z">
        <w:r w:rsidRPr="00DA4FE2">
          <w:rPr>
            <w:rStyle w:val="XMLname"/>
            <w:rFonts w:ascii="Calibri" w:eastAsia="Calibri" w:hAnsi="Calibri"/>
            <w:sz w:val="28"/>
            <w:rPrChange w:id="5292" w:author="Ole Vilstrup" w:date="2021-01-13T11:23:00Z">
              <w:rPr>
                <w:rStyle w:val="XMLname"/>
                <w:rFonts w:ascii="Calibri" w:eastAsia="Calibri" w:hAnsi="Calibri"/>
                <w:b w:val="0"/>
                <w:bCs w:val="0"/>
                <w:sz w:val="22"/>
                <w:szCs w:val="24"/>
              </w:rPr>
            </w:rPrChange>
          </w:rPr>
          <w:t>DOCUMENTID</w:t>
        </w:r>
      </w:ins>
      <w:bookmarkEnd w:id="5290"/>
    </w:p>
    <w:p w14:paraId="752197C4" w14:textId="67FFD99F" w:rsidR="006D3538" w:rsidRPr="006203F2" w:rsidRDefault="0082343C" w:rsidP="006D3538">
      <w:pPr>
        <w:rPr>
          <w:ins w:id="5293" w:author="Ole Vilstrup" w:date="2020-12-07T00:20:00Z"/>
          <w:rFonts w:eastAsia="Calibri"/>
        </w:rPr>
      </w:pPr>
      <w:ins w:id="5294" w:author="Ole Vilstrup" w:date="2020-12-07T00:21:00Z">
        <w:r w:rsidRPr="006203F2">
          <w:rPr>
            <w:rFonts w:eastAsia="Calibri"/>
          </w:rPr>
          <w:t xml:space="preserve">Værdien i </w:t>
        </w:r>
        <w:r w:rsidRPr="006203F2">
          <w:rPr>
            <w:rStyle w:val="XMLname"/>
            <w:rFonts w:eastAsia="Calibri"/>
          </w:rPr>
          <w:t>InstanceIdentifier</w:t>
        </w:r>
        <w:r w:rsidRPr="006203F2">
          <w:rPr>
            <w:rFonts w:eastAsia="Calibri"/>
          </w:rPr>
          <w:t xml:space="preserve"> er i</w:t>
        </w:r>
      </w:ins>
      <w:ins w:id="5295" w:author="Ole Vilstrup" w:date="2020-12-06T22:49:00Z">
        <w:r w:rsidR="006D3538" w:rsidRPr="006203F2">
          <w:rPr>
            <w:rFonts w:eastAsia="Calibri"/>
          </w:rPr>
          <w:t xml:space="preserve">dentisk med </w:t>
        </w:r>
      </w:ins>
      <w:ins w:id="5296" w:author="Ole Vilstrup" w:date="2020-12-07T00:22:00Z">
        <w:r w:rsidRPr="006203F2">
          <w:rPr>
            <w:rFonts w:eastAsia="Calibri"/>
          </w:rPr>
          <w:t>den tilsvarende SMP-</w:t>
        </w:r>
      </w:ins>
      <w:ins w:id="5297" w:author="Ole Vilstrup" w:date="2020-12-06T22:49:00Z">
        <w:r w:rsidR="006D3538" w:rsidRPr="006203F2">
          <w:rPr>
            <w:rFonts w:eastAsia="Calibri"/>
          </w:rPr>
          <w:t>regis</w:t>
        </w:r>
      </w:ins>
      <w:ins w:id="5298" w:author="Ole Vilstrup" w:date="2020-12-06T22:50:00Z">
        <w:r w:rsidR="006D3538" w:rsidRPr="006203F2">
          <w:rPr>
            <w:rFonts w:eastAsia="Calibri"/>
          </w:rPr>
          <w:t>trering</w:t>
        </w:r>
      </w:ins>
    </w:p>
    <w:p w14:paraId="2B3D10F9" w14:textId="4054C603" w:rsidR="004E63B6" w:rsidRPr="006203F2" w:rsidRDefault="004E63B6" w:rsidP="006D3538">
      <w:pPr>
        <w:rPr>
          <w:ins w:id="5299" w:author="Ole Vilstrup" w:date="2020-12-07T00:21:00Z"/>
          <w:rFonts w:eastAsia="Calibri"/>
        </w:rPr>
      </w:pPr>
      <w:ins w:id="5300" w:author="Ole Vilstrup" w:date="2020-12-07T00:20:00Z">
        <w:r w:rsidRPr="006203F2">
          <w:rPr>
            <w:rFonts w:eastAsia="Calibri"/>
          </w:rPr>
          <w:t>Værdierne hentes fra MedComs standardkatalog</w:t>
        </w:r>
      </w:ins>
      <w:ins w:id="5301" w:author="Ole Vilstrup" w:date="2020-12-07T00:21:00Z">
        <w:r w:rsidR="00EF2F28" w:rsidRPr="006203F2">
          <w:rPr>
            <w:rFonts w:eastAsia="Calibri"/>
          </w:rPr>
          <w:t xml:space="preserve"> og er her repræsenteret ved de værdier, som de har i MedCom meddelelserne</w:t>
        </w:r>
      </w:ins>
      <w:ins w:id="5302" w:author="Ole Vilstrup" w:date="2021-12-07T09:36:00Z">
        <w:r w:rsidR="00147FA2">
          <w:rPr>
            <w:rFonts w:eastAsia="Calibri"/>
          </w:rPr>
          <w:t xml:space="preserve">. Se </w:t>
        </w:r>
        <w:r w:rsidR="005E2077">
          <w:rPr>
            <w:rFonts w:eastAsia="Calibri"/>
          </w:rPr>
          <w:t xml:space="preserve">bogmærke: </w:t>
        </w:r>
        <w:r w:rsidR="005E2077">
          <w:rPr>
            <w:rFonts w:eastAsia="Calibri"/>
          </w:rPr>
          <w:fldChar w:fldCharType="begin"/>
        </w:r>
        <w:r w:rsidR="005E2077">
          <w:rPr>
            <w:rFonts w:eastAsia="Calibri"/>
          </w:rPr>
          <w:instrText xml:space="preserve"> REF DKEDEL_DT_CodeList \h </w:instrText>
        </w:r>
      </w:ins>
      <w:r w:rsidR="005E2077">
        <w:rPr>
          <w:rFonts w:eastAsia="Calibri"/>
        </w:rPr>
      </w:r>
      <w:r w:rsidR="005E2077">
        <w:rPr>
          <w:rFonts w:eastAsia="Calibri"/>
        </w:rPr>
        <w:fldChar w:fldCharType="separate"/>
      </w:r>
      <w:ins w:id="5303" w:author="Ole Vilstrup" w:date="2022-02-14T08:21:00Z">
        <w:r w:rsidR="00EB10D2" w:rsidRPr="006203F2">
          <w:rPr>
            <w:szCs w:val="22"/>
          </w:rPr>
          <w:t>[DKEDEL_</w:t>
        </w:r>
        <w:r w:rsidR="00EB10D2">
          <w:rPr>
            <w:szCs w:val="22"/>
          </w:rPr>
          <w:t>DT</w:t>
        </w:r>
        <w:r w:rsidR="00EB10D2" w:rsidRPr="006203F2">
          <w:rPr>
            <w:szCs w:val="22"/>
          </w:rPr>
          <w:t>_CodeList]</w:t>
        </w:r>
      </w:ins>
      <w:ins w:id="5304" w:author="Ole Vilstrup" w:date="2021-12-07T09:36:00Z">
        <w:r w:rsidR="005E2077">
          <w:rPr>
            <w:rFonts w:eastAsia="Calibri"/>
          </w:rPr>
          <w:fldChar w:fldCharType="end"/>
        </w:r>
      </w:ins>
    </w:p>
    <w:p w14:paraId="6A712D92" w14:textId="77777777" w:rsidR="00EF2F28" w:rsidRDefault="00EF2F28" w:rsidP="006D3538">
      <w:pPr>
        <w:rPr>
          <w:ins w:id="5305" w:author="Ole Vilstrup" w:date="2022-01-19T22:52:00Z"/>
          <w:rFonts w:eastAsia="Calibri"/>
        </w:rPr>
      </w:pPr>
    </w:p>
    <w:p w14:paraId="0A04EF1E" w14:textId="74A4B091" w:rsidR="00DE3C96" w:rsidRDefault="00DE3C96" w:rsidP="006D3538">
      <w:pPr>
        <w:rPr>
          <w:ins w:id="5306" w:author="Ole Vilstrup" w:date="2022-01-19T22:53:00Z"/>
          <w:rFonts w:eastAsia="Calibri"/>
        </w:rPr>
      </w:pPr>
      <w:ins w:id="5307" w:author="Ole Vilstrup" w:date="2022-01-19T22:52:00Z">
        <w:r>
          <w:rPr>
            <w:rFonts w:eastAsia="Calibri"/>
          </w:rPr>
          <w:t xml:space="preserve">Ift. det oprindeligt intentionerede </w:t>
        </w:r>
        <w:r w:rsidR="005D313E">
          <w:rPr>
            <w:rFonts w:eastAsia="Calibri"/>
          </w:rPr>
          <w:t xml:space="preserve">fjernes dobbelt </w:t>
        </w:r>
      </w:ins>
      <w:ins w:id="5308" w:author="Ole Vilstrup" w:date="2022-01-19T22:53:00Z">
        <w:r w:rsidR="005D313E">
          <w:rPr>
            <w:rFonts w:eastAsia="Calibri"/>
          </w:rPr>
          <w:t>”</w:t>
        </w:r>
      </w:ins>
      <w:ins w:id="5309" w:author="Ole Vilstrup" w:date="2022-01-19T22:52:00Z">
        <w:r w:rsidR="005D313E">
          <w:rPr>
            <w:rFonts w:eastAsia="Calibri"/>
          </w:rPr>
          <w:t>##</w:t>
        </w:r>
      </w:ins>
      <w:ins w:id="5310" w:author="Ole Vilstrup" w:date="2022-01-19T22:53:00Z">
        <w:r w:rsidR="005D313E">
          <w:rPr>
            <w:rFonts w:eastAsia="Calibri"/>
          </w:rPr>
          <w:t>”</w:t>
        </w:r>
      </w:ins>
      <w:ins w:id="5311" w:author="Ole Vilstrup" w:date="2022-01-19T22:52:00Z">
        <w:r w:rsidR="005D313E">
          <w:rPr>
            <w:rFonts w:eastAsia="Calibri"/>
          </w:rPr>
          <w:t xml:space="preserve"> </w:t>
        </w:r>
      </w:ins>
      <w:ins w:id="5312" w:author="Ole Vilstrup" w:date="2022-01-19T22:53:00Z">
        <w:r w:rsidR="005D313E">
          <w:rPr>
            <w:rFonts w:eastAsia="Calibri"/>
          </w:rPr>
          <w:t xml:space="preserve">og ”::” </w:t>
        </w:r>
      </w:ins>
      <w:ins w:id="5313" w:author="Ole Vilstrup" w:date="2022-01-19T22:52:00Z">
        <w:r w:rsidR="005D313E">
          <w:rPr>
            <w:rFonts w:eastAsia="Calibri"/>
          </w:rPr>
          <w:t xml:space="preserve">fra </w:t>
        </w:r>
      </w:ins>
      <w:ins w:id="5314" w:author="Ole Vilstrup" w:date="2022-01-19T22:53:00Z">
        <w:r w:rsidR="0033289C">
          <w:rPr>
            <w:rFonts w:eastAsia="Calibri"/>
          </w:rPr>
          <w:t xml:space="preserve">konstruktionen af </w:t>
        </w:r>
      </w:ins>
      <w:ins w:id="5315" w:author="Ole Vilstrup" w:date="2022-01-19T22:54:00Z">
        <w:r w:rsidR="000D6644" w:rsidRPr="00C53C6A">
          <w:rPr>
            <w:rFonts w:eastAsia="Calibri"/>
            <w:rPrChange w:id="5316" w:author="Ole Vilstrup" w:date="2022-01-19T23:01:00Z">
              <w:rPr>
                <w:rStyle w:val="XMLname"/>
                <w:rFonts w:eastAsia="Calibri"/>
                <w:sz w:val="18"/>
                <w:szCs w:val="18"/>
              </w:rPr>
            </w:rPrChange>
          </w:rPr>
          <w:t>InstanceIdentifier, da den aktuelle konfiguration af SMP fra CEF ikke kan håndtere disse så værdierne kan fremsøges igen</w:t>
        </w:r>
        <w:r w:rsidR="004177F5" w:rsidRPr="00C53C6A">
          <w:rPr>
            <w:rFonts w:eastAsia="Calibri"/>
            <w:rPrChange w:id="5317" w:author="Ole Vilstrup" w:date="2022-01-19T23:01:00Z">
              <w:rPr>
                <w:rStyle w:val="XMLname"/>
                <w:rFonts w:eastAsia="Calibri"/>
                <w:sz w:val="18"/>
                <w:szCs w:val="18"/>
              </w:rPr>
            </w:rPrChange>
          </w:rPr>
          <w:t xml:space="preserve">. Dermed må SBDH’s </w:t>
        </w:r>
      </w:ins>
      <w:ins w:id="5318" w:author="Ole Vilstrup" w:date="2022-01-19T22:55:00Z">
        <w:r w:rsidR="004177F5" w:rsidRPr="00C53C6A">
          <w:rPr>
            <w:rFonts w:eastAsia="Calibri"/>
            <w:rPrChange w:id="5319" w:author="Ole Vilstrup" w:date="2022-01-19T23:01:00Z">
              <w:rPr>
                <w:rStyle w:val="XMLname"/>
                <w:rFonts w:eastAsia="Calibri"/>
                <w:sz w:val="18"/>
                <w:szCs w:val="18"/>
              </w:rPr>
            </w:rPrChange>
          </w:rPr>
          <w:t>DOCUMENTID ændres tilsvarende.</w:t>
        </w:r>
      </w:ins>
    </w:p>
    <w:p w14:paraId="5EAE530D" w14:textId="77777777" w:rsidR="0033289C" w:rsidRPr="006203F2" w:rsidRDefault="0033289C" w:rsidP="006D3538">
      <w:pPr>
        <w:rPr>
          <w:ins w:id="5320" w:author="Ole Vilstrup" w:date="2020-12-06T22:50:00Z"/>
          <w:rFonts w:eastAsia="Calibri"/>
        </w:rPr>
      </w:pPr>
    </w:p>
    <w:p w14:paraId="19BCE83A" w14:textId="4660A4B4" w:rsidR="00D123B6" w:rsidRDefault="00D123B6" w:rsidP="002410FC">
      <w:pPr>
        <w:rPr>
          <w:ins w:id="5321" w:author="Ole Vilstrup" w:date="2022-02-13T23:08:00Z"/>
          <w:rFonts w:eastAsia="Calibri"/>
          <w:lang w:eastAsia="da-DK"/>
        </w:rPr>
      </w:pPr>
      <w:ins w:id="5322" w:author="Ole Vilstrup" w:date="2022-02-13T23:08:00Z">
        <w:r w:rsidRPr="005C3A7B">
          <w:rPr>
            <w:rFonts w:eastAsia="Calibri"/>
          </w:rPr>
          <w:t>DOCUMENTID</w:t>
        </w:r>
        <w:r>
          <w:rPr>
            <w:rFonts w:eastAsia="Calibri"/>
            <w:lang w:eastAsia="da-DK"/>
          </w:rPr>
          <w:t xml:space="preserve"> </w:t>
        </w:r>
        <w:r w:rsidR="00672286">
          <w:rPr>
            <w:rFonts w:eastAsia="Calibri"/>
            <w:lang w:eastAsia="da-DK"/>
          </w:rPr>
          <w:t>MedCom</w:t>
        </w:r>
        <w:r>
          <w:rPr>
            <w:rFonts w:eastAsia="Calibri"/>
            <w:lang w:eastAsia="da-DK"/>
          </w:rPr>
          <w:t xml:space="preserve"> </w:t>
        </w:r>
        <w:r w:rsidRPr="00833085">
          <w:rPr>
            <w:rFonts w:eastAsia="Calibri"/>
            <w:lang w:eastAsia="da-DK"/>
          </w:rPr>
          <w:t>Meddelelse</w:t>
        </w:r>
        <w:r>
          <w:rPr>
            <w:rFonts w:eastAsia="Calibri"/>
            <w:lang w:eastAsia="da-DK"/>
          </w:rPr>
          <w:t>r</w:t>
        </w:r>
      </w:ins>
      <w:ins w:id="5323" w:author="Ole Vilstrup" w:date="2022-02-13T23:09:00Z">
        <w:r w:rsidR="00672286">
          <w:rPr>
            <w:rFonts w:eastAsia="Calibri"/>
            <w:lang w:eastAsia="da-DK"/>
          </w:rPr>
          <w:t>:</w:t>
        </w:r>
      </w:ins>
    </w:p>
    <w:p w14:paraId="100D4D2A" w14:textId="1DB73D71" w:rsidR="002410FC" w:rsidRPr="00FD3C00" w:rsidRDefault="002410FC" w:rsidP="002410FC">
      <w:pPr>
        <w:rPr>
          <w:ins w:id="5324" w:author="Ole Vilstrup" w:date="2020-12-03T11:33:00Z"/>
          <w:rStyle w:val="XMLname"/>
          <w:rFonts w:eastAsia="Calibri"/>
          <w:sz w:val="18"/>
          <w:szCs w:val="18"/>
          <w:rPrChange w:id="5325" w:author="Ole Vilstrup" w:date="2021-06-03T14:31:00Z">
            <w:rPr>
              <w:ins w:id="5326" w:author="Ole Vilstrup" w:date="2020-12-03T11:33:00Z"/>
              <w:rStyle w:val="XMLname"/>
              <w:rFonts w:eastAsia="Calibri"/>
            </w:rPr>
          </w:rPrChange>
        </w:rPr>
      </w:pPr>
      <w:ins w:id="5327" w:author="Ole Vilstrup" w:date="2020-12-03T11:33:00Z">
        <w:r w:rsidRPr="00FD3C00">
          <w:rPr>
            <w:rStyle w:val="XMLname"/>
            <w:rFonts w:eastAsia="Calibri"/>
            <w:sz w:val="18"/>
            <w:szCs w:val="18"/>
            <w:rPrChange w:id="5328" w:author="Ole Vilstrup" w:date="2021-06-03T14:31:00Z">
              <w:rPr>
                <w:rStyle w:val="XMLname"/>
                <w:rFonts w:eastAsia="Calibri"/>
              </w:rPr>
            </w:rPrChange>
          </w:rPr>
          <w:t xml:space="preserve">&lt;Scope&gt; </w:t>
        </w:r>
      </w:ins>
    </w:p>
    <w:p w14:paraId="6955ECDE" w14:textId="77777777" w:rsidR="002410FC" w:rsidRPr="00FD3C00" w:rsidRDefault="002410FC" w:rsidP="002410FC">
      <w:pPr>
        <w:ind w:left="1304" w:firstLine="116"/>
        <w:rPr>
          <w:ins w:id="5329" w:author="Ole Vilstrup" w:date="2020-12-03T11:33:00Z"/>
          <w:rStyle w:val="XMLname"/>
          <w:rFonts w:eastAsia="Calibri"/>
          <w:sz w:val="18"/>
          <w:szCs w:val="18"/>
          <w:rPrChange w:id="5330" w:author="Ole Vilstrup" w:date="2021-06-03T14:31:00Z">
            <w:rPr>
              <w:ins w:id="5331" w:author="Ole Vilstrup" w:date="2020-12-03T11:33:00Z"/>
              <w:rStyle w:val="XMLname"/>
              <w:rFonts w:eastAsia="Calibri"/>
            </w:rPr>
          </w:rPrChange>
        </w:rPr>
      </w:pPr>
      <w:ins w:id="5332" w:author="Ole Vilstrup" w:date="2020-12-03T11:33:00Z">
        <w:r w:rsidRPr="00FD3C00">
          <w:rPr>
            <w:rStyle w:val="XMLname"/>
            <w:rFonts w:eastAsia="Calibri"/>
            <w:sz w:val="18"/>
            <w:szCs w:val="18"/>
            <w:rPrChange w:id="5333" w:author="Ole Vilstrup" w:date="2021-06-03T14:31:00Z">
              <w:rPr>
                <w:rStyle w:val="XMLname"/>
                <w:rFonts w:eastAsia="Calibri"/>
              </w:rPr>
            </w:rPrChange>
          </w:rPr>
          <w:t xml:space="preserve">&lt;Type&gt;DOCUMENTID&lt;/Type&gt; </w:t>
        </w:r>
      </w:ins>
    </w:p>
    <w:p w14:paraId="206CEBB9" w14:textId="77777777" w:rsidR="002410FC" w:rsidRPr="00FD3C00" w:rsidRDefault="002410FC" w:rsidP="002410FC">
      <w:pPr>
        <w:ind w:left="1420"/>
        <w:rPr>
          <w:ins w:id="5334" w:author="Ole Vilstrup" w:date="2020-12-03T11:33:00Z"/>
          <w:rStyle w:val="XMLname"/>
          <w:rFonts w:eastAsia="Calibri"/>
          <w:sz w:val="18"/>
          <w:szCs w:val="18"/>
          <w:rPrChange w:id="5335" w:author="Ole Vilstrup" w:date="2021-06-03T14:31:00Z">
            <w:rPr>
              <w:ins w:id="5336" w:author="Ole Vilstrup" w:date="2020-12-03T11:33:00Z"/>
              <w:rStyle w:val="XMLname"/>
              <w:rFonts w:eastAsia="Calibri"/>
            </w:rPr>
          </w:rPrChange>
        </w:rPr>
      </w:pPr>
      <w:ins w:id="5337" w:author="Ole Vilstrup" w:date="2020-12-03T11:33:00Z">
        <w:r w:rsidRPr="00FD3C00">
          <w:rPr>
            <w:rStyle w:val="XMLname"/>
            <w:rFonts w:eastAsia="Calibri"/>
            <w:sz w:val="18"/>
            <w:szCs w:val="18"/>
            <w:rPrChange w:id="5338" w:author="Ole Vilstrup" w:date="2021-06-03T14:31:00Z">
              <w:rPr>
                <w:rStyle w:val="XMLname"/>
                <w:rFonts w:eastAsia="Calibri"/>
              </w:rPr>
            </w:rPrChange>
          </w:rPr>
          <w:t>&lt;InstanceIdentifier&gt;</w:t>
        </w:r>
      </w:ins>
    </w:p>
    <w:p w14:paraId="57086D23" w14:textId="01CDF386" w:rsidR="00E05794" w:rsidRPr="00FD3C00" w:rsidRDefault="00E05794" w:rsidP="002410FC">
      <w:pPr>
        <w:ind w:left="1704"/>
        <w:rPr>
          <w:ins w:id="5339" w:author="Ole Vilstrup" w:date="2020-12-04T15:12:00Z"/>
          <w:rStyle w:val="XMLname"/>
          <w:rFonts w:eastAsia="Calibri"/>
          <w:sz w:val="18"/>
          <w:szCs w:val="18"/>
          <w:rPrChange w:id="5340" w:author="Ole Vilstrup" w:date="2021-06-03T14:31:00Z">
            <w:rPr>
              <w:ins w:id="5341" w:author="Ole Vilstrup" w:date="2020-12-04T15:12:00Z"/>
              <w:rStyle w:val="XMLname"/>
              <w:rFonts w:eastAsia="Calibri"/>
            </w:rPr>
          </w:rPrChange>
        </w:rPr>
      </w:pPr>
      <w:ins w:id="5342" w:author="Ole Vilstrup" w:date="2020-12-04T15:12:00Z">
        <w:r w:rsidRPr="00FD3C00">
          <w:rPr>
            <w:rStyle w:val="XMLname"/>
            <w:rFonts w:eastAsia="Calibri"/>
            <w:sz w:val="18"/>
            <w:szCs w:val="18"/>
            <w:rPrChange w:id="5343" w:author="Ole Vilstrup" w:date="2021-06-03T14:31:00Z">
              <w:rPr>
                <w:rFonts w:ascii="Courier New" w:eastAsia="Calibri" w:hAnsi="Courier New"/>
                <w:sz w:val="20"/>
                <w:lang w:eastAsia="da-DK"/>
              </w:rPr>
            </w:rPrChange>
          </w:rPr>
          <w:t>urn:dk:</w:t>
        </w:r>
      </w:ins>
      <w:ins w:id="5344" w:author="Ole Vilstrup" w:date="2020-12-04T15:27:00Z">
        <w:r w:rsidR="00C92B12" w:rsidRPr="00FD3C00">
          <w:rPr>
            <w:rStyle w:val="XMLname"/>
            <w:rFonts w:eastAsia="Calibri"/>
            <w:sz w:val="18"/>
            <w:szCs w:val="18"/>
            <w:rPrChange w:id="5345" w:author="Ole Vilstrup" w:date="2021-06-03T14:31:00Z">
              <w:rPr>
                <w:rFonts w:eastAsia="Calibri"/>
                <w:lang w:eastAsia="da-DK"/>
              </w:rPr>
            </w:rPrChange>
          </w:rPr>
          <w:t>healthcare:medcom:</w:t>
        </w:r>
      </w:ins>
      <w:ins w:id="5346" w:author="Ole Vilstrup" w:date="2021-04-20T17:24:00Z">
        <w:r w:rsidR="0076387D" w:rsidRPr="00FD3C00">
          <w:rPr>
            <w:rFonts w:ascii="Courier New" w:eastAsia="Calibri" w:hAnsi="Courier New"/>
            <w:sz w:val="18"/>
            <w:szCs w:val="18"/>
            <w:rPrChange w:id="5347" w:author="Ole Vilstrup" w:date="2021-06-03T14:31:00Z">
              <w:rPr>
                <w:rFonts w:ascii="Courier New" w:eastAsia="Calibri" w:hAnsi="Courier New"/>
                <w:sz w:val="20"/>
              </w:rPr>
            </w:rPrChange>
          </w:rPr>
          <w:t>messaging:</w:t>
        </w:r>
      </w:ins>
      <w:ins w:id="5348" w:author="Ole Vilstrup" w:date="2020-12-04T15:12:00Z">
        <w:r w:rsidRPr="00FD3C00">
          <w:rPr>
            <w:rStyle w:val="XMLname"/>
            <w:rFonts w:eastAsia="Calibri"/>
            <w:sz w:val="18"/>
            <w:szCs w:val="18"/>
            <w:rPrChange w:id="5349" w:author="Ole Vilstrup" w:date="2021-06-03T14:31:00Z">
              <w:rPr>
                <w:rFonts w:eastAsia="Calibri"/>
                <w:lang w:eastAsia="da-DK"/>
              </w:rPr>
            </w:rPrChange>
          </w:rPr>
          <w:t>oioxml:schema:xsd:[eMessage/[LetterType]]#</w:t>
        </w:r>
      </w:ins>
      <w:ins w:id="5350" w:author="Ole Vilstrup" w:date="2021-12-03T13:35:00Z">
        <w:r w:rsidR="002D5B0A" w:rsidRPr="005C3A7B">
          <w:rPr>
            <w:rStyle w:val="XMLname"/>
            <w:rFonts w:eastAsia="Calibri"/>
            <w:sz w:val="18"/>
            <w:szCs w:val="18"/>
          </w:rPr>
          <w:t>urn:dk:healthcare:medcom:</w:t>
        </w:r>
        <w:r w:rsidR="002D5B0A" w:rsidRPr="005C3A7B">
          <w:rPr>
            <w:rFonts w:ascii="Courier New" w:eastAsia="Calibri" w:hAnsi="Courier New"/>
            <w:sz w:val="18"/>
            <w:szCs w:val="18"/>
          </w:rPr>
          <w:t>messaging:</w:t>
        </w:r>
        <w:r w:rsidR="002D5B0A" w:rsidRPr="005C3A7B">
          <w:rPr>
            <w:rStyle w:val="XMLname"/>
            <w:rFonts w:eastAsia="Calibri"/>
            <w:sz w:val="18"/>
            <w:szCs w:val="18"/>
          </w:rPr>
          <w:t>oioxml:schema:xsd:</w:t>
        </w:r>
      </w:ins>
      <w:ins w:id="5351" w:author="Ole Vilstrup" w:date="2020-12-04T15:12:00Z">
        <w:r w:rsidRPr="00FD3C00">
          <w:rPr>
            <w:rStyle w:val="XMLname"/>
            <w:rFonts w:eastAsia="Calibri"/>
            <w:sz w:val="18"/>
            <w:szCs w:val="18"/>
            <w:rPrChange w:id="5352" w:author="Ole Vilstrup" w:date="2021-06-03T14:31:00Z">
              <w:rPr>
                <w:rFonts w:eastAsia="Calibri"/>
                <w:lang w:eastAsia="da-DK"/>
              </w:rPr>
            </w:rPrChange>
          </w:rPr>
          <w:t>[eMessage</w:t>
        </w:r>
      </w:ins>
      <w:ins w:id="5353" w:author="Ole Vilstrup" w:date="2021-04-20T17:25:00Z">
        <w:r w:rsidR="00726A79" w:rsidRPr="00FD3C00">
          <w:rPr>
            <w:rStyle w:val="XMLname"/>
            <w:rFonts w:eastAsia="Calibri"/>
            <w:sz w:val="18"/>
            <w:szCs w:val="18"/>
            <w:rPrChange w:id="5354" w:author="Ole Vilstrup" w:date="2021-06-03T14:31:00Z">
              <w:rPr>
                <w:rStyle w:val="XMLname"/>
                <w:rFonts w:eastAsia="Calibri"/>
              </w:rPr>
            </w:rPrChange>
          </w:rPr>
          <w:t>/</w:t>
        </w:r>
      </w:ins>
      <w:ins w:id="5355" w:author="Ole Vilstrup" w:date="2021-04-20T17:26:00Z">
        <w:r w:rsidR="00726A79" w:rsidRPr="00FD3C00">
          <w:rPr>
            <w:rStyle w:val="XMLname"/>
            <w:rFonts w:eastAsia="Calibri"/>
            <w:sz w:val="18"/>
            <w:szCs w:val="18"/>
            <w:rPrChange w:id="5356" w:author="Ole Vilstrup" w:date="2021-06-03T14:31:00Z">
              <w:rPr>
                <w:rStyle w:val="XMLname"/>
                <w:rFonts w:eastAsia="Calibri"/>
              </w:rPr>
            </w:rPrChange>
          </w:rPr>
          <w:t>[</w:t>
        </w:r>
      </w:ins>
      <w:ins w:id="5357" w:author="Ole Vilstrup" w:date="2020-12-04T15:12:00Z">
        <w:r w:rsidRPr="00FD3C00">
          <w:rPr>
            <w:rStyle w:val="XMLname"/>
            <w:rFonts w:eastAsia="Calibri"/>
            <w:sz w:val="18"/>
            <w:szCs w:val="18"/>
            <w:rPrChange w:id="5358" w:author="Ole Vilstrup" w:date="2021-06-03T14:31:00Z">
              <w:rPr>
                <w:rFonts w:eastAsia="Calibri"/>
                <w:lang w:eastAsia="da-DK"/>
              </w:rPr>
            </w:rPrChange>
          </w:rPr>
          <w:t>LetterType]</w:t>
        </w:r>
      </w:ins>
      <w:ins w:id="5359" w:author="Ole Vilstrup" w:date="2021-04-20T17:30:00Z">
        <w:r w:rsidR="00416522" w:rsidRPr="00FD3C00">
          <w:rPr>
            <w:rStyle w:val="XMLname"/>
            <w:rFonts w:eastAsia="Calibri"/>
            <w:sz w:val="18"/>
            <w:szCs w:val="18"/>
            <w:rPrChange w:id="5360" w:author="Ole Vilstrup" w:date="2021-06-03T14:31:00Z">
              <w:rPr>
                <w:rStyle w:val="XMLname"/>
                <w:rFonts w:eastAsia="Calibri"/>
              </w:rPr>
            </w:rPrChange>
          </w:rPr>
          <w:t>]</w:t>
        </w:r>
        <w:r w:rsidR="009030C6" w:rsidRPr="00FD3C00">
          <w:rPr>
            <w:rStyle w:val="XMLname"/>
            <w:rFonts w:eastAsia="Calibri"/>
            <w:sz w:val="18"/>
            <w:szCs w:val="18"/>
            <w:rPrChange w:id="5361" w:author="Ole Vilstrup" w:date="2021-06-03T14:31:00Z">
              <w:rPr>
                <w:rStyle w:val="XMLname"/>
                <w:rFonts w:eastAsia="Calibri"/>
              </w:rPr>
            </w:rPrChange>
          </w:rPr>
          <w:t>/[</w:t>
        </w:r>
      </w:ins>
      <w:ins w:id="5362" w:author="Ole Vilstrup" w:date="2020-12-04T15:12:00Z">
        <w:r w:rsidRPr="00FD3C00">
          <w:rPr>
            <w:rStyle w:val="XMLname"/>
            <w:rFonts w:eastAsia="Calibri"/>
            <w:sz w:val="18"/>
            <w:szCs w:val="18"/>
            <w:rPrChange w:id="5363" w:author="Ole Vilstrup" w:date="2021-06-03T14:31:00Z">
              <w:rPr>
                <w:rFonts w:eastAsia="Calibri"/>
                <w:lang w:eastAsia="da-DK"/>
              </w:rPr>
            </w:rPrChange>
          </w:rPr>
          <w:t>Letter/TypeCode]</w:t>
        </w:r>
      </w:ins>
      <w:ins w:id="5364" w:author="Ole Vilstrup" w:date="2021-04-20T17:26:00Z">
        <w:r w:rsidR="006140B2" w:rsidRPr="00FD3C00">
          <w:rPr>
            <w:rStyle w:val="XMLname"/>
            <w:rFonts w:eastAsia="Calibri"/>
            <w:sz w:val="18"/>
            <w:szCs w:val="18"/>
            <w:rPrChange w:id="5365" w:author="Ole Vilstrup" w:date="2021-06-03T14:31:00Z">
              <w:rPr>
                <w:rStyle w:val="XMLname"/>
                <w:rFonts w:eastAsia="Calibri"/>
              </w:rPr>
            </w:rPrChange>
          </w:rPr>
          <w:t>:</w:t>
        </w:r>
      </w:ins>
      <w:ins w:id="5366" w:author="Ole Vilstrup" w:date="2021-04-20T17:31:00Z">
        <w:r w:rsidR="009030C6" w:rsidRPr="00FD3C00">
          <w:rPr>
            <w:rStyle w:val="XMLname"/>
            <w:rFonts w:eastAsia="Calibri"/>
            <w:sz w:val="18"/>
            <w:szCs w:val="18"/>
            <w:rPrChange w:id="5367" w:author="Ole Vilstrup" w:date="2021-06-03T14:31:00Z">
              <w:rPr>
                <w:rStyle w:val="XMLname"/>
                <w:rFonts w:eastAsia="Calibri"/>
              </w:rPr>
            </w:rPrChange>
          </w:rPr>
          <w:t>[eMessage/[LetterType]]/[Letter/</w:t>
        </w:r>
      </w:ins>
      <w:ins w:id="5368" w:author="Ole Vilstrup" w:date="2021-04-20T17:32:00Z">
        <w:r w:rsidR="00C40909" w:rsidRPr="00FD3C00">
          <w:rPr>
            <w:rStyle w:val="XMLname"/>
            <w:rFonts w:eastAsia="Calibri"/>
            <w:sz w:val="18"/>
            <w:szCs w:val="18"/>
            <w:rPrChange w:id="5369" w:author="Ole Vilstrup" w:date="2021-06-03T14:31:00Z">
              <w:rPr>
                <w:rStyle w:val="XMLname"/>
                <w:rFonts w:eastAsia="Calibri"/>
              </w:rPr>
            </w:rPrChange>
          </w:rPr>
          <w:t>VersionCode</w:t>
        </w:r>
      </w:ins>
      <w:ins w:id="5370" w:author="Ole Vilstrup" w:date="2021-04-20T17:31:00Z">
        <w:r w:rsidR="009030C6" w:rsidRPr="00FD3C00">
          <w:rPr>
            <w:rStyle w:val="XMLname"/>
            <w:rFonts w:eastAsia="Calibri"/>
            <w:sz w:val="18"/>
            <w:szCs w:val="18"/>
            <w:rPrChange w:id="5371" w:author="Ole Vilstrup" w:date="2021-06-03T14:31:00Z">
              <w:rPr>
                <w:rStyle w:val="XMLname"/>
                <w:rFonts w:eastAsia="Calibri"/>
              </w:rPr>
            </w:rPrChange>
          </w:rPr>
          <w:t>]</w:t>
        </w:r>
      </w:ins>
    </w:p>
    <w:p w14:paraId="5C6C3FDC" w14:textId="3FDAB390" w:rsidR="00332878" w:rsidRPr="001B73F7" w:rsidRDefault="00332878" w:rsidP="00332878">
      <w:pPr>
        <w:ind w:left="1420"/>
        <w:rPr>
          <w:ins w:id="5372" w:author="Ole Vilstrup" w:date="2020-12-04T15:13:00Z"/>
          <w:rStyle w:val="XMLname"/>
          <w:rFonts w:eastAsia="Calibri"/>
          <w:sz w:val="18"/>
          <w:szCs w:val="18"/>
          <w:lang w:val="en-US"/>
          <w:rPrChange w:id="5373" w:author="Ole Vilstrup Møller" w:date="2023-06-19T13:55:00Z">
            <w:rPr>
              <w:ins w:id="5374" w:author="Ole Vilstrup" w:date="2020-12-04T15:13:00Z"/>
              <w:rStyle w:val="XMLname"/>
              <w:rFonts w:eastAsia="Calibri"/>
            </w:rPr>
          </w:rPrChange>
        </w:rPr>
      </w:pPr>
      <w:ins w:id="5375" w:author="Ole Vilstrup" w:date="2020-12-04T15:13:00Z">
        <w:r w:rsidRPr="001B73F7">
          <w:rPr>
            <w:rStyle w:val="XMLname"/>
            <w:rFonts w:eastAsia="Calibri"/>
            <w:sz w:val="18"/>
            <w:szCs w:val="18"/>
            <w:lang w:val="en-US"/>
            <w:rPrChange w:id="5376" w:author="Ole Vilstrup Møller" w:date="2023-06-19T13:55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6A9636AD" w14:textId="01D79D59" w:rsidR="002410FC" w:rsidRPr="001B73F7" w:rsidRDefault="002410FC">
      <w:pPr>
        <w:ind w:left="1420"/>
        <w:rPr>
          <w:ins w:id="5377" w:author="Ole Vilstrup" w:date="2020-12-03T11:33:00Z"/>
          <w:rStyle w:val="XMLname"/>
          <w:rFonts w:eastAsia="Calibri"/>
          <w:sz w:val="18"/>
          <w:szCs w:val="18"/>
          <w:lang w:val="en-US"/>
          <w:rPrChange w:id="5378" w:author="Ole Vilstrup Møller" w:date="2023-06-19T13:55:00Z">
            <w:rPr>
              <w:ins w:id="5379" w:author="Ole Vilstrup" w:date="2020-12-03T11:33:00Z"/>
              <w:rStyle w:val="XMLname"/>
              <w:rFonts w:eastAsia="Calibri"/>
            </w:rPr>
          </w:rPrChange>
        </w:rPr>
        <w:pPrChange w:id="5380" w:author="Ole Vilstrup" w:date="2022-01-21T14:38:00Z">
          <w:pPr>
            <w:ind w:firstLine="144"/>
          </w:pPr>
        </w:pPrChange>
      </w:pPr>
      <w:ins w:id="5381" w:author="Ole Vilstrup" w:date="2020-12-03T11:33:00Z">
        <w:r w:rsidRPr="001B73F7">
          <w:rPr>
            <w:rStyle w:val="XMLname"/>
            <w:rFonts w:eastAsia="Calibri"/>
            <w:sz w:val="18"/>
            <w:szCs w:val="18"/>
            <w:lang w:val="en-US"/>
            <w:rPrChange w:id="5382" w:author="Ole Vilstrup Møller" w:date="2023-06-19T13:55:00Z">
              <w:rPr>
                <w:rStyle w:val="XMLname"/>
                <w:rFonts w:eastAsia="Calibri"/>
              </w:rPr>
            </w:rPrChange>
          </w:rPr>
          <w:t>&lt;Identifier&gt;</w:t>
        </w:r>
      </w:ins>
      <w:ins w:id="5383" w:author="Ole Vilstrup" w:date="2022-01-21T14:38:00Z">
        <w:r w:rsidR="003411CD" w:rsidRPr="001B73F7">
          <w:rPr>
            <w:rStyle w:val="XMLname"/>
            <w:rFonts w:eastAsia="Calibri"/>
            <w:sz w:val="18"/>
            <w:lang w:val="en-US"/>
            <w:rPrChange w:id="5384" w:author="Ole Vilstrup Møller" w:date="2023-06-19T13:55:00Z">
              <w:rPr>
                <w:rFonts w:ascii="Open Sans" w:hAnsi="Open Sans" w:cs="Open Sans"/>
                <w:sz w:val="18"/>
                <w:szCs w:val="18"/>
                <w:shd w:val="clear" w:color="auto" w:fill="FFFFFF"/>
              </w:rPr>
            </w:rPrChange>
          </w:rPr>
          <w:t>urn:dk:healthcare:medcom:messaging:oioxml</w:t>
        </w:r>
      </w:ins>
      <w:ins w:id="5385" w:author="Ole Vilstrup" w:date="2020-12-03T11:33:00Z">
        <w:r w:rsidRPr="001B73F7">
          <w:rPr>
            <w:rStyle w:val="XMLname"/>
            <w:rFonts w:eastAsia="Calibri"/>
            <w:sz w:val="18"/>
            <w:szCs w:val="18"/>
            <w:lang w:val="en-US"/>
            <w:rPrChange w:id="5386" w:author="Ole Vilstrup Møller" w:date="2023-06-19T13:55:00Z">
              <w:rPr>
                <w:rStyle w:val="XMLname"/>
                <w:rFonts w:eastAsia="Calibri"/>
              </w:rPr>
            </w:rPrChange>
          </w:rPr>
          <w:t>&lt;/Identifier&gt;</w:t>
        </w:r>
      </w:ins>
    </w:p>
    <w:p w14:paraId="1FBC789F" w14:textId="2852A35E" w:rsidR="002410FC" w:rsidRPr="001B73F7" w:rsidRDefault="002410FC" w:rsidP="002410FC">
      <w:pPr>
        <w:rPr>
          <w:ins w:id="5387" w:author="Ole Vilstrup" w:date="2020-12-04T15:13:00Z"/>
          <w:rStyle w:val="XMLname"/>
          <w:rFonts w:eastAsia="Calibri"/>
          <w:sz w:val="18"/>
          <w:szCs w:val="18"/>
          <w:lang w:val="en-US"/>
          <w:rPrChange w:id="5388" w:author="Ole Vilstrup Møller" w:date="2023-06-19T13:55:00Z">
            <w:rPr>
              <w:ins w:id="5389" w:author="Ole Vilstrup" w:date="2020-12-04T15:13:00Z"/>
              <w:rStyle w:val="XMLname"/>
              <w:rFonts w:eastAsia="Calibri"/>
            </w:rPr>
          </w:rPrChange>
        </w:rPr>
      </w:pPr>
      <w:ins w:id="5390" w:author="Ole Vilstrup" w:date="2020-12-03T11:33:00Z">
        <w:r w:rsidRPr="001B73F7">
          <w:rPr>
            <w:rStyle w:val="XMLname"/>
            <w:rFonts w:eastAsia="Calibri"/>
            <w:sz w:val="18"/>
            <w:szCs w:val="18"/>
            <w:lang w:val="en-US"/>
            <w:rPrChange w:id="5391" w:author="Ole Vilstrup Møller" w:date="2023-06-19T13:55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74F71304" w14:textId="77777777" w:rsidR="000624BB" w:rsidRPr="001B73F7" w:rsidRDefault="000624BB">
      <w:pPr>
        <w:ind w:left="0"/>
        <w:rPr>
          <w:ins w:id="5392" w:author="Ole Vilstrup" w:date="2022-02-13T23:08:00Z"/>
          <w:rFonts w:eastAsia="Calibri"/>
          <w:lang w:val="en-US"/>
          <w:rPrChange w:id="5393" w:author="Ole Vilstrup Møller" w:date="2023-06-19T13:55:00Z">
            <w:rPr>
              <w:ins w:id="5394" w:author="Ole Vilstrup" w:date="2022-02-13T23:08:00Z"/>
              <w:rFonts w:eastAsia="Calibri"/>
            </w:rPr>
          </w:rPrChange>
        </w:rPr>
      </w:pPr>
      <w:bookmarkStart w:id="5395" w:name="_Ref89761970"/>
    </w:p>
    <w:p w14:paraId="38C18180" w14:textId="65A7DD4F" w:rsidR="00672286" w:rsidRPr="001B73F7" w:rsidRDefault="00672286">
      <w:pPr>
        <w:keepNext/>
        <w:rPr>
          <w:ins w:id="5396" w:author="Ole Vilstrup" w:date="2022-02-13T23:09:00Z"/>
          <w:rFonts w:eastAsia="Calibri"/>
          <w:lang w:val="en-US" w:eastAsia="da-DK"/>
          <w:rPrChange w:id="5397" w:author="Ole Vilstrup Møller" w:date="2023-06-19T13:55:00Z">
            <w:rPr>
              <w:ins w:id="5398" w:author="Ole Vilstrup" w:date="2022-02-13T23:09:00Z"/>
              <w:rFonts w:eastAsia="Calibri"/>
              <w:lang w:eastAsia="da-DK"/>
            </w:rPr>
          </w:rPrChange>
        </w:rPr>
        <w:pPrChange w:id="5399" w:author="Ole Vilstrup" w:date="2022-02-13T23:09:00Z">
          <w:pPr/>
        </w:pPrChange>
      </w:pPr>
      <w:ins w:id="5400" w:author="Ole Vilstrup" w:date="2022-02-13T23:09:00Z">
        <w:r w:rsidRPr="001B73F7">
          <w:rPr>
            <w:rFonts w:eastAsia="Calibri"/>
            <w:lang w:val="en-US"/>
            <w:rPrChange w:id="5401" w:author="Ole Vilstrup Møller" w:date="2023-06-19T13:55:00Z">
              <w:rPr>
                <w:rFonts w:eastAsia="Calibri"/>
              </w:rPr>
            </w:rPrChange>
          </w:rPr>
          <w:lastRenderedPageBreak/>
          <w:t>DOCUMENTID</w:t>
        </w:r>
        <w:r w:rsidRPr="001B73F7">
          <w:rPr>
            <w:rFonts w:eastAsia="Calibri"/>
            <w:lang w:val="en-US" w:eastAsia="da-DK"/>
            <w:rPrChange w:id="5402" w:author="Ole Vilstrup Møller" w:date="2023-06-19T13:55:00Z">
              <w:rPr>
                <w:rFonts w:eastAsia="Calibri"/>
                <w:lang w:eastAsia="da-DK"/>
              </w:rPr>
            </w:rPrChange>
          </w:rPr>
          <w:t xml:space="preserve"> </w:t>
        </w:r>
        <w:bookmarkStart w:id="5403" w:name="_Hlk95686425"/>
        <w:r w:rsidRPr="001B73F7">
          <w:rPr>
            <w:rFonts w:eastAsia="Calibri"/>
            <w:lang w:val="en-US" w:eastAsia="da-DK"/>
            <w:rPrChange w:id="5404" w:author="Ole Vilstrup Møller" w:date="2023-06-19T13:55:00Z">
              <w:rPr>
                <w:rFonts w:eastAsia="Calibri"/>
                <w:lang w:eastAsia="da-DK"/>
              </w:rPr>
            </w:rPrChange>
          </w:rPr>
          <w:t xml:space="preserve">MedCom </w:t>
        </w:r>
        <w:r w:rsidRPr="001B73F7">
          <w:rPr>
            <w:rFonts w:eastAsia="Calibri"/>
            <w:lang w:val="en-US" w:eastAsia="da-DK"/>
            <w:rPrChange w:id="5405" w:author="Ole Vilstrup Møller" w:date="2023-06-19T13:55:00Z">
              <w:rPr>
                <w:rStyle w:val="XMLname"/>
                <w:rFonts w:ascii="Calibri" w:eastAsia="Calibri" w:hAnsi="Calibri"/>
                <w:b/>
                <w:bCs/>
                <w:i/>
                <w:iCs/>
                <w:sz w:val="22"/>
                <w:szCs w:val="26"/>
              </w:rPr>
            </w:rPrChange>
          </w:rPr>
          <w:t>Kvitteringer</w:t>
        </w:r>
        <w:r w:rsidRPr="001B73F7">
          <w:rPr>
            <w:rFonts w:eastAsia="Calibri"/>
            <w:lang w:val="en-US" w:eastAsia="da-DK"/>
            <w:rPrChange w:id="5406" w:author="Ole Vilstrup Møller" w:date="2023-06-19T13:55:00Z">
              <w:rPr>
                <w:rFonts w:eastAsia="Calibri"/>
                <w:lang w:eastAsia="da-DK"/>
              </w:rPr>
            </w:rPrChange>
          </w:rPr>
          <w:t>:</w:t>
        </w:r>
        <w:bookmarkEnd w:id="5403"/>
      </w:ins>
    </w:p>
    <w:p w14:paraId="7242BF69" w14:textId="77777777" w:rsidR="000624BB" w:rsidRPr="001B73F7" w:rsidRDefault="000624BB">
      <w:pPr>
        <w:keepNext/>
        <w:rPr>
          <w:ins w:id="5407" w:author="Ole Vilstrup" w:date="2022-02-13T23:08:00Z"/>
          <w:rStyle w:val="XMLname"/>
          <w:rFonts w:eastAsia="Calibri"/>
          <w:sz w:val="18"/>
          <w:szCs w:val="18"/>
          <w:lang w:val="en-US"/>
          <w:rPrChange w:id="5408" w:author="Ole Vilstrup Møller" w:date="2023-06-19T13:55:00Z">
            <w:rPr>
              <w:ins w:id="5409" w:author="Ole Vilstrup" w:date="2022-02-13T23:08:00Z"/>
              <w:rStyle w:val="XMLname"/>
              <w:rFonts w:eastAsia="Calibri"/>
              <w:sz w:val="18"/>
              <w:szCs w:val="18"/>
            </w:rPr>
          </w:rPrChange>
        </w:rPr>
        <w:pPrChange w:id="5410" w:author="Ole Vilstrup" w:date="2022-02-13T23:09:00Z">
          <w:pPr/>
        </w:pPrChange>
      </w:pPr>
      <w:ins w:id="5411" w:author="Ole Vilstrup" w:date="2022-02-13T23:08:00Z">
        <w:r w:rsidRPr="001B73F7">
          <w:rPr>
            <w:rStyle w:val="XMLname"/>
            <w:rFonts w:eastAsia="Calibri"/>
            <w:sz w:val="18"/>
            <w:szCs w:val="18"/>
            <w:lang w:val="en-US"/>
            <w:rPrChange w:id="5412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 xml:space="preserve">&lt;Scope&gt; </w:t>
        </w:r>
      </w:ins>
    </w:p>
    <w:p w14:paraId="05B6086C" w14:textId="77777777" w:rsidR="000624BB" w:rsidRPr="001B73F7" w:rsidRDefault="000624BB">
      <w:pPr>
        <w:keepNext/>
        <w:ind w:left="1304" w:firstLine="116"/>
        <w:rPr>
          <w:ins w:id="5413" w:author="Ole Vilstrup" w:date="2022-02-13T23:08:00Z"/>
          <w:rStyle w:val="XMLname"/>
          <w:rFonts w:eastAsia="Calibri"/>
          <w:sz w:val="18"/>
          <w:szCs w:val="18"/>
          <w:lang w:val="en-US"/>
          <w:rPrChange w:id="5414" w:author="Ole Vilstrup Møller" w:date="2023-06-19T13:55:00Z">
            <w:rPr>
              <w:ins w:id="5415" w:author="Ole Vilstrup" w:date="2022-02-13T23:08:00Z"/>
              <w:rStyle w:val="XMLname"/>
              <w:rFonts w:eastAsia="Calibri"/>
              <w:sz w:val="18"/>
              <w:szCs w:val="18"/>
            </w:rPr>
          </w:rPrChange>
        </w:rPr>
        <w:pPrChange w:id="5416" w:author="Ole Vilstrup" w:date="2022-02-13T23:09:00Z">
          <w:pPr>
            <w:ind w:left="1304" w:firstLine="116"/>
          </w:pPr>
        </w:pPrChange>
      </w:pPr>
      <w:ins w:id="5417" w:author="Ole Vilstrup" w:date="2022-02-13T23:08:00Z">
        <w:r w:rsidRPr="001B73F7">
          <w:rPr>
            <w:rStyle w:val="XMLname"/>
            <w:rFonts w:eastAsia="Calibri"/>
            <w:sz w:val="18"/>
            <w:szCs w:val="18"/>
            <w:lang w:val="en-US"/>
            <w:rPrChange w:id="5418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 xml:space="preserve">&lt;Type&gt;DOCUMENTID&lt;/Type&gt; </w:t>
        </w:r>
      </w:ins>
    </w:p>
    <w:p w14:paraId="336DD2A7" w14:textId="77777777" w:rsidR="000624BB" w:rsidRPr="001B73F7" w:rsidRDefault="000624BB">
      <w:pPr>
        <w:keepNext/>
        <w:ind w:left="1420"/>
        <w:rPr>
          <w:ins w:id="5419" w:author="Ole Vilstrup" w:date="2022-02-13T23:08:00Z"/>
          <w:rStyle w:val="XMLname"/>
          <w:rFonts w:eastAsia="Calibri"/>
          <w:sz w:val="18"/>
          <w:szCs w:val="18"/>
          <w:lang w:val="en-US"/>
          <w:rPrChange w:id="5420" w:author="Ole Vilstrup Møller" w:date="2023-06-19T13:55:00Z">
            <w:rPr>
              <w:ins w:id="5421" w:author="Ole Vilstrup" w:date="2022-02-13T23:08:00Z"/>
              <w:rStyle w:val="XMLname"/>
              <w:rFonts w:eastAsia="Calibri"/>
              <w:sz w:val="18"/>
              <w:szCs w:val="18"/>
            </w:rPr>
          </w:rPrChange>
        </w:rPr>
        <w:pPrChange w:id="5422" w:author="Ole Vilstrup" w:date="2022-02-13T23:09:00Z">
          <w:pPr>
            <w:ind w:left="1420"/>
          </w:pPr>
        </w:pPrChange>
      </w:pPr>
      <w:ins w:id="5423" w:author="Ole Vilstrup" w:date="2022-02-13T23:08:00Z">
        <w:r w:rsidRPr="001B73F7">
          <w:rPr>
            <w:rStyle w:val="XMLname"/>
            <w:rFonts w:eastAsia="Calibri"/>
            <w:sz w:val="18"/>
            <w:szCs w:val="18"/>
            <w:lang w:val="en-US"/>
            <w:rPrChange w:id="5424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&lt;InstanceIdentifier&gt;</w:t>
        </w:r>
      </w:ins>
    </w:p>
    <w:p w14:paraId="17372C15" w14:textId="4BECE106" w:rsidR="000624BB" w:rsidRPr="001B73F7" w:rsidRDefault="000624BB" w:rsidP="000624BB">
      <w:pPr>
        <w:ind w:left="1704"/>
        <w:rPr>
          <w:ins w:id="5425" w:author="Ole Vilstrup" w:date="2022-02-13T23:08:00Z"/>
          <w:rStyle w:val="XMLname"/>
          <w:rFonts w:eastAsia="Calibri"/>
          <w:sz w:val="18"/>
          <w:szCs w:val="18"/>
          <w:lang w:val="en-US"/>
          <w:rPrChange w:id="5426" w:author="Ole Vilstrup Møller" w:date="2023-06-19T13:55:00Z">
            <w:rPr>
              <w:ins w:id="5427" w:author="Ole Vilstrup" w:date="2022-02-13T23:08:00Z"/>
              <w:rStyle w:val="XMLname"/>
              <w:rFonts w:eastAsia="Calibri"/>
              <w:sz w:val="18"/>
              <w:szCs w:val="18"/>
            </w:rPr>
          </w:rPrChange>
        </w:rPr>
      </w:pPr>
      <w:ins w:id="5428" w:author="Ole Vilstrup" w:date="2022-02-13T23:08:00Z">
        <w:r w:rsidRPr="001B73F7">
          <w:rPr>
            <w:rStyle w:val="XMLname"/>
            <w:rFonts w:eastAsia="Calibri"/>
            <w:sz w:val="18"/>
            <w:szCs w:val="18"/>
            <w:lang w:val="en-US"/>
            <w:rPrChange w:id="5429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urn:dk:healthcare:medcom:</w:t>
        </w:r>
        <w:r w:rsidRPr="001B73F7">
          <w:rPr>
            <w:rFonts w:ascii="Courier New" w:eastAsia="Calibri" w:hAnsi="Courier New"/>
            <w:sz w:val="18"/>
            <w:szCs w:val="18"/>
            <w:lang w:val="en-US"/>
            <w:rPrChange w:id="5430" w:author="Ole Vilstrup Møller" w:date="2023-06-19T13:55:00Z">
              <w:rPr>
                <w:rFonts w:ascii="Courier New" w:eastAsia="Calibri" w:hAnsi="Courier New"/>
                <w:sz w:val="18"/>
                <w:szCs w:val="18"/>
              </w:rPr>
            </w:rPrChange>
          </w:rPr>
          <w:t>messaging:</w:t>
        </w:r>
        <w:r w:rsidRPr="001B73F7">
          <w:rPr>
            <w:rStyle w:val="XMLname"/>
            <w:rFonts w:eastAsia="Calibri"/>
            <w:sz w:val="18"/>
            <w:szCs w:val="18"/>
            <w:lang w:val="en-US"/>
            <w:rPrChange w:id="5431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oioxml:schema:xsd:[eMessage/[LetterType]]#urn:dk:healthcare:medcom:</w:t>
        </w:r>
        <w:r w:rsidRPr="001B73F7">
          <w:rPr>
            <w:rFonts w:ascii="Courier New" w:eastAsia="Calibri" w:hAnsi="Courier New"/>
            <w:sz w:val="18"/>
            <w:szCs w:val="18"/>
            <w:lang w:val="en-US"/>
            <w:rPrChange w:id="5432" w:author="Ole Vilstrup Møller" w:date="2023-06-19T13:55:00Z">
              <w:rPr>
                <w:rFonts w:ascii="Courier New" w:eastAsia="Calibri" w:hAnsi="Courier New"/>
                <w:sz w:val="18"/>
                <w:szCs w:val="18"/>
              </w:rPr>
            </w:rPrChange>
          </w:rPr>
          <w:t>messaging:</w:t>
        </w:r>
        <w:r w:rsidRPr="001B73F7">
          <w:rPr>
            <w:rStyle w:val="XMLname"/>
            <w:rFonts w:eastAsia="Calibri"/>
            <w:sz w:val="18"/>
            <w:szCs w:val="18"/>
            <w:lang w:val="en-US"/>
            <w:rPrChange w:id="5433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oioxml:schema:xsd:[eMessage/[LetterType]]/[Letter/</w:t>
        </w:r>
      </w:ins>
      <w:ins w:id="5434" w:author="Ole Vilstrup" w:date="2022-02-13T23:10:00Z">
        <w:r w:rsidR="00831CBF" w:rsidRPr="001B73F7">
          <w:rPr>
            <w:rStyle w:val="XMLname"/>
            <w:rFonts w:eastAsia="Calibri"/>
            <w:b/>
            <w:bCs/>
            <w:i/>
            <w:iCs/>
            <w:sz w:val="18"/>
            <w:szCs w:val="18"/>
            <w:highlight w:val="lightGray"/>
            <w:lang w:val="en-US"/>
            <w:rPrChange w:id="5435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Statistical</w:t>
        </w:r>
      </w:ins>
      <w:ins w:id="5436" w:author="Ole Vilstrup" w:date="2022-02-13T23:08:00Z">
        <w:r w:rsidRPr="001B73F7">
          <w:rPr>
            <w:rStyle w:val="XMLname"/>
            <w:rFonts w:eastAsia="Calibri"/>
            <w:b/>
            <w:bCs/>
            <w:i/>
            <w:iCs/>
            <w:sz w:val="18"/>
            <w:szCs w:val="18"/>
            <w:highlight w:val="lightGray"/>
            <w:lang w:val="en-US"/>
            <w:rPrChange w:id="5437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Code</w:t>
        </w:r>
        <w:r w:rsidRPr="001B73F7">
          <w:rPr>
            <w:rStyle w:val="XMLname"/>
            <w:rFonts w:eastAsia="Calibri"/>
            <w:sz w:val="18"/>
            <w:szCs w:val="18"/>
            <w:lang w:val="en-US"/>
            <w:rPrChange w:id="5438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]:[eMessage/[LetterType]]/[Letter/VersionCode]</w:t>
        </w:r>
      </w:ins>
    </w:p>
    <w:p w14:paraId="3AA2EC2F" w14:textId="77777777" w:rsidR="000624BB" w:rsidRPr="001B73F7" w:rsidRDefault="000624BB" w:rsidP="000624BB">
      <w:pPr>
        <w:ind w:left="1420"/>
        <w:rPr>
          <w:ins w:id="5439" w:author="Ole Vilstrup" w:date="2022-02-13T23:08:00Z"/>
          <w:rStyle w:val="XMLname"/>
          <w:rFonts w:eastAsia="Calibri"/>
          <w:sz w:val="18"/>
          <w:szCs w:val="18"/>
          <w:lang w:val="en-US"/>
          <w:rPrChange w:id="5440" w:author="Ole Vilstrup Møller" w:date="2023-06-19T13:55:00Z">
            <w:rPr>
              <w:ins w:id="5441" w:author="Ole Vilstrup" w:date="2022-02-13T23:08:00Z"/>
              <w:rStyle w:val="XMLname"/>
              <w:rFonts w:eastAsia="Calibri"/>
              <w:sz w:val="18"/>
              <w:szCs w:val="18"/>
            </w:rPr>
          </w:rPrChange>
        </w:rPr>
      </w:pPr>
      <w:ins w:id="5442" w:author="Ole Vilstrup" w:date="2022-02-13T23:08:00Z">
        <w:r w:rsidRPr="001B73F7">
          <w:rPr>
            <w:rStyle w:val="XMLname"/>
            <w:rFonts w:eastAsia="Calibri"/>
            <w:sz w:val="18"/>
            <w:szCs w:val="18"/>
            <w:lang w:val="en-US"/>
            <w:rPrChange w:id="5443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&lt;/InstanceIdentifier&gt;</w:t>
        </w:r>
      </w:ins>
    </w:p>
    <w:p w14:paraId="174B96A7" w14:textId="77777777" w:rsidR="000624BB" w:rsidRPr="001B73F7" w:rsidRDefault="000624BB" w:rsidP="000624BB">
      <w:pPr>
        <w:ind w:left="1420"/>
        <w:rPr>
          <w:ins w:id="5444" w:author="Ole Vilstrup" w:date="2022-02-13T23:08:00Z"/>
          <w:rStyle w:val="XMLname"/>
          <w:rFonts w:eastAsia="Calibri"/>
          <w:sz w:val="18"/>
          <w:szCs w:val="18"/>
          <w:lang w:val="en-US"/>
          <w:rPrChange w:id="5445" w:author="Ole Vilstrup Møller" w:date="2023-06-19T13:55:00Z">
            <w:rPr>
              <w:ins w:id="5446" w:author="Ole Vilstrup" w:date="2022-02-13T23:08:00Z"/>
              <w:rStyle w:val="XMLname"/>
              <w:rFonts w:eastAsia="Calibri"/>
              <w:sz w:val="18"/>
              <w:szCs w:val="18"/>
            </w:rPr>
          </w:rPrChange>
        </w:rPr>
      </w:pPr>
      <w:ins w:id="5447" w:author="Ole Vilstrup" w:date="2022-02-13T23:08:00Z">
        <w:r w:rsidRPr="001B73F7">
          <w:rPr>
            <w:rStyle w:val="XMLname"/>
            <w:rFonts w:eastAsia="Calibri"/>
            <w:sz w:val="18"/>
            <w:szCs w:val="18"/>
            <w:lang w:val="en-US"/>
            <w:rPrChange w:id="5448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&lt;Identifier&gt;</w:t>
        </w:r>
        <w:r w:rsidRPr="001B73F7">
          <w:rPr>
            <w:rStyle w:val="XMLname"/>
            <w:rFonts w:eastAsia="Calibri"/>
            <w:sz w:val="18"/>
            <w:lang w:val="en-US"/>
            <w:rPrChange w:id="5449" w:author="Ole Vilstrup Møller" w:date="2023-06-19T13:55:00Z">
              <w:rPr>
                <w:rStyle w:val="XMLname"/>
                <w:rFonts w:eastAsia="Calibri"/>
                <w:sz w:val="18"/>
              </w:rPr>
            </w:rPrChange>
          </w:rPr>
          <w:t>urn:dk:healthcare:medcom:messaging:oioxml</w:t>
        </w:r>
        <w:r w:rsidRPr="001B73F7">
          <w:rPr>
            <w:rStyle w:val="XMLname"/>
            <w:rFonts w:eastAsia="Calibri"/>
            <w:sz w:val="18"/>
            <w:szCs w:val="18"/>
            <w:lang w:val="en-US"/>
            <w:rPrChange w:id="5450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&lt;/Identifier&gt;</w:t>
        </w:r>
      </w:ins>
    </w:p>
    <w:p w14:paraId="49DF3466" w14:textId="77777777" w:rsidR="000624BB" w:rsidRPr="00964E83" w:rsidRDefault="000624BB" w:rsidP="000624BB">
      <w:pPr>
        <w:rPr>
          <w:ins w:id="5451" w:author="Ole Vilstrup" w:date="2022-02-13T23:08:00Z"/>
          <w:rStyle w:val="XMLname"/>
          <w:rFonts w:eastAsia="Calibri"/>
          <w:sz w:val="18"/>
          <w:szCs w:val="18"/>
        </w:rPr>
      </w:pPr>
      <w:ins w:id="5452" w:author="Ole Vilstrup" w:date="2022-02-13T23:08:00Z">
        <w:r w:rsidRPr="00964E83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60902764" w14:textId="15953FDC" w:rsidR="00132E17" w:rsidRDefault="00132E17" w:rsidP="00132E17">
      <w:pPr>
        <w:pStyle w:val="Overskrift4"/>
        <w:rPr>
          <w:ins w:id="5453" w:author="Ole Vilstrup" w:date="2021-12-03T13:37:00Z"/>
          <w:rFonts w:eastAsia="Calibri"/>
          <w:lang w:eastAsia="da-DK"/>
        </w:rPr>
      </w:pPr>
      <w:bookmarkStart w:id="5454" w:name="_Toc95688879"/>
      <w:ins w:id="5455" w:author="Ole Vilstrup" w:date="2021-12-03T13:37:00Z">
        <w:r w:rsidRPr="00132E17">
          <w:rPr>
            <w:rFonts w:eastAsia="Calibri"/>
            <w:rPrChange w:id="5456" w:author="Ole Vilstrup" w:date="2021-12-03T13:37:00Z">
              <w:rPr>
                <w:rStyle w:val="XMLname"/>
                <w:rFonts w:ascii="Calibri" w:eastAsia="Calibri" w:hAnsi="Calibri" w:cs="Arial"/>
                <w:b/>
                <w:bCs w:val="0"/>
                <w:sz w:val="28"/>
                <w:szCs w:val="26"/>
                <w:lang w:val="en-GB" w:eastAsia="da-DK"/>
              </w:rPr>
            </w:rPrChange>
          </w:rPr>
          <w:t>DOCUMENTID</w:t>
        </w:r>
        <w:r>
          <w:rPr>
            <w:rFonts w:eastAsia="Calibri"/>
            <w:lang w:eastAsia="da-DK"/>
          </w:rPr>
          <w:t xml:space="preserve"> </w:t>
        </w:r>
      </w:ins>
      <w:ins w:id="5457" w:author="Ole Vilstrup" w:date="2021-12-03T13:36:00Z">
        <w:r>
          <w:rPr>
            <w:rFonts w:eastAsia="Calibri"/>
            <w:lang w:eastAsia="da-DK"/>
          </w:rPr>
          <w:t>E</w:t>
        </w:r>
        <w:r w:rsidRPr="00B76FBB">
          <w:rPr>
            <w:rFonts w:eastAsia="Calibri"/>
            <w:lang w:eastAsia="da-DK"/>
          </w:rPr>
          <w:t>ksempel:</w:t>
        </w:r>
      </w:ins>
      <w:bookmarkEnd w:id="5395"/>
      <w:bookmarkEnd w:id="5454"/>
    </w:p>
    <w:p w14:paraId="397A8375" w14:textId="41D18ADF" w:rsidR="00DB3F64" w:rsidRDefault="0063302F">
      <w:pPr>
        <w:pStyle w:val="Overskrift5"/>
        <w:rPr>
          <w:ins w:id="5458" w:author="Ole Vilstrup" w:date="2021-12-20T09:50:00Z"/>
          <w:rFonts w:eastAsia="Calibri"/>
          <w:lang w:eastAsia="da-DK"/>
        </w:rPr>
        <w:pPrChange w:id="5459" w:author="Ole Vilstrup" w:date="2021-12-20T09:54:00Z">
          <w:pPr/>
        </w:pPrChange>
      </w:pPr>
      <w:ins w:id="5460" w:author="Ole Vilstrup" w:date="2021-12-20T09:54:00Z">
        <w:r w:rsidRPr="005C3A7B">
          <w:rPr>
            <w:rFonts w:eastAsia="Calibri"/>
            <w:szCs w:val="24"/>
          </w:rPr>
          <w:t>DOCUMENTID</w:t>
        </w:r>
        <w:r>
          <w:rPr>
            <w:rFonts w:eastAsia="Calibri"/>
            <w:lang w:eastAsia="da-DK"/>
          </w:rPr>
          <w:t xml:space="preserve"> </w:t>
        </w:r>
      </w:ins>
      <w:ins w:id="5461" w:author="Ole Vilstrup" w:date="2022-02-13T23:13:00Z">
        <w:r w:rsidR="0090322C">
          <w:rPr>
            <w:rFonts w:eastAsia="Calibri"/>
            <w:lang w:eastAsia="da-DK"/>
          </w:rPr>
          <w:t xml:space="preserve">MedCom </w:t>
        </w:r>
      </w:ins>
      <w:ins w:id="5462" w:author="Ole Vilstrup" w:date="2021-12-03T13:37:00Z">
        <w:r w:rsidR="00DB3F64" w:rsidRPr="00833085">
          <w:rPr>
            <w:rFonts w:eastAsia="Calibri"/>
            <w:lang w:eastAsia="da-DK"/>
          </w:rPr>
          <w:t>Meddelelses</w:t>
        </w:r>
      </w:ins>
      <w:ins w:id="5463" w:author="Ole Vilstrup" w:date="2021-12-03T13:38:00Z">
        <w:r w:rsidR="00DB3F64" w:rsidRPr="00833085">
          <w:rPr>
            <w:rFonts w:eastAsia="Calibri"/>
            <w:lang w:eastAsia="da-DK"/>
          </w:rPr>
          <w:t>eksempel</w:t>
        </w:r>
      </w:ins>
      <w:ins w:id="5464" w:author="Ole Vilstrup" w:date="2021-12-20T09:50:00Z">
        <w:r w:rsidR="00547264">
          <w:rPr>
            <w:rFonts w:eastAsia="Calibri"/>
            <w:lang w:eastAsia="da-DK"/>
          </w:rPr>
          <w:t>:</w:t>
        </w:r>
      </w:ins>
    </w:p>
    <w:p w14:paraId="316BCBCB" w14:textId="77777777" w:rsidR="000323B3" w:rsidRPr="00FD3C00" w:rsidRDefault="000323B3" w:rsidP="000323B3">
      <w:pPr>
        <w:rPr>
          <w:ins w:id="5465" w:author="Ole Vilstrup" w:date="2020-12-04T15:13:00Z"/>
          <w:rStyle w:val="XMLname"/>
          <w:rFonts w:eastAsia="Calibri"/>
          <w:sz w:val="18"/>
          <w:szCs w:val="18"/>
          <w:rPrChange w:id="5466" w:author="Ole Vilstrup" w:date="2021-06-03T14:31:00Z">
            <w:rPr>
              <w:ins w:id="5467" w:author="Ole Vilstrup" w:date="2020-12-04T15:13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5468" w:author="Ole Vilstrup" w:date="2020-12-04T15:13:00Z">
        <w:r w:rsidRPr="00FD3C00">
          <w:rPr>
            <w:rStyle w:val="XMLname"/>
            <w:rFonts w:eastAsia="Calibri"/>
            <w:sz w:val="18"/>
            <w:szCs w:val="18"/>
            <w:rPrChange w:id="5469" w:author="Ole Vilstrup" w:date="2021-06-03T14:31:00Z">
              <w:rPr>
                <w:rStyle w:val="XMLname"/>
                <w:rFonts w:eastAsia="Calibri"/>
              </w:rPr>
            </w:rPrChange>
          </w:rPr>
          <w:t xml:space="preserve">&lt;Scope&gt; </w:t>
        </w:r>
      </w:ins>
    </w:p>
    <w:p w14:paraId="0F75F933" w14:textId="77777777" w:rsidR="000323B3" w:rsidRPr="00FD3C00" w:rsidRDefault="000323B3" w:rsidP="000323B3">
      <w:pPr>
        <w:ind w:left="1304" w:firstLine="116"/>
        <w:rPr>
          <w:ins w:id="5470" w:author="Ole Vilstrup" w:date="2020-12-04T15:13:00Z"/>
          <w:rStyle w:val="XMLname"/>
          <w:rFonts w:eastAsia="Calibri"/>
          <w:sz w:val="18"/>
          <w:szCs w:val="18"/>
          <w:rPrChange w:id="5471" w:author="Ole Vilstrup" w:date="2021-06-03T14:31:00Z">
            <w:rPr>
              <w:ins w:id="5472" w:author="Ole Vilstrup" w:date="2020-12-04T15:13:00Z"/>
              <w:rStyle w:val="XMLname"/>
              <w:rFonts w:eastAsia="Calibri"/>
            </w:rPr>
          </w:rPrChange>
        </w:rPr>
      </w:pPr>
      <w:ins w:id="5473" w:author="Ole Vilstrup" w:date="2020-12-04T15:13:00Z">
        <w:r w:rsidRPr="00FD3C00">
          <w:rPr>
            <w:rStyle w:val="XMLname"/>
            <w:rFonts w:eastAsia="Calibri"/>
            <w:sz w:val="18"/>
            <w:szCs w:val="18"/>
            <w:rPrChange w:id="5474" w:author="Ole Vilstrup" w:date="2021-06-03T14:31:00Z">
              <w:rPr>
                <w:rStyle w:val="XMLname"/>
                <w:rFonts w:eastAsia="Calibri"/>
              </w:rPr>
            </w:rPrChange>
          </w:rPr>
          <w:t xml:space="preserve">&lt;Type&gt;DOCUMENTID&lt;/Type&gt; </w:t>
        </w:r>
      </w:ins>
    </w:p>
    <w:p w14:paraId="3BE5D3D2" w14:textId="77777777" w:rsidR="000323B3" w:rsidRPr="00FD3C00" w:rsidRDefault="000323B3" w:rsidP="000323B3">
      <w:pPr>
        <w:ind w:left="1420"/>
        <w:rPr>
          <w:ins w:id="5475" w:author="Ole Vilstrup" w:date="2020-12-04T15:13:00Z"/>
          <w:rStyle w:val="XMLname"/>
          <w:rFonts w:eastAsia="Calibri"/>
          <w:sz w:val="18"/>
          <w:szCs w:val="18"/>
          <w:rPrChange w:id="5476" w:author="Ole Vilstrup" w:date="2021-06-03T14:31:00Z">
            <w:rPr>
              <w:ins w:id="5477" w:author="Ole Vilstrup" w:date="2020-12-04T15:13:00Z"/>
              <w:rStyle w:val="XMLname"/>
              <w:rFonts w:eastAsia="Calibri"/>
            </w:rPr>
          </w:rPrChange>
        </w:rPr>
      </w:pPr>
      <w:ins w:id="5478" w:author="Ole Vilstrup" w:date="2020-12-04T15:13:00Z">
        <w:r w:rsidRPr="00FD3C00">
          <w:rPr>
            <w:rStyle w:val="XMLname"/>
            <w:rFonts w:eastAsia="Calibri"/>
            <w:sz w:val="18"/>
            <w:szCs w:val="18"/>
            <w:rPrChange w:id="5479" w:author="Ole Vilstrup" w:date="2021-06-03T14:31:00Z">
              <w:rPr>
                <w:rStyle w:val="XMLname"/>
                <w:rFonts w:eastAsia="Calibri"/>
              </w:rPr>
            </w:rPrChange>
          </w:rPr>
          <w:t>&lt;InstanceIdentifier&gt;</w:t>
        </w:r>
      </w:ins>
    </w:p>
    <w:p w14:paraId="12877121" w14:textId="3AFC004E" w:rsidR="00D135AF" w:rsidRPr="000A73FC" w:rsidRDefault="00D8052C">
      <w:pPr>
        <w:ind w:left="1704"/>
        <w:rPr>
          <w:ins w:id="5480" w:author="Ole Vilstrup" w:date="2021-12-03T13:22:00Z"/>
          <w:rStyle w:val="XMLname"/>
          <w:rFonts w:eastAsia="Calibri"/>
          <w:sz w:val="18"/>
          <w:szCs w:val="18"/>
          <w:rPrChange w:id="5481" w:author="Ole Vilstrup" w:date="2021-12-03T13:22:00Z">
            <w:rPr>
              <w:ins w:id="5482" w:author="Ole Vilstrup" w:date="2021-12-03T13:22:00Z"/>
              <w:rFonts w:ascii="Calibri" w:hAnsi="Calibri" w:cs="Calibri"/>
              <w:color w:val="000000"/>
              <w:szCs w:val="22"/>
              <w:lang w:eastAsia="da-DK"/>
            </w:rPr>
          </w:rPrChange>
        </w:rPr>
        <w:pPrChange w:id="5483" w:author="Ole Vilstrup" w:date="2021-12-03T13:22:00Z">
          <w:pPr>
            <w:ind w:left="0"/>
          </w:pPr>
        </w:pPrChange>
      </w:pPr>
      <w:ins w:id="5484" w:author="Ole Vilstrup" w:date="2022-01-18T08:21:00Z">
        <w:r w:rsidRPr="00144D3E">
          <w:rPr>
            <w:rStyle w:val="XMLname"/>
            <w:rFonts w:eastAsia="Calibri"/>
            <w:sz w:val="18"/>
            <w:rPrChange w:id="5485" w:author="Ole Vilstrup" w:date="2022-01-21T15:22:00Z">
              <w:rPr>
                <w:rStyle w:val="Overskrift1Tegn"/>
                <w:rFonts w:eastAsia="Calibri"/>
                <w:sz w:val="18"/>
                <w:szCs w:val="18"/>
              </w:rPr>
            </w:rPrChange>
          </w:rPr>
          <w:t>urn:dk:healthcare:medcom:</w:t>
        </w:r>
        <w:r w:rsidRPr="00144D3E">
          <w:rPr>
            <w:rStyle w:val="XMLname"/>
            <w:rFonts w:eastAsia="Calibri"/>
            <w:sz w:val="18"/>
            <w:rPrChange w:id="5486" w:author="Ole Vilstrup" w:date="2022-01-21T15:22:00Z">
              <w:rPr>
                <w:rFonts w:ascii="Courier New" w:eastAsia="Calibri" w:hAnsi="Courier New"/>
                <w:sz w:val="18"/>
                <w:szCs w:val="18"/>
              </w:rPr>
            </w:rPrChange>
          </w:rPr>
          <w:t>messaging:</w:t>
        </w:r>
        <w:r w:rsidRPr="00144D3E">
          <w:rPr>
            <w:rStyle w:val="XMLname"/>
            <w:rFonts w:eastAsia="Calibri"/>
            <w:sz w:val="18"/>
            <w:rPrChange w:id="5487" w:author="Ole Vilstrup" w:date="2022-01-21T15:22:00Z">
              <w:rPr>
                <w:rStyle w:val="Overskrift1Tegn"/>
                <w:rFonts w:eastAsia="Calibri"/>
                <w:sz w:val="18"/>
                <w:szCs w:val="18"/>
              </w:rPr>
            </w:rPrChange>
          </w:rPr>
          <w:t>oioxml:schema:xsd:</w:t>
        </w:r>
      </w:ins>
      <w:ins w:id="5488" w:author="Ole Vilstrup" w:date="2021-12-03T13:22:00Z">
        <w:r w:rsidR="00D135AF" w:rsidRPr="000A73FC">
          <w:rPr>
            <w:rStyle w:val="XMLname"/>
            <w:rFonts w:eastAsia="Calibri"/>
            <w:sz w:val="18"/>
            <w:szCs w:val="18"/>
            <w:rPrChange w:id="5489" w:author="Ole Vilstrup" w:date="2021-12-03T13:22:00Z">
              <w:rPr>
                <w:rFonts w:ascii="Calibri" w:hAnsi="Calibri" w:cs="Calibri"/>
                <w:color w:val="000000"/>
                <w:szCs w:val="22"/>
                <w:lang w:eastAsia="da-DK"/>
              </w:rPr>
            </w:rPrChange>
          </w:rPr>
          <w:t>HospitalReferral#</w:t>
        </w:r>
      </w:ins>
      <w:ins w:id="5490" w:author="Ole Vilstrup" w:date="2022-01-18T08:21:00Z">
        <w:r w:rsidR="00713E2C" w:rsidRPr="00144D3E">
          <w:rPr>
            <w:rStyle w:val="XMLname"/>
            <w:rFonts w:eastAsia="Calibri"/>
            <w:sz w:val="18"/>
            <w:rPrChange w:id="5491" w:author="Ole Vilstrup" w:date="2022-01-21T15:22:00Z">
              <w:rPr>
                <w:rStyle w:val="Overskrift1Tegn"/>
                <w:rFonts w:eastAsia="Calibri"/>
                <w:sz w:val="18"/>
                <w:szCs w:val="18"/>
              </w:rPr>
            </w:rPrChange>
          </w:rPr>
          <w:t>urn:dk:healthcare:medcom:</w:t>
        </w:r>
        <w:r w:rsidR="00713E2C" w:rsidRPr="00144D3E">
          <w:rPr>
            <w:rStyle w:val="XMLname"/>
            <w:rFonts w:eastAsia="Calibri"/>
            <w:sz w:val="18"/>
            <w:rPrChange w:id="5492" w:author="Ole Vilstrup" w:date="2022-01-21T15:22:00Z">
              <w:rPr>
                <w:rFonts w:ascii="Courier New" w:eastAsia="Calibri" w:hAnsi="Courier New"/>
                <w:sz w:val="18"/>
                <w:szCs w:val="18"/>
              </w:rPr>
            </w:rPrChange>
          </w:rPr>
          <w:t>messaging:</w:t>
        </w:r>
        <w:r w:rsidR="00713E2C" w:rsidRPr="00144D3E">
          <w:rPr>
            <w:rStyle w:val="XMLname"/>
            <w:rFonts w:eastAsia="Calibri"/>
            <w:sz w:val="18"/>
            <w:rPrChange w:id="5493" w:author="Ole Vilstrup" w:date="2022-01-21T15:22:00Z">
              <w:rPr>
                <w:rStyle w:val="Overskrift1Tegn"/>
                <w:rFonts w:eastAsia="Calibri"/>
                <w:sz w:val="18"/>
                <w:szCs w:val="18"/>
              </w:rPr>
            </w:rPrChange>
          </w:rPr>
          <w:t>oioxml:schema:xsd:</w:t>
        </w:r>
      </w:ins>
      <w:ins w:id="5494" w:author="Ole Vilstrup" w:date="2021-12-03T13:22:00Z">
        <w:r w:rsidR="00D135AF" w:rsidRPr="000A73FC">
          <w:rPr>
            <w:rStyle w:val="XMLname"/>
            <w:rFonts w:eastAsia="Calibri"/>
            <w:sz w:val="18"/>
            <w:szCs w:val="18"/>
            <w:rPrChange w:id="5495" w:author="Ole Vilstrup" w:date="2021-12-03T13:22:00Z">
              <w:rPr>
                <w:rFonts w:ascii="Calibri" w:hAnsi="Calibri" w:cs="Calibri"/>
                <w:color w:val="000000"/>
                <w:szCs w:val="22"/>
                <w:lang w:eastAsia="da-DK"/>
              </w:rPr>
            </w:rPrChange>
          </w:rPr>
          <w:t>HospitalReferral:XREF01:XH0131R</w:t>
        </w:r>
      </w:ins>
    </w:p>
    <w:p w14:paraId="3FEC4054" w14:textId="77777777" w:rsidR="000323B3" w:rsidRPr="001B73F7" w:rsidRDefault="000323B3">
      <w:pPr>
        <w:ind w:left="1704"/>
        <w:rPr>
          <w:ins w:id="5496" w:author="Ole Vilstrup" w:date="2020-12-04T15:13:00Z"/>
          <w:rStyle w:val="XMLname"/>
          <w:rFonts w:eastAsia="Calibri"/>
          <w:sz w:val="18"/>
          <w:szCs w:val="18"/>
          <w:lang w:val="en-US"/>
          <w:rPrChange w:id="5497" w:author="Ole Vilstrup Møller" w:date="2023-06-19T13:55:00Z">
            <w:rPr>
              <w:ins w:id="5498" w:author="Ole Vilstrup" w:date="2020-12-04T15:13:00Z"/>
              <w:rStyle w:val="XMLname"/>
              <w:rFonts w:eastAsia="Calibri"/>
            </w:rPr>
          </w:rPrChange>
        </w:rPr>
        <w:pPrChange w:id="5499" w:author="Ole Vilstrup" w:date="2022-01-21T15:22:00Z">
          <w:pPr>
            <w:ind w:left="1420"/>
          </w:pPr>
        </w:pPrChange>
      </w:pPr>
      <w:ins w:id="5500" w:author="Ole Vilstrup" w:date="2020-12-04T15:13:00Z">
        <w:r w:rsidRPr="001B73F7">
          <w:rPr>
            <w:rStyle w:val="XMLname"/>
            <w:rFonts w:eastAsia="Calibri"/>
            <w:sz w:val="18"/>
            <w:szCs w:val="18"/>
            <w:lang w:val="en-US"/>
            <w:rPrChange w:id="5501" w:author="Ole Vilstrup Møller" w:date="2023-06-19T13:55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75E8CC17" w14:textId="490E7226" w:rsidR="003411CD" w:rsidRPr="001B73F7" w:rsidRDefault="003411CD" w:rsidP="003411CD">
      <w:pPr>
        <w:ind w:left="1420"/>
        <w:rPr>
          <w:ins w:id="5502" w:author="Ole Vilstrup" w:date="2022-01-21T14:39:00Z"/>
          <w:rStyle w:val="XMLname"/>
          <w:rFonts w:eastAsia="Calibri"/>
          <w:sz w:val="18"/>
          <w:szCs w:val="18"/>
          <w:lang w:val="en-US"/>
          <w:rPrChange w:id="5503" w:author="Ole Vilstrup Møller" w:date="2023-06-19T13:55:00Z">
            <w:rPr>
              <w:ins w:id="5504" w:author="Ole Vilstrup" w:date="2022-01-21T14:39:00Z"/>
              <w:rStyle w:val="XMLname"/>
              <w:rFonts w:eastAsia="Calibri"/>
              <w:sz w:val="18"/>
              <w:szCs w:val="18"/>
            </w:rPr>
          </w:rPrChange>
        </w:rPr>
      </w:pPr>
      <w:ins w:id="5505" w:author="Ole Vilstrup" w:date="2022-01-21T14:39:00Z">
        <w:r w:rsidRPr="001B73F7">
          <w:rPr>
            <w:rStyle w:val="XMLname"/>
            <w:rFonts w:eastAsia="Calibri"/>
            <w:sz w:val="18"/>
            <w:szCs w:val="18"/>
            <w:lang w:val="en-US"/>
            <w:rPrChange w:id="5506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&lt;Identifier&gt;</w:t>
        </w:r>
        <w:r w:rsidRPr="001B73F7">
          <w:rPr>
            <w:rStyle w:val="XMLname"/>
            <w:rFonts w:eastAsia="Calibri"/>
            <w:sz w:val="18"/>
            <w:lang w:val="en-US"/>
            <w:rPrChange w:id="5507" w:author="Ole Vilstrup Møller" w:date="2023-06-19T13:55:00Z">
              <w:rPr>
                <w:rStyle w:val="XMLname"/>
                <w:rFonts w:eastAsia="Calibri"/>
                <w:sz w:val="18"/>
              </w:rPr>
            </w:rPrChange>
          </w:rPr>
          <w:t>urn:dk:healthcare:medcom:messaging:oioxml</w:t>
        </w:r>
        <w:r w:rsidRPr="001B73F7">
          <w:rPr>
            <w:rStyle w:val="XMLname"/>
            <w:rFonts w:eastAsia="Calibri"/>
            <w:sz w:val="18"/>
            <w:szCs w:val="18"/>
            <w:lang w:val="en-US"/>
            <w:rPrChange w:id="5508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&lt;/Identifier&gt;</w:t>
        </w:r>
      </w:ins>
    </w:p>
    <w:p w14:paraId="29B5778A" w14:textId="77777777" w:rsidR="00A02626" w:rsidRDefault="00A02626" w:rsidP="00A02626">
      <w:pPr>
        <w:rPr>
          <w:ins w:id="5509" w:author="Ole Vilstrup" w:date="2021-12-03T13:38:00Z"/>
          <w:rStyle w:val="XMLname"/>
          <w:rFonts w:eastAsia="Calibri"/>
          <w:sz w:val="18"/>
          <w:szCs w:val="18"/>
        </w:rPr>
      </w:pPr>
      <w:ins w:id="5510" w:author="Ole Vilstrup" w:date="2020-12-04T15:14:00Z">
        <w:r w:rsidRPr="00FD3C00">
          <w:rPr>
            <w:rStyle w:val="XMLname"/>
            <w:rFonts w:eastAsia="Calibri"/>
            <w:sz w:val="18"/>
            <w:szCs w:val="18"/>
            <w:rPrChange w:id="5511" w:author="Ole Vilstrup" w:date="2021-06-03T14:31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5F71991E" w14:textId="77777777" w:rsidR="00DB3F64" w:rsidRDefault="00DB3F64" w:rsidP="00A02626">
      <w:pPr>
        <w:rPr>
          <w:ins w:id="5512" w:author="Ole Vilstrup" w:date="2021-12-03T13:38:00Z"/>
          <w:rStyle w:val="XMLname"/>
          <w:rFonts w:eastAsia="Calibri"/>
          <w:sz w:val="18"/>
          <w:szCs w:val="18"/>
        </w:rPr>
      </w:pPr>
    </w:p>
    <w:p w14:paraId="092FC6DD" w14:textId="7EDE0389" w:rsidR="00A42C86" w:rsidRDefault="00A42C86" w:rsidP="00A42C86">
      <w:pPr>
        <w:pStyle w:val="Overskrift5"/>
        <w:rPr>
          <w:ins w:id="5513" w:author="Ole Vilstrup" w:date="2022-02-13T23:05:00Z"/>
          <w:rFonts w:eastAsia="Calibri"/>
          <w:lang w:eastAsia="da-DK"/>
        </w:rPr>
      </w:pPr>
      <w:ins w:id="5514" w:author="Ole Vilstrup" w:date="2022-02-13T23:05:00Z">
        <w:r w:rsidRPr="005C3A7B">
          <w:rPr>
            <w:rFonts w:eastAsia="Calibri"/>
            <w:szCs w:val="24"/>
          </w:rPr>
          <w:t>DOCUMENTID</w:t>
        </w:r>
        <w:r>
          <w:rPr>
            <w:rFonts w:eastAsia="Calibri"/>
            <w:lang w:eastAsia="da-DK"/>
          </w:rPr>
          <w:t xml:space="preserve"> </w:t>
        </w:r>
      </w:ins>
      <w:ins w:id="5515" w:author="Ole Vilstrup" w:date="2022-02-13T23:06:00Z">
        <w:r w:rsidR="00BE28CE">
          <w:rPr>
            <w:rFonts w:eastAsia="Calibri"/>
            <w:lang w:eastAsia="da-DK"/>
          </w:rPr>
          <w:t xml:space="preserve">MedCom </w:t>
        </w:r>
        <w:r w:rsidR="00BE28CE" w:rsidRPr="00964E83">
          <w:rPr>
            <w:rStyle w:val="XMLname"/>
            <w:rFonts w:ascii="Calibri" w:eastAsia="Calibri" w:hAnsi="Calibri"/>
            <w:sz w:val="22"/>
          </w:rPr>
          <w:t>Kvitteringseksempel:</w:t>
        </w:r>
      </w:ins>
    </w:p>
    <w:p w14:paraId="08ECBDAB" w14:textId="77777777" w:rsidR="00A42C86" w:rsidRPr="00964E83" w:rsidRDefault="00A42C86" w:rsidP="00A42C86">
      <w:pPr>
        <w:rPr>
          <w:ins w:id="5516" w:author="Ole Vilstrup" w:date="2022-02-13T23:05:00Z"/>
          <w:rStyle w:val="XMLname"/>
          <w:rFonts w:eastAsia="Calibri"/>
          <w:sz w:val="18"/>
          <w:szCs w:val="18"/>
        </w:rPr>
      </w:pPr>
      <w:ins w:id="5517" w:author="Ole Vilstrup" w:date="2022-02-13T23:05:00Z">
        <w:r w:rsidRPr="00964E83">
          <w:rPr>
            <w:rStyle w:val="XMLname"/>
            <w:rFonts w:eastAsia="Calibri"/>
            <w:sz w:val="18"/>
            <w:szCs w:val="18"/>
          </w:rPr>
          <w:t xml:space="preserve">&lt;Scope&gt; </w:t>
        </w:r>
      </w:ins>
    </w:p>
    <w:p w14:paraId="7D34F121" w14:textId="77777777" w:rsidR="00A42C86" w:rsidRPr="00964E83" w:rsidRDefault="00A42C86" w:rsidP="00A42C86">
      <w:pPr>
        <w:ind w:left="1304" w:firstLine="116"/>
        <w:rPr>
          <w:ins w:id="5518" w:author="Ole Vilstrup" w:date="2022-02-13T23:05:00Z"/>
          <w:rStyle w:val="XMLname"/>
          <w:rFonts w:eastAsia="Calibri"/>
          <w:sz w:val="18"/>
          <w:szCs w:val="18"/>
        </w:rPr>
      </w:pPr>
      <w:ins w:id="5519" w:author="Ole Vilstrup" w:date="2022-02-13T23:05:00Z">
        <w:r w:rsidRPr="00964E83">
          <w:rPr>
            <w:rStyle w:val="XMLname"/>
            <w:rFonts w:eastAsia="Calibri"/>
            <w:sz w:val="18"/>
            <w:szCs w:val="18"/>
          </w:rPr>
          <w:t xml:space="preserve">&lt;Type&gt;DOCUMENTID&lt;/Type&gt; </w:t>
        </w:r>
      </w:ins>
    </w:p>
    <w:p w14:paraId="73137F0A" w14:textId="77777777" w:rsidR="00A42C86" w:rsidRPr="00964E83" w:rsidRDefault="00A42C86" w:rsidP="00A42C86">
      <w:pPr>
        <w:ind w:left="1420"/>
        <w:rPr>
          <w:ins w:id="5520" w:author="Ole Vilstrup" w:date="2022-02-13T23:05:00Z"/>
          <w:rStyle w:val="XMLname"/>
          <w:rFonts w:eastAsia="Calibri"/>
          <w:sz w:val="18"/>
          <w:szCs w:val="18"/>
        </w:rPr>
      </w:pPr>
      <w:ins w:id="5521" w:author="Ole Vilstrup" w:date="2022-02-13T23:05:00Z">
        <w:r w:rsidRPr="00964E83">
          <w:rPr>
            <w:rStyle w:val="XMLname"/>
            <w:rFonts w:eastAsia="Calibri"/>
            <w:sz w:val="18"/>
            <w:szCs w:val="18"/>
          </w:rPr>
          <w:t>&lt;InstanceIdentifier&gt;</w:t>
        </w:r>
      </w:ins>
    </w:p>
    <w:p w14:paraId="4DFD8CCE" w14:textId="771CE730" w:rsidR="00A42C86" w:rsidRPr="00964E83" w:rsidRDefault="00A42C86" w:rsidP="00A42C86">
      <w:pPr>
        <w:ind w:left="1704"/>
        <w:rPr>
          <w:ins w:id="5522" w:author="Ole Vilstrup" w:date="2022-02-13T23:05:00Z"/>
          <w:rStyle w:val="XMLname"/>
          <w:rFonts w:eastAsia="Calibri"/>
          <w:sz w:val="18"/>
          <w:szCs w:val="18"/>
        </w:rPr>
      </w:pPr>
      <w:ins w:id="5523" w:author="Ole Vilstrup" w:date="2022-02-13T23:05:00Z">
        <w:r w:rsidRPr="00964E83">
          <w:rPr>
            <w:rStyle w:val="XMLname"/>
            <w:rFonts w:eastAsia="Calibri"/>
            <w:sz w:val="18"/>
          </w:rPr>
          <w:t>urn:dk:healthcare:medcom:messaging:oioxml:schema:xsd:</w:t>
        </w:r>
      </w:ins>
      <w:ins w:id="5524" w:author="Ole Vilstrup" w:date="2022-02-13T23:06:00Z">
        <w:r w:rsidR="00133D25" w:rsidRPr="00133D25">
          <w:rPr>
            <w:rStyle w:val="XMLname"/>
            <w:rFonts w:eastAsia="Calibri"/>
            <w:sz w:val="18"/>
          </w:rPr>
          <w:t>PositiveReceipt</w:t>
        </w:r>
      </w:ins>
      <w:ins w:id="5525" w:author="Ole Vilstrup" w:date="2022-02-13T23:05:00Z">
        <w:r w:rsidRPr="00964E83">
          <w:rPr>
            <w:rStyle w:val="XMLname"/>
            <w:rFonts w:eastAsia="Calibri"/>
            <w:sz w:val="18"/>
            <w:szCs w:val="18"/>
          </w:rPr>
          <w:t>#</w:t>
        </w:r>
        <w:r w:rsidRPr="00964E83">
          <w:rPr>
            <w:rStyle w:val="XMLname"/>
            <w:rFonts w:eastAsia="Calibri"/>
            <w:sz w:val="18"/>
          </w:rPr>
          <w:t>urn:dk:healthcare:medcom:messaging:oioxml:schema:xsd:</w:t>
        </w:r>
      </w:ins>
      <w:ins w:id="5526" w:author="Ole Vilstrup" w:date="2022-02-13T23:06:00Z">
        <w:r w:rsidR="00133D25" w:rsidRPr="00133D25">
          <w:rPr>
            <w:rStyle w:val="XMLname"/>
            <w:rFonts w:eastAsia="Calibri"/>
            <w:sz w:val="18"/>
            <w:szCs w:val="18"/>
          </w:rPr>
          <w:t>PositiveReceipt</w:t>
        </w:r>
      </w:ins>
      <w:ins w:id="5527" w:author="Ole Vilstrup" w:date="2022-02-13T23:05:00Z">
        <w:r w:rsidRPr="00964E83">
          <w:rPr>
            <w:rStyle w:val="XMLname"/>
            <w:rFonts w:eastAsia="Calibri"/>
            <w:sz w:val="18"/>
            <w:szCs w:val="18"/>
          </w:rPr>
          <w:t>:X</w:t>
        </w:r>
      </w:ins>
      <w:ins w:id="5528" w:author="Ole Vilstrup" w:date="2022-02-13T23:07:00Z">
        <w:r w:rsidR="00144161">
          <w:rPr>
            <w:rStyle w:val="XMLname"/>
            <w:rFonts w:eastAsia="Calibri"/>
            <w:sz w:val="18"/>
            <w:szCs w:val="18"/>
          </w:rPr>
          <w:t>CTL</w:t>
        </w:r>
      </w:ins>
      <w:ins w:id="5529" w:author="Ole Vilstrup" w:date="2022-02-13T23:05:00Z">
        <w:r w:rsidRPr="00964E83">
          <w:rPr>
            <w:rStyle w:val="XMLname"/>
            <w:rFonts w:eastAsia="Calibri"/>
            <w:sz w:val="18"/>
            <w:szCs w:val="18"/>
          </w:rPr>
          <w:t>0</w:t>
        </w:r>
      </w:ins>
      <w:ins w:id="5530" w:author="Ole Vilstrup" w:date="2022-02-13T23:07:00Z">
        <w:r w:rsidR="00144161">
          <w:rPr>
            <w:rStyle w:val="XMLname"/>
            <w:rFonts w:eastAsia="Calibri"/>
            <w:sz w:val="18"/>
            <w:szCs w:val="18"/>
          </w:rPr>
          <w:t>3</w:t>
        </w:r>
      </w:ins>
      <w:ins w:id="5531" w:author="Ole Vilstrup" w:date="2022-02-13T23:05:00Z">
        <w:r w:rsidRPr="00964E83">
          <w:rPr>
            <w:rStyle w:val="XMLname"/>
            <w:rFonts w:eastAsia="Calibri"/>
            <w:sz w:val="18"/>
            <w:szCs w:val="18"/>
          </w:rPr>
          <w:t>:</w:t>
        </w:r>
      </w:ins>
      <w:ins w:id="5532" w:author="Ole Vilstrup" w:date="2022-02-13T23:07:00Z">
        <w:r w:rsidR="00144161" w:rsidRPr="00144161">
          <w:rPr>
            <w:rStyle w:val="XMLname"/>
            <w:rFonts w:eastAsia="Calibri"/>
            <w:sz w:val="18"/>
            <w:szCs w:val="18"/>
          </w:rPr>
          <w:t>XC0330Q</w:t>
        </w:r>
      </w:ins>
    </w:p>
    <w:p w14:paraId="130FA384" w14:textId="77777777" w:rsidR="00A42C86" w:rsidRPr="001B73F7" w:rsidRDefault="00A42C86" w:rsidP="00A42C86">
      <w:pPr>
        <w:ind w:left="1704"/>
        <w:rPr>
          <w:ins w:id="5533" w:author="Ole Vilstrup" w:date="2022-02-13T23:05:00Z"/>
          <w:rStyle w:val="XMLname"/>
          <w:rFonts w:eastAsia="Calibri"/>
          <w:sz w:val="18"/>
          <w:szCs w:val="18"/>
          <w:lang w:val="en-US"/>
          <w:rPrChange w:id="5534" w:author="Ole Vilstrup Møller" w:date="2023-06-19T13:55:00Z">
            <w:rPr>
              <w:ins w:id="5535" w:author="Ole Vilstrup" w:date="2022-02-13T23:05:00Z"/>
              <w:rStyle w:val="XMLname"/>
              <w:rFonts w:eastAsia="Calibri"/>
              <w:sz w:val="18"/>
              <w:szCs w:val="18"/>
            </w:rPr>
          </w:rPrChange>
        </w:rPr>
      </w:pPr>
      <w:ins w:id="5536" w:author="Ole Vilstrup" w:date="2022-02-13T23:05:00Z">
        <w:r w:rsidRPr="001B73F7">
          <w:rPr>
            <w:rStyle w:val="XMLname"/>
            <w:rFonts w:eastAsia="Calibri"/>
            <w:sz w:val="18"/>
            <w:szCs w:val="18"/>
            <w:lang w:val="en-US"/>
            <w:rPrChange w:id="5537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&lt;/InstanceIdentifier&gt;</w:t>
        </w:r>
      </w:ins>
    </w:p>
    <w:p w14:paraId="5A00A8E9" w14:textId="77777777" w:rsidR="00A42C86" w:rsidRPr="001B73F7" w:rsidRDefault="00A42C86" w:rsidP="00A42C86">
      <w:pPr>
        <w:ind w:left="1420"/>
        <w:rPr>
          <w:ins w:id="5538" w:author="Ole Vilstrup" w:date="2022-02-13T23:05:00Z"/>
          <w:rStyle w:val="XMLname"/>
          <w:rFonts w:eastAsia="Calibri"/>
          <w:sz w:val="18"/>
          <w:szCs w:val="18"/>
          <w:lang w:val="en-US"/>
          <w:rPrChange w:id="5539" w:author="Ole Vilstrup Møller" w:date="2023-06-19T13:55:00Z">
            <w:rPr>
              <w:ins w:id="5540" w:author="Ole Vilstrup" w:date="2022-02-13T23:05:00Z"/>
              <w:rStyle w:val="XMLname"/>
              <w:rFonts w:eastAsia="Calibri"/>
              <w:sz w:val="18"/>
              <w:szCs w:val="18"/>
            </w:rPr>
          </w:rPrChange>
        </w:rPr>
      </w:pPr>
      <w:ins w:id="5541" w:author="Ole Vilstrup" w:date="2022-02-13T23:05:00Z">
        <w:r w:rsidRPr="001B73F7">
          <w:rPr>
            <w:rStyle w:val="XMLname"/>
            <w:rFonts w:eastAsia="Calibri"/>
            <w:sz w:val="18"/>
            <w:szCs w:val="18"/>
            <w:lang w:val="en-US"/>
            <w:rPrChange w:id="5542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&lt;Identifier&gt;</w:t>
        </w:r>
        <w:r w:rsidRPr="001B73F7">
          <w:rPr>
            <w:rStyle w:val="XMLname"/>
            <w:rFonts w:eastAsia="Calibri"/>
            <w:sz w:val="18"/>
            <w:lang w:val="en-US"/>
            <w:rPrChange w:id="5543" w:author="Ole Vilstrup Møller" w:date="2023-06-19T13:55:00Z">
              <w:rPr>
                <w:rStyle w:val="XMLname"/>
                <w:rFonts w:eastAsia="Calibri"/>
                <w:sz w:val="18"/>
              </w:rPr>
            </w:rPrChange>
          </w:rPr>
          <w:t>urn:dk:healthcare:medcom:messaging:oioxml</w:t>
        </w:r>
        <w:r w:rsidRPr="001B73F7">
          <w:rPr>
            <w:rStyle w:val="XMLname"/>
            <w:rFonts w:eastAsia="Calibri"/>
            <w:sz w:val="18"/>
            <w:szCs w:val="18"/>
            <w:lang w:val="en-US"/>
            <w:rPrChange w:id="5544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&lt;/Identifier&gt;</w:t>
        </w:r>
      </w:ins>
    </w:p>
    <w:p w14:paraId="665CE80E" w14:textId="77777777" w:rsidR="00A42C86" w:rsidRDefault="00A42C86" w:rsidP="00A42C86">
      <w:pPr>
        <w:rPr>
          <w:ins w:id="5545" w:author="Ole Vilstrup" w:date="2022-02-13T23:05:00Z"/>
          <w:rStyle w:val="XMLname"/>
          <w:rFonts w:eastAsia="Calibri"/>
          <w:sz w:val="18"/>
          <w:szCs w:val="18"/>
        </w:rPr>
      </w:pPr>
      <w:ins w:id="5546" w:author="Ole Vilstrup" w:date="2022-02-13T23:05:00Z">
        <w:r w:rsidRPr="00964E83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153F5321" w14:textId="77777777" w:rsidR="00A42C86" w:rsidRDefault="00A42C86" w:rsidP="00A42C86">
      <w:pPr>
        <w:rPr>
          <w:ins w:id="5547" w:author="Ole Vilstrup" w:date="2022-02-13T23:05:00Z"/>
          <w:rStyle w:val="XMLname"/>
          <w:rFonts w:eastAsia="Calibri"/>
          <w:sz w:val="18"/>
          <w:szCs w:val="18"/>
        </w:rPr>
      </w:pPr>
    </w:p>
    <w:p w14:paraId="05465709" w14:textId="10DC7EAB" w:rsidR="00DB3F64" w:rsidRPr="0063302F" w:rsidRDefault="0063302F">
      <w:pPr>
        <w:pStyle w:val="Overskrift5"/>
        <w:rPr>
          <w:ins w:id="5548" w:author="Ole Vilstrup" w:date="2021-12-03T13:38:00Z"/>
          <w:rStyle w:val="XMLname"/>
          <w:rFonts w:ascii="Calibri" w:eastAsia="Calibri" w:hAnsi="Calibri"/>
          <w:sz w:val="22"/>
          <w:rPrChange w:id="5549" w:author="Ole Vilstrup" w:date="2021-12-20T09:54:00Z">
            <w:rPr>
              <w:ins w:id="5550" w:author="Ole Vilstrup" w:date="2021-12-03T13:38:00Z"/>
              <w:rFonts w:eastAsia="Calibri"/>
              <w:lang w:eastAsia="da-DK"/>
            </w:rPr>
          </w:rPrChange>
        </w:rPr>
        <w:pPrChange w:id="5551" w:author="Ole Vilstrup" w:date="2021-12-20T09:54:00Z">
          <w:pPr/>
        </w:pPrChange>
      </w:pPr>
      <w:ins w:id="5552" w:author="Ole Vilstrup" w:date="2021-12-20T09:54:00Z">
        <w:r w:rsidRPr="00833085">
          <w:rPr>
            <w:rFonts w:eastAsia="Calibri"/>
          </w:rPr>
          <w:t>DOCUMENTID</w:t>
        </w:r>
        <w:r w:rsidRPr="0063302F">
          <w:rPr>
            <w:rFonts w:eastAsia="Calibri"/>
            <w:rPrChange w:id="5553" w:author="Ole Vilstrup" w:date="2021-12-20T09:54:00Z">
              <w:rPr>
                <w:rFonts w:eastAsia="Calibri"/>
                <w:lang w:eastAsia="da-DK"/>
              </w:rPr>
            </w:rPrChange>
          </w:rPr>
          <w:t xml:space="preserve"> </w:t>
        </w:r>
      </w:ins>
      <w:ins w:id="5554" w:author="Ole Vilstrup" w:date="2022-02-13T23:12:00Z">
        <w:r w:rsidR="0090322C">
          <w:rPr>
            <w:rFonts w:eastAsia="Calibri"/>
          </w:rPr>
          <w:t xml:space="preserve">SBDH </w:t>
        </w:r>
      </w:ins>
      <w:ins w:id="5555" w:author="Ole Vilstrup" w:date="2021-12-03T13:38:00Z">
        <w:r w:rsidR="00DB3F64" w:rsidRPr="0063302F">
          <w:rPr>
            <w:rStyle w:val="XMLname"/>
            <w:rFonts w:ascii="Calibri" w:eastAsia="Calibri" w:hAnsi="Calibri"/>
            <w:sz w:val="22"/>
            <w:rPrChange w:id="5556" w:author="Ole Vilstrup" w:date="2021-12-20T09:54:00Z">
              <w:rPr>
                <w:rFonts w:eastAsia="Calibri"/>
                <w:lang w:eastAsia="da-DK"/>
              </w:rPr>
            </w:rPrChange>
          </w:rPr>
          <w:t>Kvitteringseksempel</w:t>
        </w:r>
      </w:ins>
      <w:ins w:id="5557" w:author="Ole Vilstrup" w:date="2021-12-20T09:51:00Z">
        <w:r w:rsidR="00547264" w:rsidRPr="0063302F">
          <w:rPr>
            <w:rStyle w:val="XMLname"/>
            <w:rFonts w:ascii="Calibri" w:eastAsia="Calibri" w:hAnsi="Calibri"/>
            <w:sz w:val="22"/>
            <w:rPrChange w:id="5558" w:author="Ole Vilstrup" w:date="2021-12-20T09:54:00Z">
              <w:rPr>
                <w:rFonts w:eastAsia="Calibri"/>
                <w:lang w:eastAsia="da-DK"/>
              </w:rPr>
            </w:rPrChange>
          </w:rPr>
          <w:t>:</w:t>
        </w:r>
      </w:ins>
    </w:p>
    <w:p w14:paraId="7685B77A" w14:textId="77777777" w:rsidR="00DB3F64" w:rsidRPr="005C3A7B" w:rsidRDefault="00DB3F64" w:rsidP="00DB3F64">
      <w:pPr>
        <w:rPr>
          <w:ins w:id="5559" w:author="Ole Vilstrup" w:date="2021-12-03T13:38:00Z"/>
          <w:rStyle w:val="XMLname"/>
          <w:rFonts w:eastAsia="Calibri"/>
          <w:sz w:val="18"/>
          <w:szCs w:val="18"/>
        </w:rPr>
      </w:pPr>
      <w:ins w:id="5560" w:author="Ole Vilstrup" w:date="2021-12-03T13:38:00Z">
        <w:r w:rsidRPr="005C3A7B">
          <w:rPr>
            <w:rStyle w:val="XMLname"/>
            <w:rFonts w:eastAsia="Calibri"/>
            <w:sz w:val="18"/>
            <w:szCs w:val="18"/>
          </w:rPr>
          <w:t xml:space="preserve">&lt;Scope&gt; </w:t>
        </w:r>
      </w:ins>
    </w:p>
    <w:p w14:paraId="02DCC0E7" w14:textId="77777777" w:rsidR="00DB3F64" w:rsidRPr="005C3A7B" w:rsidRDefault="00DB3F64" w:rsidP="00DB3F64">
      <w:pPr>
        <w:ind w:left="1304" w:firstLine="116"/>
        <w:rPr>
          <w:ins w:id="5561" w:author="Ole Vilstrup" w:date="2021-12-03T13:38:00Z"/>
          <w:rStyle w:val="XMLname"/>
          <w:rFonts w:eastAsia="Calibri"/>
          <w:sz w:val="18"/>
          <w:szCs w:val="18"/>
        </w:rPr>
      </w:pPr>
      <w:ins w:id="5562" w:author="Ole Vilstrup" w:date="2021-12-03T13:38:00Z">
        <w:r w:rsidRPr="005C3A7B">
          <w:rPr>
            <w:rStyle w:val="XMLname"/>
            <w:rFonts w:eastAsia="Calibri"/>
            <w:sz w:val="18"/>
            <w:szCs w:val="18"/>
          </w:rPr>
          <w:t xml:space="preserve">&lt;Type&gt;DOCUMENTID&lt;/Type&gt; </w:t>
        </w:r>
      </w:ins>
    </w:p>
    <w:p w14:paraId="69E121E0" w14:textId="77777777" w:rsidR="00DB3F64" w:rsidRPr="005C3A7B" w:rsidRDefault="00DB3F64" w:rsidP="00DB3F64">
      <w:pPr>
        <w:ind w:left="1420"/>
        <w:rPr>
          <w:ins w:id="5563" w:author="Ole Vilstrup" w:date="2021-12-03T13:38:00Z"/>
          <w:rStyle w:val="XMLname"/>
          <w:rFonts w:eastAsia="Calibri"/>
          <w:sz w:val="18"/>
          <w:szCs w:val="18"/>
        </w:rPr>
      </w:pPr>
      <w:ins w:id="5564" w:author="Ole Vilstrup" w:date="2021-12-03T13:38:00Z">
        <w:r w:rsidRPr="005C3A7B">
          <w:rPr>
            <w:rStyle w:val="XMLname"/>
            <w:rFonts w:eastAsia="Calibri"/>
            <w:sz w:val="18"/>
            <w:szCs w:val="18"/>
          </w:rPr>
          <w:t>&lt;InstanceIdentifier&gt;</w:t>
        </w:r>
      </w:ins>
    </w:p>
    <w:p w14:paraId="7CDD84E9" w14:textId="2DF5F4A8" w:rsidR="00DB3F64" w:rsidRPr="00336484" w:rsidRDefault="00CD45DD">
      <w:pPr>
        <w:ind w:left="1704"/>
        <w:rPr>
          <w:ins w:id="5565" w:author="Ole Vilstrup" w:date="2021-12-03T13:38:00Z"/>
          <w:rStyle w:val="XMLname"/>
          <w:rFonts w:eastAsia="Calibri"/>
          <w:sz w:val="18"/>
          <w:szCs w:val="18"/>
          <w:lang w:val="en-US"/>
          <w:rPrChange w:id="5566" w:author="Ole Vilstrup Møller" w:date="2023-06-19T13:55:00Z">
            <w:rPr>
              <w:ins w:id="5567" w:author="Ole Vilstrup" w:date="2021-12-03T13:38:00Z"/>
              <w:rStyle w:val="XMLname"/>
              <w:rFonts w:eastAsia="Calibri"/>
              <w:sz w:val="18"/>
              <w:szCs w:val="18"/>
            </w:rPr>
          </w:rPrChange>
        </w:rPr>
      </w:pPr>
      <w:ins w:id="5568" w:author="Ole Vilstrup" w:date="2021-12-03T13:46:00Z">
        <w:r w:rsidRPr="00336484">
          <w:rPr>
            <w:rStyle w:val="XMLname"/>
            <w:rFonts w:eastAsia="Calibri"/>
            <w:sz w:val="18"/>
            <w:szCs w:val="18"/>
            <w:lang w:val="en-US"/>
            <w:rPrChange w:id="5569" w:author="Ole Vilstrup Møller" w:date="2023-06-19T13:55:00Z">
              <w:rPr>
                <w:rFonts w:ascii="Calibri" w:hAnsi="Calibri" w:cs="Calibri"/>
                <w:color w:val="000000"/>
                <w:sz w:val="20"/>
                <w:szCs w:val="22"/>
                <w:lang w:eastAsia="da-DK"/>
              </w:rPr>
            </w:rPrChange>
          </w:rPr>
          <w:t>urn:dk:healthcare:medcom:messaging:ebxml:schema:xsd:SBDHReceiptAcknowledgement</w:t>
        </w:r>
      </w:ins>
    </w:p>
    <w:p w14:paraId="5940DD1F" w14:textId="77777777" w:rsidR="00DB3F64" w:rsidRPr="00336484" w:rsidRDefault="00DB3F64" w:rsidP="00DB3F64">
      <w:pPr>
        <w:ind w:left="1420"/>
        <w:rPr>
          <w:ins w:id="5570" w:author="Ole Vilstrup" w:date="2021-12-03T13:38:00Z"/>
          <w:rStyle w:val="XMLname"/>
          <w:rFonts w:eastAsia="Calibri"/>
          <w:sz w:val="18"/>
          <w:szCs w:val="18"/>
          <w:lang w:val="en-US"/>
          <w:rPrChange w:id="5571" w:author="Ole Vilstrup Møller" w:date="2023-06-19T13:55:00Z">
            <w:rPr>
              <w:ins w:id="5572" w:author="Ole Vilstrup" w:date="2021-12-03T13:38:00Z"/>
              <w:rStyle w:val="XMLname"/>
              <w:rFonts w:eastAsia="Calibri"/>
              <w:sz w:val="18"/>
              <w:szCs w:val="18"/>
            </w:rPr>
          </w:rPrChange>
        </w:rPr>
      </w:pPr>
      <w:ins w:id="5573" w:author="Ole Vilstrup" w:date="2021-12-03T13:38:00Z">
        <w:r w:rsidRPr="00336484">
          <w:rPr>
            <w:rStyle w:val="XMLname"/>
            <w:rFonts w:eastAsia="Calibri"/>
            <w:sz w:val="18"/>
            <w:szCs w:val="18"/>
            <w:lang w:val="en-US"/>
            <w:rPrChange w:id="5574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&lt;/InstanceIdentifier&gt;</w:t>
        </w:r>
      </w:ins>
    </w:p>
    <w:p w14:paraId="02A464B7" w14:textId="386D897C" w:rsidR="007579E9" w:rsidRPr="00336484" w:rsidRDefault="007579E9" w:rsidP="007579E9">
      <w:pPr>
        <w:ind w:left="1420"/>
        <w:rPr>
          <w:ins w:id="5575" w:author="Ole Vilstrup" w:date="2022-01-21T14:39:00Z"/>
          <w:rStyle w:val="XMLname"/>
          <w:rFonts w:eastAsia="Calibri"/>
          <w:sz w:val="18"/>
          <w:szCs w:val="18"/>
          <w:lang w:val="en-US"/>
          <w:rPrChange w:id="5576" w:author="Ole Vilstrup Møller" w:date="2023-06-19T13:55:00Z">
            <w:rPr>
              <w:ins w:id="5577" w:author="Ole Vilstrup" w:date="2022-01-21T14:39:00Z"/>
              <w:rStyle w:val="XMLname"/>
              <w:rFonts w:eastAsia="Calibri"/>
              <w:sz w:val="18"/>
              <w:szCs w:val="18"/>
            </w:rPr>
          </w:rPrChange>
        </w:rPr>
      </w:pPr>
      <w:ins w:id="5578" w:author="Ole Vilstrup" w:date="2022-01-21T14:39:00Z">
        <w:r w:rsidRPr="00336484">
          <w:rPr>
            <w:rStyle w:val="XMLname"/>
            <w:rFonts w:eastAsia="Calibri"/>
            <w:sz w:val="18"/>
            <w:szCs w:val="18"/>
            <w:lang w:val="en-US"/>
            <w:rPrChange w:id="5579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&lt;Identifier&gt;</w:t>
        </w:r>
        <w:r w:rsidRPr="00336484">
          <w:rPr>
            <w:rStyle w:val="XMLname"/>
            <w:rFonts w:eastAsia="Calibri"/>
            <w:sz w:val="18"/>
            <w:lang w:val="en-US"/>
            <w:rPrChange w:id="5580" w:author="Ole Vilstrup Møller" w:date="2023-06-19T13:55:00Z">
              <w:rPr>
                <w:rStyle w:val="XMLname"/>
                <w:rFonts w:eastAsia="Calibri"/>
                <w:sz w:val="18"/>
              </w:rPr>
            </w:rPrChange>
          </w:rPr>
          <w:t>urn:dk:healthcare:medcom:messaging:</w:t>
        </w:r>
      </w:ins>
      <w:ins w:id="5581" w:author="Ole Vilstrup" w:date="2022-01-21T15:21:00Z">
        <w:r w:rsidR="00144D3E" w:rsidRPr="00336484">
          <w:rPr>
            <w:rStyle w:val="XMLname"/>
            <w:rFonts w:eastAsia="Calibri"/>
            <w:sz w:val="18"/>
            <w:lang w:val="en-US"/>
            <w:rPrChange w:id="5582" w:author="Ole Vilstrup Møller" w:date="2023-06-19T13:55:00Z">
              <w:rPr>
                <w:rStyle w:val="XMLname"/>
                <w:rFonts w:eastAsia="Calibri"/>
                <w:sz w:val="18"/>
              </w:rPr>
            </w:rPrChange>
          </w:rPr>
          <w:t>eb</w:t>
        </w:r>
      </w:ins>
      <w:ins w:id="5583" w:author="Ole Vilstrup" w:date="2022-01-21T14:39:00Z">
        <w:r w:rsidRPr="00336484">
          <w:rPr>
            <w:rStyle w:val="XMLname"/>
            <w:rFonts w:eastAsia="Calibri"/>
            <w:sz w:val="18"/>
            <w:lang w:val="en-US"/>
            <w:rPrChange w:id="5584" w:author="Ole Vilstrup Møller" w:date="2023-06-19T13:55:00Z">
              <w:rPr>
                <w:rStyle w:val="XMLname"/>
                <w:rFonts w:eastAsia="Calibri"/>
                <w:sz w:val="18"/>
              </w:rPr>
            </w:rPrChange>
          </w:rPr>
          <w:t>xml</w:t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585" w:author="Ole Vilstrup Møller" w:date="2023-06-19T13:55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&lt;/Identifier&gt;</w:t>
        </w:r>
      </w:ins>
    </w:p>
    <w:p w14:paraId="66DD36C4" w14:textId="77777777" w:rsidR="00DB3F64" w:rsidRPr="005C3A7B" w:rsidRDefault="00DB3F64" w:rsidP="00DB3F64">
      <w:pPr>
        <w:rPr>
          <w:ins w:id="5586" w:author="Ole Vilstrup" w:date="2021-12-03T13:38:00Z"/>
          <w:rStyle w:val="XMLname"/>
          <w:rFonts w:eastAsia="Calibri"/>
          <w:sz w:val="18"/>
          <w:szCs w:val="18"/>
        </w:rPr>
      </w:pPr>
      <w:ins w:id="5587" w:author="Ole Vilstrup" w:date="2021-12-03T13:38:00Z">
        <w:r w:rsidRPr="005C3A7B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066C56B0" w14:textId="77777777" w:rsidR="00DB3F64" w:rsidRPr="00FD3C00" w:rsidRDefault="00DB3F64" w:rsidP="00A02626">
      <w:pPr>
        <w:rPr>
          <w:ins w:id="5588" w:author="Ole Vilstrup" w:date="2020-12-04T15:14:00Z"/>
          <w:rStyle w:val="XMLname"/>
          <w:rFonts w:eastAsia="Calibri"/>
          <w:sz w:val="18"/>
          <w:szCs w:val="18"/>
          <w:rPrChange w:id="5589" w:author="Ole Vilstrup" w:date="2021-06-03T14:31:00Z">
            <w:rPr>
              <w:ins w:id="5590" w:author="Ole Vilstrup" w:date="2020-12-04T15:14:00Z"/>
              <w:rStyle w:val="XMLname"/>
              <w:rFonts w:eastAsia="Calibri"/>
            </w:rPr>
          </w:rPrChange>
        </w:rPr>
      </w:pPr>
    </w:p>
    <w:p w14:paraId="1C6C2336" w14:textId="77777777" w:rsidR="002410FC" w:rsidRPr="00D92158" w:rsidRDefault="002410FC">
      <w:pPr>
        <w:pStyle w:val="Overskrift3"/>
        <w:rPr>
          <w:ins w:id="5591" w:author="Ole Vilstrup" w:date="2020-12-03T11:33:00Z"/>
          <w:rFonts w:eastAsia="Calibri"/>
        </w:rPr>
        <w:pPrChange w:id="5592" w:author="Ole Vilstrup" w:date="2021-01-13T11:24:00Z">
          <w:pPr>
            <w:pStyle w:val="Overskrift5"/>
          </w:pPr>
        </w:pPrChange>
      </w:pPr>
      <w:bookmarkStart w:id="5593" w:name="_Toc95688880"/>
      <w:ins w:id="5594" w:author="Ole Vilstrup" w:date="2020-12-03T11:33:00Z">
        <w:r w:rsidRPr="00DA4FE2">
          <w:rPr>
            <w:rStyle w:val="XMLname"/>
            <w:rFonts w:ascii="Calibri" w:eastAsia="Calibri" w:hAnsi="Calibri"/>
            <w:sz w:val="28"/>
            <w:rPrChange w:id="5595" w:author="Ole Vilstrup" w:date="2021-01-13T11:24:00Z">
              <w:rPr>
                <w:rStyle w:val="XMLname"/>
                <w:rFonts w:ascii="Calibri" w:eastAsia="Calibri" w:hAnsi="Calibri"/>
                <w:bCs w:val="0"/>
                <w:i w:val="0"/>
                <w:iCs w:val="0"/>
                <w:sz w:val="22"/>
                <w:szCs w:val="24"/>
              </w:rPr>
            </w:rPrChange>
          </w:rPr>
          <w:t>PROCESSID</w:t>
        </w:r>
        <w:bookmarkEnd w:id="5593"/>
      </w:ins>
    </w:p>
    <w:p w14:paraId="1AC99967" w14:textId="1BAA31ED" w:rsidR="00AE3032" w:rsidRPr="006203F2" w:rsidRDefault="00AE3032" w:rsidP="00AE3032">
      <w:pPr>
        <w:rPr>
          <w:ins w:id="5596" w:author="Ole Vilstrup" w:date="2020-12-07T00:22:00Z"/>
          <w:rFonts w:eastAsia="Calibri"/>
        </w:rPr>
      </w:pPr>
      <w:ins w:id="5597" w:author="Ole Vilstrup" w:date="2020-12-07T00:22:00Z">
        <w:r w:rsidRPr="006203F2">
          <w:rPr>
            <w:rFonts w:eastAsia="Calibri"/>
          </w:rPr>
          <w:t xml:space="preserve">Værdien i </w:t>
        </w:r>
        <w:r w:rsidRPr="00547264">
          <w:rPr>
            <w:rFonts w:eastAsia="Calibri"/>
            <w:rPrChange w:id="5598" w:author="Ole Vilstrup" w:date="2021-12-20T09:51:00Z">
              <w:rPr>
                <w:rStyle w:val="XMLname"/>
                <w:rFonts w:eastAsia="Calibri"/>
              </w:rPr>
            </w:rPrChange>
          </w:rPr>
          <w:t>InstanceIdentifier</w:t>
        </w:r>
        <w:r w:rsidRPr="006203F2">
          <w:rPr>
            <w:rFonts w:eastAsia="Calibri"/>
          </w:rPr>
          <w:t xml:space="preserve"> er identisk med den tilsvarende </w:t>
        </w:r>
      </w:ins>
      <w:ins w:id="5599" w:author="Ole Vilstrup" w:date="2020-12-10T13:11:00Z">
        <w:r w:rsidR="001A70F6" w:rsidRPr="006203F2">
          <w:rPr>
            <w:rFonts w:eastAsia="Calibri"/>
          </w:rPr>
          <w:t xml:space="preserve">ProcessId </w:t>
        </w:r>
      </w:ins>
      <w:ins w:id="5600" w:author="Ole Vilstrup" w:date="2020-12-07T00:22:00Z">
        <w:r w:rsidRPr="006203F2">
          <w:rPr>
            <w:rFonts w:eastAsia="Calibri"/>
          </w:rPr>
          <w:t>SMP-registrering</w:t>
        </w:r>
      </w:ins>
      <w:ins w:id="5601" w:author="Ole Vilstrup" w:date="2020-12-10T13:12:00Z">
        <w:r w:rsidR="00495315" w:rsidRPr="006203F2">
          <w:rPr>
            <w:rFonts w:eastAsia="Calibri"/>
          </w:rPr>
          <w:t>.</w:t>
        </w:r>
      </w:ins>
    </w:p>
    <w:p w14:paraId="2B1E41EA" w14:textId="77777777" w:rsidR="00AE3032" w:rsidRDefault="00AE3032" w:rsidP="002410FC">
      <w:pPr>
        <w:rPr>
          <w:ins w:id="5602" w:author="Ole Vilstrup" w:date="2022-01-19T23:01:00Z"/>
          <w:rStyle w:val="XMLname"/>
          <w:rFonts w:eastAsia="Calibri"/>
        </w:rPr>
      </w:pPr>
    </w:p>
    <w:p w14:paraId="4D2F2F27" w14:textId="22355C83" w:rsidR="00C53C6A" w:rsidRPr="00C53C6A" w:rsidRDefault="00C53C6A" w:rsidP="002410FC">
      <w:pPr>
        <w:rPr>
          <w:ins w:id="5603" w:author="Ole Vilstrup" w:date="2022-01-19T23:01:00Z"/>
          <w:rFonts w:eastAsia="Calibri"/>
          <w:rPrChange w:id="5604" w:author="Ole Vilstrup" w:date="2022-01-19T23:01:00Z">
            <w:rPr>
              <w:ins w:id="5605" w:author="Ole Vilstrup" w:date="2022-01-19T23:01:00Z"/>
              <w:rStyle w:val="XMLname"/>
              <w:rFonts w:eastAsia="Calibri"/>
            </w:rPr>
          </w:rPrChange>
        </w:rPr>
      </w:pPr>
      <w:ins w:id="5606" w:author="Ole Vilstrup" w:date="2022-01-19T23:01:00Z">
        <w:r w:rsidRPr="00C53C6A">
          <w:rPr>
            <w:rFonts w:eastAsia="Calibri"/>
            <w:rPrChange w:id="5607" w:author="Ole Vilstrup" w:date="2022-01-19T23:01:00Z">
              <w:rPr>
                <w:rStyle w:val="XMLname"/>
                <w:rFonts w:eastAsia="Calibri"/>
              </w:rPr>
            </w:rPrChange>
          </w:rPr>
          <w:t xml:space="preserve">Pga. </w:t>
        </w:r>
        <w:r>
          <w:rPr>
            <w:rFonts w:eastAsia="Calibri"/>
          </w:rPr>
          <w:t xml:space="preserve">udfordringer med </w:t>
        </w:r>
      </w:ins>
      <w:ins w:id="5608" w:author="Ole Vilstrup" w:date="2022-01-19T23:02:00Z">
        <w:r>
          <w:rPr>
            <w:rFonts w:eastAsia="Calibri"/>
          </w:rPr>
          <w:t xml:space="preserve">SMP </w:t>
        </w:r>
        <w:r w:rsidR="007537AB">
          <w:rPr>
            <w:rFonts w:eastAsia="Calibri"/>
          </w:rPr>
          <w:t>er også ProcessId ændret</w:t>
        </w:r>
      </w:ins>
    </w:p>
    <w:p w14:paraId="06FA6D58" w14:textId="77777777" w:rsidR="00C53C6A" w:rsidRPr="006203F2" w:rsidRDefault="00C53C6A" w:rsidP="002410FC">
      <w:pPr>
        <w:rPr>
          <w:ins w:id="5609" w:author="Ole Vilstrup" w:date="2020-12-07T00:22:00Z"/>
          <w:rStyle w:val="XMLname"/>
          <w:rFonts w:eastAsia="Calibri"/>
        </w:rPr>
      </w:pPr>
    </w:p>
    <w:p w14:paraId="4DE008F9" w14:textId="77777777" w:rsidR="002410FC" w:rsidRPr="00336484" w:rsidRDefault="002410FC" w:rsidP="002410FC">
      <w:pPr>
        <w:rPr>
          <w:ins w:id="5610" w:author="Ole Vilstrup" w:date="2020-12-03T11:33:00Z"/>
          <w:rStyle w:val="XMLname"/>
          <w:rFonts w:eastAsia="Calibri"/>
          <w:sz w:val="18"/>
          <w:szCs w:val="18"/>
          <w:lang w:val="en-US"/>
          <w:rPrChange w:id="5611" w:author="Ole Vilstrup Møller" w:date="2023-06-19T13:56:00Z">
            <w:rPr>
              <w:ins w:id="5612" w:author="Ole Vilstrup" w:date="2020-12-03T11:33:00Z"/>
              <w:rStyle w:val="XMLname"/>
              <w:rFonts w:eastAsia="Calibri"/>
            </w:rPr>
          </w:rPrChange>
        </w:rPr>
      </w:pPr>
      <w:ins w:id="5613" w:author="Ole Vilstrup" w:date="2020-12-03T11:33:00Z">
        <w:r w:rsidRPr="00FD3C00">
          <w:rPr>
            <w:rStyle w:val="XMLname"/>
            <w:rFonts w:eastAsia="Calibri"/>
            <w:sz w:val="18"/>
            <w:szCs w:val="18"/>
            <w:rPrChange w:id="5614" w:author="Ole Vilstrup" w:date="2021-06-03T14:31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615" w:author="Ole Vilstrup Møller" w:date="2023-06-19T13:56:00Z">
              <w:rPr>
                <w:rStyle w:val="XMLname"/>
                <w:rFonts w:eastAsia="Calibri"/>
              </w:rPr>
            </w:rPrChange>
          </w:rPr>
          <w:t xml:space="preserve">&lt;Scope&gt; </w:t>
        </w:r>
      </w:ins>
    </w:p>
    <w:p w14:paraId="26C51AB1" w14:textId="77777777" w:rsidR="002410FC" w:rsidRPr="00336484" w:rsidRDefault="002410FC" w:rsidP="002410FC">
      <w:pPr>
        <w:rPr>
          <w:ins w:id="5616" w:author="Ole Vilstrup" w:date="2020-12-03T11:33:00Z"/>
          <w:rStyle w:val="XMLname"/>
          <w:rFonts w:eastAsia="Calibri"/>
          <w:sz w:val="18"/>
          <w:szCs w:val="18"/>
          <w:lang w:val="en-US"/>
          <w:rPrChange w:id="5617" w:author="Ole Vilstrup Møller" w:date="2023-06-19T13:56:00Z">
            <w:rPr>
              <w:ins w:id="5618" w:author="Ole Vilstrup" w:date="2020-12-03T11:33:00Z"/>
              <w:rStyle w:val="XMLname"/>
              <w:rFonts w:eastAsia="Calibri"/>
            </w:rPr>
          </w:rPrChange>
        </w:rPr>
      </w:pPr>
      <w:ins w:id="5619" w:author="Ole Vilstrup" w:date="2020-12-03T11:33:00Z">
        <w:r w:rsidRPr="00336484">
          <w:rPr>
            <w:rStyle w:val="XMLname"/>
            <w:rFonts w:eastAsia="Calibri"/>
            <w:sz w:val="18"/>
            <w:szCs w:val="18"/>
            <w:lang w:val="en-US"/>
            <w:rPrChange w:id="5620" w:author="Ole Vilstrup Møller" w:date="2023-06-19T13:56:00Z">
              <w:rPr>
                <w:rStyle w:val="XMLname"/>
                <w:rFonts w:eastAsia="Calibri"/>
              </w:rPr>
            </w:rPrChange>
          </w:rPr>
          <w:t xml:space="preserve"> </w:t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621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622" w:author="Ole Vilstrup Møller" w:date="2023-06-19T13:56:00Z">
              <w:rPr>
                <w:rStyle w:val="XMLname"/>
                <w:rFonts w:eastAsia="Calibri"/>
              </w:rPr>
            </w:rPrChange>
          </w:rPr>
          <w:tab/>
          <w:t xml:space="preserve">&lt;Type&gt;PROCESSID&lt;/Type&gt; </w:t>
        </w:r>
      </w:ins>
    </w:p>
    <w:p w14:paraId="729DB0CB" w14:textId="77777777" w:rsidR="002410FC" w:rsidRPr="00336484" w:rsidRDefault="002410FC" w:rsidP="002410FC">
      <w:pPr>
        <w:rPr>
          <w:ins w:id="5623" w:author="Ole Vilstrup" w:date="2020-12-03T11:33:00Z"/>
          <w:rStyle w:val="XMLname"/>
          <w:rFonts w:eastAsia="Calibri"/>
          <w:sz w:val="18"/>
          <w:szCs w:val="18"/>
          <w:lang w:val="en-US"/>
          <w:rPrChange w:id="5624" w:author="Ole Vilstrup Møller" w:date="2023-06-19T13:56:00Z">
            <w:rPr>
              <w:ins w:id="5625" w:author="Ole Vilstrup" w:date="2020-12-03T11:33:00Z"/>
              <w:rStyle w:val="XMLname"/>
              <w:rFonts w:eastAsia="Calibri"/>
            </w:rPr>
          </w:rPrChange>
        </w:rPr>
      </w:pPr>
      <w:ins w:id="5626" w:author="Ole Vilstrup" w:date="2020-12-03T11:33:00Z">
        <w:r w:rsidRPr="00336484">
          <w:rPr>
            <w:rStyle w:val="XMLname"/>
            <w:rFonts w:eastAsia="Calibri"/>
            <w:sz w:val="18"/>
            <w:szCs w:val="18"/>
            <w:lang w:val="en-US"/>
            <w:rPrChange w:id="5627" w:author="Ole Vilstrup Møller" w:date="2023-06-19T13:56:00Z">
              <w:rPr>
                <w:rStyle w:val="XMLname"/>
                <w:rFonts w:eastAsia="Calibri"/>
              </w:rPr>
            </w:rPrChange>
          </w:rPr>
          <w:t xml:space="preserve"> </w:t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628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629" w:author="Ole Vilstrup Møller" w:date="2023-06-19T13:56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</w:p>
    <w:p w14:paraId="26945A4D" w14:textId="64EEDF49" w:rsidR="002410FC" w:rsidRPr="00336484" w:rsidRDefault="002410FC" w:rsidP="002410FC">
      <w:pPr>
        <w:rPr>
          <w:ins w:id="5630" w:author="Ole Vilstrup" w:date="2020-12-03T11:33:00Z"/>
          <w:rStyle w:val="XMLname"/>
          <w:rFonts w:eastAsia="Calibri"/>
          <w:sz w:val="18"/>
          <w:szCs w:val="18"/>
          <w:lang w:val="en-US"/>
          <w:rPrChange w:id="5631" w:author="Ole Vilstrup Møller" w:date="2023-06-19T13:56:00Z">
            <w:rPr>
              <w:ins w:id="5632" w:author="Ole Vilstrup" w:date="2020-12-03T11:33:00Z"/>
              <w:rStyle w:val="XMLname"/>
              <w:rFonts w:eastAsia="Calibri"/>
            </w:rPr>
          </w:rPrChange>
        </w:rPr>
      </w:pPr>
      <w:ins w:id="5633" w:author="Ole Vilstrup" w:date="2020-12-03T11:33:00Z">
        <w:r w:rsidRPr="00336484">
          <w:rPr>
            <w:rStyle w:val="XMLname"/>
            <w:rFonts w:eastAsia="Calibri"/>
            <w:sz w:val="18"/>
            <w:szCs w:val="18"/>
            <w:lang w:val="en-US"/>
            <w:rPrChange w:id="5634" w:author="Ole Vilstrup Møller" w:date="2023-06-19T13:56:00Z">
              <w:rPr>
                <w:rStyle w:val="XMLname"/>
                <w:rFonts w:eastAsia="Calibri"/>
              </w:rPr>
            </w:rPrChange>
          </w:rPr>
          <w:t xml:space="preserve">      </w:t>
        </w:r>
      </w:ins>
      <w:ins w:id="5635" w:author="Ole Vilstrup" w:date="2020-12-04T15:14:00Z">
        <w:r w:rsidR="00BF570B" w:rsidRPr="00336484">
          <w:rPr>
            <w:rStyle w:val="XMLname"/>
            <w:rFonts w:eastAsia="Calibri"/>
            <w:sz w:val="18"/>
            <w:szCs w:val="18"/>
            <w:lang w:val="en-US"/>
            <w:rPrChange w:id="5636" w:author="Ole Vilstrup Møller" w:date="2023-06-19T13:56:00Z">
              <w:rPr>
                <w:rStyle w:val="XMLname"/>
                <w:rFonts w:eastAsia="Calibri"/>
              </w:rPr>
            </w:rPrChange>
          </w:rPr>
          <w:t>[</w:t>
        </w:r>
      </w:ins>
      <w:ins w:id="5637" w:author="Ole Vilstrup" w:date="2022-01-19T23:00:00Z">
        <w:r w:rsidR="00B351BE" w:rsidRPr="00336484">
          <w:rPr>
            <w:rStyle w:val="XMLname"/>
            <w:rFonts w:eastAsia="Calibri"/>
            <w:sz w:val="18"/>
            <w:szCs w:val="18"/>
            <w:lang w:val="en-US"/>
            <w:rPrChange w:id="5638" w:author="Ole Vilstrup Møller" w:date="2023-06-19T13:56:00Z">
              <w:rPr>
                <w:b/>
                <w:bCs/>
                <w:szCs w:val="20"/>
              </w:rPr>
            </w:rPrChange>
          </w:rPr>
          <w:t>Process Identifier value</w:t>
        </w:r>
      </w:ins>
      <w:ins w:id="5639" w:author="Ole Vilstrup" w:date="2020-12-04T15:14:00Z">
        <w:r w:rsidR="00BF570B" w:rsidRPr="00336484">
          <w:rPr>
            <w:rStyle w:val="XMLname"/>
            <w:rFonts w:eastAsia="Calibri"/>
            <w:sz w:val="18"/>
            <w:szCs w:val="18"/>
            <w:lang w:val="en-US"/>
            <w:rPrChange w:id="5640" w:author="Ole Vilstrup Møller" w:date="2023-06-19T13:56:00Z">
              <w:rPr>
                <w:rStyle w:val="XMLname"/>
                <w:rFonts w:eastAsia="Calibri"/>
              </w:rPr>
            </w:rPrChange>
          </w:rPr>
          <w:t>]</w:t>
        </w:r>
      </w:ins>
    </w:p>
    <w:p w14:paraId="24590DDF" w14:textId="77777777" w:rsidR="002410FC" w:rsidRPr="00336484" w:rsidRDefault="002410FC" w:rsidP="002410FC">
      <w:pPr>
        <w:ind w:left="1560" w:firstLine="144"/>
        <w:rPr>
          <w:ins w:id="5641" w:author="Ole Vilstrup" w:date="2020-12-03T11:33:00Z"/>
          <w:rStyle w:val="XMLname"/>
          <w:rFonts w:eastAsia="Calibri"/>
          <w:sz w:val="18"/>
          <w:szCs w:val="18"/>
          <w:lang w:val="en-US"/>
          <w:rPrChange w:id="5642" w:author="Ole Vilstrup Møller" w:date="2023-06-19T13:56:00Z">
            <w:rPr>
              <w:ins w:id="5643" w:author="Ole Vilstrup" w:date="2020-12-03T11:33:00Z"/>
              <w:rStyle w:val="XMLname"/>
              <w:rFonts w:eastAsia="Calibri"/>
            </w:rPr>
          </w:rPrChange>
        </w:rPr>
      </w:pPr>
      <w:ins w:id="5644" w:author="Ole Vilstrup" w:date="2020-12-03T11:33:00Z">
        <w:r w:rsidRPr="00336484">
          <w:rPr>
            <w:rStyle w:val="XMLname"/>
            <w:rFonts w:eastAsia="Calibri"/>
            <w:sz w:val="18"/>
            <w:szCs w:val="18"/>
            <w:lang w:val="en-US"/>
            <w:rPrChange w:id="5645" w:author="Ole Vilstrup Møller" w:date="2023-06-19T13:56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0775EBF2" w14:textId="0C3EF34E" w:rsidR="002410FC" w:rsidRPr="00336484" w:rsidRDefault="002410FC" w:rsidP="002410FC">
      <w:pPr>
        <w:tabs>
          <w:tab w:val="left" w:pos="284"/>
        </w:tabs>
        <w:rPr>
          <w:ins w:id="5646" w:author="Ole Vilstrup" w:date="2020-12-03T11:33:00Z"/>
          <w:rStyle w:val="XMLname"/>
          <w:rFonts w:eastAsia="Calibri"/>
          <w:sz w:val="18"/>
          <w:szCs w:val="18"/>
          <w:lang w:val="en-US"/>
          <w:rPrChange w:id="5647" w:author="Ole Vilstrup Møller" w:date="2023-06-19T13:56:00Z">
            <w:rPr>
              <w:ins w:id="5648" w:author="Ole Vilstrup" w:date="2020-12-03T11:33:00Z"/>
              <w:rStyle w:val="XMLname"/>
              <w:rFonts w:eastAsia="Calibri"/>
            </w:rPr>
          </w:rPrChange>
        </w:rPr>
      </w:pPr>
      <w:ins w:id="5649" w:author="Ole Vilstrup" w:date="2020-12-03T11:33:00Z">
        <w:r w:rsidRPr="00336484">
          <w:rPr>
            <w:rStyle w:val="XMLname"/>
            <w:rFonts w:eastAsia="Calibri"/>
            <w:sz w:val="18"/>
            <w:szCs w:val="18"/>
            <w:lang w:val="en-US"/>
            <w:rPrChange w:id="5650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651" w:author="Ole Vilstrup Møller" w:date="2023-06-19T13:56:00Z">
              <w:rPr>
                <w:rStyle w:val="XMLname"/>
                <w:rFonts w:eastAsia="Calibri"/>
              </w:rPr>
            </w:rPrChange>
          </w:rPr>
          <w:tab/>
          <w:t>&lt;Identifier&gt;dk-messaging-procid&lt;/Identifier&gt;</w:t>
        </w:r>
      </w:ins>
    </w:p>
    <w:p w14:paraId="51E964C6" w14:textId="77777777" w:rsidR="002410FC" w:rsidRPr="00FD3C00" w:rsidRDefault="002410FC" w:rsidP="002410FC">
      <w:pPr>
        <w:tabs>
          <w:tab w:val="left" w:pos="284"/>
        </w:tabs>
        <w:rPr>
          <w:ins w:id="5652" w:author="Ole Vilstrup" w:date="2020-12-03T11:33:00Z"/>
          <w:rStyle w:val="XMLname"/>
          <w:rFonts w:eastAsia="Calibri"/>
          <w:sz w:val="18"/>
          <w:szCs w:val="18"/>
          <w:rPrChange w:id="5653" w:author="Ole Vilstrup" w:date="2021-06-03T14:31:00Z">
            <w:rPr>
              <w:ins w:id="5654" w:author="Ole Vilstrup" w:date="2020-12-03T11:33:00Z"/>
              <w:rStyle w:val="XMLname"/>
              <w:rFonts w:eastAsia="Calibri"/>
            </w:rPr>
          </w:rPrChange>
        </w:rPr>
      </w:pPr>
      <w:ins w:id="5655" w:author="Ole Vilstrup" w:date="2020-12-03T11:33:00Z">
        <w:r w:rsidRPr="00336484">
          <w:rPr>
            <w:rStyle w:val="XMLname"/>
            <w:rFonts w:eastAsia="Calibri"/>
            <w:sz w:val="18"/>
            <w:szCs w:val="18"/>
            <w:lang w:val="en-US"/>
            <w:rPrChange w:id="5656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FD3C00">
          <w:rPr>
            <w:rStyle w:val="XMLname"/>
            <w:rFonts w:eastAsia="Calibri"/>
            <w:sz w:val="18"/>
            <w:szCs w:val="18"/>
            <w:rPrChange w:id="5657" w:author="Ole Vilstrup" w:date="2021-06-03T14:31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01CBF32C" w14:textId="16CE9B9B" w:rsidR="002410FC" w:rsidRPr="006203F2" w:rsidRDefault="002410FC" w:rsidP="002410FC">
      <w:pPr>
        <w:tabs>
          <w:tab w:val="left" w:pos="284"/>
        </w:tabs>
        <w:rPr>
          <w:ins w:id="5658" w:author="Ole Vilstrup" w:date="2020-12-07T00:19:00Z"/>
          <w:rStyle w:val="XMLname"/>
          <w:rFonts w:eastAsia="Calibri"/>
        </w:rPr>
      </w:pPr>
      <w:ins w:id="5659" w:author="Ole Vilstrup" w:date="2020-12-03T11:33:00Z">
        <w:r w:rsidRPr="006203F2">
          <w:rPr>
            <w:rStyle w:val="XMLname"/>
            <w:rFonts w:eastAsia="Calibri"/>
          </w:rPr>
          <w:tab/>
        </w:r>
      </w:ins>
    </w:p>
    <w:p w14:paraId="0F34366B" w14:textId="1FEBDF2D" w:rsidR="0062675B" w:rsidRPr="006203F2" w:rsidRDefault="0062675B">
      <w:pPr>
        <w:keepNext/>
        <w:tabs>
          <w:tab w:val="left" w:pos="284"/>
        </w:tabs>
        <w:rPr>
          <w:ins w:id="5660" w:author="Ole Vilstrup" w:date="2020-12-03T11:33:00Z"/>
          <w:rStyle w:val="XMLname"/>
          <w:rFonts w:eastAsia="Calibri"/>
        </w:rPr>
        <w:pPrChange w:id="5661" w:author="Ole Vilstrup" w:date="2022-02-13T23:11:00Z">
          <w:pPr>
            <w:tabs>
              <w:tab w:val="left" w:pos="284"/>
            </w:tabs>
          </w:pPr>
        </w:pPrChange>
      </w:pPr>
      <w:ins w:id="5662" w:author="Ole Vilstrup" w:date="2020-12-07T00:19:00Z">
        <w:r w:rsidRPr="006203F2">
          <w:rPr>
            <w:rStyle w:val="XMLname"/>
            <w:rFonts w:eastAsia="Calibri"/>
          </w:rPr>
          <w:lastRenderedPageBreak/>
          <w:t>Værdierne hentes fra nedenstående lis</w:t>
        </w:r>
        <w:r w:rsidR="00237573" w:rsidRPr="006203F2">
          <w:rPr>
            <w:rStyle w:val="XMLname"/>
            <w:rFonts w:eastAsia="Calibri"/>
          </w:rPr>
          <w:t>te:</w:t>
        </w:r>
      </w:ins>
    </w:p>
    <w:p w14:paraId="083CA067" w14:textId="77777777" w:rsidR="002410FC" w:rsidRPr="006203F2" w:rsidRDefault="002410FC">
      <w:pPr>
        <w:keepNext/>
        <w:rPr>
          <w:ins w:id="5663" w:author="Ole Vilstrup" w:date="2020-12-03T11:33:00Z"/>
          <w:b/>
          <w:bCs/>
          <w:sz w:val="20"/>
          <w:szCs w:val="20"/>
        </w:rPr>
        <w:pPrChange w:id="5664" w:author="Ole Vilstrup" w:date="2022-02-13T23:11:00Z">
          <w:pPr/>
        </w:pPrChange>
      </w:pPr>
      <w:ins w:id="5665" w:author="Ole Vilstrup" w:date="2020-12-03T11:33:00Z">
        <w:r w:rsidRPr="006203F2">
          <w:rPr>
            <w:rFonts w:ascii="Calibri" w:eastAsia="Calibri" w:hAnsi="Calibri" w:cs="Calibri"/>
            <w:b/>
            <w:bCs/>
            <w:color w:val="000000"/>
            <w:szCs w:val="22"/>
            <w:lang w:eastAsia="de-DE"/>
          </w:rPr>
          <w:t>dk-messaging</w:t>
        </w:r>
        <w:r w:rsidRPr="006203F2">
          <w:rPr>
            <w:b/>
            <w:bCs/>
            <w:sz w:val="20"/>
            <w:szCs w:val="20"/>
          </w:rPr>
          <w:t xml:space="preserve"> Process Identifier values</w:t>
        </w:r>
      </w:ins>
    </w:p>
    <w:tbl>
      <w:tblPr>
        <w:tblStyle w:val="Tabel-Gitter"/>
        <w:tblW w:w="7312" w:type="dxa"/>
        <w:tblInd w:w="1276" w:type="dxa"/>
        <w:tblLook w:val="04A0" w:firstRow="1" w:lastRow="0" w:firstColumn="1" w:lastColumn="0" w:noHBand="0" w:noVBand="1"/>
      </w:tblPr>
      <w:tblGrid>
        <w:gridCol w:w="1611"/>
        <w:gridCol w:w="3700"/>
        <w:gridCol w:w="2001"/>
      </w:tblGrid>
      <w:tr w:rsidR="002410FC" w:rsidRPr="006203F2" w14:paraId="53FA60CF" w14:textId="77777777" w:rsidTr="00DE5A98">
        <w:trPr>
          <w:ins w:id="5666" w:author="Ole Vilstrup" w:date="2020-12-03T11:33:00Z"/>
        </w:trPr>
        <w:tc>
          <w:tcPr>
            <w:tcW w:w="1611" w:type="dxa"/>
          </w:tcPr>
          <w:p w14:paraId="18E2327D" w14:textId="77777777" w:rsidR="002410FC" w:rsidRPr="006203F2" w:rsidRDefault="002410FC" w:rsidP="00DE5A98">
            <w:pPr>
              <w:ind w:left="0"/>
              <w:rPr>
                <w:ins w:id="5667" w:author="Ole Vilstrup" w:date="2020-12-03T11:33:00Z"/>
                <w:b/>
                <w:bCs/>
                <w:lang w:eastAsia="da-DK"/>
              </w:rPr>
            </w:pPr>
            <w:ins w:id="5668" w:author="Ole Vilstrup" w:date="2020-12-03T11:33:00Z">
              <w:r w:rsidRPr="006203F2">
                <w:rPr>
                  <w:b/>
                  <w:bCs/>
                  <w:szCs w:val="20"/>
                </w:rPr>
                <w:t xml:space="preserve">Process </w:t>
              </w:r>
            </w:ins>
          </w:p>
        </w:tc>
        <w:tc>
          <w:tcPr>
            <w:tcW w:w="3700" w:type="dxa"/>
          </w:tcPr>
          <w:p w14:paraId="38B7B02E" w14:textId="77777777" w:rsidR="002410FC" w:rsidRPr="006203F2" w:rsidRDefault="002410FC" w:rsidP="00DE5A98">
            <w:pPr>
              <w:ind w:left="0"/>
              <w:rPr>
                <w:ins w:id="5669" w:author="Ole Vilstrup" w:date="2020-12-03T11:33:00Z"/>
                <w:b/>
                <w:bCs/>
                <w:szCs w:val="20"/>
              </w:rPr>
            </w:pPr>
            <w:ins w:id="5670" w:author="Ole Vilstrup" w:date="2020-12-03T11:33:00Z">
              <w:r w:rsidRPr="006203F2">
                <w:rPr>
                  <w:b/>
                  <w:bCs/>
                  <w:szCs w:val="20"/>
                </w:rPr>
                <w:t>Process Identifier value (InstanceIdentifier)</w:t>
              </w:r>
            </w:ins>
          </w:p>
        </w:tc>
        <w:tc>
          <w:tcPr>
            <w:tcW w:w="2001" w:type="dxa"/>
          </w:tcPr>
          <w:p w14:paraId="79EEA9F0" w14:textId="037CF6D7" w:rsidR="002410FC" w:rsidRPr="006203F2" w:rsidRDefault="002410FC" w:rsidP="00DE5A98">
            <w:pPr>
              <w:ind w:left="0"/>
              <w:rPr>
                <w:ins w:id="5671" w:author="Ole Vilstrup" w:date="2020-12-03T11:33:00Z"/>
                <w:lang w:eastAsia="da-DK"/>
              </w:rPr>
            </w:pPr>
            <w:ins w:id="5672" w:author="Ole Vilstrup" w:date="2020-12-03T11:33:00Z">
              <w:r w:rsidRPr="006203F2">
                <w:rPr>
                  <w:b/>
                  <w:bCs/>
                  <w:szCs w:val="20"/>
                </w:rPr>
                <w:t xml:space="preserve">Identifier </w:t>
              </w:r>
            </w:ins>
            <w:ins w:id="5673" w:author="Ole Vilstrup" w:date="2022-01-19T23:04:00Z">
              <w:r w:rsidR="00B217E6">
                <w:rPr>
                  <w:b/>
                  <w:bCs/>
                  <w:szCs w:val="20"/>
                </w:rPr>
                <w:t>type</w:t>
              </w:r>
            </w:ins>
          </w:p>
        </w:tc>
      </w:tr>
      <w:tr w:rsidR="002410FC" w:rsidRPr="006203F2" w14:paraId="17103B84" w14:textId="77777777" w:rsidTr="00DE5A98">
        <w:trPr>
          <w:ins w:id="5674" w:author="Ole Vilstrup" w:date="2020-12-03T11:33:00Z"/>
        </w:trPr>
        <w:tc>
          <w:tcPr>
            <w:tcW w:w="1611" w:type="dxa"/>
          </w:tcPr>
          <w:p w14:paraId="4760D285" w14:textId="77777777" w:rsidR="002410FC" w:rsidRPr="006203F2" w:rsidRDefault="002410FC" w:rsidP="00DE5A98">
            <w:pPr>
              <w:ind w:left="0"/>
              <w:rPr>
                <w:ins w:id="5675" w:author="Ole Vilstrup" w:date="2020-12-03T11:33:00Z"/>
                <w:szCs w:val="20"/>
              </w:rPr>
            </w:pPr>
            <w:ins w:id="5676" w:author="Ole Vilstrup" w:date="2020-12-03T11:33:00Z">
              <w:r w:rsidRPr="006203F2">
                <w:rPr>
                  <w:szCs w:val="20"/>
                </w:rPr>
                <w:t>sdn-emergence</w:t>
              </w:r>
            </w:ins>
          </w:p>
        </w:tc>
        <w:tc>
          <w:tcPr>
            <w:tcW w:w="3700" w:type="dxa"/>
          </w:tcPr>
          <w:p w14:paraId="687912AE" w14:textId="73B4A182" w:rsidR="002410FC" w:rsidRPr="006203F2" w:rsidRDefault="002410FC" w:rsidP="00DE5A98">
            <w:pPr>
              <w:ind w:left="0"/>
              <w:rPr>
                <w:ins w:id="5677" w:author="Ole Vilstrup" w:date="2020-12-03T11:33:00Z"/>
                <w:szCs w:val="20"/>
              </w:rPr>
            </w:pPr>
            <w:ins w:id="5678" w:author="Ole Vilstrup" w:date="2020-12-03T11:33:00Z">
              <w:r w:rsidRPr="006203F2">
                <w:rPr>
                  <w:szCs w:val="20"/>
                </w:rPr>
                <w:t>sdn-emergence</w:t>
              </w:r>
            </w:ins>
          </w:p>
        </w:tc>
        <w:tc>
          <w:tcPr>
            <w:tcW w:w="2001" w:type="dxa"/>
          </w:tcPr>
          <w:p w14:paraId="07CE794D" w14:textId="77777777" w:rsidR="002410FC" w:rsidRPr="006203F2" w:rsidRDefault="002410FC" w:rsidP="00DE5A98">
            <w:pPr>
              <w:ind w:left="0"/>
              <w:rPr>
                <w:ins w:id="5679" w:author="Ole Vilstrup" w:date="2020-12-03T11:33:00Z"/>
                <w:szCs w:val="20"/>
              </w:rPr>
            </w:pPr>
            <w:ins w:id="5680" w:author="Ole Vilstrup" w:date="2020-12-03T11:33:00Z">
              <w:r w:rsidRPr="006203F2">
                <w:rPr>
                  <w:szCs w:val="20"/>
                </w:rPr>
                <w:t>dk-messaging-procid</w:t>
              </w:r>
            </w:ins>
          </w:p>
        </w:tc>
      </w:tr>
      <w:tr w:rsidR="002410FC" w:rsidRPr="006203F2" w14:paraId="6ABF8F3B" w14:textId="77777777" w:rsidTr="00DE5A98">
        <w:trPr>
          <w:ins w:id="5681" w:author="Ole Vilstrup" w:date="2020-12-03T11:33:00Z"/>
        </w:trPr>
        <w:tc>
          <w:tcPr>
            <w:tcW w:w="1611" w:type="dxa"/>
          </w:tcPr>
          <w:p w14:paraId="64C807CD" w14:textId="77777777" w:rsidR="002410FC" w:rsidRPr="006203F2" w:rsidRDefault="002410FC" w:rsidP="00DE5A98">
            <w:pPr>
              <w:ind w:left="0"/>
              <w:rPr>
                <w:ins w:id="5682" w:author="Ole Vilstrup" w:date="2020-12-03T11:33:00Z"/>
                <w:lang w:eastAsia="da-DK"/>
              </w:rPr>
            </w:pPr>
            <w:ins w:id="5683" w:author="Ole Vilstrup" w:date="2020-12-03T11:33:00Z">
              <w:r w:rsidRPr="006203F2">
                <w:rPr>
                  <w:szCs w:val="20"/>
                </w:rPr>
                <w:t>sdn-distribution</w:t>
              </w:r>
            </w:ins>
          </w:p>
        </w:tc>
        <w:tc>
          <w:tcPr>
            <w:tcW w:w="3700" w:type="dxa"/>
          </w:tcPr>
          <w:p w14:paraId="68E01CEF" w14:textId="4F6A8D8B" w:rsidR="002410FC" w:rsidRPr="006203F2" w:rsidRDefault="002410FC" w:rsidP="00DE5A98">
            <w:pPr>
              <w:ind w:left="0"/>
              <w:rPr>
                <w:ins w:id="5684" w:author="Ole Vilstrup" w:date="2020-12-03T11:33:00Z"/>
                <w:szCs w:val="20"/>
              </w:rPr>
            </w:pPr>
            <w:ins w:id="5685" w:author="Ole Vilstrup" w:date="2020-12-03T11:33:00Z">
              <w:r w:rsidRPr="006203F2">
                <w:rPr>
                  <w:szCs w:val="20"/>
                </w:rPr>
                <w:t>sdn-distribution</w:t>
              </w:r>
            </w:ins>
          </w:p>
        </w:tc>
        <w:tc>
          <w:tcPr>
            <w:tcW w:w="2001" w:type="dxa"/>
          </w:tcPr>
          <w:p w14:paraId="78C2F861" w14:textId="77777777" w:rsidR="002410FC" w:rsidRPr="006203F2" w:rsidRDefault="002410FC" w:rsidP="00DE5A98">
            <w:pPr>
              <w:ind w:left="0"/>
              <w:rPr>
                <w:ins w:id="5686" w:author="Ole Vilstrup" w:date="2020-12-03T11:33:00Z"/>
                <w:lang w:eastAsia="da-DK"/>
              </w:rPr>
            </w:pPr>
            <w:ins w:id="5687" w:author="Ole Vilstrup" w:date="2020-12-03T11:33:00Z">
              <w:r w:rsidRPr="006203F2">
                <w:rPr>
                  <w:szCs w:val="20"/>
                </w:rPr>
                <w:t>dk-messaging-procid</w:t>
              </w:r>
            </w:ins>
          </w:p>
        </w:tc>
      </w:tr>
      <w:tr w:rsidR="002410FC" w:rsidRPr="006203F2" w14:paraId="14AF244A" w14:textId="77777777" w:rsidTr="00DE5A98">
        <w:trPr>
          <w:ins w:id="5688" w:author="Ole Vilstrup" w:date="2020-12-03T11:33:00Z"/>
        </w:trPr>
        <w:tc>
          <w:tcPr>
            <w:tcW w:w="1611" w:type="dxa"/>
          </w:tcPr>
          <w:p w14:paraId="51E6BD26" w14:textId="77777777" w:rsidR="002410FC" w:rsidRPr="006203F2" w:rsidRDefault="002410FC" w:rsidP="00DE5A98">
            <w:pPr>
              <w:ind w:left="0"/>
              <w:rPr>
                <w:ins w:id="5689" w:author="Ole Vilstrup" w:date="2020-12-03T11:33:00Z"/>
                <w:lang w:eastAsia="da-DK"/>
              </w:rPr>
            </w:pPr>
            <w:ins w:id="5690" w:author="Ole Vilstrup" w:date="2020-12-03T11:33:00Z">
              <w:r w:rsidRPr="006203F2">
                <w:rPr>
                  <w:szCs w:val="20"/>
                </w:rPr>
                <w:t>fod-emergence</w:t>
              </w:r>
            </w:ins>
          </w:p>
        </w:tc>
        <w:tc>
          <w:tcPr>
            <w:tcW w:w="3700" w:type="dxa"/>
          </w:tcPr>
          <w:p w14:paraId="1BF3382B" w14:textId="4157881E" w:rsidR="002410FC" w:rsidRPr="006203F2" w:rsidRDefault="002410FC" w:rsidP="00DE5A98">
            <w:pPr>
              <w:ind w:left="0"/>
              <w:rPr>
                <w:ins w:id="5691" w:author="Ole Vilstrup" w:date="2020-12-03T11:33:00Z"/>
                <w:szCs w:val="20"/>
              </w:rPr>
            </w:pPr>
            <w:ins w:id="5692" w:author="Ole Vilstrup" w:date="2020-12-03T11:33:00Z">
              <w:r w:rsidRPr="006203F2">
                <w:rPr>
                  <w:szCs w:val="20"/>
                </w:rPr>
                <w:t>fod-emergence</w:t>
              </w:r>
            </w:ins>
          </w:p>
        </w:tc>
        <w:tc>
          <w:tcPr>
            <w:tcW w:w="2001" w:type="dxa"/>
          </w:tcPr>
          <w:p w14:paraId="5CBE8989" w14:textId="77777777" w:rsidR="002410FC" w:rsidRPr="006203F2" w:rsidRDefault="002410FC" w:rsidP="00DE5A98">
            <w:pPr>
              <w:ind w:left="0"/>
              <w:rPr>
                <w:ins w:id="5693" w:author="Ole Vilstrup" w:date="2020-12-03T11:33:00Z"/>
                <w:lang w:eastAsia="da-DK"/>
              </w:rPr>
            </w:pPr>
            <w:ins w:id="5694" w:author="Ole Vilstrup" w:date="2020-12-03T11:33:00Z">
              <w:r w:rsidRPr="006203F2">
                <w:rPr>
                  <w:szCs w:val="20"/>
                </w:rPr>
                <w:t>dk-messaging-procid</w:t>
              </w:r>
            </w:ins>
          </w:p>
        </w:tc>
      </w:tr>
      <w:tr w:rsidR="002410FC" w:rsidRPr="006203F2" w14:paraId="6FE1839E" w14:textId="77777777" w:rsidTr="00DE5A98">
        <w:trPr>
          <w:ins w:id="5695" w:author="Ole Vilstrup" w:date="2020-12-03T11:33:00Z"/>
        </w:trPr>
        <w:tc>
          <w:tcPr>
            <w:tcW w:w="1611" w:type="dxa"/>
          </w:tcPr>
          <w:p w14:paraId="1E0FE45B" w14:textId="77777777" w:rsidR="002410FC" w:rsidRPr="006203F2" w:rsidRDefault="002410FC" w:rsidP="00DE5A98">
            <w:pPr>
              <w:ind w:left="0"/>
              <w:rPr>
                <w:ins w:id="5696" w:author="Ole Vilstrup" w:date="2020-12-03T11:33:00Z"/>
                <w:lang w:eastAsia="da-DK"/>
              </w:rPr>
            </w:pPr>
            <w:ins w:id="5697" w:author="Ole Vilstrup" w:date="2020-12-03T11:33:00Z">
              <w:r w:rsidRPr="006203F2">
                <w:rPr>
                  <w:szCs w:val="20"/>
                </w:rPr>
                <w:t>fod-distribution</w:t>
              </w:r>
            </w:ins>
          </w:p>
        </w:tc>
        <w:tc>
          <w:tcPr>
            <w:tcW w:w="3700" w:type="dxa"/>
          </w:tcPr>
          <w:p w14:paraId="62B836BF" w14:textId="5070E44F" w:rsidR="002410FC" w:rsidRPr="006203F2" w:rsidRDefault="002410FC" w:rsidP="00DE5A98">
            <w:pPr>
              <w:ind w:left="0"/>
              <w:rPr>
                <w:ins w:id="5698" w:author="Ole Vilstrup" w:date="2020-12-03T11:33:00Z"/>
                <w:szCs w:val="20"/>
              </w:rPr>
            </w:pPr>
            <w:ins w:id="5699" w:author="Ole Vilstrup" w:date="2020-12-03T11:33:00Z">
              <w:r w:rsidRPr="006203F2">
                <w:rPr>
                  <w:szCs w:val="20"/>
                </w:rPr>
                <w:t>fod-distribution</w:t>
              </w:r>
            </w:ins>
          </w:p>
        </w:tc>
        <w:tc>
          <w:tcPr>
            <w:tcW w:w="2001" w:type="dxa"/>
          </w:tcPr>
          <w:p w14:paraId="5019265C" w14:textId="77777777" w:rsidR="002410FC" w:rsidRPr="006203F2" w:rsidRDefault="002410FC" w:rsidP="00DE5A98">
            <w:pPr>
              <w:ind w:left="0"/>
              <w:rPr>
                <w:ins w:id="5700" w:author="Ole Vilstrup" w:date="2020-12-03T11:33:00Z"/>
                <w:lang w:eastAsia="da-DK"/>
              </w:rPr>
            </w:pPr>
            <w:ins w:id="5701" w:author="Ole Vilstrup" w:date="2020-12-03T11:33:00Z">
              <w:r w:rsidRPr="006203F2">
                <w:rPr>
                  <w:szCs w:val="20"/>
                </w:rPr>
                <w:t>dk-messaging-procid</w:t>
              </w:r>
            </w:ins>
          </w:p>
        </w:tc>
      </w:tr>
    </w:tbl>
    <w:p w14:paraId="7FD29E14" w14:textId="77777777" w:rsidR="007537AB" w:rsidRPr="007537AB" w:rsidRDefault="007537AB">
      <w:pPr>
        <w:rPr>
          <w:ins w:id="5702" w:author="Ole Vilstrup" w:date="2022-01-19T23:02:00Z"/>
          <w:rStyle w:val="XMLname"/>
          <w:rFonts w:ascii="Calibri" w:eastAsia="Calibri" w:hAnsi="Calibri"/>
          <w:bCs/>
          <w:sz w:val="28"/>
          <w:rPrChange w:id="5703" w:author="Ole Vilstrup" w:date="2022-01-19T23:02:00Z">
            <w:rPr>
              <w:ins w:id="5704" w:author="Ole Vilstrup" w:date="2022-01-19T23:02:00Z"/>
              <w:rStyle w:val="XMLname"/>
              <w:rFonts w:ascii="Calibri" w:eastAsia="Calibri" w:hAnsi="Calibri" w:cs="Arial"/>
              <w:bCs w:val="0"/>
              <w:sz w:val="28"/>
              <w:szCs w:val="26"/>
              <w:lang w:val="en-GB" w:eastAsia="da-DK"/>
            </w:rPr>
          </w:rPrChange>
        </w:rPr>
        <w:pPrChange w:id="5705" w:author="Ole Vilstrup" w:date="2022-01-19T23:02:00Z">
          <w:pPr>
            <w:pStyle w:val="Overskrift4"/>
          </w:pPr>
        </w:pPrChange>
      </w:pPr>
    </w:p>
    <w:p w14:paraId="50BF2B74" w14:textId="03E1930A" w:rsidR="0087033A" w:rsidRPr="00833085" w:rsidRDefault="00B14631">
      <w:pPr>
        <w:pStyle w:val="Overskrift4"/>
        <w:rPr>
          <w:ins w:id="5706" w:author="Ole Vilstrup" w:date="2020-12-10T13:05:00Z"/>
          <w:rFonts w:eastAsia="Calibri"/>
        </w:rPr>
        <w:pPrChange w:id="5707" w:author="Ole Vilstrup" w:date="2021-01-13T11:24:00Z">
          <w:pPr>
            <w:pStyle w:val="Overskrift5"/>
          </w:pPr>
        </w:pPrChange>
      </w:pPr>
      <w:bookmarkStart w:id="5708" w:name="_Toc95688881"/>
      <w:ins w:id="5709" w:author="Ole Vilstrup" w:date="2021-12-03T13:48:00Z">
        <w:r w:rsidRPr="00336484">
          <w:rPr>
            <w:rStyle w:val="XMLname"/>
            <w:rFonts w:ascii="Calibri" w:eastAsia="Calibri" w:hAnsi="Calibri" w:cs="Arial"/>
            <w:sz w:val="28"/>
            <w:szCs w:val="26"/>
            <w:lang w:eastAsia="da-DK"/>
            <w:rPrChange w:id="5710" w:author="Ole Vilstrup Møller" w:date="2023-06-19T13:56:00Z">
              <w:rPr>
                <w:rStyle w:val="XMLname"/>
                <w:rFonts w:ascii="Calibri" w:eastAsia="Calibri" w:hAnsi="Calibri" w:cs="Arial"/>
                <w:sz w:val="28"/>
                <w:lang w:val="en-GB" w:eastAsia="da-DK"/>
              </w:rPr>
            </w:rPrChange>
          </w:rPr>
          <w:t xml:space="preserve">PROCESSID </w:t>
        </w:r>
        <w:r w:rsidRPr="00833085">
          <w:rPr>
            <w:rFonts w:eastAsia="Calibri"/>
            <w:lang w:eastAsia="da-DK"/>
          </w:rPr>
          <w:t>Eksempel:</w:t>
        </w:r>
        <w:r w:rsidR="00A30624" w:rsidRPr="00833085">
          <w:rPr>
            <w:rFonts w:eastAsia="Calibri"/>
            <w:lang w:eastAsia="da-DK"/>
          </w:rPr>
          <w:t xml:space="preserve"> </w:t>
        </w:r>
      </w:ins>
      <w:ins w:id="5711" w:author="Ole Vilstrup" w:date="2020-12-10T13:05:00Z">
        <w:r w:rsidR="0087033A" w:rsidRPr="00833085">
          <w:rPr>
            <w:rFonts w:eastAsia="Calibri"/>
          </w:rPr>
          <w:t>Brug i 4-corner model</w:t>
        </w:r>
        <w:bookmarkEnd w:id="5708"/>
      </w:ins>
    </w:p>
    <w:p w14:paraId="6BDF5D58" w14:textId="5CBA54E4" w:rsidR="006568A3" w:rsidRPr="006203F2" w:rsidRDefault="006568A3" w:rsidP="006568A3">
      <w:pPr>
        <w:keepNext/>
        <w:rPr>
          <w:ins w:id="5712" w:author="Ole Vilstrup" w:date="2020-12-10T14:15:00Z"/>
        </w:rPr>
      </w:pPr>
      <w:ins w:id="5713" w:author="Ole Vilstrup" w:date="2020-12-10T13:09:00Z">
        <w:r w:rsidRPr="006203F2">
          <w:t>I 4</w:t>
        </w:r>
        <w:r w:rsidRPr="006203F2">
          <w:rPr>
            <w:rFonts w:eastAsia="Calibri"/>
          </w:rPr>
          <w:t>-corner modellen sende</w:t>
        </w:r>
      </w:ins>
      <w:ins w:id="5714" w:author="Ole Vilstrup" w:date="2020-12-17T00:38:00Z">
        <w:r w:rsidR="00432D70">
          <w:rPr>
            <w:rFonts w:eastAsia="Calibri"/>
          </w:rPr>
          <w:t>s</w:t>
        </w:r>
      </w:ins>
      <w:ins w:id="5715" w:author="Ole Vilstrup" w:date="2020-12-10T13:09:00Z">
        <w:r w:rsidRPr="006203F2">
          <w:rPr>
            <w:rFonts w:eastAsia="Calibri"/>
          </w:rPr>
          <w:t xml:space="preserve"> </w:t>
        </w:r>
      </w:ins>
      <w:ins w:id="5716" w:author="Ole Vilstrup" w:date="2020-12-10T14:14:00Z">
        <w:r w:rsidR="001B6E60" w:rsidRPr="006203F2">
          <w:rPr>
            <w:rFonts w:eastAsia="Calibri"/>
          </w:rPr>
          <w:t>emergence-</w:t>
        </w:r>
      </w:ins>
      <w:ins w:id="5717" w:author="Ole Vilstrup" w:date="2020-12-10T13:09:00Z">
        <w:r w:rsidRPr="006203F2">
          <w:rPr>
            <w:rFonts w:eastAsia="Calibri"/>
          </w:rPr>
          <w:t>registreringe</w:t>
        </w:r>
      </w:ins>
      <w:ins w:id="5718" w:author="Ole Vilstrup" w:date="2020-12-10T14:14:00Z">
        <w:r w:rsidR="001B6E60" w:rsidRPr="006203F2">
          <w:rPr>
            <w:rFonts w:eastAsia="Calibri"/>
          </w:rPr>
          <w:t>n</w:t>
        </w:r>
      </w:ins>
      <w:ins w:id="5719" w:author="Ole Vilstrup" w:date="2020-12-10T13:09:00Z">
        <w:r w:rsidRPr="006203F2">
          <w:rPr>
            <w:rFonts w:eastAsia="Calibri"/>
          </w:rPr>
          <w:t xml:space="preserve"> med fra SMP,</w:t>
        </w:r>
        <w:r w:rsidRPr="006203F2">
          <w:t xml:space="preserve"> således at </w:t>
        </w:r>
      </w:ins>
      <w:ins w:id="5720" w:author="Ole Vilstrup" w:date="2020-12-10T13:10:00Z">
        <w:r w:rsidR="00282576" w:rsidRPr="006203F2">
          <w:t>afsenders AP</w:t>
        </w:r>
      </w:ins>
      <w:ins w:id="5721" w:author="Ole Vilstrup" w:date="2020-12-10T13:09:00Z">
        <w:r w:rsidRPr="006203F2">
          <w:t xml:space="preserve"> kan slå finalreceipient op korrekt i SMP.</w:t>
        </w:r>
      </w:ins>
    </w:p>
    <w:p w14:paraId="33867FFF" w14:textId="77777777" w:rsidR="001B6E60" w:rsidRPr="006203F2" w:rsidRDefault="001B6E60" w:rsidP="006568A3">
      <w:pPr>
        <w:keepNext/>
        <w:rPr>
          <w:ins w:id="5722" w:author="Ole Vilstrup" w:date="2020-12-10T13:09:00Z"/>
        </w:rPr>
      </w:pPr>
    </w:p>
    <w:p w14:paraId="5E7CF6AC" w14:textId="35B77127" w:rsidR="0087033A" w:rsidRPr="00955BA0" w:rsidRDefault="00B106EB">
      <w:pPr>
        <w:pStyle w:val="Overskrift5"/>
        <w:keepNext/>
        <w:ind w:left="1009" w:hanging="1009"/>
        <w:rPr>
          <w:ins w:id="5723" w:author="Ole Vilstrup" w:date="2020-12-10T13:05:00Z"/>
          <w:rFonts w:eastAsia="Calibri"/>
          <w:rPrChange w:id="5724" w:author="Ole Vilstrup" w:date="2021-12-20T09:54:00Z">
            <w:rPr>
              <w:ins w:id="5725" w:author="Ole Vilstrup" w:date="2020-12-10T13:05:00Z"/>
            </w:rPr>
          </w:rPrChange>
        </w:rPr>
        <w:pPrChange w:id="5726" w:author="Ole Vilstrup" w:date="2022-01-19T23:03:00Z">
          <w:pPr>
            <w:keepNext/>
          </w:pPr>
        </w:pPrChange>
      </w:pPr>
      <w:ins w:id="5727" w:author="Ole Vilstrup" w:date="2021-12-20T09:53:00Z">
        <w:r w:rsidRPr="00955BA0">
          <w:rPr>
            <w:rStyle w:val="XMLname"/>
            <w:rFonts w:ascii="Calibri" w:eastAsia="Calibri" w:hAnsi="Calibri"/>
            <w:sz w:val="22"/>
            <w:rPrChange w:id="5728" w:author="Ole Vilstrup" w:date="2021-12-20T09:54:00Z">
              <w:rPr>
                <w:rStyle w:val="XMLname"/>
                <w:rFonts w:ascii="Calibri" w:eastAsia="Calibri" w:hAnsi="Calibri" w:cs="Arial"/>
                <w:sz w:val="28"/>
                <w:lang w:val="en-GB" w:eastAsia="da-DK"/>
              </w:rPr>
            </w:rPrChange>
          </w:rPr>
          <w:t>PROCESSID</w:t>
        </w:r>
        <w:r w:rsidRPr="00955BA0">
          <w:rPr>
            <w:rStyle w:val="XMLname"/>
            <w:rFonts w:ascii="Calibri" w:eastAsia="Calibri" w:hAnsi="Calibri"/>
            <w:sz w:val="22"/>
            <w:rPrChange w:id="5729" w:author="Ole Vilstrup" w:date="2021-12-20T09:54:00Z">
              <w:rPr>
                <w:rStyle w:val="XMLname"/>
                <w:rFonts w:ascii="Calibri" w:eastAsia="Calibri" w:hAnsi="Calibri" w:cs="Arial"/>
                <w:bCs/>
                <w:sz w:val="28"/>
                <w:lang w:val="en-GB" w:eastAsia="da-DK"/>
              </w:rPr>
            </w:rPrChange>
          </w:rPr>
          <w:t xml:space="preserve"> </w:t>
        </w:r>
      </w:ins>
      <w:ins w:id="5730" w:author="Ole Vilstrup" w:date="2020-12-10T13:05:00Z">
        <w:r w:rsidR="0087033A" w:rsidRPr="00955BA0">
          <w:rPr>
            <w:rFonts w:eastAsia="Calibri"/>
            <w:rPrChange w:id="5731" w:author="Ole Vilstrup" w:date="2021-12-20T09:54:00Z">
              <w:rPr/>
            </w:rPrChange>
          </w:rPr>
          <w:t>Eksempel:</w:t>
        </w:r>
      </w:ins>
    </w:p>
    <w:p w14:paraId="7B1005BD" w14:textId="77777777" w:rsidR="0087033A" w:rsidRPr="00FD3C00" w:rsidRDefault="0087033A" w:rsidP="0087033A">
      <w:pPr>
        <w:keepNext/>
        <w:ind w:left="852"/>
        <w:rPr>
          <w:ins w:id="5732" w:author="Ole Vilstrup" w:date="2020-12-10T13:05:00Z"/>
          <w:rStyle w:val="XMLname"/>
          <w:rFonts w:eastAsia="Calibri"/>
          <w:sz w:val="18"/>
          <w:szCs w:val="18"/>
          <w:rPrChange w:id="5733" w:author="Ole Vilstrup" w:date="2021-06-03T14:31:00Z">
            <w:rPr>
              <w:ins w:id="5734" w:author="Ole Vilstrup" w:date="2020-12-10T13:05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5735" w:author="Ole Vilstrup" w:date="2020-12-10T13:05:00Z">
        <w:r w:rsidRPr="00FD3C00">
          <w:rPr>
            <w:rStyle w:val="XMLname"/>
            <w:rFonts w:eastAsia="Calibri"/>
            <w:sz w:val="18"/>
            <w:szCs w:val="18"/>
            <w:rPrChange w:id="5736" w:author="Ole Vilstrup" w:date="2021-06-03T14:31:00Z">
              <w:rPr>
                <w:rStyle w:val="XMLname"/>
                <w:rFonts w:eastAsia="Calibri"/>
              </w:rPr>
            </w:rPrChange>
          </w:rPr>
          <w:tab/>
        </w:r>
        <w:r w:rsidRPr="00FD3C00">
          <w:rPr>
            <w:rStyle w:val="XMLname"/>
            <w:rFonts w:eastAsia="Calibri"/>
            <w:sz w:val="18"/>
            <w:szCs w:val="18"/>
            <w:rPrChange w:id="5737" w:author="Ole Vilstrup" w:date="2021-06-03T14:31:00Z">
              <w:rPr>
                <w:rStyle w:val="XMLname"/>
                <w:rFonts w:eastAsia="Calibri"/>
              </w:rPr>
            </w:rPrChange>
          </w:rPr>
          <w:tab/>
          <w:t xml:space="preserve">&lt;Scope&gt; </w:t>
        </w:r>
      </w:ins>
    </w:p>
    <w:p w14:paraId="30B91B06" w14:textId="77777777" w:rsidR="0087033A" w:rsidRPr="00FD3C00" w:rsidRDefault="0087033A" w:rsidP="0087033A">
      <w:pPr>
        <w:keepNext/>
        <w:ind w:left="852"/>
        <w:rPr>
          <w:ins w:id="5738" w:author="Ole Vilstrup" w:date="2020-12-10T13:05:00Z"/>
          <w:rStyle w:val="XMLname"/>
          <w:rFonts w:eastAsia="Calibri"/>
          <w:sz w:val="18"/>
          <w:szCs w:val="18"/>
          <w:rPrChange w:id="5739" w:author="Ole Vilstrup" w:date="2021-06-03T14:31:00Z">
            <w:rPr>
              <w:ins w:id="5740" w:author="Ole Vilstrup" w:date="2020-12-10T13:05:00Z"/>
              <w:rStyle w:val="XMLname"/>
              <w:rFonts w:eastAsia="Calibri"/>
            </w:rPr>
          </w:rPrChange>
        </w:rPr>
      </w:pPr>
      <w:ins w:id="5741" w:author="Ole Vilstrup" w:date="2020-12-10T13:05:00Z">
        <w:r w:rsidRPr="00FD3C00">
          <w:rPr>
            <w:rStyle w:val="XMLname"/>
            <w:rFonts w:eastAsia="Calibri"/>
            <w:sz w:val="18"/>
            <w:szCs w:val="18"/>
            <w:rPrChange w:id="5742" w:author="Ole Vilstrup" w:date="2021-06-03T14:31:00Z">
              <w:rPr>
                <w:rStyle w:val="XMLname"/>
                <w:rFonts w:eastAsia="Calibri"/>
              </w:rPr>
            </w:rPrChange>
          </w:rPr>
          <w:t xml:space="preserve"> </w:t>
        </w:r>
        <w:r w:rsidRPr="00FD3C00">
          <w:rPr>
            <w:rStyle w:val="XMLname"/>
            <w:rFonts w:eastAsia="Calibri"/>
            <w:sz w:val="18"/>
            <w:szCs w:val="18"/>
            <w:rPrChange w:id="5743" w:author="Ole Vilstrup" w:date="2021-06-03T14:31:00Z">
              <w:rPr>
                <w:rStyle w:val="XMLname"/>
                <w:rFonts w:eastAsia="Calibri"/>
              </w:rPr>
            </w:rPrChange>
          </w:rPr>
          <w:tab/>
        </w:r>
        <w:r w:rsidRPr="00FD3C00">
          <w:rPr>
            <w:rStyle w:val="XMLname"/>
            <w:rFonts w:eastAsia="Calibri"/>
            <w:sz w:val="18"/>
            <w:szCs w:val="18"/>
            <w:rPrChange w:id="5744" w:author="Ole Vilstrup" w:date="2021-06-03T14:31:00Z">
              <w:rPr>
                <w:rStyle w:val="XMLname"/>
                <w:rFonts w:eastAsia="Calibri"/>
              </w:rPr>
            </w:rPrChange>
          </w:rPr>
          <w:tab/>
        </w:r>
        <w:r w:rsidRPr="00FD3C00">
          <w:rPr>
            <w:rStyle w:val="XMLname"/>
            <w:rFonts w:eastAsia="Calibri"/>
            <w:sz w:val="18"/>
            <w:szCs w:val="18"/>
            <w:rPrChange w:id="5745" w:author="Ole Vilstrup" w:date="2021-06-03T14:31:00Z">
              <w:rPr>
                <w:rStyle w:val="XMLname"/>
                <w:rFonts w:eastAsia="Calibri"/>
              </w:rPr>
            </w:rPrChange>
          </w:rPr>
          <w:tab/>
          <w:t xml:space="preserve">&lt;Type&gt;PROCESSID&lt;/Type&gt; </w:t>
        </w:r>
      </w:ins>
    </w:p>
    <w:p w14:paraId="421008E2" w14:textId="71BF4AD2" w:rsidR="0087033A" w:rsidRPr="00FD3C00" w:rsidRDefault="0087033A">
      <w:pPr>
        <w:keepNext/>
        <w:ind w:left="852" w:firstLine="284"/>
        <w:rPr>
          <w:ins w:id="5746" w:author="Ole Vilstrup" w:date="2020-12-10T13:05:00Z"/>
          <w:rStyle w:val="XMLname"/>
          <w:rFonts w:eastAsia="Calibri"/>
          <w:sz w:val="18"/>
          <w:szCs w:val="18"/>
          <w:rPrChange w:id="5747" w:author="Ole Vilstrup" w:date="2021-06-03T14:31:00Z">
            <w:rPr>
              <w:ins w:id="5748" w:author="Ole Vilstrup" w:date="2020-12-10T13:05:00Z"/>
              <w:rStyle w:val="XMLname"/>
              <w:rFonts w:eastAsia="Calibri"/>
            </w:rPr>
          </w:rPrChange>
        </w:rPr>
        <w:pPrChange w:id="5749" w:author="Ole Vilstrup" w:date="2022-01-19T23:04:00Z">
          <w:pPr>
            <w:keepNext/>
            <w:ind w:left="1420" w:firstLine="284"/>
          </w:pPr>
        </w:pPrChange>
      </w:pPr>
      <w:ins w:id="5750" w:author="Ole Vilstrup" w:date="2020-12-10T13:05:00Z">
        <w:r w:rsidRPr="00FD3C00">
          <w:rPr>
            <w:rStyle w:val="XMLname"/>
            <w:rFonts w:eastAsia="Calibri"/>
            <w:sz w:val="18"/>
            <w:szCs w:val="18"/>
            <w:rPrChange w:id="5751" w:author="Ole Vilstrup" w:date="2021-06-03T14:31:00Z">
              <w:rPr>
                <w:rStyle w:val="XMLname"/>
                <w:rFonts w:eastAsia="Calibri"/>
              </w:rPr>
            </w:rPrChange>
          </w:rPr>
          <w:t xml:space="preserve"> </w:t>
        </w:r>
        <w:r w:rsidRPr="00FD3C00">
          <w:rPr>
            <w:rStyle w:val="XMLname"/>
            <w:rFonts w:eastAsia="Calibri"/>
            <w:sz w:val="18"/>
            <w:szCs w:val="18"/>
            <w:rPrChange w:id="5752" w:author="Ole Vilstrup" w:date="2021-06-03T14:31:00Z">
              <w:rPr>
                <w:rStyle w:val="XMLname"/>
                <w:rFonts w:eastAsia="Calibri"/>
              </w:rPr>
            </w:rPrChange>
          </w:rPr>
          <w:tab/>
        </w:r>
        <w:r w:rsidRPr="00FD3C00">
          <w:rPr>
            <w:rStyle w:val="XMLname"/>
            <w:rFonts w:eastAsia="Calibri"/>
            <w:sz w:val="18"/>
            <w:szCs w:val="18"/>
            <w:rPrChange w:id="5753" w:author="Ole Vilstrup" w:date="2021-06-03T14:31:00Z">
              <w:rPr>
                <w:rStyle w:val="XMLname"/>
                <w:rFonts w:eastAsia="Calibri"/>
              </w:rPr>
            </w:rPrChange>
          </w:rPr>
          <w:tab/>
          <w:t>&lt;InstanceIdentifier&gt;sdn-</w:t>
        </w:r>
      </w:ins>
      <w:ins w:id="5754" w:author="Ole Vilstrup" w:date="2020-12-10T14:14:00Z">
        <w:r w:rsidR="001B6E60" w:rsidRPr="00FD3C00">
          <w:rPr>
            <w:rStyle w:val="XMLname"/>
            <w:rFonts w:eastAsia="Calibri"/>
            <w:sz w:val="18"/>
            <w:szCs w:val="18"/>
            <w:rPrChange w:id="5755" w:author="Ole Vilstrup" w:date="2021-06-03T14:31:00Z">
              <w:rPr>
                <w:rStyle w:val="XMLname"/>
                <w:rFonts w:eastAsia="Calibri"/>
              </w:rPr>
            </w:rPrChange>
          </w:rPr>
          <w:t>emergence</w:t>
        </w:r>
      </w:ins>
      <w:ins w:id="5756" w:author="Ole Vilstrup" w:date="2020-12-10T13:05:00Z">
        <w:r w:rsidRPr="00FD3C00">
          <w:rPr>
            <w:rStyle w:val="XMLname"/>
            <w:rFonts w:eastAsia="Calibri"/>
            <w:sz w:val="18"/>
            <w:szCs w:val="18"/>
            <w:rPrChange w:id="5757" w:author="Ole Vilstrup" w:date="2021-06-03T14:31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7C318BC8" w14:textId="77777777" w:rsidR="0087033A" w:rsidRPr="00336484" w:rsidRDefault="0087033A" w:rsidP="0087033A">
      <w:pPr>
        <w:keepNext/>
        <w:tabs>
          <w:tab w:val="left" w:pos="284"/>
        </w:tabs>
        <w:ind w:left="852"/>
        <w:rPr>
          <w:ins w:id="5758" w:author="Ole Vilstrup" w:date="2020-12-10T13:05:00Z"/>
          <w:rStyle w:val="XMLname"/>
          <w:rFonts w:eastAsia="Calibri"/>
          <w:sz w:val="18"/>
          <w:szCs w:val="18"/>
          <w:lang w:val="en-US"/>
          <w:rPrChange w:id="5759" w:author="Ole Vilstrup Møller" w:date="2023-06-19T13:56:00Z">
            <w:rPr>
              <w:ins w:id="5760" w:author="Ole Vilstrup" w:date="2020-12-10T13:05:00Z"/>
              <w:rStyle w:val="XMLname"/>
              <w:rFonts w:eastAsia="Calibri"/>
            </w:rPr>
          </w:rPrChange>
        </w:rPr>
      </w:pPr>
      <w:ins w:id="5761" w:author="Ole Vilstrup" w:date="2020-12-10T13:05:00Z">
        <w:r w:rsidRPr="00336484">
          <w:rPr>
            <w:rStyle w:val="XMLname"/>
            <w:rFonts w:eastAsia="Calibri"/>
            <w:sz w:val="18"/>
            <w:szCs w:val="18"/>
            <w:lang w:val="en-US"/>
            <w:rPrChange w:id="5762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763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764" w:author="Ole Vilstrup Møller" w:date="2023-06-19T13:56:00Z">
              <w:rPr>
                <w:rStyle w:val="XMLname"/>
                <w:rFonts w:eastAsia="Calibri"/>
              </w:rPr>
            </w:rPrChange>
          </w:rPr>
          <w:tab/>
          <w:t>&lt;Identifier&gt;dk-messaging-procid&lt;/Identifier&gt;</w:t>
        </w:r>
      </w:ins>
    </w:p>
    <w:p w14:paraId="13CC7504" w14:textId="77777777" w:rsidR="0087033A" w:rsidRPr="00FD3C00" w:rsidRDefault="0087033A" w:rsidP="0087033A">
      <w:pPr>
        <w:keepNext/>
        <w:tabs>
          <w:tab w:val="left" w:pos="284"/>
        </w:tabs>
        <w:ind w:left="852"/>
        <w:rPr>
          <w:ins w:id="5765" w:author="Ole Vilstrup" w:date="2020-12-10T13:05:00Z"/>
          <w:rStyle w:val="XMLname"/>
          <w:rFonts w:eastAsia="Calibri"/>
          <w:sz w:val="18"/>
          <w:szCs w:val="18"/>
          <w:rPrChange w:id="5766" w:author="Ole Vilstrup" w:date="2021-06-03T14:31:00Z">
            <w:rPr>
              <w:ins w:id="5767" w:author="Ole Vilstrup" w:date="2020-12-10T13:05:00Z"/>
              <w:rStyle w:val="XMLname"/>
              <w:rFonts w:eastAsia="Calibri"/>
            </w:rPr>
          </w:rPrChange>
        </w:rPr>
      </w:pPr>
      <w:ins w:id="5768" w:author="Ole Vilstrup" w:date="2020-12-10T13:05:00Z">
        <w:r w:rsidRPr="00336484">
          <w:rPr>
            <w:rStyle w:val="XMLname"/>
            <w:rFonts w:eastAsia="Calibri"/>
            <w:sz w:val="18"/>
            <w:szCs w:val="18"/>
            <w:lang w:val="en-US"/>
            <w:rPrChange w:id="5769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770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FD3C00">
          <w:rPr>
            <w:rStyle w:val="XMLname"/>
            <w:rFonts w:eastAsia="Calibri"/>
            <w:sz w:val="18"/>
            <w:szCs w:val="18"/>
            <w:rPrChange w:id="5771" w:author="Ole Vilstrup" w:date="2021-06-03T14:31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5A5BA32A" w14:textId="2A8E251C" w:rsidR="00DA35A5" w:rsidRPr="007A180A" w:rsidRDefault="005D2390">
      <w:pPr>
        <w:pStyle w:val="Overskrift4"/>
        <w:rPr>
          <w:ins w:id="5772" w:author="Ole Vilstrup" w:date="2020-12-10T13:04:00Z"/>
          <w:rFonts w:eastAsia="Calibri"/>
        </w:rPr>
        <w:pPrChange w:id="5773" w:author="Ole Vilstrup" w:date="2021-01-13T11:24:00Z">
          <w:pPr>
            <w:pStyle w:val="Overskrift3"/>
          </w:pPr>
        </w:pPrChange>
      </w:pPr>
      <w:bookmarkStart w:id="5774" w:name="_Toc95688882"/>
      <w:ins w:id="5775" w:author="Ole Vilstrup" w:date="2021-12-03T13:49:00Z">
        <w:r w:rsidRPr="00336484">
          <w:rPr>
            <w:rStyle w:val="XMLname"/>
            <w:rFonts w:ascii="Calibri" w:eastAsia="Calibri" w:hAnsi="Calibri" w:cs="Arial"/>
            <w:bCs w:val="0"/>
            <w:sz w:val="28"/>
            <w:szCs w:val="26"/>
            <w:lang w:eastAsia="da-DK"/>
            <w:rPrChange w:id="5776" w:author="Ole Vilstrup Møller" w:date="2023-06-19T13:56:00Z">
              <w:rPr>
                <w:rStyle w:val="XMLname"/>
                <w:rFonts w:ascii="Calibri" w:eastAsia="Calibri" w:hAnsi="Calibri"/>
                <w:sz w:val="28"/>
              </w:rPr>
            </w:rPrChange>
          </w:rPr>
          <w:t>PROCESSID</w:t>
        </w:r>
        <w:r w:rsidRPr="00336484">
          <w:rPr>
            <w:rStyle w:val="XMLname"/>
            <w:rFonts w:ascii="Calibri" w:eastAsia="Calibri" w:hAnsi="Calibri" w:cs="Arial"/>
            <w:sz w:val="28"/>
            <w:szCs w:val="26"/>
            <w:lang w:eastAsia="da-DK"/>
            <w:rPrChange w:id="5777" w:author="Ole Vilstrup Møller" w:date="2023-06-19T13:56:00Z">
              <w:rPr>
                <w:rStyle w:val="XMLname"/>
                <w:rFonts w:ascii="Calibri" w:eastAsia="Calibri" w:hAnsi="Calibri"/>
                <w:sz w:val="28"/>
              </w:rPr>
            </w:rPrChange>
          </w:rPr>
          <w:t xml:space="preserve"> </w:t>
        </w:r>
        <w:r w:rsidRPr="005C3A7B">
          <w:rPr>
            <w:rFonts w:eastAsia="Calibri"/>
            <w:lang w:eastAsia="da-DK"/>
          </w:rPr>
          <w:t xml:space="preserve">Eksempel: </w:t>
        </w:r>
        <w:r w:rsidRPr="005C3A7B">
          <w:rPr>
            <w:rFonts w:eastAsia="Calibri"/>
          </w:rPr>
          <w:t>Brug i</w:t>
        </w:r>
      </w:ins>
      <w:ins w:id="5778" w:author="Ole Vilstrup" w:date="2020-12-10T13:05:00Z">
        <w:r w:rsidR="006E1DC8" w:rsidRPr="00E81EF5">
          <w:rPr>
            <w:rFonts w:eastAsia="Calibri"/>
          </w:rPr>
          <w:t xml:space="preserve"> </w:t>
        </w:r>
        <w:r w:rsidR="0087033A" w:rsidRPr="0003142A">
          <w:rPr>
            <w:rFonts w:eastAsia="Calibri"/>
          </w:rPr>
          <w:t>3</w:t>
        </w:r>
        <w:r w:rsidR="006E1DC8" w:rsidRPr="00C21D9F">
          <w:rPr>
            <w:rFonts w:eastAsia="Calibri"/>
          </w:rPr>
          <w:t>-corner model</w:t>
        </w:r>
      </w:ins>
      <w:ins w:id="5779" w:author="Ole Vilstrup" w:date="2020-12-10T15:46:00Z">
        <w:r w:rsidR="008E02B3" w:rsidRPr="006E1E93">
          <w:rPr>
            <w:rFonts w:eastAsia="Calibri"/>
          </w:rPr>
          <w:t xml:space="preserve"> (gateway</w:t>
        </w:r>
        <w:r w:rsidR="000A5316" w:rsidRPr="003757CB">
          <w:rPr>
            <w:rFonts w:eastAsia="Calibri"/>
          </w:rPr>
          <w:t xml:space="preserve"> lø</w:t>
        </w:r>
      </w:ins>
      <w:ins w:id="5780" w:author="Ole Vilstrup" w:date="2020-12-10T15:47:00Z">
        <w:r w:rsidR="000A5316" w:rsidRPr="001B6936">
          <w:rPr>
            <w:rFonts w:eastAsia="Calibri"/>
          </w:rPr>
          <w:t>sning)</w:t>
        </w:r>
      </w:ins>
      <w:bookmarkEnd w:id="5774"/>
    </w:p>
    <w:p w14:paraId="14E73284" w14:textId="3065AE55" w:rsidR="001A7D46" w:rsidRDefault="00623AA3" w:rsidP="00AE1EA4">
      <w:pPr>
        <w:rPr>
          <w:ins w:id="5781" w:author="Ole Vilstrup" w:date="2020-12-16T13:41:00Z"/>
        </w:rPr>
      </w:pPr>
      <w:ins w:id="5782" w:author="Ole Vilstrup" w:date="2020-12-10T13:06:00Z">
        <w:r w:rsidRPr="006203F2">
          <w:t xml:space="preserve">I </w:t>
        </w:r>
        <w:r w:rsidR="00526539" w:rsidRPr="006203F2">
          <w:rPr>
            <w:rFonts w:eastAsia="Calibri"/>
          </w:rPr>
          <w:t>3-corner model</w:t>
        </w:r>
      </w:ins>
      <w:ins w:id="5783" w:author="Ole Vilstrup" w:date="2020-12-10T13:07:00Z">
        <w:r w:rsidR="00526539" w:rsidRPr="006203F2">
          <w:rPr>
            <w:rFonts w:eastAsia="Calibri"/>
          </w:rPr>
          <w:t>len</w:t>
        </w:r>
      </w:ins>
      <w:ins w:id="5784" w:author="Ole Vilstrup" w:date="2020-12-10T15:47:00Z">
        <w:r w:rsidR="000A5316" w:rsidRPr="006203F2">
          <w:rPr>
            <w:rFonts w:eastAsia="Calibri"/>
          </w:rPr>
          <w:t>, hvor en gateway er involveret i forsendelsesk</w:t>
        </w:r>
        <w:r w:rsidR="0025762B" w:rsidRPr="006203F2">
          <w:rPr>
            <w:rFonts w:eastAsia="Calibri"/>
          </w:rPr>
          <w:t>æ</w:t>
        </w:r>
        <w:r w:rsidR="000A5316" w:rsidRPr="006203F2">
          <w:rPr>
            <w:rFonts w:eastAsia="Calibri"/>
          </w:rPr>
          <w:t>den</w:t>
        </w:r>
        <w:r w:rsidR="0025762B" w:rsidRPr="006203F2">
          <w:rPr>
            <w:rFonts w:eastAsia="Calibri"/>
          </w:rPr>
          <w:t>,</w:t>
        </w:r>
      </w:ins>
      <w:ins w:id="5785" w:author="Ole Vilstrup" w:date="2020-12-10T13:07:00Z">
        <w:r w:rsidR="00526539" w:rsidRPr="006203F2">
          <w:rPr>
            <w:rFonts w:eastAsia="Calibri"/>
          </w:rPr>
          <w:t xml:space="preserve"> er det nødvendigt at </w:t>
        </w:r>
      </w:ins>
      <w:ins w:id="5786" w:author="Ole Vilstrup" w:date="2020-12-10T15:47:00Z">
        <w:r w:rsidR="0025762B" w:rsidRPr="006203F2">
          <w:rPr>
            <w:rFonts w:eastAsia="Calibri"/>
          </w:rPr>
          <w:t>konfigurere den første af</w:t>
        </w:r>
      </w:ins>
      <w:ins w:id="5787" w:author="Ole Vilstrup" w:date="2020-12-10T13:07:00Z">
        <w:r w:rsidR="00526539" w:rsidRPr="006203F2">
          <w:rPr>
            <w:rFonts w:eastAsia="Calibri"/>
          </w:rPr>
          <w:t>sende</w:t>
        </w:r>
      </w:ins>
      <w:ins w:id="5788" w:author="Ole Vilstrup" w:date="2020-12-10T15:48:00Z">
        <w:r w:rsidR="0025762B" w:rsidRPr="006203F2">
          <w:rPr>
            <w:rFonts w:eastAsia="Calibri"/>
          </w:rPr>
          <w:t>lse</w:t>
        </w:r>
        <w:r w:rsidR="00846197" w:rsidRPr="006203F2">
          <w:rPr>
            <w:rFonts w:eastAsia="Calibri"/>
          </w:rPr>
          <w:t xml:space="preserve"> lig den i 4-corner modellen, mens gatewayen er nødt til</w:t>
        </w:r>
      </w:ins>
      <w:ins w:id="5789" w:author="Ole Vilstrup" w:date="2020-12-16T13:39:00Z">
        <w:r w:rsidR="0061529D">
          <w:rPr>
            <w:rFonts w:eastAsia="Calibri"/>
          </w:rPr>
          <w:t xml:space="preserve"> </w:t>
        </w:r>
        <w:r w:rsidR="003841C6" w:rsidRPr="006203F2">
          <w:rPr>
            <w:rFonts w:eastAsia="Calibri"/>
          </w:rPr>
          <w:t xml:space="preserve">at påføre ny </w:t>
        </w:r>
        <w:r w:rsidR="003841C6" w:rsidRPr="00325CB1">
          <w:rPr>
            <w:rFonts w:eastAsia="Calibri"/>
            <w:rPrChange w:id="5790" w:author="Ole Vilstrup" w:date="2021-12-20T09:52:00Z">
              <w:rPr>
                <w:rStyle w:val="XMLname"/>
                <w:rFonts w:eastAsia="Calibri"/>
              </w:rPr>
            </w:rPrChange>
          </w:rPr>
          <w:t>PROCESSID</w:t>
        </w:r>
        <w:r w:rsidR="003841C6" w:rsidRPr="001654BB">
          <w:rPr>
            <w:rFonts w:eastAsia="Calibri"/>
          </w:rPr>
          <w:t xml:space="preserve"> </w:t>
        </w:r>
        <w:r w:rsidR="003841C6" w:rsidRPr="006203F2">
          <w:rPr>
            <w:rFonts w:eastAsia="Calibri"/>
          </w:rPr>
          <w:t>(</w:t>
        </w:r>
        <w:r w:rsidR="003841C6" w:rsidRPr="001654BB">
          <w:rPr>
            <w:rFonts w:eastAsia="Calibri"/>
          </w:rPr>
          <w:t>og</w:t>
        </w:r>
        <w:r w:rsidR="003841C6" w:rsidRPr="006203F2">
          <w:rPr>
            <w:rFonts w:eastAsia="Calibri"/>
          </w:rPr>
          <w:t xml:space="preserve"> i øvrigt ny </w:t>
        </w:r>
        <w:r w:rsidR="003841C6" w:rsidRPr="006203F2">
          <w:rPr>
            <w:rFonts w:eastAsia="Calibri"/>
            <w:lang w:eastAsia="da-DK"/>
          </w:rPr>
          <w:t>DocumentIdentification/InstanceIdentifier)</w:t>
        </w:r>
        <w:r w:rsidR="003841C6" w:rsidRPr="006203F2">
          <w:t>, således at gateway’ens AP kan slå finalreceipient korrekt op i SMP.</w:t>
        </w:r>
      </w:ins>
      <w:ins w:id="5791" w:author="Ole Vilstrup" w:date="2020-12-16T13:40:00Z">
        <w:r w:rsidR="008C3922">
          <w:t xml:space="preserve"> </w:t>
        </w:r>
      </w:ins>
    </w:p>
    <w:p w14:paraId="25B1C996" w14:textId="05E51310" w:rsidR="0087033A" w:rsidRPr="0086793B" w:rsidRDefault="0086793B">
      <w:pPr>
        <w:pStyle w:val="Overskrift5"/>
        <w:keepNext/>
        <w:rPr>
          <w:ins w:id="5792" w:author="Ole Vilstrup" w:date="2020-12-10T13:05:00Z"/>
          <w:rStyle w:val="XMLname"/>
          <w:rFonts w:ascii="Calibri" w:eastAsia="Calibri" w:hAnsi="Calibri"/>
          <w:sz w:val="22"/>
          <w:rPrChange w:id="5793" w:author="Ole Vilstrup" w:date="2021-12-20T09:55:00Z">
            <w:rPr>
              <w:ins w:id="5794" w:author="Ole Vilstrup" w:date="2020-12-10T13:05:00Z"/>
            </w:rPr>
          </w:rPrChange>
        </w:rPr>
        <w:pPrChange w:id="5795" w:author="Ole Vilstrup" w:date="2021-12-20T09:56:00Z">
          <w:pPr>
            <w:keepNext/>
          </w:pPr>
        </w:pPrChange>
      </w:pPr>
      <w:ins w:id="5796" w:author="Ole Vilstrup" w:date="2021-12-20T09:55:00Z">
        <w:r w:rsidRPr="005C3A7B">
          <w:rPr>
            <w:rStyle w:val="XMLname"/>
            <w:rFonts w:ascii="Calibri" w:eastAsia="Calibri" w:hAnsi="Calibri"/>
            <w:sz w:val="22"/>
          </w:rPr>
          <w:t xml:space="preserve">PROCESSID </w:t>
        </w:r>
        <w:r>
          <w:rPr>
            <w:rStyle w:val="XMLname"/>
            <w:rFonts w:ascii="Calibri" w:eastAsia="Calibri" w:hAnsi="Calibri"/>
            <w:sz w:val="22"/>
          </w:rPr>
          <w:t>e</w:t>
        </w:r>
      </w:ins>
      <w:ins w:id="5797" w:author="Ole Vilstrup" w:date="2020-12-10T13:05:00Z">
        <w:r w:rsidR="0087033A" w:rsidRPr="0086793B">
          <w:rPr>
            <w:rStyle w:val="XMLname"/>
            <w:rFonts w:ascii="Calibri" w:eastAsia="Calibri" w:hAnsi="Calibri"/>
            <w:sz w:val="22"/>
            <w:rPrChange w:id="5798" w:author="Ole Vilstrup" w:date="2021-12-20T09:55:00Z">
              <w:rPr/>
            </w:rPrChange>
          </w:rPr>
          <w:t>ksempel</w:t>
        </w:r>
      </w:ins>
      <w:ins w:id="5799" w:author="Ole Vilstrup" w:date="2020-12-10T15:51:00Z">
        <w:r w:rsidR="008C4AD3" w:rsidRPr="0086793B">
          <w:rPr>
            <w:rStyle w:val="XMLname"/>
            <w:rFonts w:ascii="Calibri" w:eastAsia="Calibri" w:hAnsi="Calibri"/>
            <w:sz w:val="22"/>
            <w:rPrChange w:id="5800" w:author="Ole Vilstrup" w:date="2021-12-20T09:55:00Z">
              <w:rPr/>
            </w:rPrChange>
          </w:rPr>
          <w:t xml:space="preserve"> forsendelse fra C1(afsender) til C2(gateway)</w:t>
        </w:r>
      </w:ins>
      <w:ins w:id="5801" w:author="Ole Vilstrup" w:date="2020-12-10T13:05:00Z">
        <w:r w:rsidR="0087033A" w:rsidRPr="0086793B">
          <w:rPr>
            <w:rStyle w:val="XMLname"/>
            <w:rFonts w:ascii="Calibri" w:eastAsia="Calibri" w:hAnsi="Calibri"/>
            <w:sz w:val="22"/>
            <w:rPrChange w:id="5802" w:author="Ole Vilstrup" w:date="2021-12-20T09:55:00Z">
              <w:rPr/>
            </w:rPrChange>
          </w:rPr>
          <w:t>:</w:t>
        </w:r>
      </w:ins>
    </w:p>
    <w:p w14:paraId="308F3CA3" w14:textId="77777777" w:rsidR="0087033A" w:rsidRPr="00336484" w:rsidRDefault="0087033A">
      <w:pPr>
        <w:keepNext/>
        <w:keepLines/>
        <w:ind w:left="851"/>
        <w:rPr>
          <w:ins w:id="5803" w:author="Ole Vilstrup" w:date="2020-12-10T13:05:00Z"/>
          <w:rStyle w:val="XMLname"/>
          <w:rFonts w:eastAsia="Calibri"/>
          <w:sz w:val="18"/>
          <w:szCs w:val="18"/>
          <w:lang w:val="en-US"/>
          <w:rPrChange w:id="5804" w:author="Ole Vilstrup Møller" w:date="2023-06-19T13:56:00Z">
            <w:rPr>
              <w:ins w:id="5805" w:author="Ole Vilstrup" w:date="2020-12-10T13:05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  <w:pPrChange w:id="5806" w:author="Ole Vilstrup" w:date="2021-12-20T09:56:00Z">
          <w:pPr>
            <w:keepNext/>
            <w:ind w:left="852"/>
          </w:pPr>
        </w:pPrChange>
      </w:pPr>
      <w:ins w:id="5807" w:author="Ole Vilstrup" w:date="2020-12-10T13:05:00Z">
        <w:r w:rsidRPr="00FD3C00">
          <w:rPr>
            <w:rStyle w:val="XMLname"/>
            <w:rFonts w:eastAsia="Calibri"/>
            <w:sz w:val="18"/>
            <w:szCs w:val="18"/>
            <w:rPrChange w:id="5808" w:author="Ole Vilstrup" w:date="2021-06-03T14:31:00Z">
              <w:rPr>
                <w:rStyle w:val="XMLname"/>
                <w:rFonts w:eastAsia="Calibri"/>
              </w:rPr>
            </w:rPrChange>
          </w:rPr>
          <w:tab/>
        </w:r>
        <w:r w:rsidRPr="00FD3C00">
          <w:rPr>
            <w:rStyle w:val="XMLname"/>
            <w:rFonts w:eastAsia="Calibri"/>
            <w:sz w:val="18"/>
            <w:szCs w:val="18"/>
            <w:rPrChange w:id="5809" w:author="Ole Vilstrup" w:date="2021-06-03T14:31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810" w:author="Ole Vilstrup Møller" w:date="2023-06-19T13:56:00Z">
              <w:rPr>
                <w:rStyle w:val="XMLname"/>
                <w:rFonts w:eastAsia="Calibri"/>
              </w:rPr>
            </w:rPrChange>
          </w:rPr>
          <w:t xml:space="preserve">&lt;Scope&gt; </w:t>
        </w:r>
      </w:ins>
    </w:p>
    <w:p w14:paraId="0215F516" w14:textId="329D81DD" w:rsidR="0087033A" w:rsidRPr="00336484" w:rsidRDefault="0087033A">
      <w:pPr>
        <w:keepNext/>
        <w:keepLines/>
        <w:ind w:left="851"/>
        <w:rPr>
          <w:ins w:id="5811" w:author="Ole Vilstrup" w:date="2020-12-10T13:05:00Z"/>
          <w:rStyle w:val="XMLname"/>
          <w:rFonts w:eastAsia="Calibri"/>
          <w:sz w:val="18"/>
          <w:szCs w:val="18"/>
          <w:lang w:val="en-US"/>
          <w:rPrChange w:id="5812" w:author="Ole Vilstrup Møller" w:date="2023-06-19T13:56:00Z">
            <w:rPr>
              <w:ins w:id="5813" w:author="Ole Vilstrup" w:date="2020-12-10T13:05:00Z"/>
              <w:rStyle w:val="XMLname"/>
              <w:rFonts w:eastAsia="Calibri"/>
            </w:rPr>
          </w:rPrChange>
        </w:rPr>
        <w:pPrChange w:id="5814" w:author="Ole Vilstrup" w:date="2021-12-20T09:56:00Z">
          <w:pPr>
            <w:keepNext/>
            <w:ind w:left="852"/>
          </w:pPr>
        </w:pPrChange>
      </w:pPr>
      <w:ins w:id="5815" w:author="Ole Vilstrup" w:date="2020-12-10T13:05:00Z">
        <w:r w:rsidRPr="00336484">
          <w:rPr>
            <w:rStyle w:val="XMLname"/>
            <w:rFonts w:eastAsia="Calibri"/>
            <w:sz w:val="18"/>
            <w:szCs w:val="18"/>
            <w:lang w:val="en-US"/>
            <w:rPrChange w:id="5816" w:author="Ole Vilstrup Møller" w:date="2023-06-19T13:56:00Z">
              <w:rPr>
                <w:rStyle w:val="XMLname"/>
                <w:rFonts w:eastAsia="Calibri"/>
              </w:rPr>
            </w:rPrChange>
          </w:rPr>
          <w:t xml:space="preserve"> </w:t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817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818" w:author="Ole Vilstrup Møller" w:date="2023-06-19T13:56:00Z">
              <w:rPr>
                <w:rStyle w:val="XMLname"/>
                <w:rFonts w:eastAsia="Calibri"/>
              </w:rPr>
            </w:rPrChange>
          </w:rPr>
          <w:tab/>
          <w:t xml:space="preserve">&lt;Type&gt;PROCESSID&lt;/Type&gt; </w:t>
        </w:r>
      </w:ins>
    </w:p>
    <w:p w14:paraId="54CB50C5" w14:textId="593E5AF9" w:rsidR="0087033A" w:rsidRPr="00336484" w:rsidRDefault="0087033A">
      <w:pPr>
        <w:keepNext/>
        <w:keepLines/>
        <w:ind w:left="851" w:firstLine="284"/>
        <w:rPr>
          <w:ins w:id="5819" w:author="Ole Vilstrup" w:date="2020-12-10T13:05:00Z"/>
          <w:rStyle w:val="XMLname"/>
          <w:rFonts w:eastAsia="Calibri"/>
          <w:sz w:val="18"/>
          <w:szCs w:val="18"/>
          <w:lang w:val="en-US"/>
          <w:rPrChange w:id="5820" w:author="Ole Vilstrup Møller" w:date="2023-06-19T13:56:00Z">
            <w:rPr>
              <w:ins w:id="5821" w:author="Ole Vilstrup" w:date="2020-12-10T13:05:00Z"/>
              <w:rStyle w:val="XMLname"/>
              <w:rFonts w:eastAsia="Calibri"/>
            </w:rPr>
          </w:rPrChange>
        </w:rPr>
        <w:pPrChange w:id="5822" w:author="Ole Vilstrup" w:date="2021-12-20T09:56:00Z">
          <w:pPr>
            <w:keepNext/>
            <w:ind w:left="1420" w:firstLine="284"/>
          </w:pPr>
        </w:pPrChange>
      </w:pPr>
      <w:ins w:id="5823" w:author="Ole Vilstrup" w:date="2020-12-10T13:05:00Z">
        <w:r w:rsidRPr="00336484">
          <w:rPr>
            <w:rStyle w:val="XMLname"/>
            <w:rFonts w:eastAsia="Calibri"/>
            <w:sz w:val="18"/>
            <w:szCs w:val="18"/>
            <w:lang w:val="en-US"/>
            <w:rPrChange w:id="5824" w:author="Ole Vilstrup Møller" w:date="2023-06-19T13:56:00Z">
              <w:rPr>
                <w:rStyle w:val="XMLname"/>
                <w:rFonts w:eastAsia="Calibri"/>
              </w:rPr>
            </w:rPrChange>
          </w:rPr>
          <w:t xml:space="preserve"> </w:t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825" w:author="Ole Vilstrup Møller" w:date="2023-06-19T13:56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  <w:ins w:id="5826" w:author="Ole Vilstrup" w:date="2020-12-10T13:06:00Z">
        <w:r w:rsidR="0026756F" w:rsidRPr="00336484">
          <w:rPr>
            <w:rStyle w:val="XMLname"/>
            <w:rFonts w:eastAsia="Calibri"/>
            <w:sz w:val="18"/>
            <w:szCs w:val="18"/>
            <w:lang w:val="en-US"/>
            <w:rPrChange w:id="5827" w:author="Ole Vilstrup Møller" w:date="2023-06-19T13:56:00Z">
              <w:rPr>
                <w:rStyle w:val="XMLname"/>
                <w:rFonts w:eastAsia="Calibri"/>
              </w:rPr>
            </w:rPrChange>
          </w:rPr>
          <w:t>fod</w:t>
        </w:r>
      </w:ins>
      <w:ins w:id="5828" w:author="Ole Vilstrup" w:date="2020-12-10T13:05:00Z">
        <w:r w:rsidRPr="00336484">
          <w:rPr>
            <w:rStyle w:val="XMLname"/>
            <w:rFonts w:eastAsia="Calibri"/>
            <w:sz w:val="18"/>
            <w:szCs w:val="18"/>
            <w:lang w:val="en-US"/>
            <w:rPrChange w:id="5829" w:author="Ole Vilstrup Møller" w:date="2023-06-19T13:56:00Z">
              <w:rPr>
                <w:rStyle w:val="XMLname"/>
                <w:rFonts w:eastAsia="Calibri"/>
              </w:rPr>
            </w:rPrChange>
          </w:rPr>
          <w:t>-emergence&lt;/InstanceIdentifier&gt;</w:t>
        </w:r>
      </w:ins>
    </w:p>
    <w:p w14:paraId="16E673E7" w14:textId="77777777" w:rsidR="0087033A" w:rsidRPr="00336484" w:rsidRDefault="0087033A">
      <w:pPr>
        <w:keepNext/>
        <w:keepLines/>
        <w:tabs>
          <w:tab w:val="left" w:pos="284"/>
        </w:tabs>
        <w:ind w:left="851"/>
        <w:rPr>
          <w:ins w:id="5830" w:author="Ole Vilstrup" w:date="2020-12-10T13:05:00Z"/>
          <w:rStyle w:val="XMLname"/>
          <w:rFonts w:eastAsia="Calibri"/>
          <w:sz w:val="18"/>
          <w:szCs w:val="18"/>
          <w:lang w:val="en-US"/>
          <w:rPrChange w:id="5831" w:author="Ole Vilstrup Møller" w:date="2023-06-19T13:56:00Z">
            <w:rPr>
              <w:ins w:id="5832" w:author="Ole Vilstrup" w:date="2020-12-10T13:05:00Z"/>
              <w:rStyle w:val="XMLname"/>
              <w:rFonts w:eastAsia="Calibri"/>
            </w:rPr>
          </w:rPrChange>
        </w:rPr>
        <w:pPrChange w:id="5833" w:author="Ole Vilstrup" w:date="2021-12-20T09:56:00Z">
          <w:pPr>
            <w:keepNext/>
            <w:tabs>
              <w:tab w:val="left" w:pos="284"/>
            </w:tabs>
            <w:ind w:left="852"/>
          </w:pPr>
        </w:pPrChange>
      </w:pPr>
      <w:ins w:id="5834" w:author="Ole Vilstrup" w:date="2020-12-10T13:05:00Z">
        <w:r w:rsidRPr="00336484">
          <w:rPr>
            <w:rStyle w:val="XMLname"/>
            <w:rFonts w:eastAsia="Calibri"/>
            <w:sz w:val="18"/>
            <w:szCs w:val="18"/>
            <w:lang w:val="en-US"/>
            <w:rPrChange w:id="5835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836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837" w:author="Ole Vilstrup Møller" w:date="2023-06-19T13:56:00Z">
              <w:rPr>
                <w:rStyle w:val="XMLname"/>
                <w:rFonts w:eastAsia="Calibri"/>
              </w:rPr>
            </w:rPrChange>
          </w:rPr>
          <w:tab/>
          <w:t>&lt;Identifier&gt;dk-messaging-procid&lt;/Identifier&gt;</w:t>
        </w:r>
      </w:ins>
    </w:p>
    <w:p w14:paraId="21F932B2" w14:textId="77777777" w:rsidR="0087033A" w:rsidRPr="00FD3C00" w:rsidRDefault="0087033A">
      <w:pPr>
        <w:keepNext/>
        <w:keepLines/>
        <w:tabs>
          <w:tab w:val="left" w:pos="284"/>
        </w:tabs>
        <w:ind w:left="851"/>
        <w:rPr>
          <w:ins w:id="5838" w:author="Ole Vilstrup" w:date="2020-12-10T13:05:00Z"/>
          <w:rStyle w:val="XMLname"/>
          <w:rFonts w:eastAsia="Calibri"/>
          <w:sz w:val="18"/>
          <w:szCs w:val="18"/>
          <w:rPrChange w:id="5839" w:author="Ole Vilstrup" w:date="2021-06-03T14:31:00Z">
            <w:rPr>
              <w:ins w:id="5840" w:author="Ole Vilstrup" w:date="2020-12-10T13:05:00Z"/>
              <w:rStyle w:val="XMLname"/>
              <w:rFonts w:eastAsia="Calibri"/>
            </w:rPr>
          </w:rPrChange>
        </w:rPr>
        <w:pPrChange w:id="5841" w:author="Ole Vilstrup" w:date="2021-12-20T09:56:00Z">
          <w:pPr>
            <w:keepNext/>
            <w:tabs>
              <w:tab w:val="left" w:pos="284"/>
            </w:tabs>
            <w:ind w:left="852"/>
          </w:pPr>
        </w:pPrChange>
      </w:pPr>
      <w:ins w:id="5842" w:author="Ole Vilstrup" w:date="2020-12-10T13:05:00Z">
        <w:r w:rsidRPr="00336484">
          <w:rPr>
            <w:rStyle w:val="XMLname"/>
            <w:rFonts w:eastAsia="Calibri"/>
            <w:sz w:val="18"/>
            <w:szCs w:val="18"/>
            <w:lang w:val="en-US"/>
            <w:rPrChange w:id="5843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844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FD3C00">
          <w:rPr>
            <w:rStyle w:val="XMLname"/>
            <w:rFonts w:eastAsia="Calibri"/>
            <w:sz w:val="18"/>
            <w:szCs w:val="18"/>
            <w:rPrChange w:id="5845" w:author="Ole Vilstrup" w:date="2021-06-03T14:31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4B45C840" w14:textId="67A1187D" w:rsidR="00780561" w:rsidRPr="0086793B" w:rsidRDefault="0086793B">
      <w:pPr>
        <w:pStyle w:val="Overskrift5"/>
        <w:rPr>
          <w:ins w:id="5846" w:author="Ole Vilstrup" w:date="2020-12-10T15:52:00Z"/>
          <w:rStyle w:val="XMLname"/>
          <w:rFonts w:ascii="Calibri" w:eastAsia="Calibri" w:hAnsi="Calibri"/>
          <w:sz w:val="22"/>
          <w:rPrChange w:id="5847" w:author="Ole Vilstrup" w:date="2021-12-20T09:55:00Z">
            <w:rPr>
              <w:ins w:id="5848" w:author="Ole Vilstrup" w:date="2020-12-10T15:52:00Z"/>
            </w:rPr>
          </w:rPrChange>
        </w:rPr>
        <w:pPrChange w:id="5849" w:author="Ole Vilstrup" w:date="2021-12-20T09:55:00Z">
          <w:pPr>
            <w:keepNext/>
          </w:pPr>
        </w:pPrChange>
      </w:pPr>
      <w:ins w:id="5850" w:author="Ole Vilstrup" w:date="2021-12-20T09:55:00Z">
        <w:r w:rsidRPr="005C3A7B">
          <w:rPr>
            <w:rStyle w:val="XMLname"/>
            <w:rFonts w:ascii="Calibri" w:eastAsia="Calibri" w:hAnsi="Calibri"/>
            <w:sz w:val="22"/>
          </w:rPr>
          <w:t xml:space="preserve">PROCESSID </w:t>
        </w:r>
        <w:r>
          <w:rPr>
            <w:rStyle w:val="XMLname"/>
            <w:rFonts w:ascii="Calibri" w:eastAsia="Calibri" w:hAnsi="Calibri"/>
            <w:sz w:val="22"/>
          </w:rPr>
          <w:t>e</w:t>
        </w:r>
      </w:ins>
      <w:ins w:id="5851" w:author="Ole Vilstrup" w:date="2020-12-10T15:52:00Z">
        <w:r w:rsidR="00780561" w:rsidRPr="0086793B">
          <w:rPr>
            <w:rStyle w:val="XMLname"/>
            <w:rFonts w:ascii="Calibri" w:eastAsia="Calibri" w:hAnsi="Calibri"/>
            <w:sz w:val="22"/>
            <w:rPrChange w:id="5852" w:author="Ole Vilstrup" w:date="2021-12-20T09:55:00Z">
              <w:rPr>
                <w:rFonts w:ascii="Courier New" w:hAnsi="Courier New"/>
                <w:sz w:val="20"/>
              </w:rPr>
            </w:rPrChange>
          </w:rPr>
          <w:t>ksempel forsendelse fra C2(gateway)</w:t>
        </w:r>
        <w:r w:rsidR="00780561" w:rsidRPr="0086793B">
          <w:rPr>
            <w:rStyle w:val="XMLname"/>
            <w:rFonts w:ascii="Calibri" w:eastAsia="Calibri" w:hAnsi="Calibri"/>
            <w:sz w:val="22"/>
            <w:rPrChange w:id="5853" w:author="Ole Vilstrup" w:date="2021-12-20T09:55:00Z">
              <w:rPr/>
            </w:rPrChange>
          </w:rPr>
          <w:t xml:space="preserve"> til C3(modtager):</w:t>
        </w:r>
      </w:ins>
    </w:p>
    <w:p w14:paraId="1309739A" w14:textId="5F6CE5CA" w:rsidR="0026756F" w:rsidRPr="00336484" w:rsidRDefault="0026756F">
      <w:pPr>
        <w:keepNext/>
        <w:keepLines/>
        <w:ind w:left="851"/>
        <w:rPr>
          <w:ins w:id="5854" w:author="Ole Vilstrup" w:date="2020-12-10T13:06:00Z"/>
          <w:rStyle w:val="XMLname"/>
          <w:rFonts w:eastAsia="Calibri"/>
          <w:sz w:val="18"/>
          <w:szCs w:val="18"/>
          <w:lang w:val="en-US"/>
          <w:rPrChange w:id="5855" w:author="Ole Vilstrup Møller" w:date="2023-06-19T13:56:00Z">
            <w:rPr>
              <w:ins w:id="5856" w:author="Ole Vilstrup" w:date="2020-12-10T13:06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  <w:pPrChange w:id="5857" w:author="Ole Vilstrup" w:date="2022-02-13T23:11:00Z">
          <w:pPr>
            <w:keepNext/>
            <w:ind w:left="852"/>
          </w:pPr>
        </w:pPrChange>
      </w:pPr>
      <w:ins w:id="5858" w:author="Ole Vilstrup" w:date="2020-12-10T13:06:00Z">
        <w:r w:rsidRPr="00336484">
          <w:rPr>
            <w:rStyle w:val="XMLname"/>
            <w:rFonts w:eastAsia="Calibri"/>
            <w:sz w:val="18"/>
            <w:szCs w:val="18"/>
            <w:lang w:val="en-US"/>
            <w:rPrChange w:id="5859" w:author="Ole Vilstrup Møller" w:date="2023-06-19T13:56:00Z">
              <w:rPr>
                <w:rStyle w:val="XMLname"/>
                <w:rFonts w:eastAsia="Calibri"/>
              </w:rPr>
            </w:rPrChange>
          </w:rPr>
          <w:t xml:space="preserve">&lt;Scope&gt; </w:t>
        </w:r>
      </w:ins>
    </w:p>
    <w:p w14:paraId="6CA49D7B" w14:textId="564E1584" w:rsidR="0026756F" w:rsidRPr="00336484" w:rsidRDefault="0026756F">
      <w:pPr>
        <w:keepNext/>
        <w:keepLines/>
        <w:ind w:left="851"/>
        <w:rPr>
          <w:ins w:id="5860" w:author="Ole Vilstrup" w:date="2020-12-10T13:06:00Z"/>
          <w:rStyle w:val="XMLname"/>
          <w:rFonts w:eastAsia="Calibri"/>
          <w:sz w:val="18"/>
          <w:szCs w:val="18"/>
          <w:lang w:val="en-US"/>
          <w:rPrChange w:id="5861" w:author="Ole Vilstrup Møller" w:date="2023-06-19T13:56:00Z">
            <w:rPr>
              <w:ins w:id="5862" w:author="Ole Vilstrup" w:date="2020-12-10T13:06:00Z"/>
              <w:rStyle w:val="XMLname"/>
              <w:rFonts w:eastAsia="Calibri"/>
            </w:rPr>
          </w:rPrChange>
        </w:rPr>
        <w:pPrChange w:id="5863" w:author="Ole Vilstrup" w:date="2020-12-17T00:40:00Z">
          <w:pPr>
            <w:keepNext/>
            <w:ind w:left="852"/>
          </w:pPr>
        </w:pPrChange>
      </w:pPr>
      <w:ins w:id="5864" w:author="Ole Vilstrup" w:date="2020-12-10T13:06:00Z">
        <w:r w:rsidRPr="00336484">
          <w:rPr>
            <w:rStyle w:val="XMLname"/>
            <w:rFonts w:eastAsia="Calibri"/>
            <w:sz w:val="18"/>
            <w:szCs w:val="18"/>
            <w:lang w:val="en-US"/>
            <w:rPrChange w:id="5865" w:author="Ole Vilstrup Møller" w:date="2023-06-19T13:56:00Z">
              <w:rPr>
                <w:rStyle w:val="XMLname"/>
                <w:rFonts w:eastAsia="Calibri"/>
              </w:rPr>
            </w:rPrChange>
          </w:rPr>
          <w:t xml:space="preserve"> </w:t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866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867" w:author="Ole Vilstrup Møller" w:date="2023-06-19T13:56:00Z">
              <w:rPr>
                <w:rStyle w:val="XMLname"/>
                <w:rFonts w:eastAsia="Calibri"/>
              </w:rPr>
            </w:rPrChange>
          </w:rPr>
          <w:tab/>
          <w:t xml:space="preserve">&lt;Type&gt;PROCESSID&lt;/Type&gt; </w:t>
        </w:r>
      </w:ins>
    </w:p>
    <w:p w14:paraId="0E9A3C58" w14:textId="373E2139" w:rsidR="0026756F" w:rsidRPr="00336484" w:rsidRDefault="0026756F">
      <w:pPr>
        <w:keepNext/>
        <w:keepLines/>
        <w:ind w:left="1135" w:firstLine="1"/>
        <w:rPr>
          <w:ins w:id="5868" w:author="Ole Vilstrup" w:date="2020-12-10T13:06:00Z"/>
          <w:rStyle w:val="XMLname"/>
          <w:rFonts w:eastAsia="Calibri"/>
          <w:sz w:val="18"/>
          <w:szCs w:val="18"/>
          <w:lang w:val="en-US"/>
          <w:rPrChange w:id="5869" w:author="Ole Vilstrup Møller" w:date="2023-06-19T13:56:00Z">
            <w:rPr>
              <w:ins w:id="5870" w:author="Ole Vilstrup" w:date="2020-12-10T13:06:00Z"/>
              <w:rStyle w:val="XMLname"/>
              <w:rFonts w:eastAsia="Calibri"/>
            </w:rPr>
          </w:rPrChange>
        </w:rPr>
        <w:pPrChange w:id="5871" w:author="Ole Vilstrup" w:date="2022-01-19T23:05:00Z">
          <w:pPr>
            <w:keepNext/>
            <w:ind w:left="1420" w:firstLine="284"/>
          </w:pPr>
        </w:pPrChange>
      </w:pPr>
      <w:ins w:id="5872" w:author="Ole Vilstrup" w:date="2020-12-10T13:06:00Z">
        <w:r w:rsidRPr="00336484">
          <w:rPr>
            <w:rStyle w:val="XMLname"/>
            <w:rFonts w:eastAsia="Calibri"/>
            <w:sz w:val="18"/>
            <w:szCs w:val="18"/>
            <w:lang w:val="en-US"/>
            <w:rPrChange w:id="5873" w:author="Ole Vilstrup Møller" w:date="2023-06-19T13:56:00Z">
              <w:rPr>
                <w:rStyle w:val="XMLname"/>
                <w:rFonts w:eastAsia="Calibri"/>
              </w:rPr>
            </w:rPrChange>
          </w:rPr>
          <w:t xml:space="preserve"> </w:t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874" w:author="Ole Vilstrup Møller" w:date="2023-06-19T13:56:00Z">
              <w:rPr>
                <w:rStyle w:val="XMLname"/>
                <w:rFonts w:eastAsia="Calibri"/>
              </w:rPr>
            </w:rPrChange>
          </w:rPr>
          <w:tab/>
          <w:t>&lt;InstanceIdentifier&gt;fod-</w:t>
        </w:r>
        <w:r w:rsidR="00623AA3" w:rsidRPr="00336484">
          <w:rPr>
            <w:rStyle w:val="XMLname"/>
            <w:rFonts w:eastAsia="Calibri"/>
            <w:sz w:val="18"/>
            <w:szCs w:val="18"/>
            <w:lang w:val="en-US"/>
            <w:rPrChange w:id="5875" w:author="Ole Vilstrup Møller" w:date="2023-06-19T13:56:00Z">
              <w:rPr>
                <w:rStyle w:val="XMLname"/>
                <w:rFonts w:eastAsia="Calibri"/>
              </w:rPr>
            </w:rPrChange>
          </w:rPr>
          <w:t>distribibution</w:t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876" w:author="Ole Vilstrup Møller" w:date="2023-06-19T13:56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4E09A2EE" w14:textId="73933021" w:rsidR="0026756F" w:rsidRPr="00336484" w:rsidRDefault="0026756F">
      <w:pPr>
        <w:keepLines/>
        <w:tabs>
          <w:tab w:val="left" w:pos="284"/>
        </w:tabs>
        <w:ind w:left="852"/>
        <w:rPr>
          <w:ins w:id="5877" w:author="Ole Vilstrup" w:date="2020-12-10T13:06:00Z"/>
          <w:rStyle w:val="XMLname"/>
          <w:rFonts w:eastAsia="Calibri"/>
          <w:sz w:val="18"/>
          <w:szCs w:val="18"/>
          <w:lang w:val="en-US"/>
          <w:rPrChange w:id="5878" w:author="Ole Vilstrup Møller" w:date="2023-06-19T13:56:00Z">
            <w:rPr>
              <w:ins w:id="5879" w:author="Ole Vilstrup" w:date="2020-12-10T13:06:00Z"/>
              <w:rStyle w:val="XMLname"/>
              <w:rFonts w:eastAsia="Calibri"/>
            </w:rPr>
          </w:rPrChange>
        </w:rPr>
        <w:pPrChange w:id="5880" w:author="Ole Vilstrup" w:date="2020-12-16T13:41:00Z">
          <w:pPr>
            <w:keepNext/>
            <w:tabs>
              <w:tab w:val="left" w:pos="284"/>
            </w:tabs>
            <w:ind w:left="852"/>
          </w:pPr>
        </w:pPrChange>
      </w:pPr>
      <w:ins w:id="5881" w:author="Ole Vilstrup" w:date="2020-12-10T13:06:00Z">
        <w:r w:rsidRPr="00336484">
          <w:rPr>
            <w:rStyle w:val="XMLname"/>
            <w:rFonts w:eastAsia="Calibri"/>
            <w:sz w:val="18"/>
            <w:szCs w:val="18"/>
            <w:lang w:val="en-US"/>
            <w:rPrChange w:id="5882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336484">
          <w:rPr>
            <w:rStyle w:val="XMLname"/>
            <w:rFonts w:eastAsia="Calibri"/>
            <w:sz w:val="18"/>
            <w:szCs w:val="18"/>
            <w:lang w:val="en-US"/>
            <w:rPrChange w:id="5883" w:author="Ole Vilstrup Møller" w:date="2023-06-19T13:56:00Z">
              <w:rPr>
                <w:rStyle w:val="XMLname"/>
                <w:rFonts w:eastAsia="Calibri"/>
              </w:rPr>
            </w:rPrChange>
          </w:rPr>
          <w:tab/>
          <w:t>&lt;Identifier&gt;dk-messaging-procid&lt;/Identifier&gt;</w:t>
        </w:r>
      </w:ins>
    </w:p>
    <w:p w14:paraId="62BC6FAE" w14:textId="4868FED3" w:rsidR="0026756F" w:rsidRDefault="0026756F">
      <w:pPr>
        <w:keepLines/>
        <w:tabs>
          <w:tab w:val="left" w:pos="284"/>
        </w:tabs>
        <w:ind w:left="852"/>
        <w:rPr>
          <w:ins w:id="5884" w:author="Ole Vilstrup" w:date="2022-01-19T23:05:00Z"/>
          <w:rStyle w:val="XMLname"/>
          <w:rFonts w:eastAsia="Calibri"/>
          <w:sz w:val="18"/>
          <w:szCs w:val="18"/>
        </w:rPr>
      </w:pPr>
      <w:ins w:id="5885" w:author="Ole Vilstrup" w:date="2020-12-10T13:06:00Z">
        <w:r w:rsidRPr="00336484">
          <w:rPr>
            <w:rStyle w:val="XMLname"/>
            <w:rFonts w:eastAsia="Calibri"/>
            <w:sz w:val="18"/>
            <w:szCs w:val="18"/>
            <w:lang w:val="en-US"/>
            <w:rPrChange w:id="5886" w:author="Ole Vilstrup Møller" w:date="2023-06-19T13:56:00Z">
              <w:rPr>
                <w:rStyle w:val="XMLname"/>
                <w:rFonts w:eastAsia="Calibri"/>
              </w:rPr>
            </w:rPrChange>
          </w:rPr>
          <w:tab/>
        </w:r>
        <w:r w:rsidRPr="00FD3C00">
          <w:rPr>
            <w:rStyle w:val="XMLname"/>
            <w:rFonts w:eastAsia="Calibri"/>
            <w:sz w:val="18"/>
            <w:szCs w:val="18"/>
            <w:rPrChange w:id="5887" w:author="Ole Vilstrup" w:date="2021-06-03T14:31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08C29369" w14:textId="77777777" w:rsidR="00166554" w:rsidRPr="00FD3C00" w:rsidRDefault="00166554">
      <w:pPr>
        <w:keepLines/>
        <w:tabs>
          <w:tab w:val="left" w:pos="284"/>
        </w:tabs>
        <w:ind w:left="852"/>
        <w:rPr>
          <w:ins w:id="5888" w:author="Ole Vilstrup" w:date="2020-12-10T13:06:00Z"/>
          <w:rStyle w:val="XMLname"/>
          <w:rFonts w:eastAsia="Calibri"/>
          <w:sz w:val="18"/>
          <w:szCs w:val="18"/>
          <w:rPrChange w:id="5889" w:author="Ole Vilstrup" w:date="2021-06-03T14:31:00Z">
            <w:rPr>
              <w:ins w:id="5890" w:author="Ole Vilstrup" w:date="2020-12-10T13:06:00Z"/>
              <w:rStyle w:val="XMLname"/>
              <w:rFonts w:eastAsia="Calibri"/>
            </w:rPr>
          </w:rPrChange>
        </w:rPr>
        <w:pPrChange w:id="5891" w:author="Ole Vilstrup" w:date="2020-12-16T13:41:00Z">
          <w:pPr>
            <w:keepNext/>
            <w:tabs>
              <w:tab w:val="left" w:pos="284"/>
            </w:tabs>
            <w:ind w:left="852"/>
          </w:pPr>
        </w:pPrChange>
      </w:pPr>
    </w:p>
    <w:p w14:paraId="5AE70171" w14:textId="3E7B30E7" w:rsidR="003C22A0" w:rsidRPr="005869B7" w:rsidRDefault="00BD077E">
      <w:pPr>
        <w:pStyle w:val="Overskrift2"/>
        <w:rPr>
          <w:ins w:id="5892" w:author="Ole Vilstrup" w:date="2020-12-07T00:23:00Z"/>
          <w:rFonts w:eastAsia="Calibri"/>
          <w:rPrChange w:id="5893" w:author="Ole Vilstrup" w:date="2021-06-09T18:28:00Z">
            <w:rPr>
              <w:ins w:id="5894" w:author="Ole Vilstrup" w:date="2020-12-07T00:23:00Z"/>
              <w:rFonts w:eastAsia="Calibri"/>
              <w:b/>
            </w:rPr>
          </w:rPrChange>
        </w:rPr>
        <w:pPrChange w:id="5895" w:author="Ole Vilstrup" w:date="2021-06-09T18:28:00Z">
          <w:pPr>
            <w:pStyle w:val="Overskrift4"/>
          </w:pPr>
        </w:pPrChange>
      </w:pPr>
      <w:bookmarkStart w:id="5896" w:name="_Toc95688883"/>
      <w:ins w:id="5897" w:author="Ole Vilstrup" w:date="2021-01-13T11:24:00Z">
        <w:r w:rsidRPr="009D28DC">
          <w:rPr>
            <w:rFonts w:eastAsia="Calibri"/>
          </w:rPr>
          <w:lastRenderedPageBreak/>
          <w:t xml:space="preserve">SBDH </w:t>
        </w:r>
      </w:ins>
      <w:ins w:id="5898" w:author="Ole Vilstrup" w:date="2020-12-08T09:56:00Z">
        <w:r w:rsidR="0064502A" w:rsidRPr="00833085">
          <w:rPr>
            <w:rFonts w:eastAsia="Calibri"/>
          </w:rPr>
          <w:t xml:space="preserve">BusinessScope </w:t>
        </w:r>
      </w:ins>
      <w:ins w:id="5899" w:author="Ole Vilstrup" w:date="2020-12-08T10:15:00Z">
        <w:r w:rsidR="009F7C74" w:rsidRPr="00833085">
          <w:rPr>
            <w:rFonts w:eastAsia="Calibri"/>
          </w:rPr>
          <w:t>–</w:t>
        </w:r>
      </w:ins>
      <w:ins w:id="5900" w:author="Ole Vilstrup" w:date="2020-12-08T09:56:00Z">
        <w:r w:rsidR="0064502A" w:rsidRPr="00833085">
          <w:rPr>
            <w:rFonts w:eastAsia="Calibri"/>
          </w:rPr>
          <w:t xml:space="preserve"> </w:t>
        </w:r>
      </w:ins>
      <w:ins w:id="5901" w:author="Ole Vilstrup" w:date="2020-12-08T10:15:00Z">
        <w:r w:rsidR="009F7C74" w:rsidRPr="00833085">
          <w:rPr>
            <w:rFonts w:eastAsia="Calibri"/>
          </w:rPr>
          <w:t>sundheds</w:t>
        </w:r>
        <w:r w:rsidR="009F7C74" w:rsidRPr="005869B7">
          <w:rPr>
            <w:rFonts w:eastAsia="Calibri"/>
            <w:rPrChange w:id="5902" w:author="Ole Vilstrup" w:date="2021-06-09T18:28:00Z">
              <w:rPr>
                <w:rStyle w:val="XMLname"/>
                <w:rFonts w:ascii="Calibri" w:eastAsia="Calibri" w:hAnsi="Calibri"/>
                <w:bCs w:val="0"/>
                <w:iCs/>
                <w:sz w:val="28"/>
              </w:rPr>
            </w:rPrChange>
          </w:rPr>
          <w:t>meddelelseskommunikation</w:t>
        </w:r>
      </w:ins>
      <w:bookmarkEnd w:id="5896"/>
    </w:p>
    <w:p w14:paraId="6A8A10A5" w14:textId="591040CB" w:rsidR="00FE292C" w:rsidRDefault="00F80A71">
      <w:pPr>
        <w:pStyle w:val="Overskrift3"/>
        <w:rPr>
          <w:ins w:id="5903" w:author="Ole Vilstrup" w:date="2020-12-16T13:21:00Z"/>
          <w:rFonts w:eastAsia="Calibri"/>
        </w:rPr>
        <w:pPrChange w:id="5904" w:author="Ole Vilstrup" w:date="2021-01-13T11:24:00Z">
          <w:pPr>
            <w:pStyle w:val="Overskrift4"/>
          </w:pPr>
        </w:pPrChange>
      </w:pPr>
      <w:bookmarkStart w:id="5905" w:name="_Toc95688884"/>
      <w:ins w:id="5906" w:author="Ole Vilstrup" w:date="2020-12-11T11:48:00Z">
        <w:r w:rsidRPr="006203F2">
          <w:rPr>
            <w:rFonts w:eastAsia="Calibri"/>
          </w:rPr>
          <w:t>Scope</w:t>
        </w:r>
      </w:ins>
      <w:ins w:id="5907" w:author="Ole Vilstrup" w:date="2020-12-11T11:49:00Z">
        <w:r w:rsidR="005121DB" w:rsidRPr="006203F2">
          <w:rPr>
            <w:rFonts w:eastAsia="Calibri"/>
          </w:rPr>
          <w:t xml:space="preserve"> – message </w:t>
        </w:r>
      </w:ins>
      <w:ins w:id="5908" w:author="Ole Vilstrup" w:date="2020-12-16T13:21:00Z">
        <w:r w:rsidR="00F978AF">
          <w:rPr>
            <w:rFonts w:eastAsia="Calibri"/>
          </w:rPr>
          <w:t xml:space="preserve">statistik </w:t>
        </w:r>
      </w:ins>
      <w:ins w:id="5909" w:author="Ole Vilstrup" w:date="2020-12-11T11:49:00Z">
        <w:r w:rsidR="005121DB" w:rsidRPr="006203F2">
          <w:rPr>
            <w:rFonts w:eastAsia="Calibri"/>
          </w:rPr>
          <w:t>metadata</w:t>
        </w:r>
      </w:ins>
      <w:bookmarkEnd w:id="5905"/>
    </w:p>
    <w:p w14:paraId="5F929E9C" w14:textId="09057A3B" w:rsidR="001B3B29" w:rsidRPr="00C15F59" w:rsidRDefault="001B3B29">
      <w:pPr>
        <w:rPr>
          <w:ins w:id="5910" w:author="Ole Vilstrup" w:date="2020-12-11T11:47:00Z"/>
          <w:rFonts w:eastAsia="Calibri"/>
        </w:rPr>
        <w:pPrChange w:id="5911" w:author="Ole Vilstrup" w:date="2020-12-16T13:21:00Z">
          <w:pPr>
            <w:pStyle w:val="Overskrift4"/>
          </w:pPr>
        </w:pPrChange>
      </w:pPr>
      <w:ins w:id="5912" w:author="Ole Vilstrup" w:date="2020-12-16T13:22:00Z">
        <w:r>
          <w:rPr>
            <w:rFonts w:eastAsia="Calibri"/>
            <w:noProof/>
          </w:rPr>
          <w:drawing>
            <wp:inline distT="0" distB="0" distL="0" distR="0" wp14:anchorId="48EA5DC6" wp14:editId="322ECFDF">
              <wp:extent cx="4957200" cy="3124800"/>
              <wp:effectExtent l="0" t="0" r="0" b="0"/>
              <wp:docPr id="13" name="Billed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7200" cy="31248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3C048407" w14:textId="0ED7093D" w:rsidR="002613FE" w:rsidRPr="00235A69" w:rsidRDefault="002613FE">
      <w:pPr>
        <w:pStyle w:val="Overskrift4"/>
        <w:rPr>
          <w:ins w:id="5913" w:author="Ole Vilstrup" w:date="2020-12-06T22:59:00Z"/>
          <w:rFonts w:eastAsia="Calibri"/>
          <w:rPrChange w:id="5914" w:author="Ole Vilstrup" w:date="2021-01-13T13:00:00Z">
            <w:rPr>
              <w:ins w:id="5915" w:author="Ole Vilstrup" w:date="2020-12-06T22:59:00Z"/>
              <w:rStyle w:val="XMLname"/>
              <w:rFonts w:ascii="Calibri" w:eastAsia="Calibri" w:hAnsi="Calibri"/>
              <w:b w:val="0"/>
              <w:bCs w:val="0"/>
              <w:i w:val="0"/>
              <w:iCs w:val="0"/>
              <w:sz w:val="22"/>
              <w:szCs w:val="24"/>
            </w:rPr>
          </w:rPrChange>
        </w:rPr>
        <w:pPrChange w:id="5916" w:author="Ole Vilstrup" w:date="2021-01-13T13:00:00Z">
          <w:pPr>
            <w:pStyle w:val="Overskrift5"/>
          </w:pPr>
        </w:pPrChange>
      </w:pPr>
      <w:bookmarkStart w:id="5917" w:name="_Toc95688885"/>
      <w:ins w:id="5918" w:author="Ole Vilstrup" w:date="2020-12-06T22:59:00Z">
        <w:r w:rsidRPr="00235A69">
          <w:rPr>
            <w:rFonts w:eastAsia="Calibri"/>
            <w:rPrChange w:id="5919" w:author="Ole Vilstrup" w:date="2021-01-13T13:00:00Z">
              <w:rPr>
                <w:rFonts w:ascii="Courier New" w:eastAsia="Calibri" w:hAnsi="Courier New"/>
                <w:b w:val="0"/>
                <w:i w:val="0"/>
                <w:iCs w:val="0"/>
                <w:sz w:val="20"/>
              </w:rPr>
            </w:rPrChange>
          </w:rPr>
          <w:t>SENDERID</w:t>
        </w:r>
        <w:bookmarkEnd w:id="5917"/>
        <w:r w:rsidRPr="00235A69">
          <w:rPr>
            <w:rFonts w:eastAsia="Calibri"/>
            <w:rPrChange w:id="5920" w:author="Ole Vilstrup" w:date="2021-01-13T13:00:00Z">
              <w:rPr>
                <w:rFonts w:ascii="Courier New" w:eastAsia="Calibri" w:hAnsi="Courier New"/>
                <w:b w:val="0"/>
                <w:i w:val="0"/>
                <w:iCs w:val="0"/>
                <w:sz w:val="20"/>
              </w:rPr>
            </w:rPrChange>
          </w:rPr>
          <w:t xml:space="preserve"> </w:t>
        </w:r>
      </w:ins>
    </w:p>
    <w:p w14:paraId="177D9370" w14:textId="0DC44C45" w:rsidR="000D0CED" w:rsidRPr="006203F2" w:rsidRDefault="000D0CED" w:rsidP="000D0CED">
      <w:pPr>
        <w:rPr>
          <w:ins w:id="5921" w:author="Ole Vilstrup" w:date="2020-12-07T00:40:00Z"/>
          <w:rFonts w:eastAsia="Calibri"/>
        </w:rPr>
      </w:pPr>
      <w:ins w:id="5922" w:author="Ole Vilstrup" w:date="2020-12-07T00:40:00Z">
        <w:r w:rsidRPr="006203F2">
          <w:rPr>
            <w:rFonts w:eastAsia="Calibri"/>
          </w:rPr>
          <w:t>Afsenders SOR-identifier til brug for MedCom statistik</w:t>
        </w:r>
      </w:ins>
      <w:ins w:id="5923" w:author="Ole Vilstrup" w:date="2022-02-13T23:12:00Z">
        <w:r w:rsidR="008E07AB">
          <w:rPr>
            <w:rFonts w:eastAsia="Calibri"/>
          </w:rPr>
          <w:t>. Ifm. MedCom kvitteringer anvendes EANIdentifier</w:t>
        </w:r>
        <w:r w:rsidR="0090322C">
          <w:rPr>
            <w:rFonts w:eastAsia="Calibri"/>
          </w:rPr>
          <w:t>.</w:t>
        </w:r>
      </w:ins>
    </w:p>
    <w:p w14:paraId="2AD1C29A" w14:textId="77777777" w:rsidR="000D0CED" w:rsidRDefault="000D0CED" w:rsidP="00EB5C00">
      <w:pPr>
        <w:ind w:left="1136" w:firstLine="128"/>
        <w:rPr>
          <w:ins w:id="5924" w:author="Ole Vilstrup" w:date="2022-02-13T23:13:00Z"/>
          <w:rStyle w:val="XMLname"/>
          <w:rFonts w:eastAsia="Calibri"/>
        </w:rPr>
      </w:pPr>
    </w:p>
    <w:p w14:paraId="12A1AD30" w14:textId="469B2D7E" w:rsidR="001C21AA" w:rsidRPr="00964E83" w:rsidRDefault="001C21AA" w:rsidP="001C21AA">
      <w:pPr>
        <w:ind w:left="1136" w:firstLine="128"/>
        <w:rPr>
          <w:ins w:id="5925" w:author="Ole Vilstrup" w:date="2022-02-13T23:13:00Z"/>
          <w:rFonts w:eastAsia="Calibri"/>
          <w:lang w:eastAsia="da-DK"/>
        </w:rPr>
      </w:pPr>
      <w:ins w:id="5926" w:author="Ole Vilstrup" w:date="2022-02-13T23:13:00Z">
        <w:r w:rsidRPr="00964E83">
          <w:rPr>
            <w:rFonts w:eastAsia="Calibri"/>
            <w:lang w:eastAsia="da-DK"/>
          </w:rPr>
          <w:t xml:space="preserve">SENDERID </w:t>
        </w:r>
        <w:r>
          <w:rPr>
            <w:rFonts w:eastAsia="Calibri"/>
            <w:lang w:eastAsia="da-DK"/>
          </w:rPr>
          <w:t>MedCom med</w:t>
        </w:r>
      </w:ins>
      <w:ins w:id="5927" w:author="Ole Vilstrup" w:date="2022-02-13T23:14:00Z">
        <w:r>
          <w:rPr>
            <w:rFonts w:eastAsia="Calibri"/>
            <w:lang w:eastAsia="da-DK"/>
          </w:rPr>
          <w:t>delelser</w:t>
        </w:r>
      </w:ins>
      <w:ins w:id="5928" w:author="Ole Vilstrup" w:date="2022-02-13T23:13:00Z">
        <w:r>
          <w:rPr>
            <w:rFonts w:eastAsia="Calibri"/>
            <w:lang w:eastAsia="da-DK"/>
          </w:rPr>
          <w:t>:</w:t>
        </w:r>
      </w:ins>
    </w:p>
    <w:p w14:paraId="5F7DCFD2" w14:textId="77777777" w:rsidR="001C21AA" w:rsidRPr="00964E83" w:rsidRDefault="001C21AA" w:rsidP="001C21AA">
      <w:pPr>
        <w:ind w:left="1136" w:firstLine="128"/>
        <w:rPr>
          <w:ins w:id="5929" w:author="Ole Vilstrup" w:date="2022-02-13T23:13:00Z"/>
          <w:rStyle w:val="XMLname"/>
          <w:rFonts w:eastAsia="Calibri"/>
          <w:sz w:val="18"/>
          <w:szCs w:val="18"/>
        </w:rPr>
      </w:pPr>
      <w:ins w:id="5930" w:author="Ole Vilstrup" w:date="2022-02-13T23:13:00Z">
        <w:r w:rsidRPr="00964E83">
          <w:rPr>
            <w:rStyle w:val="XMLname"/>
            <w:rFonts w:eastAsia="Calibri"/>
            <w:sz w:val="18"/>
            <w:szCs w:val="18"/>
          </w:rPr>
          <w:t>&lt;Scope&gt;</w:t>
        </w:r>
      </w:ins>
    </w:p>
    <w:p w14:paraId="789A9845" w14:textId="77777777" w:rsidR="001C21AA" w:rsidRPr="00964E83" w:rsidRDefault="001C21AA" w:rsidP="001C21AA">
      <w:pPr>
        <w:ind w:left="1136" w:firstLine="128"/>
        <w:rPr>
          <w:ins w:id="5931" w:author="Ole Vilstrup" w:date="2022-02-13T23:13:00Z"/>
          <w:rStyle w:val="XMLname"/>
          <w:rFonts w:eastAsia="Calibri"/>
          <w:sz w:val="18"/>
          <w:szCs w:val="18"/>
        </w:rPr>
      </w:pPr>
      <w:ins w:id="5932" w:author="Ole Vilstrup" w:date="2022-02-13T23:13:00Z">
        <w:r w:rsidRPr="00964E83">
          <w:rPr>
            <w:rStyle w:val="XMLname"/>
            <w:rFonts w:eastAsia="Calibri"/>
            <w:sz w:val="18"/>
            <w:szCs w:val="18"/>
          </w:rPr>
          <w:tab/>
          <w:t xml:space="preserve">&lt;Type&gt;SENDERID&lt;/Type&gt; </w:t>
        </w:r>
      </w:ins>
    </w:p>
    <w:p w14:paraId="5DD083A7" w14:textId="77777777" w:rsidR="001C21AA" w:rsidRPr="00964E83" w:rsidRDefault="001C21AA" w:rsidP="001C21AA">
      <w:pPr>
        <w:ind w:left="1136" w:firstLine="128"/>
        <w:rPr>
          <w:ins w:id="5933" w:author="Ole Vilstrup" w:date="2022-02-13T23:13:00Z"/>
          <w:rStyle w:val="XMLname"/>
          <w:rFonts w:eastAsia="Calibri"/>
          <w:sz w:val="18"/>
          <w:szCs w:val="18"/>
        </w:rPr>
      </w:pPr>
      <w:ins w:id="5934" w:author="Ole Vilstrup" w:date="2022-02-13T23:13:00Z">
        <w:r w:rsidRPr="00964E83">
          <w:rPr>
            <w:rStyle w:val="XMLname"/>
            <w:rFonts w:eastAsia="Calibri"/>
            <w:sz w:val="18"/>
            <w:szCs w:val="18"/>
          </w:rPr>
          <w:tab/>
          <w:t>&lt;InstanceIdentifier&gt;</w:t>
        </w:r>
      </w:ins>
    </w:p>
    <w:p w14:paraId="23578FC9" w14:textId="77777777" w:rsidR="001C21AA" w:rsidRPr="00964E83" w:rsidRDefault="001C21AA" w:rsidP="001C21AA">
      <w:pPr>
        <w:ind w:left="1420" w:firstLine="284"/>
        <w:rPr>
          <w:ins w:id="5935" w:author="Ole Vilstrup" w:date="2022-02-13T23:13:00Z"/>
          <w:rStyle w:val="XMLname"/>
          <w:rFonts w:eastAsia="Calibri"/>
          <w:sz w:val="18"/>
          <w:szCs w:val="18"/>
        </w:rPr>
      </w:pPr>
      <w:ins w:id="5936" w:author="Ole Vilstrup" w:date="2022-02-13T23:13:00Z">
        <w:r w:rsidRPr="00964E83">
          <w:rPr>
            <w:rStyle w:val="XMLname"/>
            <w:rFonts w:eastAsia="Calibri"/>
            <w:sz w:val="18"/>
            <w:szCs w:val="18"/>
          </w:rPr>
          <w:t>[Emessage/[LetterType]/Sender/Identifier]</w:t>
        </w:r>
      </w:ins>
    </w:p>
    <w:p w14:paraId="7133DDFF" w14:textId="77777777" w:rsidR="001C21AA" w:rsidRPr="00964E83" w:rsidRDefault="001C21AA" w:rsidP="001C21AA">
      <w:pPr>
        <w:ind w:left="1420"/>
        <w:rPr>
          <w:ins w:id="5937" w:author="Ole Vilstrup" w:date="2022-02-13T23:13:00Z"/>
          <w:rStyle w:val="XMLname"/>
          <w:rFonts w:eastAsia="Calibri"/>
          <w:sz w:val="18"/>
          <w:szCs w:val="18"/>
        </w:rPr>
      </w:pPr>
      <w:ins w:id="5938" w:author="Ole Vilstrup" w:date="2022-02-13T23:13:00Z">
        <w:r w:rsidRPr="00964E83">
          <w:rPr>
            <w:rStyle w:val="XMLname"/>
            <w:rFonts w:eastAsia="Calibri"/>
            <w:sz w:val="18"/>
            <w:szCs w:val="18"/>
          </w:rPr>
          <w:t>&lt;/InstanceIdentifier&gt;</w:t>
        </w:r>
      </w:ins>
    </w:p>
    <w:p w14:paraId="6DD86084" w14:textId="77777777" w:rsidR="001C21AA" w:rsidRPr="00964E83" w:rsidRDefault="001C21AA" w:rsidP="001C21AA">
      <w:pPr>
        <w:ind w:left="1136" w:firstLine="128"/>
        <w:rPr>
          <w:ins w:id="5939" w:author="Ole Vilstrup" w:date="2022-02-13T23:13:00Z"/>
          <w:rStyle w:val="XMLname"/>
          <w:rFonts w:eastAsia="Calibri"/>
          <w:sz w:val="18"/>
          <w:szCs w:val="18"/>
        </w:rPr>
      </w:pPr>
      <w:ins w:id="5940" w:author="Ole Vilstrup" w:date="2022-02-13T23:13:00Z">
        <w:r w:rsidRPr="00964E83">
          <w:rPr>
            <w:rStyle w:val="XMLname"/>
            <w:rFonts w:eastAsia="Calibri"/>
            <w:sz w:val="18"/>
            <w:szCs w:val="18"/>
          </w:rPr>
          <w:t> &lt;Identifier&gt;</w:t>
        </w:r>
      </w:ins>
    </w:p>
    <w:p w14:paraId="20FBA2EA" w14:textId="77777777" w:rsidR="001C21AA" w:rsidRPr="00964E83" w:rsidRDefault="001C21AA" w:rsidP="001C21AA">
      <w:pPr>
        <w:ind w:left="1420" w:firstLine="284"/>
        <w:rPr>
          <w:ins w:id="5941" w:author="Ole Vilstrup" w:date="2022-02-13T23:13:00Z"/>
          <w:rStyle w:val="XMLname"/>
          <w:rFonts w:eastAsia="Calibri"/>
          <w:sz w:val="18"/>
          <w:szCs w:val="18"/>
        </w:rPr>
      </w:pPr>
      <w:ins w:id="5942" w:author="Ole Vilstrup" w:date="2022-02-13T23:13:00Z">
        <w:r w:rsidRPr="00964E83">
          <w:rPr>
            <w:rStyle w:val="XMLname"/>
            <w:rFonts w:eastAsia="Calibri"/>
            <w:sz w:val="18"/>
            <w:szCs w:val="18"/>
          </w:rPr>
          <w:t>dk-medcom-[Emessage/[LetterType]/Sender/IdentifierCode]</w:t>
        </w:r>
      </w:ins>
    </w:p>
    <w:p w14:paraId="70A5A154" w14:textId="77777777" w:rsidR="001C21AA" w:rsidRPr="00964E83" w:rsidRDefault="001C21AA" w:rsidP="001C21AA">
      <w:pPr>
        <w:ind w:left="1420"/>
        <w:rPr>
          <w:ins w:id="5943" w:author="Ole Vilstrup" w:date="2022-02-13T23:13:00Z"/>
          <w:rStyle w:val="XMLname"/>
          <w:rFonts w:eastAsia="Calibri"/>
          <w:sz w:val="18"/>
          <w:szCs w:val="18"/>
        </w:rPr>
      </w:pPr>
      <w:ins w:id="5944" w:author="Ole Vilstrup" w:date="2022-02-13T23:13:00Z">
        <w:r w:rsidRPr="00964E83">
          <w:rPr>
            <w:rStyle w:val="XMLname"/>
            <w:rFonts w:eastAsia="Calibri"/>
            <w:sz w:val="18"/>
            <w:szCs w:val="18"/>
          </w:rPr>
          <w:t>&lt;/Identifier&gt;</w:t>
        </w:r>
      </w:ins>
    </w:p>
    <w:p w14:paraId="1D2B07CF" w14:textId="77777777" w:rsidR="001C21AA" w:rsidRPr="00964E83" w:rsidRDefault="001C21AA" w:rsidP="001C21AA">
      <w:pPr>
        <w:ind w:left="1136" w:firstLine="128"/>
        <w:rPr>
          <w:ins w:id="5945" w:author="Ole Vilstrup" w:date="2022-02-13T23:13:00Z"/>
          <w:rStyle w:val="XMLname"/>
          <w:rFonts w:eastAsia="Calibri"/>
          <w:sz w:val="18"/>
          <w:szCs w:val="18"/>
        </w:rPr>
      </w:pPr>
      <w:ins w:id="5946" w:author="Ole Vilstrup" w:date="2022-02-13T23:13:00Z">
        <w:r w:rsidRPr="00964E83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3BD377BE" w14:textId="77777777" w:rsidR="001C21AA" w:rsidRDefault="001C21AA" w:rsidP="00EB5C00">
      <w:pPr>
        <w:ind w:left="1136" w:firstLine="128"/>
        <w:rPr>
          <w:ins w:id="5947" w:author="Ole Vilstrup" w:date="2022-02-13T23:13:00Z"/>
          <w:rFonts w:eastAsia="Calibri"/>
          <w:lang w:eastAsia="da-DK"/>
        </w:rPr>
      </w:pPr>
    </w:p>
    <w:p w14:paraId="5701A08D" w14:textId="00118978" w:rsidR="002005CB" w:rsidRPr="001C21AA" w:rsidRDefault="002005CB" w:rsidP="00EB5C00">
      <w:pPr>
        <w:ind w:left="1136" w:firstLine="128"/>
        <w:rPr>
          <w:ins w:id="5948" w:author="Ole Vilstrup" w:date="2020-12-07T00:40:00Z"/>
          <w:rFonts w:eastAsia="Calibri"/>
          <w:lang w:eastAsia="da-DK"/>
          <w:rPrChange w:id="5949" w:author="Ole Vilstrup" w:date="2022-02-13T23:13:00Z">
            <w:rPr>
              <w:ins w:id="5950" w:author="Ole Vilstrup" w:date="2020-12-07T00:40:00Z"/>
              <w:rStyle w:val="XMLname"/>
              <w:rFonts w:eastAsia="Calibri"/>
            </w:rPr>
          </w:rPrChange>
        </w:rPr>
      </w:pPr>
      <w:ins w:id="5951" w:author="Ole Vilstrup" w:date="2022-02-13T23:13:00Z">
        <w:r w:rsidRPr="001C21AA">
          <w:rPr>
            <w:rFonts w:eastAsia="Calibri"/>
            <w:lang w:eastAsia="da-DK"/>
            <w:rPrChange w:id="5952" w:author="Ole Vilstrup" w:date="2022-02-13T23:13:00Z">
              <w:rPr>
                <w:rFonts w:ascii="Calibri" w:eastAsia="Calibri" w:hAnsi="Calibri"/>
                <w:sz w:val="28"/>
              </w:rPr>
            </w:rPrChange>
          </w:rPr>
          <w:t xml:space="preserve">SENDERID </w:t>
        </w:r>
        <w:r>
          <w:rPr>
            <w:rFonts w:eastAsia="Calibri"/>
            <w:lang w:eastAsia="da-DK"/>
          </w:rPr>
          <w:t xml:space="preserve">MedCom </w:t>
        </w:r>
        <w:r w:rsidRPr="00964E83">
          <w:rPr>
            <w:rFonts w:eastAsia="Calibri"/>
            <w:lang w:eastAsia="da-DK"/>
          </w:rPr>
          <w:t>Kvitteringer</w:t>
        </w:r>
        <w:r>
          <w:rPr>
            <w:rFonts w:eastAsia="Calibri"/>
            <w:lang w:eastAsia="da-DK"/>
          </w:rPr>
          <w:t>:</w:t>
        </w:r>
      </w:ins>
    </w:p>
    <w:p w14:paraId="1449DB49" w14:textId="478DED34" w:rsidR="002613FE" w:rsidRPr="00DB76E6" w:rsidRDefault="002613FE">
      <w:pPr>
        <w:ind w:left="1136" w:firstLine="128"/>
        <w:rPr>
          <w:ins w:id="5953" w:author="Ole Vilstrup" w:date="2020-12-06T22:59:00Z"/>
          <w:rStyle w:val="XMLname"/>
          <w:rFonts w:eastAsia="Calibri"/>
          <w:sz w:val="18"/>
          <w:szCs w:val="18"/>
          <w:rPrChange w:id="5954" w:author="Ole Vilstrup" w:date="2021-06-03T14:34:00Z">
            <w:rPr>
              <w:ins w:id="5955" w:author="Ole Vilstrup" w:date="2020-12-06T22:59:00Z"/>
              <w:rFonts w:eastAsia="Calibri"/>
            </w:rPr>
          </w:rPrChange>
        </w:rPr>
        <w:pPrChange w:id="5956" w:author="Ole Vilstrup" w:date="2020-12-07T00:13:00Z">
          <w:pPr/>
        </w:pPrChange>
      </w:pPr>
      <w:ins w:id="5957" w:author="Ole Vilstrup" w:date="2020-12-06T22:59:00Z">
        <w:r w:rsidRPr="00DB76E6">
          <w:rPr>
            <w:rStyle w:val="XMLname"/>
            <w:rFonts w:eastAsia="Calibri"/>
            <w:sz w:val="18"/>
            <w:szCs w:val="18"/>
            <w:rPrChange w:id="5958" w:author="Ole Vilstrup" w:date="2021-06-03T14:34:00Z">
              <w:rPr>
                <w:rFonts w:ascii="Courier New" w:eastAsia="Calibri" w:hAnsi="Courier New"/>
                <w:sz w:val="20"/>
              </w:rPr>
            </w:rPrChange>
          </w:rPr>
          <w:t>&lt;Scope&gt;</w:t>
        </w:r>
      </w:ins>
    </w:p>
    <w:p w14:paraId="706E31B8" w14:textId="47F2A30B" w:rsidR="002613FE" w:rsidRPr="00DB76E6" w:rsidRDefault="002613FE">
      <w:pPr>
        <w:ind w:left="1136" w:firstLine="128"/>
        <w:rPr>
          <w:ins w:id="5959" w:author="Ole Vilstrup" w:date="2020-12-06T22:59:00Z"/>
          <w:rStyle w:val="XMLname"/>
          <w:rFonts w:eastAsia="Calibri"/>
          <w:sz w:val="18"/>
          <w:szCs w:val="18"/>
          <w:rPrChange w:id="5960" w:author="Ole Vilstrup" w:date="2021-06-03T14:34:00Z">
            <w:rPr>
              <w:ins w:id="5961" w:author="Ole Vilstrup" w:date="2020-12-06T22:59:00Z"/>
              <w:rFonts w:eastAsia="Calibri"/>
            </w:rPr>
          </w:rPrChange>
        </w:rPr>
        <w:pPrChange w:id="5962" w:author="Ole Vilstrup" w:date="2020-12-07T00:13:00Z">
          <w:pPr/>
        </w:pPrChange>
      </w:pPr>
      <w:ins w:id="5963" w:author="Ole Vilstrup" w:date="2020-12-06T22:59:00Z">
        <w:r w:rsidRPr="00DB76E6">
          <w:rPr>
            <w:rStyle w:val="XMLname"/>
            <w:rFonts w:eastAsia="Calibri"/>
            <w:sz w:val="18"/>
            <w:szCs w:val="18"/>
            <w:rPrChange w:id="5964" w:author="Ole Vilstrup" w:date="2021-06-03T14:34:00Z">
              <w:rPr>
                <w:rFonts w:eastAsia="Calibri"/>
              </w:rPr>
            </w:rPrChange>
          </w:rPr>
          <w:tab/>
          <w:t xml:space="preserve">&lt;Type&gt;SENDERID&lt;/Type&gt; </w:t>
        </w:r>
      </w:ins>
    </w:p>
    <w:p w14:paraId="1AFB7ECB" w14:textId="77777777" w:rsidR="00EB5C00" w:rsidRPr="00DB76E6" w:rsidRDefault="002613FE" w:rsidP="00EB5C00">
      <w:pPr>
        <w:ind w:left="1136" w:firstLine="128"/>
        <w:rPr>
          <w:ins w:id="5965" w:author="Ole Vilstrup" w:date="2020-12-07T00:14:00Z"/>
          <w:rStyle w:val="XMLname"/>
          <w:rFonts w:eastAsia="Calibri"/>
          <w:sz w:val="18"/>
          <w:szCs w:val="18"/>
          <w:rPrChange w:id="5966" w:author="Ole Vilstrup" w:date="2021-06-03T14:34:00Z">
            <w:rPr>
              <w:ins w:id="5967" w:author="Ole Vilstrup" w:date="2020-12-07T00:14:00Z"/>
              <w:rStyle w:val="XMLname"/>
              <w:rFonts w:eastAsia="Calibri"/>
            </w:rPr>
          </w:rPrChange>
        </w:rPr>
      </w:pPr>
      <w:ins w:id="5968" w:author="Ole Vilstrup" w:date="2020-12-06T22:59:00Z">
        <w:r w:rsidRPr="00DB76E6">
          <w:rPr>
            <w:rStyle w:val="XMLname"/>
            <w:rFonts w:eastAsia="Calibri"/>
            <w:sz w:val="18"/>
            <w:szCs w:val="18"/>
            <w:rPrChange w:id="5969" w:author="Ole Vilstrup" w:date="2021-06-03T14:34:00Z">
              <w:rPr>
                <w:rFonts w:ascii="Courier New" w:eastAsia="Calibri" w:hAnsi="Courier New"/>
                <w:sz w:val="20"/>
              </w:rPr>
            </w:rPrChange>
          </w:rPr>
          <w:tab/>
          <w:t>&lt;InstanceIdentifier&gt;</w:t>
        </w:r>
      </w:ins>
    </w:p>
    <w:p w14:paraId="220E879E" w14:textId="39354C1E" w:rsidR="00982714" w:rsidRPr="00DB76E6" w:rsidRDefault="002613FE" w:rsidP="00EB5C00">
      <w:pPr>
        <w:ind w:left="1420" w:firstLine="284"/>
        <w:rPr>
          <w:ins w:id="5970" w:author="Ole Vilstrup" w:date="2020-12-07T00:14:00Z"/>
          <w:rStyle w:val="XMLname"/>
          <w:rFonts w:eastAsia="Calibri"/>
          <w:sz w:val="18"/>
          <w:szCs w:val="18"/>
          <w:rPrChange w:id="5971" w:author="Ole Vilstrup" w:date="2021-06-03T14:34:00Z">
            <w:rPr>
              <w:ins w:id="5972" w:author="Ole Vilstrup" w:date="2020-12-07T00:14:00Z"/>
              <w:rStyle w:val="XMLname"/>
              <w:rFonts w:eastAsia="Calibri"/>
            </w:rPr>
          </w:rPrChange>
        </w:rPr>
      </w:pPr>
      <w:ins w:id="5973" w:author="Ole Vilstrup" w:date="2020-12-06T22:59:00Z">
        <w:r w:rsidRPr="00DB76E6">
          <w:rPr>
            <w:rStyle w:val="XMLname"/>
            <w:rFonts w:eastAsia="Calibri"/>
            <w:sz w:val="18"/>
            <w:szCs w:val="18"/>
            <w:rPrChange w:id="5974" w:author="Ole Vilstrup" w:date="2021-06-03T14:34:00Z">
              <w:rPr>
                <w:rFonts w:ascii="Courier New" w:eastAsia="Calibri" w:hAnsi="Courier New"/>
                <w:sz w:val="20"/>
              </w:rPr>
            </w:rPrChange>
          </w:rPr>
          <w:t>[Emessage</w:t>
        </w:r>
      </w:ins>
      <w:ins w:id="5975" w:author="Ole Vilstrup" w:date="2020-12-07T00:17:00Z">
        <w:r w:rsidR="00B126A7" w:rsidRPr="00DB76E6">
          <w:rPr>
            <w:rStyle w:val="XMLname"/>
            <w:rFonts w:eastAsia="Calibri"/>
            <w:sz w:val="18"/>
            <w:szCs w:val="18"/>
            <w:rPrChange w:id="5976" w:author="Ole Vilstrup" w:date="2021-06-03T14:34:00Z">
              <w:rPr>
                <w:rStyle w:val="XMLname"/>
                <w:rFonts w:eastAsia="Calibri"/>
              </w:rPr>
            </w:rPrChange>
          </w:rPr>
          <w:t>/[LetterType]/</w:t>
        </w:r>
      </w:ins>
      <w:ins w:id="5977" w:author="Ole Vilstrup" w:date="2020-12-06T22:59:00Z">
        <w:r w:rsidRPr="00DB76E6">
          <w:rPr>
            <w:rStyle w:val="XMLname"/>
            <w:rFonts w:eastAsia="Calibri"/>
            <w:sz w:val="18"/>
            <w:szCs w:val="18"/>
            <w:rPrChange w:id="5978" w:author="Ole Vilstrup" w:date="2021-06-03T14:34:00Z">
              <w:rPr>
                <w:rFonts w:eastAsia="Calibri"/>
              </w:rPr>
            </w:rPrChange>
          </w:rPr>
          <w:t>Sender/</w:t>
        </w:r>
      </w:ins>
      <w:ins w:id="5979" w:author="Ole Vilstrup" w:date="2022-02-13T23:14:00Z">
        <w:r w:rsidR="00374C10">
          <w:rPr>
            <w:rStyle w:val="XMLname"/>
            <w:rFonts w:eastAsia="Calibri"/>
            <w:sz w:val="18"/>
            <w:szCs w:val="18"/>
          </w:rPr>
          <w:t>EAN</w:t>
        </w:r>
      </w:ins>
      <w:ins w:id="5980" w:author="Ole Vilstrup" w:date="2020-12-06T22:59:00Z">
        <w:r w:rsidRPr="00DB76E6">
          <w:rPr>
            <w:rStyle w:val="XMLname"/>
            <w:rFonts w:eastAsia="Calibri"/>
            <w:sz w:val="18"/>
            <w:szCs w:val="18"/>
            <w:rPrChange w:id="5981" w:author="Ole Vilstrup" w:date="2021-06-03T14:34:00Z">
              <w:rPr>
                <w:rFonts w:eastAsia="Calibri"/>
              </w:rPr>
            </w:rPrChange>
          </w:rPr>
          <w:t>Identifier]</w:t>
        </w:r>
      </w:ins>
    </w:p>
    <w:p w14:paraId="4E765482" w14:textId="5DAF1D93" w:rsidR="002613FE" w:rsidRPr="00DB76E6" w:rsidRDefault="002613FE">
      <w:pPr>
        <w:ind w:left="1420"/>
        <w:rPr>
          <w:ins w:id="5982" w:author="Ole Vilstrup" w:date="2020-12-06T22:59:00Z"/>
          <w:rStyle w:val="XMLname"/>
          <w:rFonts w:eastAsia="Calibri"/>
          <w:sz w:val="18"/>
          <w:szCs w:val="18"/>
          <w:rPrChange w:id="5983" w:author="Ole Vilstrup" w:date="2021-06-03T14:34:00Z">
            <w:rPr>
              <w:ins w:id="5984" w:author="Ole Vilstrup" w:date="2020-12-06T22:59:00Z"/>
              <w:rFonts w:eastAsia="Calibri"/>
            </w:rPr>
          </w:rPrChange>
        </w:rPr>
        <w:pPrChange w:id="5985" w:author="Ole Vilstrup" w:date="2020-12-07T00:14:00Z">
          <w:pPr/>
        </w:pPrChange>
      </w:pPr>
      <w:ins w:id="5986" w:author="Ole Vilstrup" w:date="2020-12-06T22:59:00Z">
        <w:r w:rsidRPr="00DB76E6">
          <w:rPr>
            <w:rStyle w:val="XMLname"/>
            <w:rFonts w:eastAsia="Calibri"/>
            <w:sz w:val="18"/>
            <w:szCs w:val="18"/>
            <w:rPrChange w:id="5987" w:author="Ole Vilstrup" w:date="2021-06-03T14:34:00Z">
              <w:rPr>
                <w:rFonts w:eastAsia="Calibri"/>
              </w:rPr>
            </w:rPrChange>
          </w:rPr>
          <w:t>&lt;/InstanceIdentifier&gt;</w:t>
        </w:r>
      </w:ins>
    </w:p>
    <w:p w14:paraId="7C4E017F" w14:textId="5D05A0B7" w:rsidR="003C494C" w:rsidRPr="00DB76E6" w:rsidRDefault="003C494C">
      <w:pPr>
        <w:ind w:left="1136" w:firstLine="128"/>
        <w:rPr>
          <w:ins w:id="5988" w:author="Ole Vilstrup" w:date="2020-12-08T11:43:00Z"/>
          <w:rStyle w:val="XMLname"/>
          <w:rFonts w:eastAsia="Calibri"/>
          <w:sz w:val="18"/>
          <w:szCs w:val="18"/>
          <w:rPrChange w:id="5989" w:author="Ole Vilstrup" w:date="2021-06-03T14:34:00Z">
            <w:rPr>
              <w:ins w:id="5990" w:author="Ole Vilstrup" w:date="2020-12-08T11:43:00Z"/>
              <w:rStyle w:val="XMLname"/>
              <w:rFonts w:eastAsia="Calibri"/>
            </w:rPr>
          </w:rPrChange>
        </w:rPr>
        <w:pPrChange w:id="5991" w:author="Ole Vilstrup" w:date="2022-02-13T23:20:00Z">
          <w:pPr>
            <w:ind w:left="1420"/>
          </w:pPr>
        </w:pPrChange>
      </w:pPr>
      <w:ins w:id="5992" w:author="Ole Vilstrup" w:date="2020-12-08T11:43:00Z">
        <w:r w:rsidRPr="00DB76E6">
          <w:rPr>
            <w:rStyle w:val="XMLname"/>
            <w:rFonts w:eastAsia="Calibri"/>
            <w:sz w:val="18"/>
            <w:szCs w:val="18"/>
            <w:rPrChange w:id="5993" w:author="Ole Vilstrup" w:date="2021-06-03T14:34:00Z">
              <w:rPr>
                <w:rStyle w:val="XMLname"/>
                <w:rFonts w:eastAsia="Calibri"/>
              </w:rPr>
            </w:rPrChange>
          </w:rPr>
          <w:t> &lt;Identifier&gt;dk-medcom-</w:t>
        </w:r>
      </w:ins>
      <w:ins w:id="5994" w:author="Ole Vilstrup" w:date="2022-02-13T23:14:00Z">
        <w:r w:rsidR="00374C10">
          <w:rPr>
            <w:rStyle w:val="XMLname"/>
            <w:rFonts w:eastAsia="Calibri"/>
            <w:sz w:val="18"/>
            <w:szCs w:val="18"/>
          </w:rPr>
          <w:t>EANIdentifier</w:t>
        </w:r>
      </w:ins>
      <w:ins w:id="5995" w:author="Ole Vilstrup" w:date="2020-12-08T11:43:00Z">
        <w:r w:rsidRPr="00DB76E6">
          <w:rPr>
            <w:rStyle w:val="XMLname"/>
            <w:rFonts w:eastAsia="Calibri"/>
            <w:sz w:val="18"/>
            <w:szCs w:val="18"/>
            <w:rPrChange w:id="5996" w:author="Ole Vilstrup" w:date="2021-06-03T14:34:00Z">
              <w:rPr>
                <w:rStyle w:val="XMLname"/>
                <w:rFonts w:eastAsia="Calibri"/>
              </w:rPr>
            </w:rPrChange>
          </w:rPr>
          <w:t>&lt;/Identifier&gt;</w:t>
        </w:r>
      </w:ins>
    </w:p>
    <w:p w14:paraId="6449FF01" w14:textId="51898F3A" w:rsidR="002613FE" w:rsidRPr="00DB76E6" w:rsidRDefault="002613FE">
      <w:pPr>
        <w:ind w:left="1136" w:firstLine="128"/>
        <w:rPr>
          <w:ins w:id="5997" w:author="Ole Vilstrup" w:date="2020-12-09T16:32:00Z"/>
          <w:rStyle w:val="XMLname"/>
          <w:rFonts w:eastAsia="Calibri"/>
          <w:sz w:val="18"/>
          <w:szCs w:val="18"/>
          <w:rPrChange w:id="5998" w:author="Ole Vilstrup" w:date="2021-06-03T14:34:00Z">
            <w:rPr>
              <w:ins w:id="5999" w:author="Ole Vilstrup" w:date="2020-12-09T16:32:00Z"/>
              <w:rStyle w:val="XMLname"/>
              <w:rFonts w:eastAsia="Calibri"/>
            </w:rPr>
          </w:rPrChange>
        </w:rPr>
      </w:pPr>
      <w:ins w:id="6000" w:author="Ole Vilstrup" w:date="2020-12-06T22:59:00Z">
        <w:r w:rsidRPr="00DB76E6">
          <w:rPr>
            <w:rStyle w:val="XMLname"/>
            <w:rFonts w:eastAsia="Calibri"/>
            <w:sz w:val="18"/>
            <w:szCs w:val="18"/>
            <w:rPrChange w:id="6001" w:author="Ole Vilstrup" w:date="2021-06-03T14:34:00Z">
              <w:rPr>
                <w:rFonts w:ascii="Courier New" w:eastAsia="Calibri" w:hAnsi="Courier New"/>
                <w:sz w:val="20"/>
              </w:rPr>
            </w:rPrChange>
          </w:rPr>
          <w:t>&lt;/Scope&gt;</w:t>
        </w:r>
      </w:ins>
    </w:p>
    <w:p w14:paraId="176B1D7C" w14:textId="3A274529" w:rsidR="00A03E4B" w:rsidRDefault="00A03E4B">
      <w:pPr>
        <w:pStyle w:val="Overskrift5"/>
        <w:rPr>
          <w:ins w:id="6002" w:author="Ole Vilstrup" w:date="2021-12-03T13:51:00Z"/>
          <w:rFonts w:eastAsia="Calibri"/>
          <w:lang w:eastAsia="da-DK"/>
        </w:rPr>
        <w:pPrChange w:id="6003" w:author="Ole Vilstrup" w:date="2021-12-03T13:52:00Z">
          <w:pPr>
            <w:pStyle w:val="Overskrift4"/>
          </w:pPr>
        </w:pPrChange>
      </w:pPr>
      <w:ins w:id="6004" w:author="Ole Vilstrup" w:date="2021-12-03T13:52:00Z">
        <w:r w:rsidRPr="005C3A7B">
          <w:rPr>
            <w:rFonts w:eastAsia="Calibri"/>
          </w:rPr>
          <w:t xml:space="preserve">SENDERID </w:t>
        </w:r>
      </w:ins>
      <w:ins w:id="6005" w:author="Ole Vilstrup" w:date="2022-02-13T23:15:00Z">
        <w:r w:rsidR="00C80D10">
          <w:rPr>
            <w:rFonts w:eastAsia="Calibri"/>
            <w:lang w:eastAsia="da-DK"/>
          </w:rPr>
          <w:t>MedCom meddelelsese</w:t>
        </w:r>
      </w:ins>
      <w:ins w:id="6006" w:author="Ole Vilstrup" w:date="2021-12-03T13:51:00Z">
        <w:r w:rsidRPr="00B76FBB">
          <w:rPr>
            <w:rFonts w:eastAsia="Calibri"/>
            <w:lang w:eastAsia="da-DK"/>
          </w:rPr>
          <w:t>ksempel:</w:t>
        </w:r>
      </w:ins>
    </w:p>
    <w:p w14:paraId="0EFA4952" w14:textId="77777777" w:rsidR="005A48E5" w:rsidRPr="00DB76E6" w:rsidRDefault="005A48E5" w:rsidP="005A48E5">
      <w:pPr>
        <w:ind w:left="1136" w:firstLine="128"/>
        <w:rPr>
          <w:ins w:id="6007" w:author="Ole Vilstrup" w:date="2020-12-09T16:32:00Z"/>
          <w:rStyle w:val="XMLname"/>
          <w:rFonts w:eastAsia="Calibri"/>
          <w:sz w:val="18"/>
          <w:szCs w:val="18"/>
          <w:rPrChange w:id="6008" w:author="Ole Vilstrup" w:date="2021-06-03T14:34:00Z">
            <w:rPr>
              <w:ins w:id="6009" w:author="Ole Vilstrup" w:date="2020-12-09T16:32:00Z"/>
              <w:rStyle w:val="XMLname"/>
              <w:rFonts w:eastAsia="Calibri"/>
              <w:bCs/>
            </w:rPr>
          </w:rPrChange>
        </w:rPr>
      </w:pPr>
      <w:ins w:id="6010" w:author="Ole Vilstrup" w:date="2020-12-09T16:32:00Z">
        <w:r w:rsidRPr="00DB76E6">
          <w:rPr>
            <w:rStyle w:val="XMLname"/>
            <w:rFonts w:eastAsia="Calibri"/>
            <w:sz w:val="18"/>
            <w:szCs w:val="18"/>
            <w:rPrChange w:id="6011" w:author="Ole Vilstrup" w:date="2021-06-03T14:34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32DB9440" w14:textId="77777777" w:rsidR="005A48E5" w:rsidRPr="00DB76E6" w:rsidRDefault="005A48E5" w:rsidP="005A48E5">
      <w:pPr>
        <w:ind w:left="1136" w:firstLine="128"/>
        <w:rPr>
          <w:ins w:id="6012" w:author="Ole Vilstrup" w:date="2020-12-09T16:32:00Z"/>
          <w:rStyle w:val="XMLname"/>
          <w:rFonts w:eastAsia="Calibri"/>
          <w:sz w:val="18"/>
          <w:szCs w:val="18"/>
          <w:rPrChange w:id="6013" w:author="Ole Vilstrup" w:date="2021-06-03T14:34:00Z">
            <w:rPr>
              <w:ins w:id="6014" w:author="Ole Vilstrup" w:date="2020-12-09T16:32:00Z"/>
              <w:rStyle w:val="XMLname"/>
              <w:rFonts w:eastAsia="Calibri"/>
            </w:rPr>
          </w:rPrChange>
        </w:rPr>
      </w:pPr>
      <w:ins w:id="6015" w:author="Ole Vilstrup" w:date="2020-12-09T16:32:00Z">
        <w:r w:rsidRPr="00DB76E6">
          <w:rPr>
            <w:rStyle w:val="XMLname"/>
            <w:rFonts w:eastAsia="Calibri"/>
            <w:sz w:val="18"/>
            <w:szCs w:val="18"/>
            <w:rPrChange w:id="6016" w:author="Ole Vilstrup" w:date="2021-06-03T14:34:00Z">
              <w:rPr>
                <w:rStyle w:val="XMLname"/>
                <w:rFonts w:eastAsia="Calibri"/>
              </w:rPr>
            </w:rPrChange>
          </w:rPr>
          <w:tab/>
          <w:t xml:space="preserve">&lt;Type&gt;SENDERID&lt;/Type&gt; </w:t>
        </w:r>
      </w:ins>
    </w:p>
    <w:p w14:paraId="77D31797" w14:textId="305D0146" w:rsidR="005A48E5" w:rsidRPr="00DB76E6" w:rsidRDefault="005A48E5">
      <w:pPr>
        <w:ind w:left="1136" w:firstLine="128"/>
        <w:rPr>
          <w:ins w:id="6017" w:author="Ole Vilstrup" w:date="2020-12-09T16:32:00Z"/>
          <w:rStyle w:val="XMLname"/>
          <w:rFonts w:eastAsia="Calibri"/>
          <w:sz w:val="18"/>
          <w:szCs w:val="18"/>
          <w:rPrChange w:id="6018" w:author="Ole Vilstrup" w:date="2021-06-03T14:34:00Z">
            <w:rPr>
              <w:ins w:id="6019" w:author="Ole Vilstrup" w:date="2020-12-09T16:32:00Z"/>
              <w:rStyle w:val="XMLname"/>
              <w:rFonts w:eastAsia="Calibri"/>
            </w:rPr>
          </w:rPrChange>
        </w:rPr>
        <w:pPrChange w:id="6020" w:author="Ole Vilstrup" w:date="2020-12-09T16:35:00Z">
          <w:pPr>
            <w:ind w:left="1420"/>
          </w:pPr>
        </w:pPrChange>
      </w:pPr>
      <w:ins w:id="6021" w:author="Ole Vilstrup" w:date="2020-12-09T16:32:00Z">
        <w:r w:rsidRPr="00DB76E6">
          <w:rPr>
            <w:rStyle w:val="XMLname"/>
            <w:rFonts w:eastAsia="Calibri"/>
            <w:sz w:val="18"/>
            <w:szCs w:val="18"/>
            <w:rPrChange w:id="6022" w:author="Ole Vilstrup" w:date="2021-06-03T14:34:00Z">
              <w:rPr>
                <w:rStyle w:val="XMLname"/>
                <w:rFonts w:eastAsia="Calibri"/>
              </w:rPr>
            </w:rPrChange>
          </w:rPr>
          <w:tab/>
          <w:t>&lt;InstanceIdentifier&gt;</w:t>
        </w:r>
        <w:r w:rsidR="00450D37" w:rsidRPr="00DB76E6">
          <w:rPr>
            <w:rStyle w:val="XMLname"/>
            <w:rFonts w:eastAsia="Calibri"/>
            <w:sz w:val="18"/>
            <w:szCs w:val="18"/>
            <w:rPrChange w:id="6023" w:author="Ole Vilstrup" w:date="2021-06-03T14:34:00Z">
              <w:rPr>
                <w:rStyle w:val="XMLname"/>
                <w:rFonts w:eastAsia="Calibri"/>
              </w:rPr>
            </w:rPrChange>
          </w:rPr>
          <w:t>1</w:t>
        </w:r>
      </w:ins>
      <w:ins w:id="6024" w:author="Ole Vilstrup" w:date="2020-12-09T16:33:00Z">
        <w:r w:rsidR="00450D37" w:rsidRPr="00DB76E6">
          <w:rPr>
            <w:rStyle w:val="XMLname"/>
            <w:rFonts w:eastAsia="Calibri"/>
            <w:sz w:val="18"/>
            <w:szCs w:val="18"/>
            <w:rPrChange w:id="6025" w:author="Ole Vilstrup" w:date="2021-06-03T14:34:00Z">
              <w:rPr>
                <w:rStyle w:val="XMLname"/>
                <w:rFonts w:eastAsia="Calibri"/>
              </w:rPr>
            </w:rPrChange>
          </w:rPr>
          <w:t>170101</w:t>
        </w:r>
      </w:ins>
      <w:ins w:id="6026" w:author="Ole Vilstrup" w:date="2020-12-09T16:32:00Z">
        <w:r w:rsidRPr="00DB76E6">
          <w:rPr>
            <w:rStyle w:val="XMLname"/>
            <w:rFonts w:eastAsia="Calibri"/>
            <w:sz w:val="18"/>
            <w:szCs w:val="18"/>
            <w:rPrChange w:id="6027" w:author="Ole Vilstrup" w:date="2021-06-03T14:34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3DE505E7" w14:textId="0963DA3F" w:rsidR="005A48E5" w:rsidRPr="00DB76E6" w:rsidRDefault="005A48E5">
      <w:pPr>
        <w:ind w:left="1136" w:firstLine="128"/>
        <w:rPr>
          <w:ins w:id="6028" w:author="Ole Vilstrup" w:date="2020-12-09T16:32:00Z"/>
          <w:rStyle w:val="XMLname"/>
          <w:rFonts w:eastAsia="Calibri"/>
          <w:sz w:val="18"/>
          <w:szCs w:val="18"/>
          <w:rPrChange w:id="6029" w:author="Ole Vilstrup" w:date="2021-06-03T14:34:00Z">
            <w:rPr>
              <w:ins w:id="6030" w:author="Ole Vilstrup" w:date="2020-12-09T16:32:00Z"/>
              <w:rStyle w:val="XMLname"/>
              <w:rFonts w:eastAsia="Calibri"/>
            </w:rPr>
          </w:rPrChange>
        </w:rPr>
        <w:pPrChange w:id="6031" w:author="Ole Vilstrup" w:date="2020-12-09T16:35:00Z">
          <w:pPr>
            <w:ind w:left="1420"/>
          </w:pPr>
        </w:pPrChange>
      </w:pPr>
      <w:ins w:id="6032" w:author="Ole Vilstrup" w:date="2020-12-09T16:32:00Z">
        <w:r w:rsidRPr="00DB76E6">
          <w:rPr>
            <w:rStyle w:val="XMLname"/>
            <w:rFonts w:eastAsia="Calibri"/>
            <w:sz w:val="18"/>
            <w:szCs w:val="18"/>
            <w:rPrChange w:id="6033" w:author="Ole Vilstrup" w:date="2021-06-03T14:34:00Z">
              <w:rPr>
                <w:rStyle w:val="XMLname"/>
                <w:rFonts w:eastAsia="Calibri"/>
              </w:rPr>
            </w:rPrChange>
          </w:rPr>
          <w:t> &lt;Identifier&gt;</w:t>
        </w:r>
      </w:ins>
      <w:ins w:id="6034" w:author="Ole Vilstrup" w:date="2022-02-13T23:16:00Z">
        <w:r w:rsidR="00A75D54" w:rsidRPr="00964E83">
          <w:rPr>
            <w:rStyle w:val="XMLname"/>
            <w:rFonts w:eastAsia="Calibri"/>
            <w:sz w:val="18"/>
            <w:szCs w:val="18"/>
          </w:rPr>
          <w:t>dk-medcom-</w:t>
        </w:r>
      </w:ins>
      <w:ins w:id="6035" w:author="Ole Vilstrup" w:date="2020-12-09T16:32:00Z">
        <w:r w:rsidR="00450D37" w:rsidRPr="00DB76E6">
          <w:rPr>
            <w:rStyle w:val="XMLname"/>
            <w:rFonts w:eastAsia="Calibri"/>
            <w:sz w:val="18"/>
            <w:szCs w:val="18"/>
            <w:rPrChange w:id="6036" w:author="Ole Vilstrup" w:date="2021-06-03T14:34:00Z">
              <w:rPr>
                <w:rStyle w:val="XMLname"/>
                <w:rFonts w:eastAsia="Calibri"/>
              </w:rPr>
            </w:rPrChange>
          </w:rPr>
          <w:t>Sor</w:t>
        </w:r>
      </w:ins>
      <w:ins w:id="6037" w:author="Ole Vilstrup" w:date="2020-12-09T16:33:00Z">
        <w:r w:rsidR="007727F7" w:rsidRPr="00DB76E6">
          <w:rPr>
            <w:rStyle w:val="XMLname"/>
            <w:rFonts w:eastAsia="Calibri"/>
            <w:sz w:val="18"/>
            <w:szCs w:val="18"/>
            <w:rPrChange w:id="6038" w:author="Ole Vilstrup" w:date="2021-06-03T14:34:00Z">
              <w:rPr>
                <w:rStyle w:val="XMLname"/>
                <w:rFonts w:eastAsia="Calibri"/>
              </w:rPr>
            </w:rPrChange>
          </w:rPr>
          <w:t>k</w:t>
        </w:r>
      </w:ins>
      <w:ins w:id="6039" w:author="Ole Vilstrup" w:date="2020-12-09T16:32:00Z">
        <w:r w:rsidRPr="00DB76E6">
          <w:rPr>
            <w:rStyle w:val="XMLname"/>
            <w:rFonts w:eastAsia="Calibri"/>
            <w:sz w:val="18"/>
            <w:szCs w:val="18"/>
            <w:rPrChange w:id="6040" w:author="Ole Vilstrup" w:date="2021-06-03T14:34:00Z">
              <w:rPr>
                <w:rStyle w:val="XMLname"/>
                <w:rFonts w:eastAsia="Calibri"/>
              </w:rPr>
            </w:rPrChange>
          </w:rPr>
          <w:t>ode&lt;/Identifier&gt;</w:t>
        </w:r>
      </w:ins>
    </w:p>
    <w:p w14:paraId="1620404B" w14:textId="77777777" w:rsidR="005A48E5" w:rsidRDefault="005A48E5" w:rsidP="005A48E5">
      <w:pPr>
        <w:ind w:left="1136" w:firstLine="128"/>
        <w:rPr>
          <w:ins w:id="6041" w:author="Ole Vilstrup" w:date="2022-02-13T23:15:00Z"/>
          <w:rStyle w:val="XMLname"/>
          <w:rFonts w:eastAsia="Calibri"/>
          <w:sz w:val="18"/>
          <w:szCs w:val="18"/>
        </w:rPr>
      </w:pPr>
      <w:ins w:id="6042" w:author="Ole Vilstrup" w:date="2020-12-09T16:32:00Z">
        <w:r w:rsidRPr="00DB76E6">
          <w:rPr>
            <w:rStyle w:val="XMLname"/>
            <w:rFonts w:eastAsia="Calibri"/>
            <w:sz w:val="18"/>
            <w:szCs w:val="18"/>
            <w:rPrChange w:id="6043" w:author="Ole Vilstrup" w:date="2021-06-03T14:34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1D3921B6" w14:textId="74C9D6F9" w:rsidR="00C80D10" w:rsidRDefault="00C80D10">
      <w:pPr>
        <w:pStyle w:val="Overskrift5"/>
        <w:keepNext/>
        <w:rPr>
          <w:ins w:id="6044" w:author="Ole Vilstrup" w:date="2022-02-13T23:15:00Z"/>
          <w:rFonts w:eastAsia="Calibri"/>
          <w:lang w:eastAsia="da-DK"/>
        </w:rPr>
        <w:pPrChange w:id="6045" w:author="Ole Vilstrup" w:date="2022-02-13T23:15:00Z">
          <w:pPr>
            <w:pStyle w:val="Overskrift5"/>
          </w:pPr>
        </w:pPrChange>
      </w:pPr>
      <w:ins w:id="6046" w:author="Ole Vilstrup" w:date="2022-02-13T23:15:00Z">
        <w:r w:rsidRPr="005C3A7B">
          <w:rPr>
            <w:rFonts w:eastAsia="Calibri"/>
          </w:rPr>
          <w:lastRenderedPageBreak/>
          <w:t xml:space="preserve">SENDERID </w:t>
        </w:r>
        <w:r>
          <w:rPr>
            <w:rFonts w:eastAsia="Calibri"/>
            <w:lang w:eastAsia="da-DK"/>
          </w:rPr>
          <w:t xml:space="preserve">MedCom </w:t>
        </w:r>
        <w:r w:rsidR="00622A58" w:rsidRPr="00964E83">
          <w:rPr>
            <w:rFonts w:asciiTheme="minorHAnsi" w:eastAsia="Calibri" w:hAnsiTheme="minorHAnsi"/>
            <w:szCs w:val="24"/>
            <w:lang w:eastAsia="da-DK"/>
          </w:rPr>
          <w:t>Kvittering</w:t>
        </w:r>
        <w:r>
          <w:rPr>
            <w:rFonts w:eastAsia="Calibri"/>
            <w:lang w:eastAsia="da-DK"/>
          </w:rPr>
          <w:t>se</w:t>
        </w:r>
        <w:r w:rsidRPr="00B76FBB">
          <w:rPr>
            <w:rFonts w:eastAsia="Calibri"/>
            <w:lang w:eastAsia="da-DK"/>
          </w:rPr>
          <w:t>ksempel:</w:t>
        </w:r>
      </w:ins>
    </w:p>
    <w:p w14:paraId="33CF14A4" w14:textId="77777777" w:rsidR="00C80D10" w:rsidRPr="00964E83" w:rsidRDefault="00C80D10">
      <w:pPr>
        <w:keepNext/>
        <w:ind w:left="1136" w:firstLine="128"/>
        <w:rPr>
          <w:ins w:id="6047" w:author="Ole Vilstrup" w:date="2022-02-13T23:15:00Z"/>
          <w:rStyle w:val="XMLname"/>
          <w:rFonts w:eastAsia="Calibri"/>
          <w:b/>
          <w:bCs/>
          <w:i/>
          <w:iCs/>
          <w:sz w:val="18"/>
          <w:szCs w:val="18"/>
        </w:rPr>
        <w:pPrChange w:id="6048" w:author="Ole Vilstrup" w:date="2022-02-13T23:15:00Z">
          <w:pPr>
            <w:ind w:left="1136" w:firstLine="128"/>
          </w:pPr>
        </w:pPrChange>
      </w:pPr>
      <w:ins w:id="6049" w:author="Ole Vilstrup" w:date="2022-02-13T23:15:00Z">
        <w:r w:rsidRPr="00964E83">
          <w:rPr>
            <w:rStyle w:val="XMLname"/>
            <w:rFonts w:eastAsia="Calibri"/>
            <w:sz w:val="18"/>
            <w:szCs w:val="18"/>
          </w:rPr>
          <w:t>&lt;Scope&gt;</w:t>
        </w:r>
      </w:ins>
    </w:p>
    <w:p w14:paraId="2A57B0AB" w14:textId="77777777" w:rsidR="00C80D10" w:rsidRPr="00964E83" w:rsidRDefault="00C80D10">
      <w:pPr>
        <w:keepNext/>
        <w:ind w:left="1136" w:firstLine="128"/>
        <w:rPr>
          <w:ins w:id="6050" w:author="Ole Vilstrup" w:date="2022-02-13T23:15:00Z"/>
          <w:rStyle w:val="XMLname"/>
          <w:rFonts w:eastAsia="Calibri"/>
          <w:sz w:val="18"/>
          <w:szCs w:val="18"/>
        </w:rPr>
        <w:pPrChange w:id="6051" w:author="Ole Vilstrup" w:date="2022-02-13T23:15:00Z">
          <w:pPr>
            <w:ind w:left="1136" w:firstLine="128"/>
          </w:pPr>
        </w:pPrChange>
      </w:pPr>
      <w:ins w:id="6052" w:author="Ole Vilstrup" w:date="2022-02-13T23:15:00Z">
        <w:r w:rsidRPr="00964E83">
          <w:rPr>
            <w:rStyle w:val="XMLname"/>
            <w:rFonts w:eastAsia="Calibri"/>
            <w:sz w:val="18"/>
            <w:szCs w:val="18"/>
          </w:rPr>
          <w:tab/>
          <w:t xml:space="preserve">&lt;Type&gt;SENDERID&lt;/Type&gt; </w:t>
        </w:r>
      </w:ins>
    </w:p>
    <w:p w14:paraId="012168D7" w14:textId="16B48338" w:rsidR="00C80D10" w:rsidRPr="00964E83" w:rsidRDefault="00C80D10">
      <w:pPr>
        <w:keepNext/>
        <w:ind w:left="1136" w:firstLine="128"/>
        <w:rPr>
          <w:ins w:id="6053" w:author="Ole Vilstrup" w:date="2022-02-13T23:15:00Z"/>
          <w:rStyle w:val="XMLname"/>
          <w:rFonts w:eastAsia="Calibri"/>
          <w:sz w:val="18"/>
          <w:szCs w:val="18"/>
        </w:rPr>
        <w:pPrChange w:id="6054" w:author="Ole Vilstrup" w:date="2022-02-13T23:15:00Z">
          <w:pPr>
            <w:ind w:left="1136" w:firstLine="128"/>
          </w:pPr>
        </w:pPrChange>
      </w:pPr>
      <w:ins w:id="6055" w:author="Ole Vilstrup" w:date="2022-02-13T23:15:00Z">
        <w:r w:rsidRPr="00964E83">
          <w:rPr>
            <w:rStyle w:val="XMLname"/>
            <w:rFonts w:eastAsia="Calibri"/>
            <w:sz w:val="18"/>
            <w:szCs w:val="18"/>
          </w:rPr>
          <w:tab/>
          <w:t>&lt;InstanceIdentifier&gt;</w:t>
        </w:r>
      </w:ins>
      <w:ins w:id="6056" w:author="Ole Vilstrup" w:date="2022-02-13T23:16:00Z">
        <w:r w:rsidR="00A75D54" w:rsidRPr="00A75D54">
          <w:rPr>
            <w:rStyle w:val="XMLname"/>
            <w:rFonts w:eastAsia="Calibri"/>
            <w:sz w:val="18"/>
            <w:szCs w:val="18"/>
          </w:rPr>
          <w:t>5790002515200</w:t>
        </w:r>
      </w:ins>
      <w:ins w:id="6057" w:author="Ole Vilstrup" w:date="2022-02-13T23:15:00Z">
        <w:r w:rsidRPr="00964E83">
          <w:rPr>
            <w:rStyle w:val="XMLname"/>
            <w:rFonts w:eastAsia="Calibri"/>
            <w:sz w:val="18"/>
            <w:szCs w:val="18"/>
          </w:rPr>
          <w:t>&lt;/InstanceIdentifier&gt;</w:t>
        </w:r>
      </w:ins>
    </w:p>
    <w:p w14:paraId="79BFB5FA" w14:textId="04698D4F" w:rsidR="00C80D10" w:rsidRPr="00336484" w:rsidRDefault="00C80D10">
      <w:pPr>
        <w:keepNext/>
        <w:ind w:left="1136" w:firstLine="128"/>
        <w:rPr>
          <w:ins w:id="6058" w:author="Ole Vilstrup" w:date="2022-02-13T23:15:00Z"/>
          <w:rStyle w:val="XMLname"/>
          <w:rFonts w:eastAsia="Calibri"/>
          <w:sz w:val="18"/>
          <w:szCs w:val="18"/>
          <w:lang w:val="en-US"/>
          <w:rPrChange w:id="6059" w:author="Ole Vilstrup Møller" w:date="2023-06-19T13:56:00Z">
            <w:rPr>
              <w:ins w:id="6060" w:author="Ole Vilstrup" w:date="2022-02-13T23:15:00Z"/>
              <w:rStyle w:val="XMLname"/>
              <w:rFonts w:eastAsia="Calibri"/>
              <w:sz w:val="18"/>
              <w:szCs w:val="18"/>
            </w:rPr>
          </w:rPrChange>
        </w:rPr>
        <w:pPrChange w:id="6061" w:author="Ole Vilstrup" w:date="2022-02-13T23:15:00Z">
          <w:pPr>
            <w:ind w:left="1136" w:firstLine="128"/>
          </w:pPr>
        </w:pPrChange>
      </w:pPr>
      <w:ins w:id="6062" w:author="Ole Vilstrup" w:date="2022-02-13T23:15:00Z">
        <w:r w:rsidRPr="00336484">
          <w:rPr>
            <w:rStyle w:val="XMLname"/>
            <w:rFonts w:eastAsia="Calibri"/>
            <w:sz w:val="18"/>
            <w:szCs w:val="18"/>
            <w:lang w:val="en-US"/>
            <w:rPrChange w:id="6063" w:author="Ole Vilstrup Møller" w:date="2023-06-19T13:56:00Z">
              <w:rPr>
                <w:rStyle w:val="XMLname"/>
                <w:rFonts w:eastAsia="Calibri"/>
                <w:sz w:val="18"/>
                <w:szCs w:val="18"/>
              </w:rPr>
            </w:rPrChange>
          </w:rPr>
          <w:t> &lt;Identifier&gt;</w:t>
        </w:r>
      </w:ins>
      <w:ins w:id="6064" w:author="Ole Vilstrup" w:date="2022-02-13T23:16:00Z">
        <w:r w:rsidR="00A75D54" w:rsidRPr="00336484">
          <w:rPr>
            <w:rStyle w:val="XMLname"/>
            <w:rFonts w:eastAsia="Calibri"/>
            <w:sz w:val="18"/>
            <w:szCs w:val="18"/>
            <w:lang w:val="en-US"/>
            <w:rPrChange w:id="6065" w:author="Ole Vilstrup Møller" w:date="2023-06-19T13:56:00Z">
              <w:rPr>
                <w:rStyle w:val="XMLname"/>
                <w:rFonts w:eastAsia="Calibri"/>
                <w:sz w:val="18"/>
                <w:szCs w:val="18"/>
              </w:rPr>
            </w:rPrChange>
          </w:rPr>
          <w:t>dk-medcom-EANIdentifier</w:t>
        </w:r>
      </w:ins>
      <w:ins w:id="6066" w:author="Ole Vilstrup" w:date="2022-02-13T23:15:00Z">
        <w:r w:rsidRPr="00336484">
          <w:rPr>
            <w:rStyle w:val="XMLname"/>
            <w:rFonts w:eastAsia="Calibri"/>
            <w:sz w:val="18"/>
            <w:szCs w:val="18"/>
            <w:lang w:val="en-US"/>
            <w:rPrChange w:id="6067" w:author="Ole Vilstrup Møller" w:date="2023-06-19T13:56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&lt;/Identifier&gt;</w:t>
        </w:r>
      </w:ins>
    </w:p>
    <w:p w14:paraId="4AB528AA" w14:textId="77777777" w:rsidR="00C80D10" w:rsidRPr="00964E83" w:rsidRDefault="00C80D10" w:rsidP="00C80D10">
      <w:pPr>
        <w:ind w:left="1136" w:firstLine="128"/>
        <w:rPr>
          <w:ins w:id="6068" w:author="Ole Vilstrup" w:date="2022-02-13T23:15:00Z"/>
          <w:rStyle w:val="XMLname"/>
          <w:rFonts w:eastAsia="Calibri"/>
          <w:sz w:val="18"/>
          <w:szCs w:val="18"/>
        </w:rPr>
      </w:pPr>
      <w:ins w:id="6069" w:author="Ole Vilstrup" w:date="2022-02-13T23:15:00Z">
        <w:r w:rsidRPr="00964E83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70D74487" w14:textId="00F102F5" w:rsidR="00010F23" w:rsidRPr="006203F2" w:rsidRDefault="00010F23">
      <w:pPr>
        <w:pStyle w:val="Overskrift4"/>
        <w:rPr>
          <w:ins w:id="6070" w:author="Ole Vilstrup" w:date="2020-12-07T00:37:00Z"/>
          <w:rFonts w:eastAsia="Calibri"/>
        </w:rPr>
        <w:pPrChange w:id="6071" w:author="Ole Vilstrup" w:date="2021-12-03T14:08:00Z">
          <w:pPr>
            <w:pStyle w:val="Overskrift5"/>
          </w:pPr>
        </w:pPrChange>
      </w:pPr>
      <w:bookmarkStart w:id="6072" w:name="_Toc95688886"/>
      <w:ins w:id="6073" w:author="Ole Vilstrup" w:date="2020-12-06T23:00:00Z">
        <w:r w:rsidRPr="006203F2">
          <w:rPr>
            <w:rFonts w:eastAsia="Calibri"/>
          </w:rPr>
          <w:t>RECEIVE</w:t>
        </w:r>
      </w:ins>
      <w:ins w:id="6074" w:author="Ole Vilstrup" w:date="2020-12-06T22:59:00Z">
        <w:r w:rsidRPr="006203F2">
          <w:rPr>
            <w:rFonts w:eastAsia="Calibri"/>
          </w:rPr>
          <w:t>RID</w:t>
        </w:r>
        <w:bookmarkEnd w:id="6072"/>
        <w:r w:rsidRPr="006203F2">
          <w:rPr>
            <w:rFonts w:eastAsia="Calibri"/>
          </w:rPr>
          <w:t xml:space="preserve"> </w:t>
        </w:r>
      </w:ins>
    </w:p>
    <w:p w14:paraId="390B320B" w14:textId="0F2FC657" w:rsidR="00FF59D8" w:rsidRPr="006203F2" w:rsidRDefault="000D0CED">
      <w:pPr>
        <w:keepNext/>
        <w:rPr>
          <w:ins w:id="6075" w:author="Ole Vilstrup" w:date="2020-12-07T00:38:00Z"/>
          <w:rFonts w:eastAsia="Calibri"/>
        </w:rPr>
        <w:pPrChange w:id="6076" w:author="Ole Vilstrup" w:date="2021-12-03T14:08:00Z">
          <w:pPr/>
        </w:pPrChange>
      </w:pPr>
      <w:ins w:id="6077" w:author="Ole Vilstrup" w:date="2020-12-07T00:39:00Z">
        <w:r w:rsidRPr="006203F2">
          <w:rPr>
            <w:rFonts w:eastAsia="Calibri"/>
          </w:rPr>
          <w:t xml:space="preserve">Modtagers </w:t>
        </w:r>
      </w:ins>
      <w:ins w:id="6078" w:author="Ole Vilstrup" w:date="2020-12-07T00:38:00Z">
        <w:r w:rsidR="00FF59D8" w:rsidRPr="006203F2">
          <w:rPr>
            <w:rFonts w:eastAsia="Calibri"/>
          </w:rPr>
          <w:t>SOR-</w:t>
        </w:r>
      </w:ins>
      <w:ins w:id="6079" w:author="Ole Vilstrup" w:date="2020-12-07T00:37:00Z">
        <w:r w:rsidR="00FF59D8" w:rsidRPr="006203F2">
          <w:rPr>
            <w:rFonts w:eastAsia="Calibri"/>
          </w:rPr>
          <w:t xml:space="preserve">identifier </w:t>
        </w:r>
      </w:ins>
      <w:ins w:id="6080" w:author="Ole Vilstrup" w:date="2020-12-07T00:39:00Z">
        <w:r w:rsidRPr="006203F2">
          <w:rPr>
            <w:rFonts w:eastAsia="Calibri"/>
          </w:rPr>
          <w:t>til brug for MedCom statistik</w:t>
        </w:r>
      </w:ins>
    </w:p>
    <w:p w14:paraId="11AE9393" w14:textId="77777777" w:rsidR="00A3113C" w:rsidRDefault="00A3113C" w:rsidP="00A3113C">
      <w:pPr>
        <w:ind w:left="1136" w:firstLine="128"/>
        <w:rPr>
          <w:ins w:id="6081" w:author="Ole Vilstrup" w:date="2022-02-13T23:17:00Z"/>
          <w:rFonts w:eastAsia="Calibri"/>
          <w:lang w:eastAsia="da-DK"/>
        </w:rPr>
      </w:pPr>
      <w:bookmarkStart w:id="6082" w:name="_Hlk58192331"/>
    </w:p>
    <w:p w14:paraId="3EB13B43" w14:textId="7C15CD13" w:rsidR="00A3113C" w:rsidRPr="00336484" w:rsidRDefault="00932015" w:rsidP="00A3113C">
      <w:pPr>
        <w:ind w:left="1136" w:firstLine="128"/>
        <w:rPr>
          <w:ins w:id="6083" w:author="Ole Vilstrup" w:date="2022-02-13T23:16:00Z"/>
          <w:rFonts w:eastAsia="Calibri"/>
          <w:lang w:val="en-US" w:eastAsia="da-DK"/>
          <w:rPrChange w:id="6084" w:author="Ole Vilstrup Møller" w:date="2023-06-19T13:56:00Z">
            <w:rPr>
              <w:ins w:id="6085" w:author="Ole Vilstrup" w:date="2022-02-13T23:16:00Z"/>
              <w:rFonts w:eastAsia="Calibri"/>
              <w:lang w:eastAsia="da-DK"/>
            </w:rPr>
          </w:rPrChange>
        </w:rPr>
      </w:pPr>
      <w:ins w:id="6086" w:author="Ole Vilstrup" w:date="2022-02-13T23:17:00Z">
        <w:r w:rsidRPr="00336484">
          <w:rPr>
            <w:rFonts w:eastAsia="Calibri"/>
            <w:lang w:val="en-US"/>
            <w:rPrChange w:id="6087" w:author="Ole Vilstrup Møller" w:date="2023-06-19T13:56:00Z">
              <w:rPr>
                <w:rFonts w:eastAsia="Calibri"/>
              </w:rPr>
            </w:rPrChange>
          </w:rPr>
          <w:t xml:space="preserve">RECEIVERID </w:t>
        </w:r>
      </w:ins>
      <w:ins w:id="6088" w:author="Ole Vilstrup" w:date="2022-02-13T23:16:00Z">
        <w:r w:rsidR="00A3113C" w:rsidRPr="00336484">
          <w:rPr>
            <w:rFonts w:eastAsia="Calibri"/>
            <w:lang w:val="en-US" w:eastAsia="da-DK"/>
            <w:rPrChange w:id="6089" w:author="Ole Vilstrup Møller" w:date="2023-06-19T13:56:00Z">
              <w:rPr>
                <w:rFonts w:eastAsia="Calibri"/>
                <w:lang w:eastAsia="da-DK"/>
              </w:rPr>
            </w:rPrChange>
          </w:rPr>
          <w:t>MedCom meddelelser:</w:t>
        </w:r>
      </w:ins>
    </w:p>
    <w:p w14:paraId="0D6CDEB1" w14:textId="77777777" w:rsidR="00010F23" w:rsidRPr="00336484" w:rsidRDefault="00010F23">
      <w:pPr>
        <w:keepNext/>
        <w:ind w:left="1136" w:firstLine="128"/>
        <w:rPr>
          <w:ins w:id="6090" w:author="Ole Vilstrup" w:date="2020-12-06T22:59:00Z"/>
          <w:rStyle w:val="XMLname"/>
          <w:rFonts w:eastAsia="Calibri"/>
          <w:sz w:val="18"/>
          <w:szCs w:val="18"/>
          <w:lang w:val="en-US"/>
          <w:rPrChange w:id="6091" w:author="Ole Vilstrup Møller" w:date="2023-06-19T13:56:00Z">
            <w:rPr>
              <w:ins w:id="6092" w:author="Ole Vilstrup" w:date="2020-12-06T22:59:00Z"/>
              <w:rFonts w:eastAsia="Calibri"/>
            </w:rPr>
          </w:rPrChange>
        </w:rPr>
        <w:pPrChange w:id="6093" w:author="Ole Vilstrup" w:date="2021-12-03T14:08:00Z">
          <w:pPr/>
        </w:pPrChange>
      </w:pPr>
      <w:ins w:id="6094" w:author="Ole Vilstrup" w:date="2020-12-06T22:59:00Z">
        <w:r w:rsidRPr="00336484">
          <w:rPr>
            <w:rStyle w:val="XMLname"/>
            <w:rFonts w:eastAsia="Calibri"/>
            <w:sz w:val="18"/>
            <w:szCs w:val="18"/>
            <w:lang w:val="en-US"/>
            <w:rPrChange w:id="6095" w:author="Ole Vilstrup Møller" w:date="2023-06-19T13:56:00Z">
              <w:rPr>
                <w:rFonts w:ascii="Courier New" w:eastAsia="Calibri" w:hAnsi="Courier New"/>
                <w:sz w:val="20"/>
              </w:rPr>
            </w:rPrChange>
          </w:rPr>
          <w:t>&lt;Scope&gt;</w:t>
        </w:r>
      </w:ins>
    </w:p>
    <w:p w14:paraId="24A7D24B" w14:textId="18594884" w:rsidR="00010F23" w:rsidRPr="00336484" w:rsidRDefault="00010F23">
      <w:pPr>
        <w:keepNext/>
        <w:ind w:left="1136" w:firstLine="128"/>
        <w:rPr>
          <w:ins w:id="6096" w:author="Ole Vilstrup" w:date="2020-12-06T22:59:00Z"/>
          <w:rStyle w:val="XMLname"/>
          <w:rFonts w:eastAsia="Calibri"/>
          <w:sz w:val="18"/>
          <w:szCs w:val="18"/>
          <w:lang w:val="en-US"/>
          <w:rPrChange w:id="6097" w:author="Ole Vilstrup Møller" w:date="2023-06-19T13:56:00Z">
            <w:rPr>
              <w:ins w:id="6098" w:author="Ole Vilstrup" w:date="2020-12-06T22:59:00Z"/>
              <w:rFonts w:eastAsia="Calibri"/>
            </w:rPr>
          </w:rPrChange>
        </w:rPr>
        <w:pPrChange w:id="6099" w:author="Ole Vilstrup" w:date="2021-12-03T14:08:00Z">
          <w:pPr/>
        </w:pPrChange>
      </w:pPr>
      <w:ins w:id="6100" w:author="Ole Vilstrup" w:date="2020-12-06T22:59:00Z">
        <w:r w:rsidRPr="00336484">
          <w:rPr>
            <w:rStyle w:val="XMLname"/>
            <w:rFonts w:eastAsia="Calibri"/>
            <w:sz w:val="18"/>
            <w:szCs w:val="18"/>
            <w:lang w:val="en-US"/>
            <w:rPrChange w:id="6101" w:author="Ole Vilstrup Møller" w:date="2023-06-19T13:56:00Z">
              <w:rPr>
                <w:rFonts w:eastAsia="Calibri"/>
              </w:rPr>
            </w:rPrChange>
          </w:rPr>
          <w:tab/>
          <w:t>&lt;Type&gt;</w:t>
        </w:r>
      </w:ins>
      <w:ins w:id="6102" w:author="Ole Vilstrup" w:date="2020-12-06T23:00:00Z">
        <w:r w:rsidRPr="00336484">
          <w:rPr>
            <w:rStyle w:val="XMLname"/>
            <w:rFonts w:eastAsia="Calibri"/>
            <w:sz w:val="18"/>
            <w:szCs w:val="18"/>
            <w:lang w:val="en-US"/>
            <w:rPrChange w:id="6103" w:author="Ole Vilstrup Møller" w:date="2023-06-19T13:56:00Z">
              <w:rPr>
                <w:rFonts w:eastAsia="Calibri"/>
              </w:rPr>
            </w:rPrChange>
          </w:rPr>
          <w:t>RECEIVERID</w:t>
        </w:r>
      </w:ins>
      <w:ins w:id="6104" w:author="Ole Vilstrup" w:date="2020-12-06T22:59:00Z">
        <w:r w:rsidRPr="00336484">
          <w:rPr>
            <w:rStyle w:val="XMLname"/>
            <w:rFonts w:eastAsia="Calibri"/>
            <w:sz w:val="18"/>
            <w:szCs w:val="18"/>
            <w:lang w:val="en-US"/>
            <w:rPrChange w:id="6105" w:author="Ole Vilstrup Møller" w:date="2023-06-19T13:56:00Z">
              <w:rPr>
                <w:rFonts w:eastAsia="Calibri"/>
              </w:rPr>
            </w:rPrChange>
          </w:rPr>
          <w:t xml:space="preserve">&lt;/Type&gt; </w:t>
        </w:r>
      </w:ins>
    </w:p>
    <w:p w14:paraId="478A04D9" w14:textId="77777777" w:rsidR="00982714" w:rsidRPr="00336484" w:rsidRDefault="00010F23">
      <w:pPr>
        <w:keepNext/>
        <w:ind w:left="1136" w:firstLine="128"/>
        <w:rPr>
          <w:ins w:id="6106" w:author="Ole Vilstrup" w:date="2020-12-07T00:14:00Z"/>
          <w:rStyle w:val="XMLname"/>
          <w:rFonts w:eastAsia="Calibri"/>
          <w:sz w:val="18"/>
          <w:szCs w:val="18"/>
          <w:lang w:val="en-US"/>
          <w:rPrChange w:id="6107" w:author="Ole Vilstrup Møller" w:date="2023-06-19T13:56:00Z">
            <w:rPr>
              <w:ins w:id="6108" w:author="Ole Vilstrup" w:date="2020-12-07T00:14:00Z"/>
              <w:rStyle w:val="XMLname"/>
              <w:rFonts w:eastAsia="Calibri"/>
            </w:rPr>
          </w:rPrChange>
        </w:rPr>
        <w:pPrChange w:id="6109" w:author="Ole Vilstrup" w:date="2021-12-03T14:08:00Z">
          <w:pPr>
            <w:ind w:left="1136" w:firstLine="128"/>
          </w:pPr>
        </w:pPrChange>
      </w:pPr>
      <w:ins w:id="6110" w:author="Ole Vilstrup" w:date="2020-12-06T22:59:00Z">
        <w:r w:rsidRPr="00336484">
          <w:rPr>
            <w:rStyle w:val="XMLname"/>
            <w:rFonts w:eastAsia="Calibri"/>
            <w:sz w:val="18"/>
            <w:szCs w:val="18"/>
            <w:lang w:val="en-US"/>
            <w:rPrChange w:id="6111" w:author="Ole Vilstrup Møller" w:date="2023-06-19T13:56:00Z">
              <w:rPr>
                <w:rFonts w:ascii="Courier New" w:eastAsia="Calibri" w:hAnsi="Courier New"/>
                <w:sz w:val="20"/>
              </w:rPr>
            </w:rPrChange>
          </w:rPr>
          <w:tab/>
          <w:t>&lt;InstanceIdentifier&gt;</w:t>
        </w:r>
      </w:ins>
    </w:p>
    <w:p w14:paraId="17E1C5F7" w14:textId="12134DF5" w:rsidR="00982714" w:rsidRPr="00336484" w:rsidRDefault="00010F23">
      <w:pPr>
        <w:keepNext/>
        <w:ind w:left="1420" w:firstLine="284"/>
        <w:rPr>
          <w:ins w:id="6112" w:author="Ole Vilstrup" w:date="2020-12-07T00:14:00Z"/>
          <w:rStyle w:val="XMLname"/>
          <w:rFonts w:eastAsia="Calibri"/>
          <w:sz w:val="18"/>
          <w:szCs w:val="18"/>
          <w:lang w:val="en-US"/>
          <w:rPrChange w:id="6113" w:author="Ole Vilstrup Møller" w:date="2023-06-19T13:56:00Z">
            <w:rPr>
              <w:ins w:id="6114" w:author="Ole Vilstrup" w:date="2020-12-07T00:14:00Z"/>
              <w:rStyle w:val="XMLname"/>
              <w:rFonts w:eastAsia="Calibri"/>
            </w:rPr>
          </w:rPrChange>
        </w:rPr>
        <w:pPrChange w:id="6115" w:author="Ole Vilstrup" w:date="2021-12-03T14:08:00Z">
          <w:pPr>
            <w:ind w:left="1136" w:firstLine="128"/>
          </w:pPr>
        </w:pPrChange>
      </w:pPr>
      <w:ins w:id="6116" w:author="Ole Vilstrup" w:date="2020-12-06T22:59:00Z">
        <w:r w:rsidRPr="00336484">
          <w:rPr>
            <w:rStyle w:val="XMLname"/>
            <w:rFonts w:eastAsia="Calibri"/>
            <w:sz w:val="18"/>
            <w:szCs w:val="18"/>
            <w:lang w:val="en-US"/>
            <w:rPrChange w:id="6117" w:author="Ole Vilstrup Møller" w:date="2023-06-19T13:56:00Z">
              <w:rPr>
                <w:rFonts w:ascii="Courier New" w:eastAsia="Calibri" w:hAnsi="Courier New"/>
                <w:sz w:val="20"/>
              </w:rPr>
            </w:rPrChange>
          </w:rPr>
          <w:t>[Emessage</w:t>
        </w:r>
      </w:ins>
      <w:ins w:id="6118" w:author="Ole Vilstrup" w:date="2020-12-07T00:17:00Z">
        <w:r w:rsidR="00B126A7" w:rsidRPr="00336484">
          <w:rPr>
            <w:rStyle w:val="XMLname"/>
            <w:rFonts w:eastAsia="Calibri"/>
            <w:sz w:val="18"/>
            <w:szCs w:val="18"/>
            <w:lang w:val="en-US"/>
            <w:rPrChange w:id="6119" w:author="Ole Vilstrup Møller" w:date="2023-06-19T13:56:00Z">
              <w:rPr>
                <w:rStyle w:val="XMLname"/>
                <w:rFonts w:eastAsia="Calibri"/>
              </w:rPr>
            </w:rPrChange>
          </w:rPr>
          <w:t>/[LetterType]/</w:t>
        </w:r>
      </w:ins>
      <w:ins w:id="6120" w:author="Ole Vilstrup" w:date="2020-12-06T23:00:00Z">
        <w:r w:rsidR="00F12985" w:rsidRPr="00336484">
          <w:rPr>
            <w:rStyle w:val="XMLname"/>
            <w:rFonts w:eastAsia="Calibri"/>
            <w:sz w:val="18"/>
            <w:szCs w:val="18"/>
            <w:lang w:val="en-US"/>
            <w:rPrChange w:id="6121" w:author="Ole Vilstrup Møller" w:date="2023-06-19T13:56:00Z">
              <w:rPr>
                <w:rFonts w:eastAsia="Calibri"/>
              </w:rPr>
            </w:rPrChange>
          </w:rPr>
          <w:t>Receiver</w:t>
        </w:r>
      </w:ins>
      <w:ins w:id="6122" w:author="Ole Vilstrup" w:date="2020-12-06T22:59:00Z">
        <w:r w:rsidRPr="00336484">
          <w:rPr>
            <w:rStyle w:val="XMLname"/>
            <w:rFonts w:eastAsia="Calibri"/>
            <w:sz w:val="18"/>
            <w:szCs w:val="18"/>
            <w:lang w:val="en-US"/>
            <w:rPrChange w:id="6123" w:author="Ole Vilstrup Møller" w:date="2023-06-19T13:56:00Z">
              <w:rPr>
                <w:rFonts w:eastAsia="Calibri"/>
              </w:rPr>
            </w:rPrChange>
          </w:rPr>
          <w:t>/Identifier]</w:t>
        </w:r>
      </w:ins>
    </w:p>
    <w:p w14:paraId="553B3E3E" w14:textId="496A8E4C" w:rsidR="00010F23" w:rsidRPr="00336484" w:rsidRDefault="00010F23">
      <w:pPr>
        <w:keepNext/>
        <w:ind w:left="1136" w:firstLine="284"/>
        <w:rPr>
          <w:ins w:id="6124" w:author="Ole Vilstrup" w:date="2020-12-06T22:59:00Z"/>
          <w:rStyle w:val="XMLname"/>
          <w:rFonts w:eastAsia="Calibri"/>
          <w:sz w:val="18"/>
          <w:szCs w:val="18"/>
          <w:lang w:val="en-US"/>
          <w:rPrChange w:id="6125" w:author="Ole Vilstrup Møller" w:date="2023-06-19T13:56:00Z">
            <w:rPr>
              <w:ins w:id="6126" w:author="Ole Vilstrup" w:date="2020-12-06T22:59:00Z"/>
              <w:rFonts w:eastAsia="Calibri"/>
            </w:rPr>
          </w:rPrChange>
        </w:rPr>
        <w:pPrChange w:id="6127" w:author="Ole Vilstrup" w:date="2021-12-03T14:08:00Z">
          <w:pPr/>
        </w:pPrChange>
      </w:pPr>
      <w:ins w:id="6128" w:author="Ole Vilstrup" w:date="2020-12-06T22:59:00Z">
        <w:r w:rsidRPr="00336484">
          <w:rPr>
            <w:rStyle w:val="XMLname"/>
            <w:rFonts w:eastAsia="Calibri"/>
            <w:sz w:val="18"/>
            <w:szCs w:val="18"/>
            <w:lang w:val="en-US"/>
            <w:rPrChange w:id="6129" w:author="Ole Vilstrup Møller" w:date="2023-06-19T13:56:00Z">
              <w:rPr>
                <w:rFonts w:eastAsia="Calibri"/>
              </w:rPr>
            </w:rPrChange>
          </w:rPr>
          <w:t>&lt;/InstanceIdentifier&gt;</w:t>
        </w:r>
      </w:ins>
    </w:p>
    <w:p w14:paraId="02EF2E72" w14:textId="77777777" w:rsidR="006E6B17" w:rsidRPr="00336484" w:rsidRDefault="009C5B11">
      <w:pPr>
        <w:keepNext/>
        <w:ind w:left="1136" w:firstLine="128"/>
        <w:rPr>
          <w:ins w:id="6130" w:author="Ole Vilstrup" w:date="2020-12-08T11:30:00Z"/>
          <w:rStyle w:val="XMLname"/>
          <w:rFonts w:eastAsia="Calibri"/>
          <w:sz w:val="18"/>
          <w:szCs w:val="18"/>
          <w:lang w:val="en-US"/>
          <w:rPrChange w:id="6131" w:author="Ole Vilstrup Møller" w:date="2023-06-19T13:56:00Z">
            <w:rPr>
              <w:ins w:id="6132" w:author="Ole Vilstrup" w:date="2020-12-08T11:30:00Z"/>
              <w:rStyle w:val="XMLname"/>
              <w:rFonts w:eastAsia="Calibri"/>
            </w:rPr>
          </w:rPrChange>
        </w:rPr>
        <w:pPrChange w:id="6133" w:author="Ole Vilstrup" w:date="2021-12-03T14:08:00Z">
          <w:pPr>
            <w:ind w:left="1136" w:firstLine="128"/>
          </w:pPr>
        </w:pPrChange>
      </w:pPr>
      <w:ins w:id="6134" w:author="Ole Vilstrup" w:date="2020-12-06T23:01:00Z">
        <w:r w:rsidRPr="00336484">
          <w:rPr>
            <w:rStyle w:val="XMLname"/>
            <w:rFonts w:eastAsia="Calibri"/>
            <w:sz w:val="18"/>
            <w:szCs w:val="18"/>
            <w:lang w:val="en-US"/>
            <w:rPrChange w:id="6135" w:author="Ole Vilstrup Møller" w:date="2023-06-19T13:56:00Z">
              <w:rPr>
                <w:rStyle w:val="XMLname"/>
                <w:rFonts w:eastAsia="Calibri"/>
              </w:rPr>
            </w:rPrChange>
          </w:rPr>
          <w:t> &lt;Identifier&gt;</w:t>
        </w:r>
      </w:ins>
    </w:p>
    <w:p w14:paraId="1768CBE0" w14:textId="34F86921" w:rsidR="006E6B17" w:rsidRPr="00336484" w:rsidRDefault="009C5B11">
      <w:pPr>
        <w:keepNext/>
        <w:ind w:left="1420" w:firstLine="284"/>
        <w:rPr>
          <w:ins w:id="6136" w:author="Ole Vilstrup" w:date="2020-12-08T11:30:00Z"/>
          <w:rStyle w:val="XMLname"/>
          <w:rFonts w:eastAsia="Calibri"/>
          <w:sz w:val="18"/>
          <w:szCs w:val="18"/>
          <w:lang w:val="en-US"/>
          <w:rPrChange w:id="6137" w:author="Ole Vilstrup Møller" w:date="2023-06-19T13:56:00Z">
            <w:rPr>
              <w:ins w:id="6138" w:author="Ole Vilstrup" w:date="2020-12-08T11:30:00Z"/>
              <w:rStyle w:val="XMLname"/>
              <w:rFonts w:eastAsia="Calibri"/>
            </w:rPr>
          </w:rPrChange>
        </w:rPr>
        <w:pPrChange w:id="6139" w:author="Ole Vilstrup" w:date="2021-12-03T14:08:00Z">
          <w:pPr>
            <w:ind w:left="1420" w:firstLine="284"/>
          </w:pPr>
        </w:pPrChange>
      </w:pPr>
      <w:ins w:id="6140" w:author="Ole Vilstrup" w:date="2020-12-06T23:01:00Z">
        <w:r w:rsidRPr="00336484">
          <w:rPr>
            <w:rStyle w:val="XMLname"/>
            <w:rFonts w:eastAsia="Calibri"/>
            <w:sz w:val="18"/>
            <w:szCs w:val="18"/>
            <w:lang w:val="en-US"/>
            <w:rPrChange w:id="6141" w:author="Ole Vilstrup Møller" w:date="2023-06-19T13:56:00Z">
              <w:rPr>
                <w:rStyle w:val="XMLname"/>
                <w:rFonts w:eastAsia="Calibri"/>
              </w:rPr>
            </w:rPrChange>
          </w:rPr>
          <w:t>dk-medcom-</w:t>
        </w:r>
      </w:ins>
      <w:ins w:id="6142" w:author="Ole Vilstrup" w:date="2020-12-08T11:30:00Z">
        <w:r w:rsidR="00516222" w:rsidRPr="00336484">
          <w:rPr>
            <w:rStyle w:val="XMLname"/>
            <w:rFonts w:eastAsia="Calibri"/>
            <w:sz w:val="18"/>
            <w:szCs w:val="18"/>
            <w:lang w:val="en-US"/>
            <w:rPrChange w:id="6143" w:author="Ole Vilstrup Møller" w:date="2023-06-19T13:56:00Z">
              <w:rPr>
                <w:rStyle w:val="XMLname"/>
                <w:rFonts w:eastAsia="Calibri"/>
              </w:rPr>
            </w:rPrChange>
          </w:rPr>
          <w:t>[Emessage/[LetterType]/Receiver/Identifier</w:t>
        </w:r>
      </w:ins>
      <w:ins w:id="6144" w:author="Ole Vilstrup" w:date="2020-12-08T11:43:00Z">
        <w:r w:rsidR="00B758F8" w:rsidRPr="00336484">
          <w:rPr>
            <w:rStyle w:val="XMLname"/>
            <w:rFonts w:eastAsia="Calibri"/>
            <w:sz w:val="18"/>
            <w:szCs w:val="18"/>
            <w:lang w:val="en-US"/>
            <w:rPrChange w:id="6145" w:author="Ole Vilstrup Møller" w:date="2023-06-19T13:56:00Z">
              <w:rPr>
                <w:rStyle w:val="XMLname"/>
                <w:rFonts w:eastAsia="Calibri"/>
              </w:rPr>
            </w:rPrChange>
          </w:rPr>
          <w:t>Code</w:t>
        </w:r>
      </w:ins>
      <w:ins w:id="6146" w:author="Ole Vilstrup" w:date="2020-12-08T11:30:00Z">
        <w:r w:rsidR="00516222" w:rsidRPr="00336484">
          <w:rPr>
            <w:rStyle w:val="XMLname"/>
            <w:rFonts w:eastAsia="Calibri"/>
            <w:sz w:val="18"/>
            <w:szCs w:val="18"/>
            <w:lang w:val="en-US"/>
            <w:rPrChange w:id="6147" w:author="Ole Vilstrup Møller" w:date="2023-06-19T13:56:00Z">
              <w:rPr>
                <w:rStyle w:val="XMLname"/>
                <w:rFonts w:eastAsia="Calibri"/>
              </w:rPr>
            </w:rPrChange>
          </w:rPr>
          <w:t>]</w:t>
        </w:r>
      </w:ins>
    </w:p>
    <w:p w14:paraId="70B7100F" w14:textId="2CD58C01" w:rsidR="009C5B11" w:rsidRPr="00336484" w:rsidRDefault="009C5B11">
      <w:pPr>
        <w:keepNext/>
        <w:ind w:left="1420"/>
        <w:rPr>
          <w:ins w:id="6148" w:author="Ole Vilstrup" w:date="2020-12-06T23:01:00Z"/>
          <w:rStyle w:val="XMLname"/>
          <w:rFonts w:eastAsia="Calibri"/>
          <w:sz w:val="18"/>
          <w:szCs w:val="18"/>
          <w:lang w:val="en-US"/>
          <w:rPrChange w:id="6149" w:author="Ole Vilstrup Møller" w:date="2023-06-19T13:56:00Z">
            <w:rPr>
              <w:ins w:id="6150" w:author="Ole Vilstrup" w:date="2020-12-06T23:01:00Z"/>
              <w:rStyle w:val="XMLname"/>
              <w:rFonts w:eastAsia="Calibri"/>
            </w:rPr>
          </w:rPrChange>
        </w:rPr>
        <w:pPrChange w:id="6151" w:author="Ole Vilstrup" w:date="2021-12-03T14:08:00Z">
          <w:pPr>
            <w:ind w:left="1136" w:firstLine="128"/>
          </w:pPr>
        </w:pPrChange>
      </w:pPr>
      <w:ins w:id="6152" w:author="Ole Vilstrup" w:date="2020-12-06T23:01:00Z">
        <w:r w:rsidRPr="00336484">
          <w:rPr>
            <w:rStyle w:val="XMLname"/>
            <w:rFonts w:eastAsia="Calibri"/>
            <w:sz w:val="18"/>
            <w:szCs w:val="18"/>
            <w:lang w:val="en-US"/>
            <w:rPrChange w:id="6153" w:author="Ole Vilstrup Møller" w:date="2023-06-19T13:56:00Z">
              <w:rPr>
                <w:rStyle w:val="XMLname"/>
                <w:rFonts w:eastAsia="Calibri"/>
              </w:rPr>
            </w:rPrChange>
          </w:rPr>
          <w:t>&lt;/Identifier&gt;</w:t>
        </w:r>
      </w:ins>
    </w:p>
    <w:p w14:paraId="27A4ADFE" w14:textId="4FBFED4C" w:rsidR="00010F23" w:rsidRPr="00336484" w:rsidRDefault="00010F23">
      <w:pPr>
        <w:keepNext/>
        <w:ind w:left="1136" w:firstLine="128"/>
        <w:rPr>
          <w:ins w:id="6154" w:author="Ole Vilstrup" w:date="2022-02-13T23:17:00Z"/>
          <w:rStyle w:val="XMLname"/>
          <w:rFonts w:eastAsia="Calibri"/>
          <w:sz w:val="18"/>
          <w:szCs w:val="18"/>
          <w:lang w:val="en-US"/>
          <w:rPrChange w:id="6155" w:author="Ole Vilstrup Møller" w:date="2023-06-19T13:56:00Z">
            <w:rPr>
              <w:ins w:id="6156" w:author="Ole Vilstrup" w:date="2022-02-13T23:17:00Z"/>
              <w:rStyle w:val="XMLname"/>
              <w:rFonts w:eastAsia="Calibri"/>
              <w:sz w:val="18"/>
              <w:szCs w:val="18"/>
            </w:rPr>
          </w:rPrChange>
        </w:rPr>
      </w:pPr>
      <w:ins w:id="6157" w:author="Ole Vilstrup" w:date="2020-12-06T22:59:00Z">
        <w:r w:rsidRPr="00336484">
          <w:rPr>
            <w:rStyle w:val="XMLname"/>
            <w:rFonts w:eastAsia="Calibri"/>
            <w:sz w:val="18"/>
            <w:szCs w:val="18"/>
            <w:lang w:val="en-US"/>
            <w:rPrChange w:id="6158" w:author="Ole Vilstrup Møller" w:date="2023-06-19T13:56:00Z">
              <w:rPr>
                <w:rFonts w:ascii="Courier New" w:eastAsia="Calibri" w:hAnsi="Courier New"/>
                <w:sz w:val="20"/>
              </w:rPr>
            </w:rPrChange>
          </w:rPr>
          <w:t>&lt;/Scope&gt;</w:t>
        </w:r>
      </w:ins>
    </w:p>
    <w:p w14:paraId="132CB39B" w14:textId="77777777" w:rsidR="00A3113C" w:rsidRPr="00336484" w:rsidRDefault="00A3113C">
      <w:pPr>
        <w:keepNext/>
        <w:ind w:left="1136" w:firstLine="128"/>
        <w:rPr>
          <w:ins w:id="6159" w:author="Ole Vilstrup" w:date="2022-02-13T23:17:00Z"/>
          <w:rStyle w:val="XMLname"/>
          <w:rFonts w:eastAsia="Calibri"/>
          <w:sz w:val="18"/>
          <w:szCs w:val="18"/>
          <w:lang w:val="en-US"/>
          <w:rPrChange w:id="6160" w:author="Ole Vilstrup Møller" w:date="2023-06-19T13:56:00Z">
            <w:rPr>
              <w:ins w:id="6161" w:author="Ole Vilstrup" w:date="2022-02-13T23:17:00Z"/>
              <w:rStyle w:val="XMLname"/>
              <w:rFonts w:eastAsia="Calibri"/>
              <w:sz w:val="18"/>
              <w:szCs w:val="18"/>
            </w:rPr>
          </w:rPrChange>
        </w:rPr>
      </w:pPr>
    </w:p>
    <w:p w14:paraId="61218517" w14:textId="1FEF66BE" w:rsidR="00A3113C" w:rsidRPr="00336484" w:rsidRDefault="00932015" w:rsidP="00A3113C">
      <w:pPr>
        <w:ind w:left="1136" w:firstLine="128"/>
        <w:rPr>
          <w:ins w:id="6162" w:author="Ole Vilstrup" w:date="2022-02-13T23:17:00Z"/>
          <w:rFonts w:eastAsia="Calibri"/>
          <w:lang w:val="en-US" w:eastAsia="da-DK"/>
          <w:rPrChange w:id="6163" w:author="Ole Vilstrup Møller" w:date="2023-06-19T13:56:00Z">
            <w:rPr>
              <w:ins w:id="6164" w:author="Ole Vilstrup" w:date="2022-02-13T23:17:00Z"/>
              <w:rFonts w:eastAsia="Calibri"/>
              <w:lang w:eastAsia="da-DK"/>
            </w:rPr>
          </w:rPrChange>
        </w:rPr>
      </w:pPr>
      <w:ins w:id="6165" w:author="Ole Vilstrup" w:date="2022-02-13T23:17:00Z">
        <w:r w:rsidRPr="00336484">
          <w:rPr>
            <w:rFonts w:eastAsia="Calibri"/>
            <w:lang w:val="en-US"/>
            <w:rPrChange w:id="6166" w:author="Ole Vilstrup Møller" w:date="2023-06-19T13:56:00Z">
              <w:rPr>
                <w:rFonts w:eastAsia="Calibri"/>
              </w:rPr>
            </w:rPrChange>
          </w:rPr>
          <w:t xml:space="preserve">RECEIVERID </w:t>
        </w:r>
        <w:r w:rsidR="00A3113C" w:rsidRPr="00336484">
          <w:rPr>
            <w:rFonts w:eastAsia="Calibri"/>
            <w:lang w:val="en-US" w:eastAsia="da-DK"/>
            <w:rPrChange w:id="6167" w:author="Ole Vilstrup Møller" w:date="2023-06-19T13:56:00Z">
              <w:rPr>
                <w:rFonts w:eastAsia="Calibri"/>
                <w:lang w:eastAsia="da-DK"/>
              </w:rPr>
            </w:rPrChange>
          </w:rPr>
          <w:t>MedCom Kvitteringer:</w:t>
        </w:r>
      </w:ins>
    </w:p>
    <w:p w14:paraId="5DFB9AF2" w14:textId="77777777" w:rsidR="00A3113C" w:rsidRPr="00336484" w:rsidRDefault="00A3113C" w:rsidP="00A3113C">
      <w:pPr>
        <w:ind w:left="1136" w:firstLine="128"/>
        <w:rPr>
          <w:ins w:id="6168" w:author="Ole Vilstrup" w:date="2022-02-13T23:17:00Z"/>
          <w:rStyle w:val="XMLname"/>
          <w:rFonts w:eastAsia="Calibri"/>
          <w:sz w:val="18"/>
          <w:szCs w:val="18"/>
          <w:lang w:val="en-US"/>
          <w:rPrChange w:id="6169" w:author="Ole Vilstrup Møller" w:date="2023-06-19T13:56:00Z">
            <w:rPr>
              <w:ins w:id="6170" w:author="Ole Vilstrup" w:date="2022-02-13T23:17:00Z"/>
              <w:rStyle w:val="XMLname"/>
              <w:rFonts w:eastAsia="Calibri"/>
              <w:sz w:val="18"/>
              <w:szCs w:val="18"/>
            </w:rPr>
          </w:rPrChange>
        </w:rPr>
      </w:pPr>
      <w:ins w:id="6171" w:author="Ole Vilstrup" w:date="2022-02-13T23:17:00Z">
        <w:r w:rsidRPr="00336484">
          <w:rPr>
            <w:rStyle w:val="XMLname"/>
            <w:rFonts w:eastAsia="Calibri"/>
            <w:sz w:val="18"/>
            <w:szCs w:val="18"/>
            <w:lang w:val="en-US"/>
            <w:rPrChange w:id="6172" w:author="Ole Vilstrup Møller" w:date="2023-06-19T13:56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&lt;Scope&gt;</w:t>
        </w:r>
      </w:ins>
    </w:p>
    <w:p w14:paraId="6E83C351" w14:textId="77777777" w:rsidR="00932015" w:rsidRPr="00336484" w:rsidRDefault="00932015" w:rsidP="00932015">
      <w:pPr>
        <w:keepNext/>
        <w:ind w:left="1136" w:firstLine="128"/>
        <w:rPr>
          <w:ins w:id="6173" w:author="Ole Vilstrup" w:date="2022-02-13T23:17:00Z"/>
          <w:rStyle w:val="XMLname"/>
          <w:rFonts w:eastAsia="Calibri"/>
          <w:sz w:val="18"/>
          <w:szCs w:val="18"/>
          <w:lang w:val="en-US"/>
          <w:rPrChange w:id="6174" w:author="Ole Vilstrup Møller" w:date="2023-06-19T13:56:00Z">
            <w:rPr>
              <w:ins w:id="6175" w:author="Ole Vilstrup" w:date="2022-02-13T23:17:00Z"/>
              <w:rStyle w:val="XMLname"/>
              <w:rFonts w:eastAsia="Calibri"/>
              <w:sz w:val="18"/>
              <w:szCs w:val="18"/>
            </w:rPr>
          </w:rPrChange>
        </w:rPr>
      </w:pPr>
      <w:ins w:id="6176" w:author="Ole Vilstrup" w:date="2022-02-13T23:17:00Z">
        <w:r w:rsidRPr="00336484">
          <w:rPr>
            <w:rStyle w:val="XMLname"/>
            <w:rFonts w:eastAsia="Calibri"/>
            <w:sz w:val="18"/>
            <w:szCs w:val="18"/>
            <w:lang w:val="en-US"/>
            <w:rPrChange w:id="6177" w:author="Ole Vilstrup Møller" w:date="2023-06-19T13:56:00Z">
              <w:rPr>
                <w:rStyle w:val="XMLname"/>
                <w:rFonts w:eastAsia="Calibri"/>
                <w:sz w:val="18"/>
                <w:szCs w:val="18"/>
              </w:rPr>
            </w:rPrChange>
          </w:rPr>
          <w:tab/>
          <w:t xml:space="preserve">&lt;Type&gt;RECEIVERID&lt;/Type&gt; </w:t>
        </w:r>
      </w:ins>
    </w:p>
    <w:p w14:paraId="4FE8E0C7" w14:textId="77777777" w:rsidR="00932015" w:rsidRPr="00336484" w:rsidRDefault="00932015" w:rsidP="00932015">
      <w:pPr>
        <w:keepNext/>
        <w:ind w:left="1136" w:firstLine="128"/>
        <w:rPr>
          <w:ins w:id="6178" w:author="Ole Vilstrup" w:date="2022-02-13T23:17:00Z"/>
          <w:rStyle w:val="XMLname"/>
          <w:rFonts w:eastAsia="Calibri"/>
          <w:sz w:val="18"/>
          <w:szCs w:val="18"/>
          <w:lang w:val="en-US"/>
          <w:rPrChange w:id="6179" w:author="Ole Vilstrup Møller" w:date="2023-06-19T13:56:00Z">
            <w:rPr>
              <w:ins w:id="6180" w:author="Ole Vilstrup" w:date="2022-02-13T23:17:00Z"/>
              <w:rStyle w:val="XMLname"/>
              <w:rFonts w:eastAsia="Calibri"/>
              <w:sz w:val="18"/>
              <w:szCs w:val="18"/>
            </w:rPr>
          </w:rPrChange>
        </w:rPr>
      </w:pPr>
      <w:ins w:id="6181" w:author="Ole Vilstrup" w:date="2022-02-13T23:17:00Z">
        <w:r w:rsidRPr="00336484">
          <w:rPr>
            <w:rStyle w:val="XMLname"/>
            <w:rFonts w:eastAsia="Calibri"/>
            <w:sz w:val="18"/>
            <w:szCs w:val="18"/>
            <w:lang w:val="en-US"/>
            <w:rPrChange w:id="6182" w:author="Ole Vilstrup Møller" w:date="2023-06-19T13:56:00Z">
              <w:rPr>
                <w:rStyle w:val="XMLname"/>
                <w:rFonts w:eastAsia="Calibri"/>
                <w:sz w:val="18"/>
                <w:szCs w:val="18"/>
              </w:rPr>
            </w:rPrChange>
          </w:rPr>
          <w:tab/>
          <w:t>&lt;InstanceIdentifier&gt;</w:t>
        </w:r>
      </w:ins>
    </w:p>
    <w:p w14:paraId="340410EE" w14:textId="3401483E" w:rsidR="00932015" w:rsidRPr="00336484" w:rsidRDefault="00932015" w:rsidP="00932015">
      <w:pPr>
        <w:keepNext/>
        <w:ind w:left="1420" w:firstLine="284"/>
        <w:rPr>
          <w:ins w:id="6183" w:author="Ole Vilstrup" w:date="2022-02-13T23:17:00Z"/>
          <w:rStyle w:val="XMLname"/>
          <w:rFonts w:eastAsia="Calibri"/>
          <w:sz w:val="18"/>
          <w:szCs w:val="18"/>
          <w:lang w:val="en-US"/>
          <w:rPrChange w:id="6184" w:author="Ole Vilstrup Møller" w:date="2023-06-19T13:56:00Z">
            <w:rPr>
              <w:ins w:id="6185" w:author="Ole Vilstrup" w:date="2022-02-13T23:17:00Z"/>
              <w:rStyle w:val="XMLname"/>
              <w:rFonts w:eastAsia="Calibri"/>
              <w:sz w:val="18"/>
              <w:szCs w:val="18"/>
            </w:rPr>
          </w:rPrChange>
        </w:rPr>
      </w:pPr>
      <w:ins w:id="6186" w:author="Ole Vilstrup" w:date="2022-02-13T23:17:00Z">
        <w:r w:rsidRPr="00336484">
          <w:rPr>
            <w:rStyle w:val="XMLname"/>
            <w:rFonts w:eastAsia="Calibri"/>
            <w:sz w:val="18"/>
            <w:szCs w:val="18"/>
            <w:lang w:val="en-US"/>
            <w:rPrChange w:id="6187" w:author="Ole Vilstrup Møller" w:date="2023-06-19T13:56:00Z">
              <w:rPr>
                <w:rStyle w:val="XMLname"/>
                <w:rFonts w:eastAsia="Calibri"/>
                <w:sz w:val="18"/>
                <w:szCs w:val="18"/>
              </w:rPr>
            </w:rPrChange>
          </w:rPr>
          <w:t>[Emessage/[LetterType]/Receiver/EANIdentifier]</w:t>
        </w:r>
      </w:ins>
    </w:p>
    <w:p w14:paraId="3F658573" w14:textId="77777777" w:rsidR="00A3113C" w:rsidRPr="00336484" w:rsidRDefault="00A3113C" w:rsidP="00A3113C">
      <w:pPr>
        <w:ind w:left="1420"/>
        <w:rPr>
          <w:ins w:id="6188" w:author="Ole Vilstrup" w:date="2022-02-13T23:17:00Z"/>
          <w:rStyle w:val="XMLname"/>
          <w:rFonts w:eastAsia="Calibri"/>
          <w:sz w:val="18"/>
          <w:szCs w:val="18"/>
          <w:lang w:val="en-US"/>
          <w:rPrChange w:id="6189" w:author="Ole Vilstrup Møller" w:date="2023-06-19T13:56:00Z">
            <w:rPr>
              <w:ins w:id="6190" w:author="Ole Vilstrup" w:date="2022-02-13T23:17:00Z"/>
              <w:rStyle w:val="XMLname"/>
              <w:rFonts w:eastAsia="Calibri"/>
              <w:sz w:val="18"/>
              <w:szCs w:val="18"/>
            </w:rPr>
          </w:rPrChange>
        </w:rPr>
      </w:pPr>
      <w:ins w:id="6191" w:author="Ole Vilstrup" w:date="2022-02-13T23:17:00Z">
        <w:r w:rsidRPr="00336484">
          <w:rPr>
            <w:rStyle w:val="XMLname"/>
            <w:rFonts w:eastAsia="Calibri"/>
            <w:sz w:val="18"/>
            <w:szCs w:val="18"/>
            <w:lang w:val="en-US"/>
            <w:rPrChange w:id="6192" w:author="Ole Vilstrup Møller" w:date="2023-06-19T13:56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&lt;/InstanceIdentifier&gt;</w:t>
        </w:r>
      </w:ins>
    </w:p>
    <w:p w14:paraId="04403CD1" w14:textId="5F291ACC" w:rsidR="00A3113C" w:rsidRPr="00336484" w:rsidRDefault="00A3113C">
      <w:pPr>
        <w:ind w:left="1136" w:firstLine="128"/>
        <w:rPr>
          <w:ins w:id="6193" w:author="Ole Vilstrup" w:date="2022-02-13T23:17:00Z"/>
          <w:rStyle w:val="XMLname"/>
          <w:rFonts w:eastAsia="Calibri"/>
          <w:sz w:val="18"/>
          <w:szCs w:val="18"/>
          <w:lang w:val="en-US"/>
          <w:rPrChange w:id="6194" w:author="Ole Vilstrup Møller" w:date="2023-06-19T13:56:00Z">
            <w:rPr>
              <w:ins w:id="6195" w:author="Ole Vilstrup" w:date="2022-02-13T23:17:00Z"/>
              <w:rStyle w:val="XMLname"/>
              <w:rFonts w:eastAsia="Calibri"/>
              <w:sz w:val="18"/>
              <w:szCs w:val="18"/>
            </w:rPr>
          </w:rPrChange>
        </w:rPr>
        <w:pPrChange w:id="6196" w:author="Ole Vilstrup" w:date="2022-02-13T23:19:00Z">
          <w:pPr>
            <w:ind w:left="1420"/>
          </w:pPr>
        </w:pPrChange>
      </w:pPr>
      <w:ins w:id="6197" w:author="Ole Vilstrup" w:date="2022-02-13T23:17:00Z">
        <w:r w:rsidRPr="00336484">
          <w:rPr>
            <w:rStyle w:val="XMLname"/>
            <w:rFonts w:eastAsia="Calibri"/>
            <w:sz w:val="18"/>
            <w:szCs w:val="18"/>
            <w:lang w:val="en-US"/>
            <w:rPrChange w:id="6198" w:author="Ole Vilstrup Møller" w:date="2023-06-19T13:56:00Z">
              <w:rPr>
                <w:rStyle w:val="XMLname"/>
                <w:rFonts w:eastAsia="Calibri"/>
                <w:sz w:val="18"/>
                <w:szCs w:val="18"/>
              </w:rPr>
            </w:rPrChange>
          </w:rPr>
          <w:t> &lt;Identifier&gt;dk-medcom-EANIdentifier&lt;/Identifier&gt;</w:t>
        </w:r>
      </w:ins>
    </w:p>
    <w:p w14:paraId="2F69E2F0" w14:textId="77777777" w:rsidR="00A3113C" w:rsidRPr="00336484" w:rsidRDefault="00A3113C" w:rsidP="00A3113C">
      <w:pPr>
        <w:ind w:left="1136" w:firstLine="128"/>
        <w:rPr>
          <w:ins w:id="6199" w:author="Ole Vilstrup" w:date="2022-02-13T23:17:00Z"/>
          <w:rStyle w:val="XMLname"/>
          <w:rFonts w:eastAsia="Calibri"/>
          <w:sz w:val="18"/>
          <w:szCs w:val="18"/>
          <w:lang w:val="en-US"/>
          <w:rPrChange w:id="6200" w:author="Ole Vilstrup Møller" w:date="2023-06-19T13:56:00Z">
            <w:rPr>
              <w:ins w:id="6201" w:author="Ole Vilstrup" w:date="2022-02-13T23:17:00Z"/>
              <w:rStyle w:val="XMLname"/>
              <w:rFonts w:eastAsia="Calibri"/>
              <w:sz w:val="18"/>
              <w:szCs w:val="18"/>
            </w:rPr>
          </w:rPrChange>
        </w:rPr>
      </w:pPr>
      <w:ins w:id="6202" w:author="Ole Vilstrup" w:date="2022-02-13T23:17:00Z">
        <w:r w:rsidRPr="00336484">
          <w:rPr>
            <w:rStyle w:val="XMLname"/>
            <w:rFonts w:eastAsia="Calibri"/>
            <w:sz w:val="18"/>
            <w:szCs w:val="18"/>
            <w:lang w:val="en-US"/>
            <w:rPrChange w:id="6203" w:author="Ole Vilstrup Møller" w:date="2023-06-19T13:56:00Z">
              <w:rPr>
                <w:rStyle w:val="XMLname"/>
                <w:rFonts w:eastAsia="Calibri"/>
                <w:sz w:val="18"/>
                <w:szCs w:val="18"/>
              </w:rPr>
            </w:rPrChange>
          </w:rPr>
          <w:t>&lt;/Scope&gt;</w:t>
        </w:r>
      </w:ins>
    </w:p>
    <w:p w14:paraId="2A29ECDA" w14:textId="2B0982DE" w:rsidR="0029241B" w:rsidRDefault="0029241B" w:rsidP="0029241B">
      <w:pPr>
        <w:pStyle w:val="Overskrift5"/>
        <w:rPr>
          <w:ins w:id="6204" w:author="Ole Vilstrup" w:date="2021-12-03T13:52:00Z"/>
          <w:rFonts w:eastAsia="Calibri"/>
          <w:lang w:eastAsia="da-DK"/>
        </w:rPr>
      </w:pPr>
      <w:ins w:id="6205" w:author="Ole Vilstrup" w:date="2021-12-03T13:52:00Z">
        <w:r w:rsidRPr="006203F2">
          <w:rPr>
            <w:rFonts w:eastAsia="Calibri"/>
          </w:rPr>
          <w:t>RECEIVERID</w:t>
        </w:r>
      </w:ins>
      <w:ins w:id="6206" w:author="Ole Vilstrup" w:date="2022-02-13T23:19:00Z">
        <w:r w:rsidR="00F76342" w:rsidRPr="005C3A7B">
          <w:rPr>
            <w:rFonts w:eastAsia="Calibri"/>
          </w:rPr>
          <w:t xml:space="preserve"> </w:t>
        </w:r>
        <w:r w:rsidR="00F76342">
          <w:rPr>
            <w:rFonts w:eastAsia="Calibri"/>
            <w:lang w:eastAsia="da-DK"/>
          </w:rPr>
          <w:t>MedCom meddelelsese</w:t>
        </w:r>
        <w:r w:rsidR="00F76342" w:rsidRPr="00B76FBB">
          <w:rPr>
            <w:rFonts w:eastAsia="Calibri"/>
            <w:lang w:eastAsia="da-DK"/>
          </w:rPr>
          <w:t>ksempel:</w:t>
        </w:r>
      </w:ins>
    </w:p>
    <w:p w14:paraId="15BB5A7D" w14:textId="77777777" w:rsidR="00450D37" w:rsidRPr="00DB76E6" w:rsidRDefault="00450D37" w:rsidP="00450D37">
      <w:pPr>
        <w:ind w:left="1136" w:firstLine="128"/>
        <w:rPr>
          <w:ins w:id="6207" w:author="Ole Vilstrup" w:date="2020-12-09T16:33:00Z"/>
          <w:rStyle w:val="XMLname"/>
          <w:rFonts w:eastAsia="Calibri"/>
          <w:sz w:val="18"/>
          <w:szCs w:val="18"/>
          <w:rPrChange w:id="6208" w:author="Ole Vilstrup" w:date="2021-06-03T14:34:00Z">
            <w:rPr>
              <w:ins w:id="6209" w:author="Ole Vilstrup" w:date="2020-12-09T16:33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6210" w:author="Ole Vilstrup" w:date="2020-12-09T16:33:00Z">
        <w:r w:rsidRPr="00DB76E6">
          <w:rPr>
            <w:rStyle w:val="XMLname"/>
            <w:rFonts w:eastAsia="Calibri"/>
            <w:sz w:val="18"/>
            <w:szCs w:val="18"/>
            <w:rPrChange w:id="6211" w:author="Ole Vilstrup" w:date="2021-06-03T14:34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319CAACC" w14:textId="77777777" w:rsidR="00450D37" w:rsidRPr="00DB76E6" w:rsidRDefault="00450D37" w:rsidP="00450D37">
      <w:pPr>
        <w:ind w:left="1136" w:firstLine="128"/>
        <w:rPr>
          <w:ins w:id="6212" w:author="Ole Vilstrup" w:date="2020-12-09T16:33:00Z"/>
          <w:rStyle w:val="XMLname"/>
          <w:rFonts w:eastAsia="Calibri"/>
          <w:sz w:val="18"/>
          <w:szCs w:val="18"/>
          <w:rPrChange w:id="6213" w:author="Ole Vilstrup" w:date="2021-06-03T14:34:00Z">
            <w:rPr>
              <w:ins w:id="6214" w:author="Ole Vilstrup" w:date="2020-12-09T16:33:00Z"/>
              <w:rStyle w:val="XMLname"/>
              <w:rFonts w:eastAsia="Calibri"/>
            </w:rPr>
          </w:rPrChange>
        </w:rPr>
      </w:pPr>
      <w:ins w:id="6215" w:author="Ole Vilstrup" w:date="2020-12-09T16:33:00Z">
        <w:r w:rsidRPr="00DB76E6">
          <w:rPr>
            <w:rStyle w:val="XMLname"/>
            <w:rFonts w:eastAsia="Calibri"/>
            <w:sz w:val="18"/>
            <w:szCs w:val="18"/>
            <w:rPrChange w:id="6216" w:author="Ole Vilstrup" w:date="2021-06-03T14:34:00Z">
              <w:rPr>
                <w:rStyle w:val="XMLname"/>
                <w:rFonts w:eastAsia="Calibri"/>
              </w:rPr>
            </w:rPrChange>
          </w:rPr>
          <w:tab/>
          <w:t xml:space="preserve">&lt;Type&gt;RECEIVERID&lt;/Type&gt; </w:t>
        </w:r>
      </w:ins>
    </w:p>
    <w:p w14:paraId="5FFFD11F" w14:textId="65173496" w:rsidR="00450D37" w:rsidRPr="00DB76E6" w:rsidRDefault="00450D37">
      <w:pPr>
        <w:ind w:left="1136" w:firstLine="128"/>
        <w:rPr>
          <w:ins w:id="6217" w:author="Ole Vilstrup" w:date="2020-12-09T16:33:00Z"/>
          <w:rStyle w:val="XMLname"/>
          <w:rFonts w:eastAsia="Calibri"/>
          <w:sz w:val="18"/>
          <w:szCs w:val="18"/>
          <w:rPrChange w:id="6218" w:author="Ole Vilstrup" w:date="2021-06-03T14:34:00Z">
            <w:rPr>
              <w:ins w:id="6219" w:author="Ole Vilstrup" w:date="2020-12-09T16:33:00Z"/>
              <w:rStyle w:val="XMLname"/>
              <w:rFonts w:eastAsia="Calibri"/>
            </w:rPr>
          </w:rPrChange>
        </w:rPr>
        <w:pPrChange w:id="6220" w:author="Ole Vilstrup" w:date="2020-12-09T16:35:00Z">
          <w:pPr>
            <w:ind w:left="1420"/>
          </w:pPr>
        </w:pPrChange>
      </w:pPr>
      <w:ins w:id="6221" w:author="Ole Vilstrup" w:date="2020-12-09T16:33:00Z">
        <w:r w:rsidRPr="00DB76E6">
          <w:rPr>
            <w:rStyle w:val="XMLname"/>
            <w:rFonts w:eastAsia="Calibri"/>
            <w:sz w:val="18"/>
            <w:szCs w:val="18"/>
            <w:rPrChange w:id="6222" w:author="Ole Vilstrup" w:date="2021-06-03T14:34:00Z">
              <w:rPr>
                <w:rStyle w:val="XMLname"/>
                <w:rFonts w:eastAsia="Calibri"/>
              </w:rPr>
            </w:rPrChange>
          </w:rPr>
          <w:tab/>
          <w:t>&lt;InstanceIdentifier&gt;1170102&lt;/InstanceIdentifier&gt;</w:t>
        </w:r>
      </w:ins>
    </w:p>
    <w:p w14:paraId="20E7DD09" w14:textId="5D887230" w:rsidR="00450D37" w:rsidRPr="00DB76E6" w:rsidRDefault="00450D37">
      <w:pPr>
        <w:ind w:left="1136" w:firstLine="128"/>
        <w:rPr>
          <w:ins w:id="6223" w:author="Ole Vilstrup" w:date="2020-12-09T16:33:00Z"/>
          <w:rStyle w:val="XMLname"/>
          <w:rFonts w:eastAsia="Calibri"/>
          <w:sz w:val="18"/>
          <w:szCs w:val="18"/>
          <w:rPrChange w:id="6224" w:author="Ole Vilstrup" w:date="2021-06-03T14:34:00Z">
            <w:rPr>
              <w:ins w:id="6225" w:author="Ole Vilstrup" w:date="2020-12-09T16:33:00Z"/>
              <w:rStyle w:val="XMLname"/>
              <w:rFonts w:eastAsia="Calibri"/>
            </w:rPr>
          </w:rPrChange>
        </w:rPr>
        <w:pPrChange w:id="6226" w:author="Ole Vilstrup" w:date="2020-12-09T16:35:00Z">
          <w:pPr>
            <w:ind w:left="1420"/>
          </w:pPr>
        </w:pPrChange>
      </w:pPr>
      <w:ins w:id="6227" w:author="Ole Vilstrup" w:date="2020-12-09T16:33:00Z">
        <w:r w:rsidRPr="00DB76E6">
          <w:rPr>
            <w:rStyle w:val="XMLname"/>
            <w:rFonts w:eastAsia="Calibri"/>
            <w:sz w:val="18"/>
            <w:szCs w:val="18"/>
            <w:rPrChange w:id="6228" w:author="Ole Vilstrup" w:date="2021-06-03T14:34:00Z">
              <w:rPr>
                <w:rStyle w:val="XMLname"/>
                <w:rFonts w:eastAsia="Calibri"/>
              </w:rPr>
            </w:rPrChange>
          </w:rPr>
          <w:t> &lt;Identifier&gt;</w:t>
        </w:r>
      </w:ins>
      <w:ins w:id="6229" w:author="Ole Vilstrup" w:date="2022-02-13T23:20:00Z">
        <w:r w:rsidR="00E4405F" w:rsidRPr="00964E83">
          <w:rPr>
            <w:rStyle w:val="XMLname"/>
            <w:rFonts w:eastAsia="Calibri"/>
            <w:sz w:val="18"/>
            <w:szCs w:val="18"/>
          </w:rPr>
          <w:t>dk-medcom-</w:t>
        </w:r>
      </w:ins>
      <w:ins w:id="6230" w:author="Ole Vilstrup" w:date="2020-12-09T16:33:00Z">
        <w:r w:rsidRPr="00DB76E6">
          <w:rPr>
            <w:rStyle w:val="XMLname"/>
            <w:rFonts w:eastAsia="Calibri"/>
            <w:sz w:val="18"/>
            <w:szCs w:val="18"/>
            <w:rPrChange w:id="6231" w:author="Ole Vilstrup" w:date="2021-06-03T14:34:00Z">
              <w:rPr>
                <w:rStyle w:val="XMLname"/>
                <w:rFonts w:eastAsia="Calibri"/>
              </w:rPr>
            </w:rPrChange>
          </w:rPr>
          <w:t>Sor</w:t>
        </w:r>
        <w:r w:rsidR="007727F7" w:rsidRPr="00DB76E6">
          <w:rPr>
            <w:rStyle w:val="XMLname"/>
            <w:rFonts w:eastAsia="Calibri"/>
            <w:sz w:val="18"/>
            <w:szCs w:val="18"/>
            <w:rPrChange w:id="6232" w:author="Ole Vilstrup" w:date="2021-06-03T14:34:00Z">
              <w:rPr>
                <w:rStyle w:val="XMLname"/>
                <w:rFonts w:eastAsia="Calibri"/>
              </w:rPr>
            </w:rPrChange>
          </w:rPr>
          <w:t>k</w:t>
        </w:r>
        <w:r w:rsidRPr="00DB76E6">
          <w:rPr>
            <w:rStyle w:val="XMLname"/>
            <w:rFonts w:eastAsia="Calibri"/>
            <w:sz w:val="18"/>
            <w:szCs w:val="18"/>
            <w:rPrChange w:id="6233" w:author="Ole Vilstrup" w:date="2021-06-03T14:34:00Z">
              <w:rPr>
                <w:rStyle w:val="XMLname"/>
                <w:rFonts w:eastAsia="Calibri"/>
              </w:rPr>
            </w:rPrChange>
          </w:rPr>
          <w:t>ode&lt;/Identifier&gt;</w:t>
        </w:r>
      </w:ins>
    </w:p>
    <w:p w14:paraId="7A177895" w14:textId="77777777" w:rsidR="00450D37" w:rsidRPr="00DB76E6" w:rsidRDefault="00450D37" w:rsidP="00450D37">
      <w:pPr>
        <w:ind w:left="1136" w:firstLine="128"/>
        <w:rPr>
          <w:ins w:id="6234" w:author="Ole Vilstrup" w:date="2020-12-09T16:33:00Z"/>
          <w:rStyle w:val="XMLname"/>
          <w:rFonts w:eastAsia="Calibri"/>
          <w:sz w:val="18"/>
          <w:szCs w:val="18"/>
          <w:rPrChange w:id="6235" w:author="Ole Vilstrup" w:date="2021-06-03T14:34:00Z">
            <w:rPr>
              <w:ins w:id="6236" w:author="Ole Vilstrup" w:date="2020-12-09T16:33:00Z"/>
              <w:rStyle w:val="XMLname"/>
              <w:rFonts w:eastAsia="Calibri"/>
            </w:rPr>
          </w:rPrChange>
        </w:rPr>
      </w:pPr>
      <w:ins w:id="6237" w:author="Ole Vilstrup" w:date="2020-12-09T16:33:00Z">
        <w:r w:rsidRPr="00DB76E6">
          <w:rPr>
            <w:rStyle w:val="XMLname"/>
            <w:rFonts w:eastAsia="Calibri"/>
            <w:sz w:val="18"/>
            <w:szCs w:val="18"/>
            <w:rPrChange w:id="6238" w:author="Ole Vilstrup" w:date="2021-06-03T14:34:00Z">
              <w:rPr>
                <w:rStyle w:val="XMLname"/>
                <w:rFonts w:eastAsia="Calibri"/>
              </w:rPr>
            </w:rPrChange>
          </w:rPr>
          <w:t>&lt;/Scope&gt;</w:t>
        </w:r>
      </w:ins>
    </w:p>
    <w:bookmarkEnd w:id="6082"/>
    <w:p w14:paraId="5957DA08" w14:textId="540FA47E" w:rsidR="00F76342" w:rsidRDefault="00F76342" w:rsidP="00F76342">
      <w:pPr>
        <w:pStyle w:val="Overskrift5"/>
        <w:keepNext/>
        <w:rPr>
          <w:ins w:id="6239" w:author="Ole Vilstrup" w:date="2022-02-13T23:18:00Z"/>
          <w:rFonts w:eastAsia="Calibri"/>
          <w:lang w:eastAsia="da-DK"/>
        </w:rPr>
      </w:pPr>
      <w:ins w:id="6240" w:author="Ole Vilstrup" w:date="2022-02-13T23:18:00Z">
        <w:r w:rsidRPr="006203F2">
          <w:rPr>
            <w:rFonts w:eastAsia="Calibri"/>
          </w:rPr>
          <w:t xml:space="preserve">RECEIVERID </w:t>
        </w:r>
        <w:r>
          <w:rPr>
            <w:rFonts w:eastAsia="Calibri"/>
            <w:lang w:eastAsia="da-DK"/>
          </w:rPr>
          <w:t xml:space="preserve">MedCom </w:t>
        </w:r>
        <w:r w:rsidRPr="00964E83">
          <w:rPr>
            <w:rFonts w:asciiTheme="minorHAnsi" w:eastAsia="Calibri" w:hAnsiTheme="minorHAnsi"/>
            <w:szCs w:val="24"/>
            <w:lang w:eastAsia="da-DK"/>
          </w:rPr>
          <w:t>Kvittering</w:t>
        </w:r>
        <w:r>
          <w:rPr>
            <w:rFonts w:eastAsia="Calibri"/>
            <w:lang w:eastAsia="da-DK"/>
          </w:rPr>
          <w:t>se</w:t>
        </w:r>
        <w:r w:rsidRPr="00B76FBB">
          <w:rPr>
            <w:rFonts w:eastAsia="Calibri"/>
            <w:lang w:eastAsia="da-DK"/>
          </w:rPr>
          <w:t>ksempel:</w:t>
        </w:r>
      </w:ins>
    </w:p>
    <w:p w14:paraId="1A545B5F" w14:textId="77777777" w:rsidR="00F76342" w:rsidRPr="00964E83" w:rsidRDefault="00F76342">
      <w:pPr>
        <w:ind w:left="1136" w:firstLine="128"/>
        <w:rPr>
          <w:ins w:id="6241" w:author="Ole Vilstrup" w:date="2022-02-13T23:18:00Z"/>
          <w:rStyle w:val="XMLname"/>
          <w:rFonts w:eastAsia="Calibri"/>
          <w:b/>
          <w:bCs/>
          <w:i/>
          <w:iCs/>
          <w:sz w:val="18"/>
          <w:szCs w:val="18"/>
        </w:rPr>
        <w:pPrChange w:id="6242" w:author="Ole Vilstrup" w:date="2022-02-13T23:19:00Z">
          <w:pPr>
            <w:keepNext/>
            <w:ind w:left="1136" w:firstLine="128"/>
          </w:pPr>
        </w:pPrChange>
      </w:pPr>
      <w:ins w:id="6243" w:author="Ole Vilstrup" w:date="2022-02-13T23:18:00Z">
        <w:r w:rsidRPr="00964E83">
          <w:rPr>
            <w:rStyle w:val="XMLname"/>
            <w:rFonts w:eastAsia="Calibri"/>
            <w:sz w:val="18"/>
            <w:szCs w:val="18"/>
          </w:rPr>
          <w:t>&lt;Scope&gt;</w:t>
        </w:r>
      </w:ins>
    </w:p>
    <w:p w14:paraId="314205A8" w14:textId="193FBCFA" w:rsidR="00F76342" w:rsidRPr="00964E83" w:rsidRDefault="00F76342">
      <w:pPr>
        <w:ind w:left="1136" w:firstLine="128"/>
        <w:rPr>
          <w:ins w:id="6244" w:author="Ole Vilstrup" w:date="2022-02-13T23:18:00Z"/>
          <w:rStyle w:val="XMLname"/>
          <w:rFonts w:eastAsia="Calibri"/>
          <w:sz w:val="18"/>
          <w:szCs w:val="18"/>
        </w:rPr>
        <w:pPrChange w:id="6245" w:author="Ole Vilstrup" w:date="2022-02-13T23:19:00Z">
          <w:pPr>
            <w:keepNext/>
            <w:ind w:left="1136" w:firstLine="128"/>
          </w:pPr>
        </w:pPrChange>
      </w:pPr>
      <w:ins w:id="6246" w:author="Ole Vilstrup" w:date="2022-02-13T23:18:00Z">
        <w:r w:rsidRPr="00964E83">
          <w:rPr>
            <w:rStyle w:val="XMLname"/>
            <w:rFonts w:eastAsia="Calibri"/>
            <w:sz w:val="18"/>
            <w:szCs w:val="18"/>
          </w:rPr>
          <w:tab/>
          <w:t>&lt;Type&gt;</w:t>
        </w:r>
        <w:r w:rsidRPr="00F76342">
          <w:rPr>
            <w:rStyle w:val="XMLname"/>
            <w:rFonts w:eastAsia="Calibri"/>
            <w:sz w:val="18"/>
            <w:szCs w:val="18"/>
            <w:rPrChange w:id="6247" w:author="Ole Vilstrup" w:date="2022-02-13T23:19:00Z">
              <w:rPr>
                <w:rFonts w:eastAsia="Calibri"/>
              </w:rPr>
            </w:rPrChange>
          </w:rPr>
          <w:t>RECEIVERID</w:t>
        </w:r>
        <w:r w:rsidRPr="00964E83">
          <w:rPr>
            <w:rStyle w:val="XMLname"/>
            <w:rFonts w:eastAsia="Calibri"/>
            <w:sz w:val="18"/>
            <w:szCs w:val="18"/>
          </w:rPr>
          <w:t xml:space="preserve">&lt;/Type&gt; </w:t>
        </w:r>
      </w:ins>
    </w:p>
    <w:p w14:paraId="4CDFD612" w14:textId="77777777" w:rsidR="00F76342" w:rsidRPr="00964E83" w:rsidRDefault="00F76342">
      <w:pPr>
        <w:ind w:left="1136" w:firstLine="128"/>
        <w:rPr>
          <w:ins w:id="6248" w:author="Ole Vilstrup" w:date="2022-02-13T23:18:00Z"/>
          <w:rStyle w:val="XMLname"/>
          <w:rFonts w:eastAsia="Calibri"/>
          <w:sz w:val="18"/>
          <w:szCs w:val="18"/>
        </w:rPr>
        <w:pPrChange w:id="6249" w:author="Ole Vilstrup" w:date="2022-02-13T23:19:00Z">
          <w:pPr>
            <w:keepNext/>
            <w:ind w:left="1136" w:firstLine="128"/>
          </w:pPr>
        </w:pPrChange>
      </w:pPr>
      <w:ins w:id="6250" w:author="Ole Vilstrup" w:date="2022-02-13T23:18:00Z">
        <w:r w:rsidRPr="00964E83">
          <w:rPr>
            <w:rStyle w:val="XMLname"/>
            <w:rFonts w:eastAsia="Calibri"/>
            <w:sz w:val="18"/>
            <w:szCs w:val="18"/>
          </w:rPr>
          <w:tab/>
          <w:t>&lt;InstanceIdentifier&gt;</w:t>
        </w:r>
        <w:r w:rsidRPr="00A75D54">
          <w:rPr>
            <w:rStyle w:val="XMLname"/>
            <w:rFonts w:eastAsia="Calibri"/>
            <w:sz w:val="18"/>
            <w:szCs w:val="18"/>
          </w:rPr>
          <w:t>5790002515200</w:t>
        </w:r>
        <w:r w:rsidRPr="00964E83">
          <w:rPr>
            <w:rStyle w:val="XMLname"/>
            <w:rFonts w:eastAsia="Calibri"/>
            <w:sz w:val="18"/>
            <w:szCs w:val="18"/>
          </w:rPr>
          <w:t>&lt;/InstanceIdentifier&gt;</w:t>
        </w:r>
      </w:ins>
    </w:p>
    <w:p w14:paraId="42245ACA" w14:textId="525037AB" w:rsidR="00F76342" w:rsidRPr="00336484" w:rsidRDefault="00F76342">
      <w:pPr>
        <w:ind w:left="1136" w:firstLine="128"/>
        <w:rPr>
          <w:ins w:id="6251" w:author="Ole Vilstrup" w:date="2022-02-13T23:18:00Z"/>
          <w:rStyle w:val="XMLname"/>
          <w:rFonts w:eastAsia="Calibri"/>
          <w:sz w:val="18"/>
          <w:szCs w:val="18"/>
          <w:lang w:val="en-US"/>
          <w:rPrChange w:id="6252" w:author="Ole Vilstrup Møller" w:date="2023-06-19T13:56:00Z">
            <w:rPr>
              <w:ins w:id="6253" w:author="Ole Vilstrup" w:date="2022-02-13T23:18:00Z"/>
              <w:rStyle w:val="XMLname"/>
              <w:rFonts w:eastAsia="Calibri"/>
              <w:sz w:val="18"/>
              <w:szCs w:val="18"/>
            </w:rPr>
          </w:rPrChange>
        </w:rPr>
        <w:pPrChange w:id="6254" w:author="Ole Vilstrup" w:date="2022-02-13T23:19:00Z">
          <w:pPr>
            <w:keepNext/>
            <w:ind w:left="1136" w:firstLine="128"/>
          </w:pPr>
        </w:pPrChange>
      </w:pPr>
      <w:ins w:id="6255" w:author="Ole Vilstrup" w:date="2022-02-13T23:18:00Z">
        <w:r w:rsidRPr="00336484">
          <w:rPr>
            <w:rStyle w:val="XMLname"/>
            <w:rFonts w:eastAsia="Calibri"/>
            <w:sz w:val="18"/>
            <w:szCs w:val="18"/>
            <w:lang w:val="en-US"/>
            <w:rPrChange w:id="6256" w:author="Ole Vilstrup Møller" w:date="2023-06-19T13:56:00Z">
              <w:rPr>
                <w:rStyle w:val="XMLname"/>
                <w:rFonts w:eastAsia="Calibri"/>
                <w:sz w:val="18"/>
                <w:szCs w:val="18"/>
              </w:rPr>
            </w:rPrChange>
          </w:rPr>
          <w:t> &lt;Identifier&gt;dk-medcom-EANIdentifier &lt;/Identifier&gt;</w:t>
        </w:r>
      </w:ins>
    </w:p>
    <w:p w14:paraId="07BBC097" w14:textId="77777777" w:rsidR="00F76342" w:rsidRPr="00964E83" w:rsidRDefault="00F76342" w:rsidP="00F76342">
      <w:pPr>
        <w:ind w:left="1136" w:firstLine="128"/>
        <w:rPr>
          <w:ins w:id="6257" w:author="Ole Vilstrup" w:date="2022-02-13T23:18:00Z"/>
          <w:rStyle w:val="XMLname"/>
          <w:rFonts w:eastAsia="Calibri"/>
          <w:sz w:val="18"/>
          <w:szCs w:val="18"/>
        </w:rPr>
      </w:pPr>
      <w:ins w:id="6258" w:author="Ole Vilstrup" w:date="2022-02-13T23:18:00Z">
        <w:r w:rsidRPr="00964E83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283EF811" w14:textId="082A485F" w:rsidR="00AA1C79" w:rsidRPr="006203F2" w:rsidRDefault="00AA1C79">
      <w:pPr>
        <w:pStyle w:val="Overskrift4"/>
        <w:rPr>
          <w:ins w:id="6259" w:author="Ole Vilstrup" w:date="2020-12-07T00:11:00Z"/>
          <w:rFonts w:eastAsia="Calibri"/>
        </w:rPr>
        <w:pPrChange w:id="6260" w:author="Ole Vilstrup" w:date="2021-01-13T11:25:00Z">
          <w:pPr>
            <w:pStyle w:val="Overskrift5"/>
          </w:pPr>
        </w:pPrChange>
      </w:pPr>
      <w:bookmarkStart w:id="6261" w:name="_Toc95688887"/>
      <w:ins w:id="6262" w:author="Ole Vilstrup" w:date="2020-12-07T00:11:00Z">
        <w:r w:rsidRPr="006203F2">
          <w:rPr>
            <w:rFonts w:eastAsia="Calibri"/>
            <w:rPrChange w:id="6263" w:author="Ole Vilstrup" w:date="2020-12-11T14:26:00Z">
              <w:rPr>
                <w:rFonts w:eastAsia="Calibri"/>
                <w:b w:val="0"/>
                <w:i w:val="0"/>
                <w:iCs w:val="0"/>
                <w:highlight w:val="white"/>
                <w:lang w:eastAsia="de-DE"/>
              </w:rPr>
            </w:rPrChange>
          </w:rPr>
          <w:t>STATISTICALCODE</w:t>
        </w:r>
        <w:bookmarkEnd w:id="6261"/>
      </w:ins>
    </w:p>
    <w:p w14:paraId="7AD1802B" w14:textId="5EA3D185" w:rsidR="009C2F7B" w:rsidRPr="006203F2" w:rsidRDefault="009C2F7B" w:rsidP="009C2F7B">
      <w:pPr>
        <w:rPr>
          <w:ins w:id="6264" w:author="Ole Vilstrup" w:date="2020-12-07T00:38:00Z"/>
          <w:rFonts w:eastAsia="Calibri"/>
        </w:rPr>
      </w:pPr>
      <w:ins w:id="6265" w:author="Ole Vilstrup" w:date="2020-12-07T00:38:00Z">
        <w:r w:rsidRPr="006203F2">
          <w:rPr>
            <w:rFonts w:eastAsia="Calibri"/>
          </w:rPr>
          <w:t>Statistical</w:t>
        </w:r>
      </w:ins>
      <w:ins w:id="6266" w:author="Ole Vilstrup" w:date="2020-12-07T00:39:00Z">
        <w:r w:rsidRPr="006203F2">
          <w:rPr>
            <w:rFonts w:eastAsia="Calibri"/>
          </w:rPr>
          <w:t>C</w:t>
        </w:r>
      </w:ins>
      <w:ins w:id="6267" w:author="Ole Vilstrup" w:date="2020-12-07T00:38:00Z">
        <w:r w:rsidRPr="006203F2">
          <w:rPr>
            <w:rFonts w:eastAsia="Calibri"/>
          </w:rPr>
          <w:t xml:space="preserve">ode </w:t>
        </w:r>
      </w:ins>
      <w:ins w:id="6268" w:author="Ole Vilstrup" w:date="2020-12-07T00:39:00Z">
        <w:r w:rsidR="003B176E" w:rsidRPr="006203F2">
          <w:rPr>
            <w:rFonts w:eastAsia="Calibri"/>
          </w:rPr>
          <w:t xml:space="preserve">til brug </w:t>
        </w:r>
        <w:r w:rsidRPr="006203F2">
          <w:rPr>
            <w:rFonts w:eastAsia="Calibri"/>
          </w:rPr>
          <w:t>for MedCom statisti</w:t>
        </w:r>
        <w:r w:rsidR="003B176E" w:rsidRPr="006203F2">
          <w:rPr>
            <w:rFonts w:eastAsia="Calibri"/>
          </w:rPr>
          <w:t>k</w:t>
        </w:r>
      </w:ins>
    </w:p>
    <w:p w14:paraId="522EDC8B" w14:textId="77777777" w:rsidR="009C2F7B" w:rsidRPr="006203F2" w:rsidRDefault="009C2F7B" w:rsidP="009C2F7B">
      <w:pPr>
        <w:rPr>
          <w:ins w:id="6269" w:author="Ole Vilstrup" w:date="2020-12-07T00:38:00Z"/>
          <w:rFonts w:eastAsia="Calibri"/>
        </w:rPr>
      </w:pPr>
    </w:p>
    <w:p w14:paraId="673CBA32" w14:textId="77777777" w:rsidR="00AA1C79" w:rsidRPr="008668E1" w:rsidRDefault="00AA1C79">
      <w:pPr>
        <w:ind w:left="1136" w:firstLine="128"/>
        <w:rPr>
          <w:ins w:id="6270" w:author="Ole Vilstrup" w:date="2020-12-07T00:11:00Z"/>
          <w:rStyle w:val="XMLname"/>
          <w:rFonts w:eastAsia="Calibri"/>
          <w:sz w:val="18"/>
          <w:szCs w:val="18"/>
          <w:lang w:val="en-US"/>
          <w:rPrChange w:id="6271" w:author="Ole Vilstrup Møller" w:date="2023-06-19T13:56:00Z">
            <w:rPr>
              <w:ins w:id="6272" w:author="Ole Vilstrup" w:date="2020-12-07T00:11:00Z"/>
              <w:rFonts w:eastAsia="Calibri"/>
            </w:rPr>
          </w:rPrChange>
        </w:rPr>
        <w:pPrChange w:id="6273" w:author="Ole Vilstrup" w:date="2020-12-07T00:13:00Z">
          <w:pPr/>
        </w:pPrChange>
      </w:pPr>
      <w:ins w:id="6274" w:author="Ole Vilstrup" w:date="2020-12-07T00:11:00Z">
        <w:r w:rsidRPr="008668E1">
          <w:rPr>
            <w:rStyle w:val="XMLname"/>
            <w:rFonts w:eastAsia="Calibri"/>
            <w:sz w:val="18"/>
            <w:szCs w:val="18"/>
            <w:lang w:val="en-US"/>
            <w:rPrChange w:id="6275" w:author="Ole Vilstrup Møller" w:date="2023-06-19T13:56:00Z">
              <w:rPr>
                <w:rFonts w:eastAsia="Calibri"/>
              </w:rPr>
            </w:rPrChange>
          </w:rPr>
          <w:t>&lt;Scope&gt;</w:t>
        </w:r>
      </w:ins>
    </w:p>
    <w:p w14:paraId="1FC010D1" w14:textId="6DAEB216" w:rsidR="00AA1C79" w:rsidRPr="008668E1" w:rsidRDefault="00AA1C79">
      <w:pPr>
        <w:ind w:left="1136" w:firstLine="128"/>
        <w:rPr>
          <w:ins w:id="6276" w:author="Ole Vilstrup" w:date="2020-12-07T00:11:00Z"/>
          <w:rStyle w:val="XMLname"/>
          <w:rFonts w:eastAsia="Calibri"/>
          <w:sz w:val="18"/>
          <w:szCs w:val="18"/>
          <w:lang w:val="en-US"/>
          <w:rPrChange w:id="6277" w:author="Ole Vilstrup Møller" w:date="2023-06-19T13:56:00Z">
            <w:rPr>
              <w:ins w:id="6278" w:author="Ole Vilstrup" w:date="2020-12-07T00:11:00Z"/>
              <w:rFonts w:eastAsia="Calibri"/>
            </w:rPr>
          </w:rPrChange>
        </w:rPr>
        <w:pPrChange w:id="6279" w:author="Ole Vilstrup" w:date="2020-12-07T00:13:00Z">
          <w:pPr/>
        </w:pPrChange>
      </w:pPr>
      <w:ins w:id="6280" w:author="Ole Vilstrup" w:date="2020-12-07T00:11:00Z">
        <w:r w:rsidRPr="008668E1">
          <w:rPr>
            <w:rStyle w:val="XMLname"/>
            <w:rFonts w:eastAsia="Calibri"/>
            <w:sz w:val="18"/>
            <w:szCs w:val="18"/>
            <w:lang w:val="en-US"/>
            <w:rPrChange w:id="6281" w:author="Ole Vilstrup Møller" w:date="2023-06-19T13:56:00Z">
              <w:rPr>
                <w:rFonts w:eastAsia="Calibri"/>
              </w:rPr>
            </w:rPrChange>
          </w:rPr>
          <w:tab/>
          <w:t>&lt;Type&gt;</w:t>
        </w:r>
      </w:ins>
      <w:ins w:id="6282" w:author="Ole Vilstrup" w:date="2020-12-07T00:12:00Z">
        <w:r w:rsidRPr="008668E1">
          <w:rPr>
            <w:rStyle w:val="XMLname"/>
            <w:rFonts w:eastAsia="Calibri"/>
            <w:sz w:val="18"/>
            <w:szCs w:val="18"/>
            <w:lang w:val="en-US"/>
            <w:rPrChange w:id="6283" w:author="Ole Vilstrup Møller" w:date="2023-06-19T13:56:00Z">
              <w:rPr>
                <w:rFonts w:eastAsia="Calibri"/>
                <w:highlight w:val="white"/>
                <w:lang w:eastAsia="de-DE"/>
              </w:rPr>
            </w:rPrChange>
          </w:rPr>
          <w:t>STATISTICALCODE</w:t>
        </w:r>
      </w:ins>
      <w:ins w:id="6284" w:author="Ole Vilstrup" w:date="2020-12-07T00:11:00Z">
        <w:r w:rsidRPr="008668E1">
          <w:rPr>
            <w:rStyle w:val="XMLname"/>
            <w:rFonts w:eastAsia="Calibri"/>
            <w:sz w:val="18"/>
            <w:szCs w:val="18"/>
            <w:lang w:val="en-US"/>
            <w:rPrChange w:id="6285" w:author="Ole Vilstrup Møller" w:date="2023-06-19T13:56:00Z">
              <w:rPr>
                <w:rFonts w:eastAsia="Calibri"/>
              </w:rPr>
            </w:rPrChange>
          </w:rPr>
          <w:t xml:space="preserve">&lt;/Type&gt; </w:t>
        </w:r>
      </w:ins>
    </w:p>
    <w:p w14:paraId="67DE4DC8" w14:textId="77777777" w:rsidR="0078302C" w:rsidRPr="008668E1" w:rsidRDefault="00AA1C79" w:rsidP="0078302C">
      <w:pPr>
        <w:ind w:left="1136" w:firstLine="128"/>
        <w:rPr>
          <w:ins w:id="6286" w:author="Ole Vilstrup" w:date="2020-12-07T00:13:00Z"/>
          <w:rStyle w:val="XMLname"/>
          <w:rFonts w:eastAsia="Calibri"/>
          <w:sz w:val="18"/>
          <w:szCs w:val="18"/>
          <w:lang w:val="en-US"/>
          <w:rPrChange w:id="6287" w:author="Ole Vilstrup Møller" w:date="2023-06-19T13:56:00Z">
            <w:rPr>
              <w:ins w:id="6288" w:author="Ole Vilstrup" w:date="2020-12-07T00:13:00Z"/>
              <w:rStyle w:val="XMLname"/>
              <w:rFonts w:eastAsia="Calibri"/>
            </w:rPr>
          </w:rPrChange>
        </w:rPr>
      </w:pPr>
      <w:ins w:id="6289" w:author="Ole Vilstrup" w:date="2020-12-07T00:11:00Z">
        <w:r w:rsidRPr="008668E1">
          <w:rPr>
            <w:rStyle w:val="XMLname"/>
            <w:rFonts w:eastAsia="Calibri"/>
            <w:sz w:val="18"/>
            <w:szCs w:val="18"/>
            <w:lang w:val="en-US"/>
            <w:rPrChange w:id="6290" w:author="Ole Vilstrup Møller" w:date="2023-06-19T13:56:00Z">
              <w:rPr>
                <w:rFonts w:ascii="Courier New" w:eastAsia="Calibri" w:hAnsi="Courier New"/>
                <w:sz w:val="20"/>
              </w:rPr>
            </w:rPrChange>
          </w:rPr>
          <w:tab/>
          <w:t>&lt;InstanceIdentifier&gt;</w:t>
        </w:r>
      </w:ins>
    </w:p>
    <w:p w14:paraId="544591E1" w14:textId="373C46EF" w:rsidR="0078302C" w:rsidRPr="006E257A" w:rsidRDefault="00AA1C79">
      <w:pPr>
        <w:ind w:left="1420" w:firstLine="284"/>
        <w:rPr>
          <w:ins w:id="6291" w:author="Ole Vilstrup" w:date="2020-12-07T00:13:00Z"/>
          <w:rStyle w:val="XMLname"/>
          <w:rFonts w:eastAsia="Calibri"/>
          <w:sz w:val="18"/>
          <w:szCs w:val="18"/>
          <w:rPrChange w:id="6292" w:author="Ole Vilstrup" w:date="2021-06-03T14:35:00Z">
            <w:rPr>
              <w:ins w:id="6293" w:author="Ole Vilstrup" w:date="2020-12-07T00:13:00Z"/>
              <w:rStyle w:val="XMLname"/>
              <w:rFonts w:eastAsia="Calibri"/>
            </w:rPr>
          </w:rPrChange>
        </w:rPr>
        <w:pPrChange w:id="6294" w:author="Ole Vilstrup" w:date="2020-12-07T00:13:00Z">
          <w:pPr>
            <w:ind w:left="1136" w:firstLine="284"/>
          </w:pPr>
        </w:pPrChange>
      </w:pPr>
      <w:ins w:id="6295" w:author="Ole Vilstrup" w:date="2020-12-07T00:11:00Z">
        <w:r w:rsidRPr="006E257A">
          <w:rPr>
            <w:rStyle w:val="XMLname"/>
            <w:rFonts w:eastAsia="Calibri"/>
            <w:sz w:val="18"/>
            <w:szCs w:val="18"/>
            <w:rPrChange w:id="6296" w:author="Ole Vilstrup" w:date="2021-06-03T14:35:00Z">
              <w:rPr>
                <w:rFonts w:ascii="Courier New" w:eastAsia="Calibri" w:hAnsi="Courier New"/>
                <w:sz w:val="20"/>
              </w:rPr>
            </w:rPrChange>
          </w:rPr>
          <w:t>[Emessage</w:t>
        </w:r>
      </w:ins>
      <w:ins w:id="6297" w:author="Ole Vilstrup" w:date="2020-12-07T00:17:00Z">
        <w:r w:rsidR="00B126A7" w:rsidRPr="006E257A">
          <w:rPr>
            <w:rStyle w:val="XMLname"/>
            <w:rFonts w:eastAsia="Calibri"/>
            <w:sz w:val="18"/>
            <w:szCs w:val="18"/>
            <w:rPrChange w:id="6298" w:author="Ole Vilstrup" w:date="2021-06-03T14:35:00Z">
              <w:rPr>
                <w:rStyle w:val="XMLname"/>
                <w:rFonts w:eastAsia="Calibri"/>
              </w:rPr>
            </w:rPrChange>
          </w:rPr>
          <w:t>/[LetterType]/</w:t>
        </w:r>
      </w:ins>
      <w:ins w:id="6299" w:author="Ole Vilstrup" w:date="2020-12-07T00:12:00Z">
        <w:r w:rsidR="002627AE" w:rsidRPr="006E257A">
          <w:rPr>
            <w:rStyle w:val="XMLname"/>
            <w:rFonts w:eastAsia="Calibri"/>
            <w:sz w:val="18"/>
            <w:szCs w:val="18"/>
            <w:rPrChange w:id="6300" w:author="Ole Vilstrup" w:date="2021-06-03T14:35:00Z">
              <w:rPr>
                <w:rFonts w:eastAsia="Calibri"/>
              </w:rPr>
            </w:rPrChange>
          </w:rPr>
          <w:t>Letter</w:t>
        </w:r>
      </w:ins>
      <w:ins w:id="6301" w:author="Ole Vilstrup" w:date="2020-12-07T00:11:00Z">
        <w:r w:rsidRPr="006E257A">
          <w:rPr>
            <w:rStyle w:val="XMLname"/>
            <w:rFonts w:eastAsia="Calibri"/>
            <w:sz w:val="18"/>
            <w:szCs w:val="18"/>
            <w:rPrChange w:id="6302" w:author="Ole Vilstrup" w:date="2021-06-03T14:35:00Z">
              <w:rPr>
                <w:rFonts w:eastAsia="Calibri"/>
              </w:rPr>
            </w:rPrChange>
          </w:rPr>
          <w:t>/</w:t>
        </w:r>
      </w:ins>
      <w:ins w:id="6303" w:author="Ole Vilstrup" w:date="2020-12-07T00:12:00Z">
        <w:r w:rsidR="0078302C" w:rsidRPr="006E257A">
          <w:rPr>
            <w:rStyle w:val="XMLname"/>
            <w:rFonts w:eastAsia="Calibri"/>
            <w:sz w:val="18"/>
            <w:szCs w:val="18"/>
            <w:rPrChange w:id="6304" w:author="Ole Vilstrup" w:date="2021-06-03T14:35:00Z">
              <w:rPr>
                <w:rFonts w:eastAsia="Calibri"/>
                <w:highlight w:val="white"/>
                <w:lang w:eastAsia="de-DE"/>
              </w:rPr>
            </w:rPrChange>
          </w:rPr>
          <w:t>statisticalcode</w:t>
        </w:r>
      </w:ins>
      <w:ins w:id="6305" w:author="Ole Vilstrup" w:date="2020-12-07T00:13:00Z">
        <w:r w:rsidR="00EB5C00" w:rsidRPr="006E257A">
          <w:rPr>
            <w:rStyle w:val="XMLname"/>
            <w:rFonts w:eastAsia="Calibri"/>
            <w:sz w:val="18"/>
            <w:szCs w:val="18"/>
            <w:rPrChange w:id="6306" w:author="Ole Vilstrup" w:date="2021-06-03T14:35:00Z">
              <w:rPr>
                <w:rStyle w:val="XMLname"/>
                <w:rFonts w:eastAsia="Calibri"/>
              </w:rPr>
            </w:rPrChange>
          </w:rPr>
          <w:t>]</w:t>
        </w:r>
      </w:ins>
    </w:p>
    <w:p w14:paraId="2651F70C" w14:textId="76C73B94" w:rsidR="00AA1C79" w:rsidRPr="006E257A" w:rsidRDefault="00AA1C79">
      <w:pPr>
        <w:ind w:left="1136" w:firstLine="284"/>
        <w:rPr>
          <w:ins w:id="6307" w:author="Ole Vilstrup" w:date="2020-12-07T00:11:00Z"/>
          <w:rStyle w:val="XMLname"/>
          <w:rFonts w:eastAsia="Calibri"/>
          <w:sz w:val="18"/>
          <w:szCs w:val="18"/>
          <w:rPrChange w:id="6308" w:author="Ole Vilstrup" w:date="2021-06-03T14:35:00Z">
            <w:rPr>
              <w:ins w:id="6309" w:author="Ole Vilstrup" w:date="2020-12-07T00:11:00Z"/>
              <w:rFonts w:eastAsia="Calibri"/>
            </w:rPr>
          </w:rPrChange>
        </w:rPr>
        <w:pPrChange w:id="6310" w:author="Ole Vilstrup" w:date="2020-12-07T00:13:00Z">
          <w:pPr/>
        </w:pPrChange>
      </w:pPr>
      <w:ins w:id="6311" w:author="Ole Vilstrup" w:date="2020-12-07T00:11:00Z">
        <w:r w:rsidRPr="006E257A">
          <w:rPr>
            <w:rStyle w:val="XMLname"/>
            <w:rFonts w:eastAsia="Calibri"/>
            <w:sz w:val="18"/>
            <w:szCs w:val="18"/>
            <w:rPrChange w:id="6312" w:author="Ole Vilstrup" w:date="2021-06-03T14:35:00Z">
              <w:rPr>
                <w:rFonts w:eastAsia="Calibri"/>
              </w:rPr>
            </w:rPrChange>
          </w:rPr>
          <w:t>&lt;/InstanceIdentifier&gt;</w:t>
        </w:r>
      </w:ins>
    </w:p>
    <w:p w14:paraId="317F4806" w14:textId="00D9D858" w:rsidR="00AA1C79" w:rsidRPr="006E257A" w:rsidRDefault="00AA1C79" w:rsidP="00AA1C79">
      <w:pPr>
        <w:ind w:left="1136" w:firstLine="128"/>
        <w:rPr>
          <w:ins w:id="6313" w:author="Ole Vilstrup" w:date="2020-12-07T00:11:00Z"/>
          <w:rStyle w:val="XMLname"/>
          <w:rFonts w:eastAsia="Calibri"/>
          <w:sz w:val="18"/>
          <w:szCs w:val="18"/>
          <w:rPrChange w:id="6314" w:author="Ole Vilstrup" w:date="2021-06-03T14:35:00Z">
            <w:rPr>
              <w:ins w:id="6315" w:author="Ole Vilstrup" w:date="2020-12-07T00:11:00Z"/>
              <w:rStyle w:val="XMLname"/>
              <w:rFonts w:eastAsia="Calibri"/>
            </w:rPr>
          </w:rPrChange>
        </w:rPr>
      </w:pPr>
      <w:ins w:id="6316" w:author="Ole Vilstrup" w:date="2020-12-07T00:11:00Z">
        <w:r w:rsidRPr="006E257A">
          <w:rPr>
            <w:rStyle w:val="XMLname"/>
            <w:rFonts w:eastAsia="Calibri"/>
            <w:sz w:val="18"/>
            <w:szCs w:val="18"/>
            <w:rPrChange w:id="6317" w:author="Ole Vilstrup" w:date="2021-06-03T14:35:00Z">
              <w:rPr>
                <w:rStyle w:val="XMLname"/>
                <w:rFonts w:eastAsia="Calibri"/>
              </w:rPr>
            </w:rPrChange>
          </w:rPr>
          <w:t> &lt;Identifier&gt;dk-medcom-messaging&lt;/Identifier&gt;</w:t>
        </w:r>
      </w:ins>
    </w:p>
    <w:p w14:paraId="7AFADEA6" w14:textId="4DD49209" w:rsidR="00AA1C79" w:rsidRPr="006E257A" w:rsidRDefault="00AA1C79">
      <w:pPr>
        <w:ind w:left="1136" w:firstLine="128"/>
        <w:rPr>
          <w:ins w:id="6318" w:author="Ole Vilstrup" w:date="2020-12-09T16:34:00Z"/>
          <w:rStyle w:val="XMLname"/>
          <w:rFonts w:eastAsia="Calibri"/>
          <w:sz w:val="18"/>
          <w:szCs w:val="18"/>
          <w:rPrChange w:id="6319" w:author="Ole Vilstrup" w:date="2021-06-03T14:35:00Z">
            <w:rPr>
              <w:ins w:id="6320" w:author="Ole Vilstrup" w:date="2020-12-09T16:34:00Z"/>
              <w:rStyle w:val="XMLname"/>
              <w:rFonts w:eastAsia="Calibri"/>
            </w:rPr>
          </w:rPrChange>
        </w:rPr>
      </w:pPr>
      <w:ins w:id="6321" w:author="Ole Vilstrup" w:date="2020-12-07T00:11:00Z">
        <w:r w:rsidRPr="006E257A">
          <w:rPr>
            <w:rStyle w:val="XMLname"/>
            <w:rFonts w:eastAsia="Calibri"/>
            <w:sz w:val="18"/>
            <w:szCs w:val="18"/>
            <w:rPrChange w:id="6322" w:author="Ole Vilstrup" w:date="2021-06-03T14:35:00Z">
              <w:rPr>
                <w:rFonts w:ascii="Courier New" w:eastAsia="Calibri" w:hAnsi="Courier New"/>
                <w:sz w:val="20"/>
              </w:rPr>
            </w:rPrChange>
          </w:rPr>
          <w:t>&lt;/Scope&gt;</w:t>
        </w:r>
      </w:ins>
    </w:p>
    <w:p w14:paraId="51D5EAB4" w14:textId="4ADF6137" w:rsidR="00964447" w:rsidRDefault="00964447">
      <w:pPr>
        <w:pStyle w:val="Overskrift5"/>
        <w:rPr>
          <w:ins w:id="6323" w:author="Ole Vilstrup" w:date="2021-12-03T13:53:00Z"/>
          <w:rFonts w:eastAsia="Calibri"/>
          <w:lang w:eastAsia="da-DK"/>
        </w:rPr>
      </w:pPr>
      <w:ins w:id="6324" w:author="Ole Vilstrup" w:date="2021-12-03T13:53:00Z">
        <w:r w:rsidRPr="005C3A7B">
          <w:rPr>
            <w:rFonts w:eastAsia="Calibri"/>
          </w:rPr>
          <w:t>STATISTICALCODE</w:t>
        </w:r>
        <w:r>
          <w:rPr>
            <w:rFonts w:eastAsia="Calibri"/>
            <w:lang w:eastAsia="da-DK"/>
          </w:rPr>
          <w:t xml:space="preserve"> E</w:t>
        </w:r>
        <w:r w:rsidRPr="00B76FBB">
          <w:rPr>
            <w:rFonts w:eastAsia="Calibri"/>
            <w:lang w:eastAsia="da-DK"/>
          </w:rPr>
          <w:t>ksempel:</w:t>
        </w:r>
      </w:ins>
    </w:p>
    <w:p w14:paraId="5BF1F3EB" w14:textId="77777777" w:rsidR="000D1AA8" w:rsidRPr="006E257A" w:rsidRDefault="000D1AA8" w:rsidP="000D1AA8">
      <w:pPr>
        <w:ind w:left="1136" w:firstLine="128"/>
        <w:rPr>
          <w:ins w:id="6325" w:author="Ole Vilstrup" w:date="2020-12-09T16:34:00Z"/>
          <w:rStyle w:val="XMLname"/>
          <w:rFonts w:eastAsia="Calibri"/>
          <w:sz w:val="18"/>
          <w:szCs w:val="18"/>
          <w:rPrChange w:id="6326" w:author="Ole Vilstrup" w:date="2021-06-03T14:35:00Z">
            <w:rPr>
              <w:ins w:id="6327" w:author="Ole Vilstrup" w:date="2020-12-09T16:34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6328" w:author="Ole Vilstrup" w:date="2020-12-09T16:34:00Z">
        <w:r w:rsidRPr="006E257A">
          <w:rPr>
            <w:rStyle w:val="XMLname"/>
            <w:rFonts w:eastAsia="Calibri"/>
            <w:sz w:val="18"/>
            <w:szCs w:val="18"/>
            <w:rPrChange w:id="6329" w:author="Ole Vilstrup" w:date="2021-06-03T14:35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6C27682B" w14:textId="08A81204" w:rsidR="000D1AA8" w:rsidRPr="006E257A" w:rsidRDefault="000D1AA8" w:rsidP="000D1AA8">
      <w:pPr>
        <w:ind w:left="1136" w:firstLine="128"/>
        <w:rPr>
          <w:ins w:id="6330" w:author="Ole Vilstrup" w:date="2020-12-09T16:34:00Z"/>
          <w:rStyle w:val="XMLname"/>
          <w:rFonts w:eastAsia="Calibri"/>
          <w:sz w:val="18"/>
          <w:szCs w:val="18"/>
          <w:rPrChange w:id="6331" w:author="Ole Vilstrup" w:date="2021-06-03T14:35:00Z">
            <w:rPr>
              <w:ins w:id="6332" w:author="Ole Vilstrup" w:date="2020-12-09T16:34:00Z"/>
              <w:rStyle w:val="XMLname"/>
              <w:rFonts w:eastAsia="Calibri"/>
            </w:rPr>
          </w:rPrChange>
        </w:rPr>
      </w:pPr>
      <w:ins w:id="6333" w:author="Ole Vilstrup" w:date="2020-12-09T16:34:00Z">
        <w:r w:rsidRPr="006E257A">
          <w:rPr>
            <w:rStyle w:val="XMLname"/>
            <w:rFonts w:eastAsia="Calibri"/>
            <w:sz w:val="18"/>
            <w:szCs w:val="18"/>
            <w:rPrChange w:id="6334" w:author="Ole Vilstrup" w:date="2021-06-03T14:35:00Z">
              <w:rPr>
                <w:rStyle w:val="XMLname"/>
                <w:rFonts w:eastAsia="Calibri"/>
              </w:rPr>
            </w:rPrChange>
          </w:rPr>
          <w:tab/>
          <w:t xml:space="preserve">&lt;Type&gt;STATISTICALCODE&lt;/Type&gt; </w:t>
        </w:r>
      </w:ins>
    </w:p>
    <w:p w14:paraId="2ADFBFB7" w14:textId="2B28809E" w:rsidR="000D1AA8" w:rsidRPr="006E257A" w:rsidRDefault="000D1AA8">
      <w:pPr>
        <w:ind w:left="1136" w:firstLine="128"/>
        <w:rPr>
          <w:ins w:id="6335" w:author="Ole Vilstrup" w:date="2020-12-09T16:34:00Z"/>
          <w:rStyle w:val="XMLname"/>
          <w:rFonts w:eastAsia="Calibri"/>
          <w:sz w:val="18"/>
          <w:szCs w:val="18"/>
          <w:rPrChange w:id="6336" w:author="Ole Vilstrup" w:date="2021-06-03T14:35:00Z">
            <w:rPr>
              <w:ins w:id="6337" w:author="Ole Vilstrup" w:date="2020-12-09T16:34:00Z"/>
              <w:rStyle w:val="XMLname"/>
              <w:rFonts w:eastAsia="Calibri"/>
            </w:rPr>
          </w:rPrChange>
        </w:rPr>
        <w:pPrChange w:id="6338" w:author="Ole Vilstrup" w:date="2020-12-09T16:34:00Z">
          <w:pPr>
            <w:ind w:left="1420"/>
          </w:pPr>
        </w:pPrChange>
      </w:pPr>
      <w:ins w:id="6339" w:author="Ole Vilstrup" w:date="2020-12-09T16:34:00Z">
        <w:r w:rsidRPr="006E257A">
          <w:rPr>
            <w:rStyle w:val="XMLname"/>
            <w:rFonts w:eastAsia="Calibri"/>
            <w:sz w:val="18"/>
            <w:szCs w:val="18"/>
            <w:rPrChange w:id="6340" w:author="Ole Vilstrup" w:date="2021-06-03T14:35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  <w:ins w:id="6341" w:author="Ole Vilstrup" w:date="2020-12-09T16:49:00Z">
        <w:r w:rsidR="00994661" w:rsidRPr="006E257A">
          <w:rPr>
            <w:rStyle w:val="XMLname"/>
            <w:rFonts w:eastAsia="Calibri"/>
            <w:sz w:val="18"/>
            <w:szCs w:val="18"/>
            <w:rPrChange w:id="6342" w:author="Ole Vilstrup" w:date="2021-06-03T14:35:00Z">
              <w:rPr>
                <w:rStyle w:val="XMLname"/>
                <w:rFonts w:eastAsia="Calibri"/>
              </w:rPr>
            </w:rPrChange>
          </w:rPr>
          <w:t>XREF01</w:t>
        </w:r>
      </w:ins>
      <w:ins w:id="6343" w:author="Ole Vilstrup" w:date="2020-12-09T16:34:00Z">
        <w:r w:rsidRPr="006E257A">
          <w:rPr>
            <w:rStyle w:val="XMLname"/>
            <w:rFonts w:eastAsia="Calibri"/>
            <w:sz w:val="18"/>
            <w:szCs w:val="18"/>
            <w:rPrChange w:id="6344" w:author="Ole Vilstrup" w:date="2021-06-03T14:35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2C7809B3" w14:textId="77777777" w:rsidR="00050B9A" w:rsidRPr="006E257A" w:rsidRDefault="00050B9A" w:rsidP="00050B9A">
      <w:pPr>
        <w:ind w:left="1136" w:firstLine="128"/>
        <w:rPr>
          <w:ins w:id="6345" w:author="Ole Vilstrup" w:date="2020-12-09T16:36:00Z"/>
          <w:rStyle w:val="XMLname"/>
          <w:rFonts w:eastAsia="Calibri"/>
          <w:sz w:val="18"/>
          <w:szCs w:val="18"/>
          <w:rPrChange w:id="6346" w:author="Ole Vilstrup" w:date="2021-06-03T14:35:00Z">
            <w:rPr>
              <w:ins w:id="6347" w:author="Ole Vilstrup" w:date="2020-12-09T16:36:00Z"/>
              <w:rStyle w:val="XMLname"/>
              <w:rFonts w:eastAsia="Calibri"/>
            </w:rPr>
          </w:rPrChange>
        </w:rPr>
      </w:pPr>
      <w:ins w:id="6348" w:author="Ole Vilstrup" w:date="2020-12-09T16:36:00Z">
        <w:r w:rsidRPr="006E257A">
          <w:rPr>
            <w:rStyle w:val="XMLname"/>
            <w:rFonts w:eastAsia="Calibri"/>
            <w:sz w:val="18"/>
            <w:szCs w:val="18"/>
            <w:rPrChange w:id="6349" w:author="Ole Vilstrup" w:date="2021-06-03T14:35:00Z">
              <w:rPr>
                <w:rStyle w:val="XMLname"/>
                <w:rFonts w:eastAsia="Calibri"/>
              </w:rPr>
            </w:rPrChange>
          </w:rPr>
          <w:t> &lt;Identifier&gt;dk-medcom-messaging&lt;/Identifier&gt;</w:t>
        </w:r>
      </w:ins>
    </w:p>
    <w:p w14:paraId="616CD7C4" w14:textId="77777777" w:rsidR="000D1AA8" w:rsidRPr="006E257A" w:rsidRDefault="000D1AA8" w:rsidP="000D1AA8">
      <w:pPr>
        <w:ind w:left="1136" w:firstLine="128"/>
        <w:rPr>
          <w:ins w:id="6350" w:author="Ole Vilstrup" w:date="2020-12-09T16:34:00Z"/>
          <w:rStyle w:val="XMLname"/>
          <w:rFonts w:eastAsia="Calibri"/>
          <w:sz w:val="18"/>
          <w:szCs w:val="18"/>
          <w:rPrChange w:id="6351" w:author="Ole Vilstrup" w:date="2021-06-03T14:35:00Z">
            <w:rPr>
              <w:ins w:id="6352" w:author="Ole Vilstrup" w:date="2020-12-09T16:34:00Z"/>
              <w:rStyle w:val="XMLname"/>
              <w:rFonts w:eastAsia="Calibri"/>
            </w:rPr>
          </w:rPrChange>
        </w:rPr>
      </w:pPr>
      <w:ins w:id="6353" w:author="Ole Vilstrup" w:date="2020-12-09T16:34:00Z">
        <w:r w:rsidRPr="006E257A">
          <w:rPr>
            <w:rStyle w:val="XMLname"/>
            <w:rFonts w:eastAsia="Calibri"/>
            <w:sz w:val="18"/>
            <w:szCs w:val="18"/>
            <w:rPrChange w:id="6354" w:author="Ole Vilstrup" w:date="2021-06-03T14:35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308E4F77" w14:textId="790B7606" w:rsidR="00D52ECC" w:rsidRDefault="00053D1B">
      <w:pPr>
        <w:pStyle w:val="Overskrift3"/>
        <w:rPr>
          <w:ins w:id="6355" w:author="Ole Vilstrup" w:date="2020-12-16T13:22:00Z"/>
          <w:rFonts w:eastAsia="Calibri"/>
        </w:rPr>
        <w:pPrChange w:id="6356" w:author="Ole Vilstrup" w:date="2021-01-13T11:25:00Z">
          <w:pPr>
            <w:pStyle w:val="Overskrift5"/>
          </w:pPr>
        </w:pPrChange>
      </w:pPr>
      <w:bookmarkStart w:id="6357" w:name="_Toc95688888"/>
      <w:ins w:id="6358" w:author="Ole Vilstrup" w:date="2020-12-16T13:23:00Z">
        <w:r w:rsidRPr="006203F2">
          <w:rPr>
            <w:rFonts w:eastAsia="Calibri"/>
          </w:rPr>
          <w:lastRenderedPageBreak/>
          <w:t>Scope – message metadata</w:t>
        </w:r>
      </w:ins>
      <w:bookmarkEnd w:id="6357"/>
    </w:p>
    <w:p w14:paraId="65B341B4" w14:textId="7CC51A49" w:rsidR="00D210B5" w:rsidRPr="006E1E93" w:rsidRDefault="00626881">
      <w:pPr>
        <w:pStyle w:val="Overskrift4"/>
        <w:rPr>
          <w:ins w:id="6359" w:author="Ole Vilstrup" w:date="2020-12-11T11:27:00Z"/>
          <w:rFonts w:eastAsia="Calibri"/>
        </w:rPr>
      </w:pPr>
      <w:bookmarkStart w:id="6360" w:name="_Toc95688889"/>
      <w:ins w:id="6361" w:author="Ole Vilstrup" w:date="2020-12-11T11:27:00Z">
        <w:r w:rsidRPr="0003142A">
          <w:rPr>
            <w:rFonts w:eastAsia="Calibri"/>
          </w:rPr>
          <w:t>M</w:t>
        </w:r>
      </w:ins>
      <w:ins w:id="6362" w:author="Ole Vilstrup" w:date="2020-12-11T11:28:00Z">
        <w:r w:rsidRPr="00C21D9F">
          <w:rPr>
            <w:rFonts w:eastAsia="Calibri"/>
          </w:rPr>
          <w:t>ESSAGEIDENTIFIER</w:t>
        </w:r>
      </w:ins>
      <w:bookmarkEnd w:id="6360"/>
    </w:p>
    <w:p w14:paraId="28EC8CB4" w14:textId="7195D061" w:rsidR="00D210B5" w:rsidRDefault="00BC2A53" w:rsidP="00D210B5">
      <w:pPr>
        <w:rPr>
          <w:ins w:id="6363" w:author="Ole Vilstrup" w:date="2021-02-18T13:31:00Z"/>
          <w:rFonts w:eastAsia="Calibri"/>
        </w:rPr>
      </w:pPr>
      <w:ins w:id="6364" w:author="Ole Vilstrup" w:date="2020-12-11T12:25:00Z">
        <w:r w:rsidRPr="006203F2">
          <w:rPr>
            <w:rFonts w:eastAsia="Calibri"/>
          </w:rPr>
          <w:t>MESSAGEIDENTIFIER, bl.a. til brug for forsendelses</w:t>
        </w:r>
      </w:ins>
      <w:ins w:id="6365" w:author="Ole Vilstrup" w:date="2020-12-11T12:26:00Z">
        <w:r w:rsidRPr="006203F2">
          <w:rPr>
            <w:rFonts w:eastAsia="Calibri"/>
          </w:rPr>
          <w:t>status</w:t>
        </w:r>
        <w:r w:rsidR="008B79F8" w:rsidRPr="006203F2">
          <w:rPr>
            <w:rFonts w:eastAsia="Calibri"/>
          </w:rPr>
          <w:t xml:space="preserve"> </w:t>
        </w:r>
        <w:r w:rsidRPr="006203F2">
          <w:rPr>
            <w:rFonts w:eastAsia="Calibri"/>
          </w:rPr>
          <w:t>opsamling</w:t>
        </w:r>
      </w:ins>
      <w:ins w:id="6366" w:author="Ole Vilstrup" w:date="2021-02-18T13:27:00Z">
        <w:r w:rsidR="002F7DC7">
          <w:rPr>
            <w:rFonts w:eastAsia="Calibri"/>
          </w:rPr>
          <w:t xml:space="preserve">. Når denne ikke er unik i form af en </w:t>
        </w:r>
      </w:ins>
      <w:ins w:id="6367" w:author="Ole Vilstrup" w:date="2021-02-18T13:28:00Z">
        <w:r w:rsidR="00622922">
          <w:rPr>
            <w:rFonts w:eastAsia="Calibri"/>
          </w:rPr>
          <w:t>UUID anvendes altid en konkatenering af afsender</w:t>
        </w:r>
      </w:ins>
      <w:ins w:id="6368" w:author="Ole Vilstrup" w:date="2021-02-18T13:29:00Z">
        <w:r w:rsidR="002322E2">
          <w:rPr>
            <w:rFonts w:eastAsia="Calibri"/>
          </w:rPr>
          <w:t>s lokationsnummer</w:t>
        </w:r>
        <w:r w:rsidR="001F4CFC">
          <w:rPr>
            <w:rFonts w:eastAsia="Calibri"/>
          </w:rPr>
          <w:t xml:space="preserve"> </w:t>
        </w:r>
        <w:r w:rsidR="003375D5" w:rsidRPr="000E394B">
          <w:rPr>
            <w:rFonts w:eastAsia="Calibri"/>
            <w:rPrChange w:id="6369" w:author="Ole Vilstrup" w:date="2021-02-18T13:31:00Z">
              <w:rPr>
                <w:rStyle w:val="XMLname"/>
                <w:rFonts w:eastAsia="Calibri"/>
              </w:rPr>
            </w:rPrChange>
          </w:rPr>
          <w:t>[Emessage/[LetterType]/</w:t>
        </w:r>
      </w:ins>
      <w:ins w:id="6370" w:author="Ole Vilstrup" w:date="2021-02-18T13:30:00Z">
        <w:r w:rsidR="003375D5" w:rsidRPr="000E394B">
          <w:rPr>
            <w:rFonts w:eastAsia="Calibri"/>
            <w:rPrChange w:id="6371" w:author="Ole Vilstrup" w:date="2021-02-18T13:31:00Z">
              <w:rPr>
                <w:rStyle w:val="XMLname"/>
                <w:rFonts w:eastAsia="Calibri"/>
              </w:rPr>
            </w:rPrChange>
          </w:rPr>
          <w:t>Sender</w:t>
        </w:r>
      </w:ins>
      <w:ins w:id="6372" w:author="Ole Vilstrup" w:date="2021-02-18T13:29:00Z">
        <w:r w:rsidR="003375D5" w:rsidRPr="000E394B">
          <w:rPr>
            <w:rFonts w:eastAsia="Calibri"/>
            <w:rPrChange w:id="6373" w:author="Ole Vilstrup" w:date="2021-02-18T13:31:00Z">
              <w:rPr>
                <w:rStyle w:val="XMLname"/>
                <w:rFonts w:eastAsia="Calibri"/>
              </w:rPr>
            </w:rPrChange>
          </w:rPr>
          <w:t>/</w:t>
        </w:r>
      </w:ins>
      <w:ins w:id="6374" w:author="Ole Vilstrup" w:date="2021-02-18T13:30:00Z">
        <w:r w:rsidR="003375D5" w:rsidRPr="000E394B">
          <w:rPr>
            <w:rFonts w:eastAsia="Calibri"/>
            <w:rPrChange w:id="6375" w:author="Ole Vilstrup" w:date="2021-02-18T13:31:00Z">
              <w:rPr>
                <w:rStyle w:val="XMLname"/>
                <w:rFonts w:eastAsia="Calibri"/>
              </w:rPr>
            </w:rPrChange>
          </w:rPr>
          <w:t>EAN</w:t>
        </w:r>
      </w:ins>
      <w:ins w:id="6376" w:author="Ole Vilstrup" w:date="2021-02-18T13:29:00Z">
        <w:r w:rsidR="003375D5" w:rsidRPr="000E394B">
          <w:rPr>
            <w:rFonts w:eastAsia="Calibri"/>
            <w:rPrChange w:id="6377" w:author="Ole Vilstrup" w:date="2021-02-18T13:31:00Z">
              <w:rPr>
                <w:rStyle w:val="XMLname"/>
                <w:rFonts w:eastAsia="Calibri"/>
              </w:rPr>
            </w:rPrChange>
          </w:rPr>
          <w:t>Identifier]</w:t>
        </w:r>
      </w:ins>
      <w:ins w:id="6378" w:author="Ole Vilstrup" w:date="2021-02-18T13:30:00Z">
        <w:r w:rsidR="003375D5" w:rsidRPr="000E394B">
          <w:rPr>
            <w:rFonts w:eastAsia="Calibri"/>
            <w:rPrChange w:id="6379" w:author="Ole Vilstrup" w:date="2021-02-18T13:31:00Z">
              <w:rPr>
                <w:rStyle w:val="XMLname"/>
                <w:rFonts w:eastAsia="Calibri"/>
              </w:rPr>
            </w:rPrChange>
          </w:rPr>
          <w:t xml:space="preserve"> </w:t>
        </w:r>
      </w:ins>
      <w:ins w:id="6380" w:author="Ole Vilstrup" w:date="2021-02-18T13:29:00Z">
        <w:r w:rsidR="001F4CFC">
          <w:rPr>
            <w:rFonts w:eastAsia="Calibri"/>
          </w:rPr>
          <w:t xml:space="preserve">og </w:t>
        </w:r>
      </w:ins>
      <w:ins w:id="6381" w:author="Ole Vilstrup" w:date="2021-02-18T13:31:00Z">
        <w:r w:rsidR="000E394B">
          <w:rPr>
            <w:rFonts w:eastAsia="Calibri"/>
          </w:rPr>
          <w:t>afsenders meddelelsesident</w:t>
        </w:r>
        <w:r w:rsidR="008403C8">
          <w:rPr>
            <w:rFonts w:eastAsia="Calibri"/>
          </w:rPr>
          <w:t xml:space="preserve">ifier </w:t>
        </w:r>
        <w:r w:rsidR="000E394B">
          <w:rPr>
            <w:rFonts w:eastAsia="Calibri"/>
          </w:rPr>
          <w:t xml:space="preserve"> </w:t>
        </w:r>
      </w:ins>
      <w:ins w:id="6382" w:author="Ole Vilstrup" w:date="2021-02-18T13:29:00Z">
        <w:r w:rsidR="001F4CFC" w:rsidRPr="000E394B">
          <w:rPr>
            <w:rFonts w:eastAsia="Calibri"/>
            <w:rPrChange w:id="6383" w:author="Ole Vilstrup" w:date="2021-02-18T13:31:00Z">
              <w:rPr>
                <w:rStyle w:val="XMLname"/>
                <w:rFonts w:eastAsia="Calibri"/>
              </w:rPr>
            </w:rPrChange>
          </w:rPr>
          <w:t>[Emessage/[LetterType]/Letter/Identifier]</w:t>
        </w:r>
      </w:ins>
    </w:p>
    <w:p w14:paraId="1B680284" w14:textId="77777777" w:rsidR="008403C8" w:rsidRPr="006203F2" w:rsidRDefault="008403C8" w:rsidP="00D210B5">
      <w:pPr>
        <w:rPr>
          <w:ins w:id="6384" w:author="Ole Vilstrup" w:date="2020-12-11T11:27:00Z"/>
          <w:rFonts w:eastAsia="Calibri"/>
        </w:rPr>
      </w:pPr>
    </w:p>
    <w:p w14:paraId="19DE68A7" w14:textId="77777777" w:rsidR="00D210B5" w:rsidRPr="006E257A" w:rsidRDefault="00D210B5">
      <w:pPr>
        <w:keepNext/>
        <w:ind w:left="1134" w:firstLine="130"/>
        <w:rPr>
          <w:ins w:id="6385" w:author="Ole Vilstrup" w:date="2020-12-11T11:27:00Z"/>
          <w:rStyle w:val="XMLname"/>
          <w:rFonts w:eastAsia="Calibri"/>
          <w:sz w:val="18"/>
          <w:szCs w:val="18"/>
          <w:rPrChange w:id="6386" w:author="Ole Vilstrup" w:date="2021-06-03T14:35:00Z">
            <w:rPr>
              <w:ins w:id="6387" w:author="Ole Vilstrup" w:date="2020-12-11T11:27:00Z"/>
              <w:rStyle w:val="XMLname"/>
              <w:rFonts w:eastAsia="Calibri"/>
            </w:rPr>
          </w:rPrChange>
        </w:rPr>
        <w:pPrChange w:id="6388" w:author="Ole Vilstrup" w:date="2021-02-18T13:32:00Z">
          <w:pPr>
            <w:ind w:left="1136" w:firstLine="128"/>
          </w:pPr>
        </w:pPrChange>
      </w:pPr>
      <w:ins w:id="6389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390" w:author="Ole Vilstrup" w:date="2021-06-03T14:35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046191CF" w14:textId="3FFA2A74" w:rsidR="00D210B5" w:rsidRPr="006E257A" w:rsidRDefault="00D210B5" w:rsidP="00D210B5">
      <w:pPr>
        <w:ind w:left="1136" w:firstLine="128"/>
        <w:rPr>
          <w:ins w:id="6391" w:author="Ole Vilstrup" w:date="2020-12-11T11:27:00Z"/>
          <w:rStyle w:val="XMLname"/>
          <w:rFonts w:eastAsia="Calibri"/>
          <w:sz w:val="18"/>
          <w:szCs w:val="18"/>
          <w:rPrChange w:id="6392" w:author="Ole Vilstrup" w:date="2021-06-03T14:35:00Z">
            <w:rPr>
              <w:ins w:id="6393" w:author="Ole Vilstrup" w:date="2020-12-11T11:27:00Z"/>
              <w:rStyle w:val="XMLname"/>
              <w:rFonts w:eastAsia="Calibri"/>
            </w:rPr>
          </w:rPrChange>
        </w:rPr>
      </w:pPr>
      <w:ins w:id="6394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395" w:author="Ole Vilstrup" w:date="2021-06-03T14:35:00Z">
              <w:rPr>
                <w:rStyle w:val="XMLname"/>
                <w:rFonts w:eastAsia="Calibri"/>
              </w:rPr>
            </w:rPrChange>
          </w:rPr>
          <w:tab/>
          <w:t>&lt;Type&gt;</w:t>
        </w:r>
      </w:ins>
      <w:ins w:id="6396" w:author="Ole Vilstrup" w:date="2020-12-11T11:28:00Z">
        <w:r w:rsidR="00E02967" w:rsidRPr="006E257A">
          <w:rPr>
            <w:rStyle w:val="XMLname"/>
            <w:rFonts w:eastAsia="Calibri"/>
            <w:sz w:val="18"/>
            <w:szCs w:val="18"/>
            <w:rPrChange w:id="6397" w:author="Ole Vilstrup" w:date="2021-06-03T14:35:00Z">
              <w:rPr>
                <w:rFonts w:eastAsia="Calibri"/>
              </w:rPr>
            </w:rPrChange>
          </w:rPr>
          <w:t>MESSAGEIDENTIFIER</w:t>
        </w:r>
      </w:ins>
      <w:ins w:id="6398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399" w:author="Ole Vilstrup" w:date="2021-06-03T14:35:00Z">
              <w:rPr>
                <w:rStyle w:val="XMLname"/>
                <w:rFonts w:eastAsia="Calibri"/>
              </w:rPr>
            </w:rPrChange>
          </w:rPr>
          <w:t xml:space="preserve">&lt;/Type&gt; </w:t>
        </w:r>
      </w:ins>
    </w:p>
    <w:p w14:paraId="2E235C16" w14:textId="77777777" w:rsidR="00D210B5" w:rsidRPr="006E257A" w:rsidRDefault="00D210B5" w:rsidP="00D210B5">
      <w:pPr>
        <w:ind w:left="1136" w:firstLine="128"/>
        <w:rPr>
          <w:ins w:id="6400" w:author="Ole Vilstrup" w:date="2020-12-11T11:27:00Z"/>
          <w:rStyle w:val="XMLname"/>
          <w:rFonts w:eastAsia="Calibri"/>
          <w:sz w:val="18"/>
          <w:szCs w:val="18"/>
          <w:rPrChange w:id="6401" w:author="Ole Vilstrup" w:date="2021-06-03T14:35:00Z">
            <w:rPr>
              <w:ins w:id="6402" w:author="Ole Vilstrup" w:date="2020-12-11T11:27:00Z"/>
              <w:rStyle w:val="XMLname"/>
              <w:rFonts w:eastAsia="Calibri"/>
            </w:rPr>
          </w:rPrChange>
        </w:rPr>
      </w:pPr>
      <w:ins w:id="6403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404" w:author="Ole Vilstrup" w:date="2021-06-03T14:35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</w:p>
    <w:p w14:paraId="1D908013" w14:textId="2741CC00" w:rsidR="00D210B5" w:rsidRPr="006E257A" w:rsidRDefault="003375D5" w:rsidP="00D210B5">
      <w:pPr>
        <w:ind w:left="1420" w:firstLine="284"/>
        <w:rPr>
          <w:ins w:id="6405" w:author="Ole Vilstrup" w:date="2020-12-11T11:27:00Z"/>
          <w:rStyle w:val="XMLname"/>
          <w:rFonts w:eastAsia="Calibri"/>
          <w:sz w:val="18"/>
          <w:szCs w:val="18"/>
          <w:rPrChange w:id="6406" w:author="Ole Vilstrup" w:date="2021-06-03T14:35:00Z">
            <w:rPr>
              <w:ins w:id="6407" w:author="Ole Vilstrup" w:date="2020-12-11T11:27:00Z"/>
              <w:rStyle w:val="XMLname"/>
              <w:rFonts w:eastAsia="Calibri"/>
            </w:rPr>
          </w:rPrChange>
        </w:rPr>
      </w:pPr>
      <w:ins w:id="6408" w:author="Ole Vilstrup" w:date="2021-02-18T13:30:00Z">
        <w:r w:rsidRPr="006E257A">
          <w:rPr>
            <w:rStyle w:val="XMLname"/>
            <w:rFonts w:eastAsia="Calibri"/>
            <w:sz w:val="18"/>
            <w:szCs w:val="18"/>
            <w:rPrChange w:id="6409" w:author="Ole Vilstrup" w:date="2021-06-03T14:35:00Z">
              <w:rPr>
                <w:rStyle w:val="XMLname"/>
                <w:rFonts w:eastAsia="Calibri"/>
              </w:rPr>
            </w:rPrChange>
          </w:rPr>
          <w:t xml:space="preserve">[Emessage/[LetterType]/Sender/EANIdentifier] </w:t>
        </w:r>
        <w:r w:rsidR="00195960" w:rsidRPr="006E257A">
          <w:rPr>
            <w:rStyle w:val="XMLname"/>
            <w:rFonts w:eastAsia="Calibri"/>
            <w:sz w:val="18"/>
            <w:szCs w:val="18"/>
            <w:rPrChange w:id="6410" w:author="Ole Vilstrup" w:date="2021-06-03T14:35:00Z">
              <w:rPr>
                <w:rStyle w:val="XMLname"/>
                <w:rFonts w:eastAsia="Calibri"/>
              </w:rPr>
            </w:rPrChange>
          </w:rPr>
          <w:t xml:space="preserve">+ ”:” + </w:t>
        </w:r>
      </w:ins>
      <w:ins w:id="6411" w:author="Ole Vilstrup" w:date="2020-12-11T11:27:00Z">
        <w:r w:rsidR="00D210B5" w:rsidRPr="006E257A">
          <w:rPr>
            <w:rStyle w:val="XMLname"/>
            <w:rFonts w:eastAsia="Calibri"/>
            <w:sz w:val="18"/>
            <w:szCs w:val="18"/>
            <w:rPrChange w:id="6412" w:author="Ole Vilstrup" w:date="2021-06-03T14:35:00Z">
              <w:rPr>
                <w:rStyle w:val="XMLname"/>
                <w:rFonts w:eastAsia="Calibri"/>
              </w:rPr>
            </w:rPrChange>
          </w:rPr>
          <w:t>[Emessage/[LetterType]/Letter/</w:t>
        </w:r>
      </w:ins>
      <w:ins w:id="6413" w:author="Ole Vilstrup" w:date="2020-12-11T11:28:00Z">
        <w:r w:rsidR="00E02967" w:rsidRPr="006E257A">
          <w:rPr>
            <w:rStyle w:val="XMLname"/>
            <w:rFonts w:eastAsia="Calibri"/>
            <w:sz w:val="18"/>
            <w:szCs w:val="18"/>
            <w:rPrChange w:id="6414" w:author="Ole Vilstrup" w:date="2021-06-03T14:35:00Z">
              <w:rPr>
                <w:rStyle w:val="XMLname"/>
                <w:rFonts w:eastAsia="Calibri"/>
              </w:rPr>
            </w:rPrChange>
          </w:rPr>
          <w:t>Identifier</w:t>
        </w:r>
      </w:ins>
      <w:ins w:id="6415" w:author="Ole Vilstrup" w:date="2020-12-11T11:27:00Z">
        <w:r w:rsidR="00D210B5" w:rsidRPr="006E257A">
          <w:rPr>
            <w:rStyle w:val="XMLname"/>
            <w:rFonts w:eastAsia="Calibri"/>
            <w:sz w:val="18"/>
            <w:szCs w:val="18"/>
            <w:rPrChange w:id="6416" w:author="Ole Vilstrup" w:date="2021-06-03T14:35:00Z">
              <w:rPr>
                <w:rStyle w:val="XMLname"/>
                <w:rFonts w:eastAsia="Calibri"/>
              </w:rPr>
            </w:rPrChange>
          </w:rPr>
          <w:t>]</w:t>
        </w:r>
      </w:ins>
    </w:p>
    <w:p w14:paraId="4B8E28B3" w14:textId="77777777" w:rsidR="00D210B5" w:rsidRPr="006E257A" w:rsidRDefault="00D210B5" w:rsidP="00D210B5">
      <w:pPr>
        <w:ind w:left="1136" w:firstLine="284"/>
        <w:rPr>
          <w:ins w:id="6417" w:author="Ole Vilstrup" w:date="2020-12-11T11:27:00Z"/>
          <w:rStyle w:val="XMLname"/>
          <w:rFonts w:eastAsia="Calibri"/>
          <w:sz w:val="18"/>
          <w:szCs w:val="18"/>
          <w:rPrChange w:id="6418" w:author="Ole Vilstrup" w:date="2021-06-03T14:35:00Z">
            <w:rPr>
              <w:ins w:id="6419" w:author="Ole Vilstrup" w:date="2020-12-11T11:27:00Z"/>
              <w:rStyle w:val="XMLname"/>
              <w:rFonts w:eastAsia="Calibri"/>
            </w:rPr>
          </w:rPrChange>
        </w:rPr>
      </w:pPr>
      <w:ins w:id="6420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421" w:author="Ole Vilstrup" w:date="2021-06-03T14:35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27BC4607" w14:textId="77777777" w:rsidR="00D210B5" w:rsidRPr="006E257A" w:rsidRDefault="00D210B5" w:rsidP="00D210B5">
      <w:pPr>
        <w:ind w:left="1136" w:firstLine="128"/>
        <w:rPr>
          <w:ins w:id="6422" w:author="Ole Vilstrup" w:date="2020-12-11T11:27:00Z"/>
          <w:rStyle w:val="XMLname"/>
          <w:rFonts w:eastAsia="Calibri"/>
          <w:sz w:val="18"/>
          <w:szCs w:val="18"/>
          <w:rPrChange w:id="6423" w:author="Ole Vilstrup" w:date="2021-06-03T14:35:00Z">
            <w:rPr>
              <w:ins w:id="6424" w:author="Ole Vilstrup" w:date="2020-12-11T11:27:00Z"/>
              <w:rStyle w:val="XMLname"/>
              <w:rFonts w:eastAsia="Calibri"/>
            </w:rPr>
          </w:rPrChange>
        </w:rPr>
      </w:pPr>
      <w:ins w:id="6425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426" w:author="Ole Vilstrup" w:date="2021-06-03T14:35:00Z">
              <w:rPr>
                <w:rStyle w:val="XMLname"/>
                <w:rFonts w:eastAsia="Calibri"/>
              </w:rPr>
            </w:rPrChange>
          </w:rPr>
          <w:t> &lt;Identifier&gt;dk-medcom-messaging&lt;/Identifier&gt;</w:t>
        </w:r>
      </w:ins>
    </w:p>
    <w:p w14:paraId="7CD73CB4" w14:textId="77777777" w:rsidR="00D210B5" w:rsidRPr="006E257A" w:rsidRDefault="00D210B5" w:rsidP="00D210B5">
      <w:pPr>
        <w:ind w:left="1136" w:firstLine="128"/>
        <w:rPr>
          <w:ins w:id="6427" w:author="Ole Vilstrup" w:date="2020-12-11T11:27:00Z"/>
          <w:rStyle w:val="XMLname"/>
          <w:rFonts w:eastAsia="Calibri"/>
          <w:sz w:val="18"/>
          <w:szCs w:val="18"/>
          <w:rPrChange w:id="6428" w:author="Ole Vilstrup" w:date="2021-06-03T14:35:00Z">
            <w:rPr>
              <w:ins w:id="6429" w:author="Ole Vilstrup" w:date="2020-12-11T11:27:00Z"/>
              <w:rStyle w:val="XMLname"/>
              <w:rFonts w:eastAsia="Calibri"/>
            </w:rPr>
          </w:rPrChange>
        </w:rPr>
      </w:pPr>
      <w:ins w:id="6430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431" w:author="Ole Vilstrup" w:date="2021-06-03T14:35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6FCBD16B" w14:textId="11C5D85D" w:rsidR="003774A4" w:rsidRDefault="003774A4">
      <w:pPr>
        <w:pStyle w:val="Overskrift5"/>
        <w:keepNext/>
        <w:ind w:left="1009" w:hanging="1009"/>
        <w:rPr>
          <w:ins w:id="6432" w:author="Ole Vilstrup" w:date="2021-12-03T13:53:00Z"/>
          <w:rFonts w:eastAsia="Calibri"/>
          <w:lang w:eastAsia="da-DK"/>
        </w:rPr>
        <w:pPrChange w:id="6433" w:author="Ole Vilstrup" w:date="2021-12-03T14:09:00Z">
          <w:pPr>
            <w:pStyle w:val="Overskrift5"/>
          </w:pPr>
        </w:pPrChange>
      </w:pPr>
      <w:ins w:id="6434" w:author="Ole Vilstrup" w:date="2021-12-03T13:53:00Z">
        <w:r w:rsidRPr="005C3A7B">
          <w:t>MESSAGEIDENTIFIER</w:t>
        </w:r>
        <w:r w:rsidRPr="006203F2">
          <w:t xml:space="preserve"> </w:t>
        </w:r>
        <w:r>
          <w:rPr>
            <w:rFonts w:eastAsia="Calibri"/>
            <w:lang w:eastAsia="da-DK"/>
          </w:rPr>
          <w:t>E</w:t>
        </w:r>
        <w:r w:rsidRPr="00B76FBB">
          <w:rPr>
            <w:rFonts w:eastAsia="Calibri"/>
            <w:lang w:eastAsia="da-DK"/>
          </w:rPr>
          <w:t>ksempel:</w:t>
        </w:r>
      </w:ins>
    </w:p>
    <w:p w14:paraId="14657286" w14:textId="03B5848C" w:rsidR="00D210B5" w:rsidRPr="006203F2" w:rsidRDefault="00AB0B2A">
      <w:pPr>
        <w:keepNext/>
        <w:keepLines/>
        <w:rPr>
          <w:ins w:id="6435" w:author="Ole Vilstrup" w:date="2020-12-11T11:27:00Z"/>
        </w:rPr>
        <w:pPrChange w:id="6436" w:author="Ole Vilstrup" w:date="2020-12-17T00:41:00Z">
          <w:pPr>
            <w:keepNext/>
          </w:pPr>
        </w:pPrChange>
      </w:pPr>
      <w:ins w:id="6437" w:author="Ole Vilstrup" w:date="2020-12-17T00:41:00Z">
        <w:r w:rsidRPr="00AB0B2A">
          <w:rPr>
            <w:rPrChange w:id="6438" w:author="Ole Vilstrup" w:date="2020-12-17T00:41:00Z">
              <w:rPr>
                <w:rFonts w:eastAsia="Calibri"/>
                <w:b/>
                <w:i/>
                <w:iCs/>
              </w:rPr>
            </w:rPrChange>
          </w:rPr>
          <w:t>MESSAGEIDENTIFIER</w:t>
        </w:r>
        <w:r w:rsidRPr="006203F2">
          <w:t xml:space="preserve"> </w:t>
        </w:r>
        <w:r>
          <w:t>e</w:t>
        </w:r>
      </w:ins>
      <w:ins w:id="6439" w:author="Ole Vilstrup" w:date="2020-12-11T11:27:00Z">
        <w:r w:rsidR="00D210B5" w:rsidRPr="006203F2">
          <w:t>ksempel:</w:t>
        </w:r>
      </w:ins>
    </w:p>
    <w:p w14:paraId="12E7312F" w14:textId="77777777" w:rsidR="00D210B5" w:rsidRPr="006E257A" w:rsidRDefault="00D210B5">
      <w:pPr>
        <w:keepNext/>
        <w:keepLines/>
        <w:ind w:left="1136" w:firstLine="128"/>
        <w:rPr>
          <w:ins w:id="6440" w:author="Ole Vilstrup" w:date="2020-12-11T11:27:00Z"/>
          <w:rStyle w:val="XMLname"/>
          <w:rFonts w:eastAsia="Calibri"/>
          <w:sz w:val="18"/>
          <w:szCs w:val="18"/>
          <w:rPrChange w:id="6441" w:author="Ole Vilstrup" w:date="2021-06-03T14:35:00Z">
            <w:rPr>
              <w:ins w:id="6442" w:author="Ole Vilstrup" w:date="2020-12-11T11:27:00Z"/>
              <w:rStyle w:val="XMLname"/>
              <w:rFonts w:eastAsia="Calibri"/>
            </w:rPr>
          </w:rPrChange>
        </w:rPr>
        <w:pPrChange w:id="6443" w:author="Ole Vilstrup" w:date="2020-12-17T00:41:00Z">
          <w:pPr>
            <w:ind w:left="1136" w:firstLine="128"/>
          </w:pPr>
        </w:pPrChange>
      </w:pPr>
      <w:ins w:id="6444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445" w:author="Ole Vilstrup" w:date="2021-06-03T14:35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4A569BE2" w14:textId="515A6D6B" w:rsidR="00D210B5" w:rsidRPr="006E257A" w:rsidRDefault="00D210B5">
      <w:pPr>
        <w:keepNext/>
        <w:keepLines/>
        <w:ind w:left="1136" w:firstLine="128"/>
        <w:rPr>
          <w:ins w:id="6446" w:author="Ole Vilstrup" w:date="2020-12-11T11:27:00Z"/>
          <w:rStyle w:val="XMLname"/>
          <w:rFonts w:eastAsia="Calibri"/>
          <w:sz w:val="18"/>
          <w:szCs w:val="18"/>
          <w:rPrChange w:id="6447" w:author="Ole Vilstrup" w:date="2021-06-03T14:35:00Z">
            <w:rPr>
              <w:ins w:id="6448" w:author="Ole Vilstrup" w:date="2020-12-11T11:27:00Z"/>
              <w:rStyle w:val="XMLname"/>
              <w:rFonts w:eastAsia="Calibri"/>
            </w:rPr>
          </w:rPrChange>
        </w:rPr>
        <w:pPrChange w:id="6449" w:author="Ole Vilstrup" w:date="2020-12-17T00:41:00Z">
          <w:pPr>
            <w:ind w:left="1136" w:firstLine="128"/>
          </w:pPr>
        </w:pPrChange>
      </w:pPr>
      <w:ins w:id="6450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451" w:author="Ole Vilstrup" w:date="2021-06-03T14:35:00Z">
              <w:rPr>
                <w:rStyle w:val="XMLname"/>
                <w:rFonts w:eastAsia="Calibri"/>
              </w:rPr>
            </w:rPrChange>
          </w:rPr>
          <w:tab/>
          <w:t>&lt;Type&gt;</w:t>
        </w:r>
      </w:ins>
      <w:ins w:id="6452" w:author="Ole Vilstrup" w:date="2020-12-11T12:26:00Z">
        <w:r w:rsidR="008B79F8" w:rsidRPr="006E257A">
          <w:rPr>
            <w:rStyle w:val="XMLname"/>
            <w:rFonts w:eastAsia="Calibri"/>
            <w:sz w:val="18"/>
            <w:szCs w:val="18"/>
            <w:rPrChange w:id="6453" w:author="Ole Vilstrup" w:date="2021-06-03T14:35:00Z">
              <w:rPr>
                <w:rFonts w:eastAsia="Calibri"/>
              </w:rPr>
            </w:rPrChange>
          </w:rPr>
          <w:t>MESSAGEIDENTIFIER</w:t>
        </w:r>
      </w:ins>
      <w:ins w:id="6454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455" w:author="Ole Vilstrup" w:date="2021-06-03T14:35:00Z">
              <w:rPr>
                <w:rStyle w:val="XMLname"/>
                <w:rFonts w:eastAsia="Calibri"/>
              </w:rPr>
            </w:rPrChange>
          </w:rPr>
          <w:t xml:space="preserve">&lt;/Type&gt; </w:t>
        </w:r>
      </w:ins>
    </w:p>
    <w:p w14:paraId="4FB1001A" w14:textId="77777777" w:rsidR="00CB6D4E" w:rsidRPr="006E257A" w:rsidRDefault="00D210B5">
      <w:pPr>
        <w:keepNext/>
        <w:keepLines/>
        <w:ind w:left="1420"/>
        <w:rPr>
          <w:ins w:id="6456" w:author="Ole Vilstrup" w:date="2020-12-11T12:28:00Z"/>
          <w:sz w:val="18"/>
          <w:szCs w:val="18"/>
          <w:rPrChange w:id="6457" w:author="Ole Vilstrup" w:date="2021-06-03T14:35:00Z">
            <w:rPr>
              <w:ins w:id="6458" w:author="Ole Vilstrup" w:date="2020-12-11T12:28:00Z"/>
            </w:rPr>
          </w:rPrChange>
        </w:rPr>
        <w:pPrChange w:id="6459" w:author="Ole Vilstrup" w:date="2020-12-17T00:41:00Z">
          <w:pPr>
            <w:ind w:left="1420"/>
          </w:pPr>
        </w:pPrChange>
      </w:pPr>
      <w:ins w:id="6460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461" w:author="Ole Vilstrup" w:date="2021-06-03T14:35:00Z">
              <w:rPr>
                <w:rStyle w:val="XMLname"/>
                <w:rFonts w:eastAsia="Calibri"/>
              </w:rPr>
            </w:rPrChange>
          </w:rPr>
          <w:t>&lt;InstanceIdentifier&gt;</w:t>
        </w:r>
      </w:ins>
      <w:ins w:id="6462" w:author="Ole Vilstrup" w:date="2020-12-11T12:27:00Z">
        <w:r w:rsidR="003B6C82" w:rsidRPr="006E257A">
          <w:rPr>
            <w:sz w:val="18"/>
            <w:szCs w:val="18"/>
            <w:rPrChange w:id="6463" w:author="Ole Vilstrup" w:date="2021-06-03T14:35:00Z">
              <w:rPr/>
            </w:rPrChange>
          </w:rPr>
          <w:t xml:space="preserve"> </w:t>
        </w:r>
      </w:ins>
    </w:p>
    <w:p w14:paraId="1379B27A" w14:textId="2662489A" w:rsidR="00CB6D4E" w:rsidRPr="006E257A" w:rsidRDefault="008D7D92">
      <w:pPr>
        <w:keepNext/>
        <w:keepLines/>
        <w:ind w:left="1420" w:firstLine="284"/>
        <w:rPr>
          <w:ins w:id="6464" w:author="Ole Vilstrup" w:date="2020-12-11T12:28:00Z"/>
          <w:rStyle w:val="XMLname"/>
          <w:rFonts w:eastAsia="Calibri"/>
          <w:sz w:val="18"/>
          <w:szCs w:val="18"/>
          <w:rPrChange w:id="6465" w:author="Ole Vilstrup" w:date="2021-06-03T14:35:00Z">
            <w:rPr>
              <w:ins w:id="6466" w:author="Ole Vilstrup" w:date="2020-12-11T12:28:00Z"/>
              <w:rStyle w:val="XMLname"/>
              <w:rFonts w:eastAsia="Calibri"/>
            </w:rPr>
          </w:rPrChange>
        </w:rPr>
        <w:pPrChange w:id="6467" w:author="Ole Vilstrup" w:date="2020-12-17T00:41:00Z">
          <w:pPr>
            <w:ind w:left="1420" w:firstLine="284"/>
          </w:pPr>
        </w:pPrChange>
      </w:pPr>
      <w:ins w:id="6468" w:author="Ole Vilstrup" w:date="2021-02-18T13:34:00Z">
        <w:r w:rsidRPr="006E257A">
          <w:rPr>
            <w:rStyle w:val="XMLname"/>
            <w:rFonts w:eastAsia="Calibri"/>
            <w:sz w:val="18"/>
            <w:szCs w:val="18"/>
            <w:rPrChange w:id="6469" w:author="Ole Vilstrup" w:date="2021-06-03T14:35:00Z">
              <w:rPr>
                <w:rStyle w:val="XMLname"/>
                <w:rFonts w:eastAsia="Calibri"/>
              </w:rPr>
            </w:rPrChange>
          </w:rPr>
          <w:t>5790000121526</w:t>
        </w:r>
        <w:r w:rsidR="0012210D" w:rsidRPr="006E257A">
          <w:rPr>
            <w:rStyle w:val="XMLname"/>
            <w:rFonts w:eastAsia="Calibri"/>
            <w:sz w:val="18"/>
            <w:szCs w:val="18"/>
            <w:rPrChange w:id="6470" w:author="Ole Vilstrup" w:date="2021-06-03T14:35:00Z">
              <w:rPr>
                <w:rStyle w:val="XMLname"/>
                <w:rFonts w:eastAsia="Calibri"/>
              </w:rPr>
            </w:rPrChange>
          </w:rPr>
          <w:t>:HnvBrv5678</w:t>
        </w:r>
      </w:ins>
    </w:p>
    <w:p w14:paraId="77A715B3" w14:textId="2BE1E0CC" w:rsidR="00D210B5" w:rsidRPr="006E257A" w:rsidRDefault="00D210B5">
      <w:pPr>
        <w:keepNext/>
        <w:keepLines/>
        <w:ind w:left="1420"/>
        <w:rPr>
          <w:ins w:id="6471" w:author="Ole Vilstrup" w:date="2020-12-11T11:27:00Z"/>
          <w:rStyle w:val="XMLname"/>
          <w:rFonts w:eastAsia="Calibri"/>
          <w:sz w:val="18"/>
          <w:szCs w:val="18"/>
          <w:rPrChange w:id="6472" w:author="Ole Vilstrup" w:date="2021-06-03T14:35:00Z">
            <w:rPr>
              <w:ins w:id="6473" w:author="Ole Vilstrup" w:date="2020-12-11T11:27:00Z"/>
              <w:rStyle w:val="XMLname"/>
              <w:rFonts w:eastAsia="Calibri"/>
            </w:rPr>
          </w:rPrChange>
        </w:rPr>
        <w:pPrChange w:id="6474" w:author="Ole Vilstrup" w:date="2020-12-17T00:41:00Z">
          <w:pPr>
            <w:ind w:left="1136" w:firstLine="128"/>
          </w:pPr>
        </w:pPrChange>
      </w:pPr>
      <w:ins w:id="6475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476" w:author="Ole Vilstrup" w:date="2021-06-03T14:35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5FF863BE" w14:textId="77777777" w:rsidR="00D210B5" w:rsidRPr="006E257A" w:rsidRDefault="00D210B5">
      <w:pPr>
        <w:keepNext/>
        <w:keepLines/>
        <w:ind w:left="1136" w:firstLine="128"/>
        <w:rPr>
          <w:ins w:id="6477" w:author="Ole Vilstrup" w:date="2020-12-11T11:27:00Z"/>
          <w:rStyle w:val="XMLname"/>
          <w:rFonts w:eastAsia="Calibri"/>
          <w:sz w:val="18"/>
          <w:szCs w:val="18"/>
          <w:rPrChange w:id="6478" w:author="Ole Vilstrup" w:date="2021-06-03T14:35:00Z">
            <w:rPr>
              <w:ins w:id="6479" w:author="Ole Vilstrup" w:date="2020-12-11T11:27:00Z"/>
              <w:rStyle w:val="XMLname"/>
              <w:rFonts w:eastAsia="Calibri"/>
            </w:rPr>
          </w:rPrChange>
        </w:rPr>
        <w:pPrChange w:id="6480" w:author="Ole Vilstrup" w:date="2020-12-17T00:41:00Z">
          <w:pPr>
            <w:ind w:left="1136" w:firstLine="128"/>
          </w:pPr>
        </w:pPrChange>
      </w:pPr>
      <w:ins w:id="6481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482" w:author="Ole Vilstrup" w:date="2021-06-03T14:35:00Z">
              <w:rPr>
                <w:rStyle w:val="XMLname"/>
                <w:rFonts w:eastAsia="Calibri"/>
              </w:rPr>
            </w:rPrChange>
          </w:rPr>
          <w:t> &lt;Identifier&gt;dk-medcom-messaging&lt;/Identifier&gt;</w:t>
        </w:r>
      </w:ins>
    </w:p>
    <w:p w14:paraId="571769A2" w14:textId="77777777" w:rsidR="00D210B5" w:rsidRPr="006E257A" w:rsidRDefault="00D210B5" w:rsidP="00D210B5">
      <w:pPr>
        <w:ind w:left="1136" w:firstLine="128"/>
        <w:rPr>
          <w:ins w:id="6483" w:author="Ole Vilstrup" w:date="2020-12-11T11:27:00Z"/>
          <w:rStyle w:val="XMLname"/>
          <w:rFonts w:eastAsia="Calibri"/>
          <w:sz w:val="18"/>
          <w:szCs w:val="18"/>
          <w:rPrChange w:id="6484" w:author="Ole Vilstrup" w:date="2021-06-03T14:35:00Z">
            <w:rPr>
              <w:ins w:id="6485" w:author="Ole Vilstrup" w:date="2020-12-11T11:27:00Z"/>
              <w:rStyle w:val="XMLname"/>
              <w:rFonts w:eastAsia="Calibri"/>
            </w:rPr>
          </w:rPrChange>
        </w:rPr>
      </w:pPr>
      <w:ins w:id="6486" w:author="Ole Vilstrup" w:date="2020-12-11T11:27:00Z">
        <w:r w:rsidRPr="006E257A">
          <w:rPr>
            <w:rStyle w:val="XMLname"/>
            <w:rFonts w:eastAsia="Calibri"/>
            <w:sz w:val="18"/>
            <w:szCs w:val="18"/>
            <w:rPrChange w:id="6487" w:author="Ole Vilstrup" w:date="2021-06-03T14:35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18C00C31" w14:textId="7A26B867" w:rsidR="00FA2FE0" w:rsidRPr="007C1BAD" w:rsidRDefault="00FA2FE0">
      <w:pPr>
        <w:pStyle w:val="Overskrift4"/>
        <w:rPr>
          <w:ins w:id="6488" w:author="Ole Vilstrup" w:date="2020-12-14T00:55:00Z"/>
          <w:rFonts w:eastAsia="Calibri"/>
        </w:rPr>
        <w:pPrChange w:id="6489" w:author="Ole Vilstrup" w:date="2021-12-03T14:08:00Z">
          <w:pPr>
            <w:pStyle w:val="Overskrift5"/>
          </w:pPr>
        </w:pPrChange>
      </w:pPr>
      <w:bookmarkStart w:id="6490" w:name="_Toc95688890"/>
      <w:ins w:id="6491" w:author="Ole Vilstrup" w:date="2020-12-14T00:56:00Z">
        <w:r>
          <w:rPr>
            <w:rFonts w:eastAsia="Calibri"/>
          </w:rPr>
          <w:t>EPISODEOFCARE</w:t>
        </w:r>
      </w:ins>
      <w:ins w:id="6492" w:author="Ole Vilstrup" w:date="2020-12-14T00:55:00Z">
        <w:r w:rsidRPr="007C1BAD">
          <w:rPr>
            <w:rFonts w:eastAsia="Calibri"/>
          </w:rPr>
          <w:t>IDENTIFIER</w:t>
        </w:r>
        <w:bookmarkEnd w:id="6490"/>
      </w:ins>
    </w:p>
    <w:p w14:paraId="1AA06B66" w14:textId="60DFC734" w:rsidR="00FA2FE0" w:rsidRDefault="00F12777" w:rsidP="00777143">
      <w:pPr>
        <w:keepNext/>
        <w:rPr>
          <w:ins w:id="6493" w:author="Ole Vilstrup" w:date="2021-12-20T09:58:00Z"/>
          <w:rFonts w:eastAsia="Calibri"/>
        </w:rPr>
      </w:pPr>
      <w:ins w:id="6494" w:author="Ole Vilstrup" w:date="2020-12-14T00:56:00Z">
        <w:r>
          <w:rPr>
            <w:rFonts w:eastAsia="Calibri"/>
          </w:rPr>
          <w:t>EPISODEOFCARE</w:t>
        </w:r>
        <w:r w:rsidRPr="007C1BAD">
          <w:rPr>
            <w:rFonts w:eastAsia="Calibri"/>
          </w:rPr>
          <w:t>IDENTIFIER</w:t>
        </w:r>
      </w:ins>
      <w:ins w:id="6495" w:author="Ole Vilstrup" w:date="2020-12-14T00:55:00Z">
        <w:r w:rsidR="00FA2FE0" w:rsidRPr="007C1BAD">
          <w:rPr>
            <w:rFonts w:eastAsia="Calibri"/>
          </w:rPr>
          <w:t xml:space="preserve">, bl.a. til brug for </w:t>
        </w:r>
      </w:ins>
      <w:ins w:id="6496" w:author="Ole Vilstrup" w:date="2021-02-18T13:36:00Z">
        <w:r w:rsidR="00724A07">
          <w:rPr>
            <w:rFonts w:eastAsia="Calibri"/>
          </w:rPr>
          <w:t>sammenkædning af meddelelser</w:t>
        </w:r>
        <w:r w:rsidR="00B92190">
          <w:rPr>
            <w:rFonts w:eastAsia="Calibri"/>
          </w:rPr>
          <w:t xml:space="preserve">. I denne sammenhæng udfoldes EpisodeOfCareIdentifier til fuld </w:t>
        </w:r>
        <w:r w:rsidR="00AC112D">
          <w:rPr>
            <w:rFonts w:eastAsia="Calibri"/>
          </w:rPr>
          <w:t xml:space="preserve">UUID-format. </w:t>
        </w:r>
      </w:ins>
      <w:ins w:id="6497" w:author="Ole Vilstrup" w:date="2021-12-20T09:57:00Z">
        <w:r w:rsidR="00CD799B">
          <w:rPr>
            <w:rFonts w:eastAsia="Calibri"/>
          </w:rPr>
          <w:t xml:space="preserve">Den er af </w:t>
        </w:r>
        <w:r w:rsidR="00B42ECA">
          <w:rPr>
            <w:rFonts w:eastAsia="Calibri"/>
          </w:rPr>
          <w:t>pga. feltl</w:t>
        </w:r>
      </w:ins>
      <w:ins w:id="6498" w:author="Ole Vilstrup" w:date="2021-12-20T09:58:00Z">
        <w:r w:rsidR="00B42ECA">
          <w:rPr>
            <w:rFonts w:eastAsia="Calibri"/>
          </w:rPr>
          <w:t>ængdebegrænsing i EDI/</w:t>
        </w:r>
        <w:r w:rsidR="00FF5EBB">
          <w:rPr>
            <w:rFonts w:eastAsia="Calibri"/>
          </w:rPr>
          <w:t>OIOXML meddelelserne uden bindestreger.</w:t>
        </w:r>
      </w:ins>
      <w:ins w:id="6499" w:author="Ole Vilstrup" w:date="2022-01-06T23:09:00Z">
        <w:r w:rsidR="004E328A">
          <w:rPr>
            <w:rFonts w:eastAsia="Calibri"/>
          </w:rPr>
          <w:t xml:space="preserve"> </w:t>
        </w:r>
      </w:ins>
      <w:ins w:id="6500" w:author="Ole Vilstrup" w:date="2022-01-06T23:10:00Z">
        <w:r w:rsidR="004E328A">
          <w:rPr>
            <w:rFonts w:eastAsia="Calibri"/>
          </w:rPr>
          <w:t xml:space="preserve">Hvis indholdet ikke findes i </w:t>
        </w:r>
        <w:r w:rsidR="00033728">
          <w:rPr>
            <w:rFonts w:eastAsia="Calibri"/>
          </w:rPr>
          <w:t xml:space="preserve">den indeholdte emessage angives </w:t>
        </w:r>
        <w:r w:rsidR="00B040BD">
          <w:rPr>
            <w:rFonts w:eastAsia="Calibri"/>
          </w:rPr>
          <w:t>”N/A”</w:t>
        </w:r>
      </w:ins>
    </w:p>
    <w:p w14:paraId="3DDFB979" w14:textId="77777777" w:rsidR="00FF5EBB" w:rsidRPr="007C1BAD" w:rsidRDefault="00FF5EBB">
      <w:pPr>
        <w:keepNext/>
        <w:rPr>
          <w:ins w:id="6501" w:author="Ole Vilstrup" w:date="2020-12-14T00:55:00Z"/>
          <w:rFonts w:eastAsia="Calibri"/>
        </w:rPr>
        <w:pPrChange w:id="6502" w:author="Ole Vilstrup" w:date="2021-12-03T14:08:00Z">
          <w:pPr/>
        </w:pPrChange>
      </w:pPr>
    </w:p>
    <w:p w14:paraId="1744F95B" w14:textId="77777777" w:rsidR="00FA2FE0" w:rsidRPr="008668E1" w:rsidRDefault="00FA2FE0" w:rsidP="00FA2FE0">
      <w:pPr>
        <w:ind w:left="1136" w:firstLine="128"/>
        <w:rPr>
          <w:ins w:id="6503" w:author="Ole Vilstrup" w:date="2020-12-14T00:55:00Z"/>
          <w:rStyle w:val="XMLname"/>
          <w:rFonts w:eastAsia="Calibri"/>
          <w:sz w:val="18"/>
          <w:szCs w:val="18"/>
          <w:lang w:val="en-US"/>
          <w:rPrChange w:id="6504" w:author="Ole Vilstrup Møller" w:date="2023-06-19T13:56:00Z">
            <w:rPr>
              <w:ins w:id="6505" w:author="Ole Vilstrup" w:date="2020-12-14T00:55:00Z"/>
              <w:rStyle w:val="XMLname"/>
              <w:rFonts w:eastAsia="Calibri"/>
            </w:rPr>
          </w:rPrChange>
        </w:rPr>
      </w:pPr>
      <w:ins w:id="6506" w:author="Ole Vilstrup" w:date="2020-12-14T00:55:00Z">
        <w:r w:rsidRPr="008668E1">
          <w:rPr>
            <w:rStyle w:val="XMLname"/>
            <w:rFonts w:eastAsia="Calibri"/>
            <w:sz w:val="18"/>
            <w:szCs w:val="18"/>
            <w:lang w:val="en-US"/>
            <w:rPrChange w:id="6507" w:author="Ole Vilstrup Møller" w:date="2023-06-19T13:56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4C1ECE9B" w14:textId="1FCE9490" w:rsidR="00FA2FE0" w:rsidRPr="008668E1" w:rsidRDefault="00FA2FE0" w:rsidP="00FA2FE0">
      <w:pPr>
        <w:ind w:left="1136" w:firstLine="128"/>
        <w:rPr>
          <w:ins w:id="6508" w:author="Ole Vilstrup" w:date="2020-12-14T00:55:00Z"/>
          <w:rStyle w:val="XMLname"/>
          <w:rFonts w:eastAsia="Calibri"/>
          <w:sz w:val="18"/>
          <w:szCs w:val="18"/>
          <w:lang w:val="en-US"/>
          <w:rPrChange w:id="6509" w:author="Ole Vilstrup Møller" w:date="2023-06-19T13:56:00Z">
            <w:rPr>
              <w:ins w:id="6510" w:author="Ole Vilstrup" w:date="2020-12-14T00:55:00Z"/>
              <w:rStyle w:val="XMLname"/>
              <w:rFonts w:eastAsia="Calibri"/>
            </w:rPr>
          </w:rPrChange>
        </w:rPr>
      </w:pPr>
      <w:ins w:id="6511" w:author="Ole Vilstrup" w:date="2020-12-14T00:55:00Z">
        <w:r w:rsidRPr="008668E1">
          <w:rPr>
            <w:rStyle w:val="XMLname"/>
            <w:rFonts w:eastAsia="Calibri"/>
            <w:sz w:val="18"/>
            <w:szCs w:val="18"/>
            <w:lang w:val="en-US"/>
            <w:rPrChange w:id="6512" w:author="Ole Vilstrup Møller" w:date="2023-06-19T13:56:00Z">
              <w:rPr>
                <w:rStyle w:val="XMLname"/>
                <w:rFonts w:eastAsia="Calibri"/>
              </w:rPr>
            </w:rPrChange>
          </w:rPr>
          <w:tab/>
          <w:t>&lt;Type&gt;</w:t>
        </w:r>
      </w:ins>
      <w:ins w:id="6513" w:author="Ole Vilstrup" w:date="2020-12-14T00:56:00Z">
        <w:r w:rsidR="00F12777" w:rsidRPr="008668E1">
          <w:rPr>
            <w:rStyle w:val="XMLname"/>
            <w:rFonts w:eastAsia="Calibri"/>
            <w:sz w:val="18"/>
            <w:szCs w:val="18"/>
            <w:lang w:val="en-US"/>
            <w:rPrChange w:id="6514" w:author="Ole Vilstrup Møller" w:date="2023-06-19T13:56:00Z">
              <w:rPr>
                <w:rFonts w:eastAsia="Calibri"/>
              </w:rPr>
            </w:rPrChange>
          </w:rPr>
          <w:t>EPISODEOFCAREIDENTIFIER</w:t>
        </w:r>
      </w:ins>
      <w:ins w:id="6515" w:author="Ole Vilstrup" w:date="2020-12-14T00:55:00Z">
        <w:r w:rsidRPr="008668E1">
          <w:rPr>
            <w:rStyle w:val="XMLname"/>
            <w:rFonts w:eastAsia="Calibri"/>
            <w:sz w:val="18"/>
            <w:szCs w:val="18"/>
            <w:lang w:val="en-US"/>
            <w:rPrChange w:id="6516" w:author="Ole Vilstrup Møller" w:date="2023-06-19T13:56:00Z">
              <w:rPr>
                <w:rStyle w:val="XMLname"/>
                <w:rFonts w:eastAsia="Calibri"/>
              </w:rPr>
            </w:rPrChange>
          </w:rPr>
          <w:t xml:space="preserve">&lt;/Type&gt; </w:t>
        </w:r>
      </w:ins>
    </w:p>
    <w:p w14:paraId="54E8F323" w14:textId="77777777" w:rsidR="00FA2FE0" w:rsidRPr="008668E1" w:rsidRDefault="00FA2FE0" w:rsidP="00FA2FE0">
      <w:pPr>
        <w:ind w:left="1136" w:firstLine="128"/>
        <w:rPr>
          <w:ins w:id="6517" w:author="Ole Vilstrup" w:date="2020-12-14T00:55:00Z"/>
          <w:rStyle w:val="XMLname"/>
          <w:rFonts w:eastAsia="Calibri"/>
          <w:sz w:val="18"/>
          <w:szCs w:val="18"/>
          <w:lang w:val="en-US"/>
          <w:rPrChange w:id="6518" w:author="Ole Vilstrup Møller" w:date="2023-06-19T13:56:00Z">
            <w:rPr>
              <w:ins w:id="6519" w:author="Ole Vilstrup" w:date="2020-12-14T00:55:00Z"/>
              <w:rStyle w:val="XMLname"/>
              <w:rFonts w:eastAsia="Calibri"/>
            </w:rPr>
          </w:rPrChange>
        </w:rPr>
      </w:pPr>
      <w:ins w:id="6520" w:author="Ole Vilstrup" w:date="2020-12-14T00:55:00Z">
        <w:r w:rsidRPr="008668E1">
          <w:rPr>
            <w:rStyle w:val="XMLname"/>
            <w:rFonts w:eastAsia="Calibri"/>
            <w:sz w:val="18"/>
            <w:szCs w:val="18"/>
            <w:lang w:val="en-US"/>
            <w:rPrChange w:id="6521" w:author="Ole Vilstrup Møller" w:date="2023-06-19T13:56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</w:p>
    <w:p w14:paraId="07C475F6" w14:textId="794B8EBF" w:rsidR="00FA2FE0" w:rsidRPr="006E257A" w:rsidRDefault="00FA2FE0" w:rsidP="00FA2FE0">
      <w:pPr>
        <w:ind w:left="1420" w:firstLine="284"/>
        <w:rPr>
          <w:ins w:id="6522" w:author="Ole Vilstrup" w:date="2020-12-14T00:55:00Z"/>
          <w:rStyle w:val="XMLname"/>
          <w:rFonts w:eastAsia="Calibri"/>
          <w:sz w:val="18"/>
          <w:szCs w:val="18"/>
          <w:rPrChange w:id="6523" w:author="Ole Vilstrup" w:date="2021-06-03T14:35:00Z">
            <w:rPr>
              <w:ins w:id="6524" w:author="Ole Vilstrup" w:date="2020-12-14T00:55:00Z"/>
              <w:rStyle w:val="XMLname"/>
              <w:rFonts w:eastAsia="Calibri"/>
            </w:rPr>
          </w:rPrChange>
        </w:rPr>
      </w:pPr>
      <w:ins w:id="6525" w:author="Ole Vilstrup" w:date="2020-12-14T00:55:00Z">
        <w:r w:rsidRPr="006E257A">
          <w:rPr>
            <w:rStyle w:val="XMLname"/>
            <w:rFonts w:eastAsia="Calibri"/>
            <w:sz w:val="18"/>
            <w:szCs w:val="18"/>
            <w:rPrChange w:id="6526" w:author="Ole Vilstrup" w:date="2021-06-03T14:35:00Z">
              <w:rPr>
                <w:rStyle w:val="XMLname"/>
                <w:rFonts w:eastAsia="Calibri"/>
              </w:rPr>
            </w:rPrChange>
          </w:rPr>
          <w:t>[Emessage/[LetterType]/Letter/</w:t>
        </w:r>
      </w:ins>
      <w:ins w:id="6527" w:author="Ole Vilstrup" w:date="2020-12-14T00:56:00Z">
        <w:r w:rsidR="00F12777" w:rsidRPr="006E257A">
          <w:rPr>
            <w:rStyle w:val="XMLname"/>
            <w:rFonts w:eastAsia="Calibri"/>
            <w:sz w:val="18"/>
            <w:szCs w:val="18"/>
            <w:rPrChange w:id="6528" w:author="Ole Vilstrup" w:date="2021-06-03T14:35:00Z">
              <w:rPr>
                <w:rFonts w:eastAsia="Calibri"/>
              </w:rPr>
            </w:rPrChange>
          </w:rPr>
          <w:t>EPISODEOFCAREIDENTIFIER</w:t>
        </w:r>
      </w:ins>
      <w:ins w:id="6529" w:author="Ole Vilstrup" w:date="2020-12-14T00:55:00Z">
        <w:r w:rsidRPr="006E257A">
          <w:rPr>
            <w:rStyle w:val="XMLname"/>
            <w:rFonts w:eastAsia="Calibri"/>
            <w:sz w:val="18"/>
            <w:szCs w:val="18"/>
            <w:rPrChange w:id="6530" w:author="Ole Vilstrup" w:date="2021-06-03T14:35:00Z">
              <w:rPr>
                <w:rStyle w:val="XMLname"/>
                <w:rFonts w:eastAsia="Calibri"/>
              </w:rPr>
            </w:rPrChange>
          </w:rPr>
          <w:t>]</w:t>
        </w:r>
      </w:ins>
    </w:p>
    <w:p w14:paraId="16EE1598" w14:textId="77777777" w:rsidR="00FA2FE0" w:rsidRPr="006E257A" w:rsidRDefault="00FA2FE0" w:rsidP="00FA2FE0">
      <w:pPr>
        <w:ind w:left="1136" w:firstLine="284"/>
        <w:rPr>
          <w:ins w:id="6531" w:author="Ole Vilstrup" w:date="2020-12-14T00:55:00Z"/>
          <w:rStyle w:val="XMLname"/>
          <w:rFonts w:eastAsia="Calibri"/>
          <w:sz w:val="18"/>
          <w:szCs w:val="18"/>
          <w:rPrChange w:id="6532" w:author="Ole Vilstrup" w:date="2021-06-03T14:35:00Z">
            <w:rPr>
              <w:ins w:id="6533" w:author="Ole Vilstrup" w:date="2020-12-14T00:55:00Z"/>
              <w:rStyle w:val="XMLname"/>
              <w:rFonts w:eastAsia="Calibri"/>
            </w:rPr>
          </w:rPrChange>
        </w:rPr>
      </w:pPr>
      <w:ins w:id="6534" w:author="Ole Vilstrup" w:date="2020-12-14T00:55:00Z">
        <w:r w:rsidRPr="006E257A">
          <w:rPr>
            <w:rStyle w:val="XMLname"/>
            <w:rFonts w:eastAsia="Calibri"/>
            <w:sz w:val="18"/>
            <w:szCs w:val="18"/>
            <w:rPrChange w:id="6535" w:author="Ole Vilstrup" w:date="2021-06-03T14:35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46BF16AD" w14:textId="77777777" w:rsidR="00FA2FE0" w:rsidRPr="006E257A" w:rsidRDefault="00FA2FE0" w:rsidP="00FA2FE0">
      <w:pPr>
        <w:ind w:left="1136" w:firstLine="128"/>
        <w:rPr>
          <w:ins w:id="6536" w:author="Ole Vilstrup" w:date="2020-12-14T00:55:00Z"/>
          <w:rStyle w:val="XMLname"/>
          <w:rFonts w:eastAsia="Calibri"/>
          <w:sz w:val="18"/>
          <w:szCs w:val="18"/>
          <w:rPrChange w:id="6537" w:author="Ole Vilstrup" w:date="2021-06-03T14:35:00Z">
            <w:rPr>
              <w:ins w:id="6538" w:author="Ole Vilstrup" w:date="2020-12-14T00:55:00Z"/>
              <w:rStyle w:val="XMLname"/>
              <w:rFonts w:eastAsia="Calibri"/>
            </w:rPr>
          </w:rPrChange>
        </w:rPr>
      </w:pPr>
      <w:ins w:id="6539" w:author="Ole Vilstrup" w:date="2020-12-14T00:55:00Z">
        <w:r w:rsidRPr="006E257A">
          <w:rPr>
            <w:rStyle w:val="XMLname"/>
            <w:rFonts w:eastAsia="Calibri"/>
            <w:sz w:val="18"/>
            <w:szCs w:val="18"/>
            <w:rPrChange w:id="6540" w:author="Ole Vilstrup" w:date="2021-06-03T14:35:00Z">
              <w:rPr>
                <w:rStyle w:val="XMLname"/>
                <w:rFonts w:eastAsia="Calibri"/>
              </w:rPr>
            </w:rPrChange>
          </w:rPr>
          <w:t> &lt;Identifier&gt;dk-medcom-messaging&lt;/Identifier&gt;</w:t>
        </w:r>
      </w:ins>
    </w:p>
    <w:p w14:paraId="2BD5B601" w14:textId="77777777" w:rsidR="00FA2FE0" w:rsidRPr="006E257A" w:rsidRDefault="00FA2FE0" w:rsidP="00FA2FE0">
      <w:pPr>
        <w:ind w:left="1136" w:firstLine="128"/>
        <w:rPr>
          <w:ins w:id="6541" w:author="Ole Vilstrup" w:date="2020-12-14T00:55:00Z"/>
          <w:rStyle w:val="XMLname"/>
          <w:rFonts w:eastAsia="Calibri"/>
          <w:sz w:val="18"/>
          <w:szCs w:val="18"/>
          <w:rPrChange w:id="6542" w:author="Ole Vilstrup" w:date="2021-06-03T14:35:00Z">
            <w:rPr>
              <w:ins w:id="6543" w:author="Ole Vilstrup" w:date="2020-12-14T00:55:00Z"/>
              <w:rStyle w:val="XMLname"/>
              <w:rFonts w:eastAsia="Calibri"/>
            </w:rPr>
          </w:rPrChange>
        </w:rPr>
      </w:pPr>
      <w:ins w:id="6544" w:author="Ole Vilstrup" w:date="2020-12-14T00:55:00Z">
        <w:r w:rsidRPr="006E257A">
          <w:rPr>
            <w:rStyle w:val="XMLname"/>
            <w:rFonts w:eastAsia="Calibri"/>
            <w:sz w:val="18"/>
            <w:szCs w:val="18"/>
            <w:rPrChange w:id="6545" w:author="Ole Vilstrup" w:date="2021-06-03T14:35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5448D87E" w14:textId="596392B8" w:rsidR="00FA2FE0" w:rsidRPr="00BB7601" w:rsidRDefault="00A8188E">
      <w:pPr>
        <w:pStyle w:val="Overskrift5"/>
        <w:rPr>
          <w:ins w:id="6546" w:author="Ole Vilstrup" w:date="2020-12-14T00:55:00Z"/>
          <w:rFonts w:eastAsia="Calibri"/>
          <w:rPrChange w:id="6547" w:author="Ole Vilstrup" w:date="2021-12-03T13:54:00Z">
            <w:rPr>
              <w:ins w:id="6548" w:author="Ole Vilstrup" w:date="2020-12-14T00:55:00Z"/>
            </w:rPr>
          </w:rPrChange>
        </w:rPr>
        <w:pPrChange w:id="6549" w:author="Ole Vilstrup" w:date="2021-12-03T13:54:00Z">
          <w:pPr>
            <w:keepNext/>
          </w:pPr>
        </w:pPrChange>
      </w:pPr>
      <w:ins w:id="6550" w:author="Ole Vilstrup" w:date="2022-02-13T23:33:00Z">
        <w:r>
          <w:rPr>
            <w:rFonts w:eastAsia="Calibri"/>
          </w:rPr>
          <w:t>EpisodeOfCareIdentifier</w:t>
        </w:r>
      </w:ins>
      <w:ins w:id="6551" w:author="Ole Vilstrup" w:date="2022-02-13T23:35:00Z">
        <w:r w:rsidR="007E369B" w:rsidRPr="007E369B">
          <w:rPr>
            <w:rFonts w:eastAsia="Calibri"/>
          </w:rPr>
          <w:t xml:space="preserve"> </w:t>
        </w:r>
        <w:r w:rsidR="007E369B">
          <w:rPr>
            <w:rFonts w:eastAsia="Calibri"/>
          </w:rPr>
          <w:t>MedCom</w:t>
        </w:r>
      </w:ins>
      <w:ins w:id="6552" w:author="Ole Vilstrup" w:date="2022-02-13T23:33:00Z">
        <w:r>
          <w:rPr>
            <w:rFonts w:eastAsia="Calibri"/>
          </w:rPr>
          <w:t xml:space="preserve"> meddelelseseksempel</w:t>
        </w:r>
      </w:ins>
      <w:ins w:id="6553" w:author="Ole Vilstrup" w:date="2020-12-14T00:55:00Z">
        <w:r w:rsidR="00FA2FE0" w:rsidRPr="00BB7601">
          <w:rPr>
            <w:rFonts w:eastAsia="Calibri"/>
            <w:rPrChange w:id="6554" w:author="Ole Vilstrup" w:date="2021-12-03T13:54:00Z">
              <w:rPr/>
            </w:rPrChange>
          </w:rPr>
          <w:t>:</w:t>
        </w:r>
      </w:ins>
    </w:p>
    <w:p w14:paraId="09A62B4D" w14:textId="77777777" w:rsidR="00FA2FE0" w:rsidRPr="006E257A" w:rsidRDefault="00FA2FE0">
      <w:pPr>
        <w:keepNext/>
        <w:keepLines/>
        <w:ind w:left="1136" w:firstLine="128"/>
        <w:rPr>
          <w:ins w:id="6555" w:author="Ole Vilstrup" w:date="2020-12-14T00:55:00Z"/>
          <w:rStyle w:val="XMLname"/>
          <w:rFonts w:eastAsia="Calibri"/>
          <w:sz w:val="18"/>
          <w:szCs w:val="18"/>
          <w:rPrChange w:id="6556" w:author="Ole Vilstrup" w:date="2021-06-03T14:35:00Z">
            <w:rPr>
              <w:ins w:id="6557" w:author="Ole Vilstrup" w:date="2020-12-14T00:55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  <w:pPrChange w:id="6558" w:author="Ole Vilstrup" w:date="2021-06-10T14:01:00Z">
          <w:pPr>
            <w:ind w:left="1136" w:firstLine="128"/>
          </w:pPr>
        </w:pPrChange>
      </w:pPr>
      <w:ins w:id="6559" w:author="Ole Vilstrup" w:date="2020-12-14T00:55:00Z">
        <w:r w:rsidRPr="006E257A">
          <w:rPr>
            <w:rStyle w:val="XMLname"/>
            <w:rFonts w:eastAsia="Calibri"/>
            <w:sz w:val="18"/>
            <w:szCs w:val="18"/>
            <w:rPrChange w:id="6560" w:author="Ole Vilstrup" w:date="2021-06-03T14:35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46D7CE10" w14:textId="77DF3185" w:rsidR="00FA2FE0" w:rsidRPr="006E257A" w:rsidRDefault="00FA2FE0">
      <w:pPr>
        <w:keepNext/>
        <w:keepLines/>
        <w:ind w:left="1136" w:firstLine="128"/>
        <w:rPr>
          <w:ins w:id="6561" w:author="Ole Vilstrup" w:date="2020-12-14T00:55:00Z"/>
          <w:rStyle w:val="XMLname"/>
          <w:rFonts w:eastAsia="Calibri"/>
          <w:sz w:val="18"/>
          <w:szCs w:val="18"/>
          <w:rPrChange w:id="6562" w:author="Ole Vilstrup" w:date="2021-06-03T14:35:00Z">
            <w:rPr>
              <w:ins w:id="6563" w:author="Ole Vilstrup" w:date="2020-12-14T00:55:00Z"/>
              <w:rStyle w:val="XMLname"/>
              <w:rFonts w:eastAsia="Calibri"/>
            </w:rPr>
          </w:rPrChange>
        </w:rPr>
        <w:pPrChange w:id="6564" w:author="Ole Vilstrup" w:date="2021-06-10T14:01:00Z">
          <w:pPr>
            <w:ind w:left="1136" w:firstLine="128"/>
          </w:pPr>
        </w:pPrChange>
      </w:pPr>
      <w:ins w:id="6565" w:author="Ole Vilstrup" w:date="2020-12-14T00:55:00Z">
        <w:r w:rsidRPr="006E257A">
          <w:rPr>
            <w:rStyle w:val="XMLname"/>
            <w:rFonts w:eastAsia="Calibri"/>
            <w:sz w:val="18"/>
            <w:szCs w:val="18"/>
            <w:rPrChange w:id="6566" w:author="Ole Vilstrup" w:date="2021-06-03T14:35:00Z">
              <w:rPr>
                <w:rStyle w:val="XMLname"/>
                <w:rFonts w:eastAsia="Calibri"/>
              </w:rPr>
            </w:rPrChange>
          </w:rPr>
          <w:tab/>
          <w:t>&lt;Type&gt;</w:t>
        </w:r>
      </w:ins>
      <w:ins w:id="6567" w:author="Ole Vilstrup" w:date="2020-12-14T00:57:00Z">
        <w:r w:rsidR="00A757AB" w:rsidRPr="006E257A">
          <w:rPr>
            <w:rStyle w:val="XMLname"/>
            <w:rFonts w:eastAsia="Calibri"/>
            <w:sz w:val="18"/>
            <w:szCs w:val="18"/>
            <w:rPrChange w:id="6568" w:author="Ole Vilstrup" w:date="2021-06-03T14:35:00Z">
              <w:rPr>
                <w:rStyle w:val="XMLname"/>
                <w:rFonts w:eastAsia="Calibri"/>
              </w:rPr>
            </w:rPrChange>
          </w:rPr>
          <w:t>EPISODEOFCAREIDENTIFIER</w:t>
        </w:r>
      </w:ins>
      <w:ins w:id="6569" w:author="Ole Vilstrup" w:date="2020-12-14T00:55:00Z">
        <w:r w:rsidRPr="006E257A">
          <w:rPr>
            <w:rStyle w:val="XMLname"/>
            <w:rFonts w:eastAsia="Calibri"/>
            <w:sz w:val="18"/>
            <w:szCs w:val="18"/>
            <w:rPrChange w:id="6570" w:author="Ole Vilstrup" w:date="2021-06-03T14:35:00Z">
              <w:rPr>
                <w:rStyle w:val="XMLname"/>
                <w:rFonts w:eastAsia="Calibri"/>
              </w:rPr>
            </w:rPrChange>
          </w:rPr>
          <w:t xml:space="preserve">&lt;/Type&gt; </w:t>
        </w:r>
      </w:ins>
    </w:p>
    <w:p w14:paraId="60091247" w14:textId="77777777" w:rsidR="00FA2FE0" w:rsidRPr="006E257A" w:rsidRDefault="00FA2FE0">
      <w:pPr>
        <w:keepNext/>
        <w:keepLines/>
        <w:ind w:left="1420"/>
        <w:rPr>
          <w:ins w:id="6571" w:author="Ole Vilstrup" w:date="2020-12-14T00:55:00Z"/>
          <w:sz w:val="18"/>
          <w:szCs w:val="18"/>
          <w:rPrChange w:id="6572" w:author="Ole Vilstrup" w:date="2021-06-03T14:35:00Z">
            <w:rPr>
              <w:ins w:id="6573" w:author="Ole Vilstrup" w:date="2020-12-14T00:55:00Z"/>
            </w:rPr>
          </w:rPrChange>
        </w:rPr>
        <w:pPrChange w:id="6574" w:author="Ole Vilstrup" w:date="2021-06-10T14:01:00Z">
          <w:pPr>
            <w:ind w:left="1420"/>
          </w:pPr>
        </w:pPrChange>
      </w:pPr>
      <w:ins w:id="6575" w:author="Ole Vilstrup" w:date="2020-12-14T00:55:00Z">
        <w:r w:rsidRPr="006E257A">
          <w:rPr>
            <w:rStyle w:val="XMLname"/>
            <w:rFonts w:eastAsia="Calibri"/>
            <w:sz w:val="18"/>
            <w:szCs w:val="18"/>
            <w:rPrChange w:id="6576" w:author="Ole Vilstrup" w:date="2021-06-03T14:35:00Z">
              <w:rPr>
                <w:rStyle w:val="XMLname"/>
                <w:rFonts w:eastAsia="Calibri"/>
              </w:rPr>
            </w:rPrChange>
          </w:rPr>
          <w:t>&lt;InstanceIdentifier&gt;</w:t>
        </w:r>
        <w:r w:rsidRPr="006E257A">
          <w:rPr>
            <w:sz w:val="18"/>
            <w:szCs w:val="18"/>
            <w:rPrChange w:id="6577" w:author="Ole Vilstrup" w:date="2021-06-03T14:35:00Z">
              <w:rPr/>
            </w:rPrChange>
          </w:rPr>
          <w:t xml:space="preserve"> </w:t>
        </w:r>
      </w:ins>
    </w:p>
    <w:p w14:paraId="570F1F29" w14:textId="77777777" w:rsidR="00FA2FE0" w:rsidRPr="006E257A" w:rsidRDefault="00FA2FE0">
      <w:pPr>
        <w:keepNext/>
        <w:keepLines/>
        <w:ind w:left="1420" w:firstLine="284"/>
        <w:rPr>
          <w:ins w:id="6578" w:author="Ole Vilstrup" w:date="2020-12-14T00:55:00Z"/>
          <w:rStyle w:val="XMLname"/>
          <w:rFonts w:eastAsia="Calibri"/>
          <w:sz w:val="18"/>
          <w:szCs w:val="18"/>
          <w:rPrChange w:id="6579" w:author="Ole Vilstrup" w:date="2021-06-03T14:35:00Z">
            <w:rPr>
              <w:ins w:id="6580" w:author="Ole Vilstrup" w:date="2020-12-14T00:55:00Z"/>
              <w:rStyle w:val="XMLname"/>
              <w:rFonts w:eastAsia="Calibri"/>
            </w:rPr>
          </w:rPrChange>
        </w:rPr>
        <w:pPrChange w:id="6581" w:author="Ole Vilstrup" w:date="2021-06-10T14:01:00Z">
          <w:pPr>
            <w:ind w:left="1420" w:firstLine="284"/>
          </w:pPr>
        </w:pPrChange>
      </w:pPr>
      <w:ins w:id="6582" w:author="Ole Vilstrup" w:date="2020-12-14T00:55:00Z">
        <w:r w:rsidRPr="006E257A">
          <w:rPr>
            <w:rStyle w:val="XMLname"/>
            <w:rFonts w:eastAsia="Calibri"/>
            <w:sz w:val="18"/>
            <w:szCs w:val="18"/>
            <w:rPrChange w:id="6583" w:author="Ole Vilstrup" w:date="2021-06-03T14:35:00Z">
              <w:rPr>
                <w:rStyle w:val="XMLname"/>
                <w:rFonts w:eastAsia="Calibri"/>
              </w:rPr>
            </w:rPrChange>
          </w:rPr>
          <w:t>9a6ff82208de-5a6f-9670-9fa4b9d2f0dh</w:t>
        </w:r>
      </w:ins>
    </w:p>
    <w:p w14:paraId="7A2B3AE9" w14:textId="77777777" w:rsidR="00FA2FE0" w:rsidRPr="006E257A" w:rsidRDefault="00FA2FE0">
      <w:pPr>
        <w:keepNext/>
        <w:keepLines/>
        <w:ind w:left="1420"/>
        <w:rPr>
          <w:ins w:id="6584" w:author="Ole Vilstrup" w:date="2020-12-14T00:55:00Z"/>
          <w:rStyle w:val="XMLname"/>
          <w:rFonts w:eastAsia="Calibri"/>
          <w:sz w:val="18"/>
          <w:szCs w:val="18"/>
          <w:rPrChange w:id="6585" w:author="Ole Vilstrup" w:date="2021-06-03T14:35:00Z">
            <w:rPr>
              <w:ins w:id="6586" w:author="Ole Vilstrup" w:date="2020-12-14T00:55:00Z"/>
              <w:rStyle w:val="XMLname"/>
              <w:rFonts w:eastAsia="Calibri"/>
            </w:rPr>
          </w:rPrChange>
        </w:rPr>
        <w:pPrChange w:id="6587" w:author="Ole Vilstrup" w:date="2021-06-10T14:01:00Z">
          <w:pPr>
            <w:ind w:left="1420"/>
          </w:pPr>
        </w:pPrChange>
      </w:pPr>
      <w:ins w:id="6588" w:author="Ole Vilstrup" w:date="2020-12-14T00:55:00Z">
        <w:r w:rsidRPr="006E257A">
          <w:rPr>
            <w:rStyle w:val="XMLname"/>
            <w:rFonts w:eastAsia="Calibri"/>
            <w:sz w:val="18"/>
            <w:szCs w:val="18"/>
            <w:rPrChange w:id="6589" w:author="Ole Vilstrup" w:date="2021-06-03T14:35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678006BC" w14:textId="77777777" w:rsidR="00FA2FE0" w:rsidRPr="006E257A" w:rsidRDefault="00FA2FE0">
      <w:pPr>
        <w:keepNext/>
        <w:keepLines/>
        <w:ind w:left="1136" w:firstLine="128"/>
        <w:rPr>
          <w:ins w:id="6590" w:author="Ole Vilstrup" w:date="2020-12-14T00:55:00Z"/>
          <w:rStyle w:val="XMLname"/>
          <w:rFonts w:eastAsia="Calibri"/>
          <w:sz w:val="18"/>
          <w:szCs w:val="18"/>
          <w:rPrChange w:id="6591" w:author="Ole Vilstrup" w:date="2021-06-03T14:35:00Z">
            <w:rPr>
              <w:ins w:id="6592" w:author="Ole Vilstrup" w:date="2020-12-14T00:55:00Z"/>
              <w:rStyle w:val="XMLname"/>
              <w:rFonts w:eastAsia="Calibri"/>
            </w:rPr>
          </w:rPrChange>
        </w:rPr>
        <w:pPrChange w:id="6593" w:author="Ole Vilstrup" w:date="2021-06-10T14:01:00Z">
          <w:pPr>
            <w:ind w:left="1136" w:firstLine="128"/>
          </w:pPr>
        </w:pPrChange>
      </w:pPr>
      <w:ins w:id="6594" w:author="Ole Vilstrup" w:date="2020-12-14T00:55:00Z">
        <w:r w:rsidRPr="006E257A">
          <w:rPr>
            <w:rStyle w:val="XMLname"/>
            <w:rFonts w:eastAsia="Calibri"/>
            <w:sz w:val="18"/>
            <w:szCs w:val="18"/>
            <w:rPrChange w:id="6595" w:author="Ole Vilstrup" w:date="2021-06-03T14:35:00Z">
              <w:rPr>
                <w:rStyle w:val="XMLname"/>
                <w:rFonts w:eastAsia="Calibri"/>
              </w:rPr>
            </w:rPrChange>
          </w:rPr>
          <w:t> &lt;Identifier&gt;dk-medcom-messaging&lt;/Identifier&gt;</w:t>
        </w:r>
      </w:ins>
    </w:p>
    <w:p w14:paraId="358F5182" w14:textId="77777777" w:rsidR="00FA2FE0" w:rsidRDefault="00FA2FE0">
      <w:pPr>
        <w:keepNext/>
        <w:keepLines/>
        <w:ind w:left="1136" w:firstLine="128"/>
        <w:rPr>
          <w:ins w:id="6596" w:author="Ole Vilstrup" w:date="2022-02-13T23:34:00Z"/>
          <w:rStyle w:val="XMLname"/>
          <w:rFonts w:eastAsia="Calibri"/>
          <w:sz w:val="18"/>
          <w:szCs w:val="18"/>
        </w:rPr>
      </w:pPr>
      <w:ins w:id="6597" w:author="Ole Vilstrup" w:date="2020-12-14T00:55:00Z">
        <w:r w:rsidRPr="006E257A">
          <w:rPr>
            <w:rStyle w:val="XMLname"/>
            <w:rFonts w:eastAsia="Calibri"/>
            <w:sz w:val="18"/>
            <w:szCs w:val="18"/>
            <w:rPrChange w:id="6598" w:author="Ole Vilstrup" w:date="2021-06-03T14:35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5BEDA58A" w14:textId="14C7F880" w:rsidR="007E369B" w:rsidRPr="00964E83" w:rsidRDefault="007E369B" w:rsidP="007E369B">
      <w:pPr>
        <w:pStyle w:val="Overskrift5"/>
        <w:rPr>
          <w:ins w:id="6599" w:author="Ole Vilstrup" w:date="2022-02-13T23:34:00Z"/>
          <w:rFonts w:eastAsia="Calibri"/>
        </w:rPr>
      </w:pPr>
      <w:ins w:id="6600" w:author="Ole Vilstrup" w:date="2022-02-13T23:34:00Z">
        <w:r>
          <w:rPr>
            <w:rFonts w:eastAsia="Calibri"/>
          </w:rPr>
          <w:t xml:space="preserve">EpisodeOfCareIdentifier </w:t>
        </w:r>
      </w:ins>
      <w:ins w:id="6601" w:author="Ole Vilstrup" w:date="2022-02-13T23:35:00Z">
        <w:r>
          <w:rPr>
            <w:rFonts w:eastAsia="Calibri"/>
          </w:rPr>
          <w:t>MedCom kvittering</w:t>
        </w:r>
      </w:ins>
      <w:ins w:id="6602" w:author="Ole Vilstrup" w:date="2022-02-13T23:34:00Z">
        <w:r>
          <w:rPr>
            <w:rFonts w:eastAsia="Calibri"/>
          </w:rPr>
          <w:t>seksempel</w:t>
        </w:r>
        <w:r w:rsidRPr="00964E83">
          <w:rPr>
            <w:rFonts w:eastAsia="Calibri"/>
          </w:rPr>
          <w:t>:</w:t>
        </w:r>
      </w:ins>
    </w:p>
    <w:p w14:paraId="46F491C6" w14:textId="77777777" w:rsidR="007E369B" w:rsidRPr="00964E83" w:rsidRDefault="007E369B" w:rsidP="007E369B">
      <w:pPr>
        <w:keepNext/>
        <w:keepLines/>
        <w:ind w:left="1136" w:firstLine="128"/>
        <w:rPr>
          <w:ins w:id="6603" w:author="Ole Vilstrup" w:date="2022-02-13T23:34:00Z"/>
          <w:rStyle w:val="XMLname"/>
          <w:rFonts w:eastAsia="Calibri"/>
          <w:sz w:val="18"/>
          <w:szCs w:val="18"/>
        </w:rPr>
      </w:pPr>
      <w:ins w:id="6604" w:author="Ole Vilstrup" w:date="2022-02-13T23:34:00Z">
        <w:r w:rsidRPr="00964E83">
          <w:rPr>
            <w:rStyle w:val="XMLname"/>
            <w:rFonts w:eastAsia="Calibri"/>
            <w:sz w:val="18"/>
            <w:szCs w:val="18"/>
          </w:rPr>
          <w:t>&lt;Scope&gt;</w:t>
        </w:r>
      </w:ins>
    </w:p>
    <w:p w14:paraId="2F892F53" w14:textId="77777777" w:rsidR="007E369B" w:rsidRPr="00964E83" w:rsidRDefault="007E369B" w:rsidP="007E369B">
      <w:pPr>
        <w:keepNext/>
        <w:keepLines/>
        <w:ind w:left="1136" w:firstLine="128"/>
        <w:rPr>
          <w:ins w:id="6605" w:author="Ole Vilstrup" w:date="2022-02-13T23:34:00Z"/>
          <w:rStyle w:val="XMLname"/>
          <w:rFonts w:eastAsia="Calibri"/>
          <w:sz w:val="18"/>
          <w:szCs w:val="18"/>
        </w:rPr>
      </w:pPr>
      <w:ins w:id="6606" w:author="Ole Vilstrup" w:date="2022-02-13T23:34:00Z">
        <w:r w:rsidRPr="00964E83">
          <w:rPr>
            <w:rStyle w:val="XMLname"/>
            <w:rFonts w:eastAsia="Calibri"/>
            <w:sz w:val="18"/>
            <w:szCs w:val="18"/>
          </w:rPr>
          <w:tab/>
          <w:t xml:space="preserve">&lt;Type&gt;EPISODEOFCAREIDENTIFIER&lt;/Type&gt; </w:t>
        </w:r>
      </w:ins>
    </w:p>
    <w:p w14:paraId="702DB81E" w14:textId="446278CF" w:rsidR="007E369B" w:rsidRPr="00964E83" w:rsidRDefault="007E369B" w:rsidP="007E369B">
      <w:pPr>
        <w:keepNext/>
        <w:keepLines/>
        <w:ind w:left="1420"/>
        <w:rPr>
          <w:ins w:id="6607" w:author="Ole Vilstrup" w:date="2022-02-13T23:34:00Z"/>
          <w:rStyle w:val="XMLname"/>
          <w:rFonts w:eastAsia="Calibri"/>
          <w:sz w:val="18"/>
          <w:szCs w:val="18"/>
        </w:rPr>
      </w:pPr>
      <w:ins w:id="6608" w:author="Ole Vilstrup" w:date="2022-02-13T23:34:00Z">
        <w:r w:rsidRPr="00964E83">
          <w:rPr>
            <w:rStyle w:val="XMLname"/>
            <w:rFonts w:eastAsia="Calibri"/>
            <w:sz w:val="18"/>
            <w:szCs w:val="18"/>
          </w:rPr>
          <w:t>&lt;InstanceIdentifier&gt;</w:t>
        </w:r>
      </w:ins>
      <w:ins w:id="6609" w:author="Ole Vilstrup" w:date="2022-02-13T23:35:00Z">
        <w:r>
          <w:rPr>
            <w:rStyle w:val="XMLname"/>
            <w:rFonts w:eastAsia="Calibri"/>
            <w:sz w:val="18"/>
            <w:szCs w:val="18"/>
          </w:rPr>
          <w:t>null</w:t>
        </w:r>
      </w:ins>
      <w:ins w:id="6610" w:author="Ole Vilstrup" w:date="2022-02-13T23:34:00Z">
        <w:r w:rsidRPr="00964E83">
          <w:rPr>
            <w:rStyle w:val="XMLname"/>
            <w:rFonts w:eastAsia="Calibri"/>
            <w:sz w:val="18"/>
            <w:szCs w:val="18"/>
          </w:rPr>
          <w:t>&lt;/InstanceIdentifier&gt;</w:t>
        </w:r>
      </w:ins>
    </w:p>
    <w:p w14:paraId="24FD518F" w14:textId="77777777" w:rsidR="007E369B" w:rsidRPr="00964E83" w:rsidRDefault="007E369B" w:rsidP="007E369B">
      <w:pPr>
        <w:keepNext/>
        <w:keepLines/>
        <w:ind w:left="1136" w:firstLine="128"/>
        <w:rPr>
          <w:ins w:id="6611" w:author="Ole Vilstrup" w:date="2022-02-13T23:34:00Z"/>
          <w:rStyle w:val="XMLname"/>
          <w:rFonts w:eastAsia="Calibri"/>
          <w:sz w:val="18"/>
          <w:szCs w:val="18"/>
        </w:rPr>
      </w:pPr>
      <w:ins w:id="6612" w:author="Ole Vilstrup" w:date="2022-02-13T23:34:00Z">
        <w:r w:rsidRPr="00964E83">
          <w:rPr>
            <w:rStyle w:val="XMLname"/>
            <w:rFonts w:eastAsia="Calibri"/>
            <w:sz w:val="18"/>
            <w:szCs w:val="18"/>
          </w:rPr>
          <w:t> &lt;Identifier&gt;dk-medcom-messaging&lt;/Identifier&gt;</w:t>
        </w:r>
      </w:ins>
    </w:p>
    <w:p w14:paraId="252E9BC4" w14:textId="77777777" w:rsidR="007E369B" w:rsidRPr="00964E83" w:rsidRDefault="007E369B" w:rsidP="007E369B">
      <w:pPr>
        <w:keepNext/>
        <w:keepLines/>
        <w:ind w:left="1136" w:firstLine="128"/>
        <w:rPr>
          <w:ins w:id="6613" w:author="Ole Vilstrup" w:date="2022-02-13T23:34:00Z"/>
          <w:rStyle w:val="XMLname"/>
          <w:rFonts w:eastAsia="Calibri"/>
          <w:sz w:val="18"/>
          <w:szCs w:val="18"/>
        </w:rPr>
      </w:pPr>
      <w:ins w:id="6614" w:author="Ole Vilstrup" w:date="2022-02-13T23:34:00Z">
        <w:r w:rsidRPr="00964E83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4C626B1C" w14:textId="77777777" w:rsidR="007E369B" w:rsidRPr="006E257A" w:rsidRDefault="007E369B">
      <w:pPr>
        <w:keepNext/>
        <w:keepLines/>
        <w:ind w:left="1136" w:firstLine="128"/>
        <w:rPr>
          <w:ins w:id="6615" w:author="Ole Vilstrup" w:date="2020-12-14T00:55:00Z"/>
          <w:rStyle w:val="XMLname"/>
          <w:rFonts w:eastAsia="Calibri"/>
          <w:sz w:val="18"/>
          <w:szCs w:val="18"/>
          <w:rPrChange w:id="6616" w:author="Ole Vilstrup" w:date="2021-06-03T14:35:00Z">
            <w:rPr>
              <w:ins w:id="6617" w:author="Ole Vilstrup" w:date="2020-12-14T00:55:00Z"/>
              <w:rStyle w:val="XMLname"/>
              <w:rFonts w:eastAsia="Calibri"/>
            </w:rPr>
          </w:rPrChange>
        </w:rPr>
        <w:pPrChange w:id="6618" w:author="Ole Vilstrup" w:date="2021-06-10T14:01:00Z">
          <w:pPr>
            <w:ind w:left="1136" w:firstLine="128"/>
          </w:pPr>
        </w:pPrChange>
      </w:pPr>
    </w:p>
    <w:p w14:paraId="13F7B875" w14:textId="77777777" w:rsidR="00181427" w:rsidRDefault="00181427">
      <w:pPr>
        <w:ind w:left="0"/>
        <w:rPr>
          <w:ins w:id="6619" w:author="Ole Vilstrup" w:date="2022-02-13T23:21:00Z"/>
          <w:rFonts w:ascii="Calibri" w:eastAsia="Calibri" w:hAnsi="Calibri" w:cs="Arial"/>
          <w:iCs/>
          <w:sz w:val="32"/>
          <w:szCs w:val="28"/>
          <w:lang w:val="en-GB" w:eastAsia="da-DK"/>
        </w:rPr>
      </w:pPr>
      <w:ins w:id="6620" w:author="Ole Vilstrup" w:date="2022-02-13T23:21:00Z">
        <w:r>
          <w:rPr>
            <w:rFonts w:eastAsia="Calibri"/>
          </w:rPr>
          <w:br w:type="page"/>
        </w:r>
      </w:ins>
    </w:p>
    <w:p w14:paraId="60BA0D8E" w14:textId="1AAA57D1" w:rsidR="00B0074B" w:rsidRPr="003A35E0" w:rsidRDefault="00EC5214">
      <w:pPr>
        <w:pStyle w:val="Overskrift2"/>
        <w:rPr>
          <w:ins w:id="6621" w:author="Ole Vilstrup" w:date="2020-12-10T11:37:00Z"/>
          <w:rFonts w:eastAsia="Calibri"/>
          <w:rPrChange w:id="6622" w:author="Ole Vilstrup" w:date="2021-06-09T18:28:00Z">
            <w:rPr>
              <w:ins w:id="6623" w:author="Ole Vilstrup" w:date="2020-12-10T11:37:00Z"/>
              <w:rStyle w:val="XMLname"/>
              <w:rFonts w:ascii="Calibri" w:eastAsia="Calibri" w:hAnsi="Calibri" w:cs="Times New Roman"/>
              <w:b w:val="0"/>
              <w:sz w:val="28"/>
              <w:szCs w:val="24"/>
              <w:lang w:val="da-DK" w:eastAsia="en-US"/>
            </w:rPr>
          </w:rPrChange>
        </w:rPr>
        <w:pPrChange w:id="6624" w:author="Ole Vilstrup" w:date="2021-01-13T11:26:00Z">
          <w:pPr>
            <w:pStyle w:val="Overskrift3"/>
          </w:pPr>
        </w:pPrChange>
      </w:pPr>
      <w:bookmarkStart w:id="6625" w:name="_Toc95688891"/>
      <w:ins w:id="6626" w:author="Ole Vilstrup" w:date="2021-01-13T11:26:00Z">
        <w:r>
          <w:rPr>
            <w:rFonts w:eastAsia="Calibri"/>
          </w:rPr>
          <w:lastRenderedPageBreak/>
          <w:t xml:space="preserve">SBDH </w:t>
        </w:r>
      </w:ins>
      <w:ins w:id="6627" w:author="Ole Vilstrup" w:date="2020-12-10T11:37:00Z">
        <w:r w:rsidR="00B0074B" w:rsidRPr="006203F2">
          <w:rPr>
            <w:rFonts w:eastAsia="Calibri"/>
            <w:rPrChange w:id="6628" w:author="Ole Vilstrup" w:date="2020-12-11T14:26:00Z">
              <w:rPr>
                <w:rFonts w:ascii="Courier New" w:eastAsia="Calibri" w:hAnsi="Courier New"/>
                <w:b w:val="0"/>
                <w:iCs/>
                <w:sz w:val="20"/>
              </w:rPr>
            </w:rPrChange>
          </w:rPr>
          <w:t xml:space="preserve">BusinessScope - </w:t>
        </w:r>
        <w:r w:rsidR="00B0074B" w:rsidRPr="003A35E0">
          <w:rPr>
            <w:rFonts w:eastAsia="Calibri"/>
            <w:rPrChange w:id="6629" w:author="Ole Vilstrup" w:date="2021-06-09T18:28:00Z">
              <w:rPr>
                <w:rStyle w:val="XMLname"/>
                <w:rFonts w:ascii="Calibri" w:eastAsia="Calibri" w:hAnsi="Calibri"/>
                <w:b w:val="0"/>
                <w:iCs/>
                <w:sz w:val="28"/>
              </w:rPr>
            </w:rPrChange>
          </w:rPr>
          <w:t>Dokumentdeling</w:t>
        </w:r>
        <w:bookmarkEnd w:id="6625"/>
      </w:ins>
    </w:p>
    <w:p w14:paraId="5CA6E9C9" w14:textId="24AE8F10" w:rsidR="00B0074B" w:rsidRDefault="00B0074B" w:rsidP="00B0074B">
      <w:pPr>
        <w:rPr>
          <w:ins w:id="6630" w:author="Ole Vilstrup" w:date="2022-02-13T23:21:00Z"/>
          <w:rFonts w:eastAsia="Calibri"/>
        </w:rPr>
      </w:pPr>
      <w:ins w:id="6631" w:author="Ole Vilstrup" w:date="2020-12-10T11:37:00Z">
        <w:r w:rsidRPr="006203F2">
          <w:rPr>
            <w:rFonts w:eastAsia="Calibri"/>
          </w:rPr>
          <w:t>Det følgende afspejler DokumentDelingsServicen på NSP's behov for metadata. Disse scope-types sættes på udvekslingen med dokumentdelingstjenesterne</w:t>
        </w:r>
      </w:ins>
      <w:ins w:id="6632" w:author="Ole Vilstrup" w:date="2022-02-13T23:21:00Z">
        <w:r w:rsidR="00C417BB">
          <w:rPr>
            <w:rFonts w:eastAsia="Calibri"/>
          </w:rPr>
          <w:t>.</w:t>
        </w:r>
      </w:ins>
    </w:p>
    <w:p w14:paraId="77BA6D84" w14:textId="45085E84" w:rsidR="00C417BB" w:rsidRDefault="00C417BB" w:rsidP="00B0074B">
      <w:pPr>
        <w:rPr>
          <w:ins w:id="6633" w:author="Ole Vilstrup" w:date="2020-12-16T13:24:00Z"/>
          <w:rFonts w:eastAsia="Calibri"/>
        </w:rPr>
      </w:pPr>
      <w:ins w:id="6634" w:author="Ole Vilstrup" w:date="2022-02-13T23:21:00Z">
        <w:r>
          <w:rPr>
            <w:rFonts w:eastAsia="Calibri"/>
          </w:rPr>
          <w:t xml:space="preserve">Disse scopes gælder kun for MedCom </w:t>
        </w:r>
      </w:ins>
      <w:ins w:id="6635" w:author="Ole Vilstrup" w:date="2022-02-13T23:22:00Z">
        <w:r>
          <w:rPr>
            <w:rFonts w:eastAsia="Calibri"/>
          </w:rPr>
          <w:t xml:space="preserve">meddelelser ikke MedCom kvitteringer, da de ikke deles </w:t>
        </w:r>
        <w:r w:rsidR="006D0022">
          <w:rPr>
            <w:rFonts w:eastAsia="Calibri"/>
          </w:rPr>
          <w:t>via DokumentDelingsServicen.</w:t>
        </w:r>
      </w:ins>
    </w:p>
    <w:p w14:paraId="4ED17D87" w14:textId="72633A43" w:rsidR="00A74631" w:rsidRDefault="00A74631" w:rsidP="00B0074B">
      <w:pPr>
        <w:rPr>
          <w:ins w:id="6636" w:author="Ole Vilstrup" w:date="2021-12-03T16:02:00Z"/>
          <w:rFonts w:eastAsia="Calibri"/>
        </w:rPr>
      </w:pPr>
      <w:ins w:id="6637" w:author="Ole Vilstrup" w:date="2020-12-16T13:24:00Z">
        <w:r>
          <w:rPr>
            <w:rFonts w:eastAsia="Calibri"/>
            <w:noProof/>
          </w:rPr>
          <w:drawing>
            <wp:inline distT="0" distB="0" distL="0" distR="0" wp14:anchorId="4858031B" wp14:editId="3513A398">
              <wp:extent cx="4957200" cy="3124800"/>
              <wp:effectExtent l="0" t="0" r="0" b="0"/>
              <wp:docPr id="14" name="Billed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57200" cy="31248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3A2E5381" w14:textId="77777777" w:rsidR="00676117" w:rsidRPr="006203F2" w:rsidRDefault="00676117" w:rsidP="00B0074B">
      <w:pPr>
        <w:rPr>
          <w:ins w:id="6638" w:author="Ole Vilstrup" w:date="2020-12-10T11:37:00Z"/>
          <w:rFonts w:eastAsia="Calibri"/>
        </w:rPr>
      </w:pPr>
    </w:p>
    <w:p w14:paraId="0A639EC3" w14:textId="77777777" w:rsidR="00B0074B" w:rsidRPr="006203F2" w:rsidRDefault="00B0074B">
      <w:pPr>
        <w:pStyle w:val="Overskrift4"/>
        <w:rPr>
          <w:ins w:id="6639" w:author="Ole Vilstrup" w:date="2020-12-10T11:37:00Z"/>
          <w:rFonts w:eastAsia="Calibri"/>
        </w:rPr>
        <w:pPrChange w:id="6640" w:author="Ole Vilstrup" w:date="2021-12-03T16:03:00Z">
          <w:pPr>
            <w:pStyle w:val="Overskrift5"/>
          </w:pPr>
        </w:pPrChange>
      </w:pPr>
      <w:bookmarkStart w:id="6641" w:name="_Toc95688892"/>
      <w:ins w:id="6642" w:author="Ole Vilstrup" w:date="2020-12-10T11:37:00Z">
        <w:r w:rsidRPr="006203F2">
          <w:rPr>
            <w:rFonts w:eastAsia="Calibri"/>
          </w:rPr>
          <w:t>AUTHORINSTITUTION</w:t>
        </w:r>
        <w:bookmarkEnd w:id="6641"/>
      </w:ins>
    </w:p>
    <w:p w14:paraId="715AF354" w14:textId="77777777" w:rsidR="00B0074B" w:rsidRPr="009E1B96" w:rsidRDefault="00B0074B">
      <w:pPr>
        <w:keepNext/>
        <w:ind w:left="1008" w:firstLine="128"/>
        <w:rPr>
          <w:ins w:id="6643" w:author="Ole Vilstrup" w:date="2020-12-10T11:37:00Z"/>
          <w:rStyle w:val="XMLname"/>
          <w:rFonts w:eastAsia="Calibri"/>
          <w:sz w:val="18"/>
          <w:szCs w:val="18"/>
          <w:rPrChange w:id="6644" w:author="Ole Vilstrup" w:date="2021-06-03T14:36:00Z">
            <w:rPr>
              <w:ins w:id="6645" w:author="Ole Vilstrup" w:date="2020-12-10T11:37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  <w:pPrChange w:id="6646" w:author="Ole Vilstrup" w:date="2021-12-03T16:03:00Z">
          <w:pPr>
            <w:ind w:left="1008" w:firstLine="128"/>
          </w:pPr>
        </w:pPrChange>
      </w:pPr>
      <w:ins w:id="6647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648" w:author="Ole Vilstrup" w:date="2021-06-03T14:36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4935CBBC" w14:textId="77777777" w:rsidR="00B0074B" w:rsidRPr="009E1B96" w:rsidRDefault="00B0074B">
      <w:pPr>
        <w:keepNext/>
        <w:ind w:left="1008" w:firstLine="128"/>
        <w:rPr>
          <w:ins w:id="6649" w:author="Ole Vilstrup" w:date="2020-12-10T11:37:00Z"/>
          <w:rStyle w:val="XMLname"/>
          <w:rFonts w:eastAsia="Calibri"/>
          <w:sz w:val="18"/>
          <w:szCs w:val="18"/>
          <w:rPrChange w:id="6650" w:author="Ole Vilstrup" w:date="2021-06-03T14:36:00Z">
            <w:rPr>
              <w:ins w:id="6651" w:author="Ole Vilstrup" w:date="2020-12-10T11:37:00Z"/>
              <w:rStyle w:val="XMLname"/>
              <w:rFonts w:eastAsia="Calibri"/>
            </w:rPr>
          </w:rPrChange>
        </w:rPr>
        <w:pPrChange w:id="6652" w:author="Ole Vilstrup" w:date="2021-12-03T16:03:00Z">
          <w:pPr>
            <w:ind w:left="1008" w:firstLine="128"/>
          </w:pPr>
        </w:pPrChange>
      </w:pPr>
      <w:ins w:id="6653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654" w:author="Ole Vilstrup" w:date="2021-06-03T14:36:00Z">
              <w:rPr>
                <w:rStyle w:val="XMLname"/>
                <w:rFonts w:eastAsia="Calibri"/>
              </w:rPr>
            </w:rPrChange>
          </w:rPr>
          <w:tab/>
          <w:t xml:space="preserve">&lt;Type&gt;AUTHORINSTITUTION&lt;/Type&gt; </w:t>
        </w:r>
      </w:ins>
    </w:p>
    <w:p w14:paraId="2FD5CCA1" w14:textId="3324FB6D" w:rsidR="00B0074B" w:rsidRPr="009E1B96" w:rsidRDefault="00B0074B">
      <w:pPr>
        <w:keepNext/>
        <w:ind w:left="1008" w:firstLine="128"/>
        <w:rPr>
          <w:ins w:id="6655" w:author="Ole Vilstrup" w:date="2021-02-17T11:40:00Z"/>
          <w:rStyle w:val="XMLname"/>
          <w:rFonts w:eastAsia="Calibri"/>
          <w:sz w:val="18"/>
          <w:szCs w:val="18"/>
          <w:rPrChange w:id="6656" w:author="Ole Vilstrup" w:date="2021-06-03T14:36:00Z">
            <w:rPr>
              <w:ins w:id="6657" w:author="Ole Vilstrup" w:date="2021-02-17T11:40:00Z"/>
              <w:rStyle w:val="XMLname"/>
              <w:rFonts w:eastAsia="Calibri"/>
            </w:rPr>
          </w:rPrChange>
        </w:rPr>
        <w:pPrChange w:id="6658" w:author="Ole Vilstrup" w:date="2021-12-03T16:03:00Z">
          <w:pPr>
            <w:ind w:left="1008" w:firstLine="128"/>
          </w:pPr>
        </w:pPrChange>
      </w:pPr>
      <w:ins w:id="6659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660" w:author="Ole Vilstrup" w:date="2021-06-03T14:36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</w:p>
    <w:p w14:paraId="2CCE44AA" w14:textId="3C5F851F" w:rsidR="00031558" w:rsidRPr="009E1B96" w:rsidRDefault="00031558">
      <w:pPr>
        <w:keepNext/>
        <w:ind w:left="1008" w:firstLine="128"/>
        <w:rPr>
          <w:ins w:id="6661" w:author="Ole Vilstrup" w:date="2021-02-17T11:40:00Z"/>
          <w:rStyle w:val="XMLname"/>
          <w:rFonts w:eastAsia="Calibri"/>
          <w:sz w:val="18"/>
          <w:szCs w:val="18"/>
          <w:rPrChange w:id="6662" w:author="Ole Vilstrup" w:date="2021-06-03T14:36:00Z">
            <w:rPr>
              <w:ins w:id="6663" w:author="Ole Vilstrup" w:date="2021-02-17T11:40:00Z"/>
              <w:rStyle w:val="XMLname"/>
              <w:rFonts w:eastAsia="Calibri"/>
            </w:rPr>
          </w:rPrChange>
        </w:rPr>
        <w:pPrChange w:id="6664" w:author="Ole Vilstrup" w:date="2021-12-03T16:03:00Z">
          <w:pPr>
            <w:ind w:left="1008" w:firstLine="128"/>
          </w:pPr>
        </w:pPrChange>
      </w:pPr>
      <w:ins w:id="6665" w:author="Ole Vilstrup" w:date="2021-02-17T11:40:00Z">
        <w:r w:rsidRPr="009E1B96">
          <w:rPr>
            <w:rStyle w:val="XMLname"/>
            <w:rFonts w:eastAsia="Calibri"/>
            <w:sz w:val="18"/>
            <w:szCs w:val="18"/>
            <w:rPrChange w:id="6666" w:author="Ole Vilstrup" w:date="2021-06-03T14:36:00Z">
              <w:rPr>
                <w:rStyle w:val="XMLname"/>
                <w:rFonts w:eastAsia="Calibri"/>
              </w:rPr>
            </w:rPrChange>
          </w:rPr>
          <w:tab/>
        </w:r>
        <w:r w:rsidRPr="009E1B96">
          <w:rPr>
            <w:rStyle w:val="XMLname"/>
            <w:rFonts w:eastAsia="Calibri"/>
            <w:sz w:val="18"/>
            <w:szCs w:val="18"/>
            <w:rPrChange w:id="6667" w:author="Ole Vilstrup" w:date="2021-06-03T14:36:00Z">
              <w:rPr>
                <w:rStyle w:val="XMLname"/>
                <w:rFonts w:eastAsia="Calibri"/>
              </w:rPr>
            </w:rPrChange>
          </w:rPr>
          <w:tab/>
          <w:t>[Emessage/[LetterType]/Sender/</w:t>
        </w:r>
      </w:ins>
      <w:ins w:id="6668" w:author="Ole Vilstrup" w:date="2021-02-17T11:44:00Z">
        <w:r w:rsidR="007D1AA5" w:rsidRPr="009E1B96">
          <w:rPr>
            <w:rStyle w:val="XMLname"/>
            <w:rFonts w:eastAsia="Calibri"/>
            <w:sz w:val="18"/>
            <w:szCs w:val="18"/>
            <w:rPrChange w:id="6669" w:author="Ole Vilstrup" w:date="2021-06-03T14:36:00Z">
              <w:rPr>
                <w:rStyle w:val="XMLname"/>
                <w:rFonts w:eastAsia="Calibri"/>
              </w:rPr>
            </w:rPrChange>
          </w:rPr>
          <w:t>OrganisationName</w:t>
        </w:r>
      </w:ins>
      <w:ins w:id="6670" w:author="Ole Vilstrup" w:date="2021-02-17T11:40:00Z">
        <w:r w:rsidRPr="009E1B96">
          <w:rPr>
            <w:rStyle w:val="XMLname"/>
            <w:rFonts w:eastAsia="Calibri"/>
            <w:sz w:val="18"/>
            <w:szCs w:val="18"/>
            <w:rPrChange w:id="6671" w:author="Ole Vilstrup" w:date="2021-06-03T14:36:00Z">
              <w:rPr>
                <w:rStyle w:val="XMLname"/>
                <w:rFonts w:eastAsia="Calibri"/>
              </w:rPr>
            </w:rPrChange>
          </w:rPr>
          <w:t>]</w:t>
        </w:r>
      </w:ins>
    </w:p>
    <w:p w14:paraId="487B0507" w14:textId="5C85451F" w:rsidR="00EA590F" w:rsidRPr="009E1B96" w:rsidRDefault="00031558">
      <w:pPr>
        <w:keepNext/>
        <w:ind w:left="1008" w:firstLine="128"/>
        <w:rPr>
          <w:ins w:id="6672" w:author="Ole Vilstrup" w:date="2020-12-10T11:37:00Z"/>
          <w:rStyle w:val="XMLname"/>
          <w:rFonts w:eastAsia="Calibri"/>
          <w:sz w:val="18"/>
          <w:szCs w:val="18"/>
          <w:rPrChange w:id="6673" w:author="Ole Vilstrup" w:date="2021-06-03T14:36:00Z">
            <w:rPr>
              <w:ins w:id="6674" w:author="Ole Vilstrup" w:date="2020-12-10T11:37:00Z"/>
              <w:rStyle w:val="XMLname"/>
              <w:rFonts w:eastAsia="Calibri"/>
            </w:rPr>
          </w:rPrChange>
        </w:rPr>
        <w:pPrChange w:id="6675" w:author="Ole Vilstrup" w:date="2021-12-03T16:03:00Z">
          <w:pPr>
            <w:ind w:left="1008" w:firstLine="128"/>
          </w:pPr>
        </w:pPrChange>
      </w:pPr>
      <w:ins w:id="6676" w:author="Ole Vilstrup" w:date="2021-02-17T11:40:00Z">
        <w:r w:rsidRPr="009E1B96">
          <w:rPr>
            <w:rStyle w:val="XMLname"/>
            <w:rFonts w:eastAsia="Calibri"/>
            <w:sz w:val="18"/>
            <w:szCs w:val="18"/>
            <w:rPrChange w:id="6677" w:author="Ole Vilstrup" w:date="2021-06-03T14:36:00Z">
              <w:rPr>
                <w:rStyle w:val="XMLname"/>
                <w:rFonts w:eastAsia="Calibri"/>
              </w:rPr>
            </w:rPrChange>
          </w:rPr>
          <w:tab/>
        </w:r>
        <w:r w:rsidRPr="009E1B96">
          <w:rPr>
            <w:rStyle w:val="XMLname"/>
            <w:rFonts w:eastAsia="Calibri"/>
            <w:sz w:val="18"/>
            <w:szCs w:val="18"/>
            <w:rPrChange w:id="6678" w:author="Ole Vilstrup" w:date="2021-06-03T14:36:00Z">
              <w:rPr>
                <w:rStyle w:val="XMLname"/>
                <w:rFonts w:eastAsia="Calibri"/>
              </w:rPr>
            </w:rPrChange>
          </w:rPr>
          <w:tab/>
          <w:t xml:space="preserve">+ </w:t>
        </w:r>
      </w:ins>
      <w:ins w:id="6679" w:author="Ole Vilstrup" w:date="2022-01-09T23:17:00Z">
        <w:r w:rsidR="002D0F1F">
          <w:rPr>
            <w:rStyle w:val="XMLname"/>
            <w:rFonts w:eastAsia="Calibri"/>
            <w:sz w:val="18"/>
            <w:szCs w:val="18"/>
          </w:rPr>
          <w:t>”</w:t>
        </w:r>
      </w:ins>
      <w:ins w:id="6680" w:author="Ole Vilstrup" w:date="2021-02-17T11:40:00Z">
        <w:r w:rsidRPr="009E1B96">
          <w:rPr>
            <w:rStyle w:val="XMLname"/>
            <w:rFonts w:eastAsia="Calibri"/>
            <w:sz w:val="18"/>
            <w:szCs w:val="18"/>
            <w:rPrChange w:id="6681" w:author="Ole Vilstrup" w:date="2021-06-03T14:36:00Z">
              <w:rPr>
                <w:rStyle w:val="XMLname"/>
                <w:rFonts w:eastAsia="Calibri"/>
              </w:rPr>
            </w:rPrChange>
          </w:rPr>
          <w:t>^^^^^&amp;amp;1.2.208.176.1.1&amp;amp;ISO^^^^</w:t>
        </w:r>
      </w:ins>
      <w:ins w:id="6682" w:author="Ole Vilstrup" w:date="2022-01-09T23:17:00Z">
        <w:r w:rsidR="002D0F1F">
          <w:rPr>
            <w:rStyle w:val="XMLname"/>
            <w:rFonts w:eastAsia="Calibri"/>
            <w:sz w:val="18"/>
            <w:szCs w:val="18"/>
          </w:rPr>
          <w:t>”</w:t>
        </w:r>
      </w:ins>
    </w:p>
    <w:p w14:paraId="38181474" w14:textId="3F5B785A" w:rsidR="00B0074B" w:rsidRPr="009E1B96" w:rsidRDefault="00031558">
      <w:pPr>
        <w:keepNext/>
        <w:ind w:left="1576" w:firstLine="128"/>
        <w:rPr>
          <w:ins w:id="6683" w:author="Ole Vilstrup" w:date="2020-12-10T11:37:00Z"/>
          <w:rStyle w:val="XMLname"/>
          <w:rFonts w:eastAsia="Calibri"/>
          <w:sz w:val="18"/>
          <w:szCs w:val="18"/>
          <w:rPrChange w:id="6684" w:author="Ole Vilstrup" w:date="2021-06-03T14:36:00Z">
            <w:rPr>
              <w:ins w:id="6685" w:author="Ole Vilstrup" w:date="2020-12-10T11:37:00Z"/>
              <w:rStyle w:val="XMLname"/>
              <w:rFonts w:eastAsia="Calibri"/>
            </w:rPr>
          </w:rPrChange>
        </w:rPr>
        <w:pPrChange w:id="6686" w:author="Ole Vilstrup" w:date="2021-12-03T16:03:00Z">
          <w:pPr>
            <w:ind w:left="1576" w:firstLine="128"/>
          </w:pPr>
        </w:pPrChange>
      </w:pPr>
      <w:ins w:id="6687" w:author="Ole Vilstrup" w:date="2021-02-17T11:40:00Z">
        <w:r w:rsidRPr="009E1B96">
          <w:rPr>
            <w:rStyle w:val="XMLname"/>
            <w:rFonts w:eastAsia="Calibri"/>
            <w:sz w:val="18"/>
            <w:szCs w:val="18"/>
            <w:rPrChange w:id="6688" w:author="Ole Vilstrup" w:date="2021-06-03T14:36:00Z">
              <w:rPr>
                <w:rStyle w:val="XMLname"/>
                <w:rFonts w:eastAsia="Calibri"/>
              </w:rPr>
            </w:rPrChange>
          </w:rPr>
          <w:t xml:space="preserve">+ </w:t>
        </w:r>
      </w:ins>
      <w:ins w:id="6689" w:author="Ole Vilstrup" w:date="2020-12-10T11:37:00Z">
        <w:r w:rsidR="00B0074B" w:rsidRPr="009E1B96">
          <w:rPr>
            <w:rStyle w:val="XMLname"/>
            <w:rFonts w:eastAsia="Calibri"/>
            <w:sz w:val="18"/>
            <w:szCs w:val="18"/>
            <w:rPrChange w:id="6690" w:author="Ole Vilstrup" w:date="2021-06-03T14:36:00Z">
              <w:rPr>
                <w:rStyle w:val="XMLname"/>
                <w:rFonts w:eastAsia="Calibri"/>
              </w:rPr>
            </w:rPrChange>
          </w:rPr>
          <w:t>[Emessage/[LetterType]/Sender/Identifier]</w:t>
        </w:r>
      </w:ins>
    </w:p>
    <w:p w14:paraId="0ED5896D" w14:textId="77777777" w:rsidR="00B0074B" w:rsidRPr="009E1B96" w:rsidRDefault="00B0074B">
      <w:pPr>
        <w:keepNext/>
        <w:ind w:left="1420"/>
        <w:rPr>
          <w:ins w:id="6691" w:author="Ole Vilstrup" w:date="2020-12-10T11:37:00Z"/>
          <w:rStyle w:val="XMLname"/>
          <w:rFonts w:eastAsia="Calibri"/>
          <w:sz w:val="18"/>
          <w:szCs w:val="18"/>
          <w:rPrChange w:id="6692" w:author="Ole Vilstrup" w:date="2021-06-03T14:36:00Z">
            <w:rPr>
              <w:ins w:id="6693" w:author="Ole Vilstrup" w:date="2020-12-10T11:37:00Z"/>
              <w:rStyle w:val="XMLname"/>
              <w:rFonts w:eastAsia="Calibri"/>
            </w:rPr>
          </w:rPrChange>
        </w:rPr>
        <w:pPrChange w:id="6694" w:author="Ole Vilstrup" w:date="2021-12-03T16:03:00Z">
          <w:pPr>
            <w:ind w:left="1420"/>
          </w:pPr>
        </w:pPrChange>
      </w:pPr>
      <w:ins w:id="6695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696" w:author="Ole Vilstrup" w:date="2021-06-03T14:36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3105C190" w14:textId="77777777" w:rsidR="00B0074B" w:rsidRPr="008668E1" w:rsidRDefault="00B0074B">
      <w:pPr>
        <w:keepNext/>
        <w:ind w:left="1008" w:firstLine="128"/>
        <w:rPr>
          <w:ins w:id="6697" w:author="Ole Vilstrup" w:date="2020-12-10T11:37:00Z"/>
          <w:rStyle w:val="XMLname"/>
          <w:rFonts w:eastAsia="Calibri"/>
          <w:sz w:val="18"/>
          <w:szCs w:val="18"/>
          <w:lang w:val="en-US"/>
          <w:rPrChange w:id="6698" w:author="Ole Vilstrup Møller" w:date="2023-06-19T13:56:00Z">
            <w:rPr>
              <w:ins w:id="6699" w:author="Ole Vilstrup" w:date="2020-12-10T11:37:00Z"/>
              <w:rStyle w:val="XMLname"/>
              <w:rFonts w:eastAsia="Calibri"/>
            </w:rPr>
          </w:rPrChange>
        </w:rPr>
        <w:pPrChange w:id="6700" w:author="Ole Vilstrup" w:date="2021-12-03T16:03:00Z">
          <w:pPr>
            <w:ind w:left="1008" w:firstLine="128"/>
          </w:pPr>
        </w:pPrChange>
      </w:pPr>
      <w:ins w:id="6701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702" w:author="Ole Vilstrup Møller" w:date="2023-06-19T13:56:00Z">
              <w:rPr>
                <w:rStyle w:val="XMLname"/>
                <w:rFonts w:eastAsia="Calibri"/>
              </w:rPr>
            </w:rPrChange>
          </w:rPr>
          <w:tab/>
          <w:t>&lt;Identifier&gt;dk-dds-authorInstitution&lt;/Identifier&gt;</w:t>
        </w:r>
      </w:ins>
    </w:p>
    <w:p w14:paraId="44DF762C" w14:textId="6CAB7EB4" w:rsidR="00B0074B" w:rsidRPr="009E1B96" w:rsidRDefault="00B0074B">
      <w:pPr>
        <w:keepNext/>
        <w:ind w:left="1008" w:firstLine="128"/>
        <w:rPr>
          <w:ins w:id="6703" w:author="Ole Vilstrup" w:date="2021-02-17T11:36:00Z"/>
          <w:rStyle w:val="XMLname"/>
          <w:rFonts w:eastAsia="Calibri"/>
          <w:sz w:val="18"/>
          <w:szCs w:val="18"/>
          <w:rPrChange w:id="6704" w:author="Ole Vilstrup" w:date="2021-06-03T14:36:00Z">
            <w:rPr>
              <w:ins w:id="6705" w:author="Ole Vilstrup" w:date="2021-02-17T11:36:00Z"/>
              <w:rStyle w:val="XMLname"/>
              <w:rFonts w:eastAsia="Calibri"/>
            </w:rPr>
          </w:rPrChange>
        </w:rPr>
        <w:pPrChange w:id="6706" w:author="Ole Vilstrup" w:date="2021-12-03T16:03:00Z">
          <w:pPr>
            <w:ind w:left="1008" w:firstLine="128"/>
          </w:pPr>
        </w:pPrChange>
      </w:pPr>
      <w:ins w:id="6707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708" w:author="Ole Vilstrup" w:date="2021-06-03T14:36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402CB552" w14:textId="19126BC1" w:rsidR="006A4ECE" w:rsidRPr="005C3A7B" w:rsidRDefault="006A4ECE" w:rsidP="006A4ECE">
      <w:pPr>
        <w:pStyle w:val="Overskrift5"/>
        <w:rPr>
          <w:ins w:id="6709" w:author="Ole Vilstrup" w:date="2021-12-03T16:04:00Z"/>
          <w:rFonts w:eastAsia="Calibri"/>
        </w:rPr>
      </w:pPr>
      <w:ins w:id="6710" w:author="Ole Vilstrup" w:date="2021-12-03T16:04:00Z">
        <w:r w:rsidRPr="006203F2">
          <w:rPr>
            <w:rFonts w:eastAsia="Calibri"/>
          </w:rPr>
          <w:t>AUTHORINSTITUTION</w:t>
        </w:r>
        <w:r w:rsidRPr="005C3A7B">
          <w:rPr>
            <w:rFonts w:eastAsia="Calibri"/>
          </w:rPr>
          <w:t xml:space="preserve"> </w:t>
        </w:r>
        <w:r w:rsidR="003833E5">
          <w:rPr>
            <w:rFonts w:eastAsia="Calibri"/>
          </w:rPr>
          <w:t>e</w:t>
        </w:r>
        <w:r w:rsidRPr="005C3A7B">
          <w:rPr>
            <w:rFonts w:eastAsia="Calibri"/>
          </w:rPr>
          <w:t>ksempel:</w:t>
        </w:r>
      </w:ins>
    </w:p>
    <w:p w14:paraId="0C7BC4B5" w14:textId="77777777" w:rsidR="0012076C" w:rsidRPr="009E1B96" w:rsidRDefault="0012076C" w:rsidP="0012076C">
      <w:pPr>
        <w:ind w:left="1008" w:firstLine="128"/>
        <w:rPr>
          <w:ins w:id="6711" w:author="Ole Vilstrup" w:date="2021-02-17T11:36:00Z"/>
          <w:rStyle w:val="XMLname"/>
          <w:rFonts w:eastAsia="Calibri"/>
          <w:sz w:val="18"/>
          <w:szCs w:val="18"/>
          <w:rPrChange w:id="6712" w:author="Ole Vilstrup" w:date="2021-06-03T14:36:00Z">
            <w:rPr>
              <w:ins w:id="6713" w:author="Ole Vilstrup" w:date="2021-02-17T11:36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6714" w:author="Ole Vilstrup" w:date="2021-02-17T11:36:00Z">
        <w:r w:rsidRPr="009E1B96">
          <w:rPr>
            <w:rStyle w:val="XMLname"/>
            <w:rFonts w:eastAsia="Calibri"/>
            <w:sz w:val="18"/>
            <w:szCs w:val="18"/>
            <w:rPrChange w:id="6715" w:author="Ole Vilstrup" w:date="2021-06-03T14:36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50542700" w14:textId="34F0CDB6" w:rsidR="00E36770" w:rsidRPr="009E1B96" w:rsidRDefault="0012076C" w:rsidP="00E36770">
      <w:pPr>
        <w:ind w:left="1008" w:firstLine="128"/>
        <w:rPr>
          <w:ins w:id="6716" w:author="Ole Vilstrup" w:date="2021-02-17T11:36:00Z"/>
          <w:rStyle w:val="XMLname"/>
          <w:rFonts w:eastAsia="Calibri"/>
          <w:sz w:val="18"/>
          <w:szCs w:val="18"/>
          <w:rPrChange w:id="6717" w:author="Ole Vilstrup" w:date="2021-06-03T14:36:00Z">
            <w:rPr>
              <w:ins w:id="6718" w:author="Ole Vilstrup" w:date="2021-02-17T11:36:00Z"/>
              <w:rStyle w:val="XMLname"/>
              <w:rFonts w:eastAsia="Calibri"/>
            </w:rPr>
          </w:rPrChange>
        </w:rPr>
      </w:pPr>
      <w:ins w:id="6719" w:author="Ole Vilstrup" w:date="2021-02-17T11:36:00Z">
        <w:r w:rsidRPr="009E1B96">
          <w:rPr>
            <w:rStyle w:val="XMLname"/>
            <w:rFonts w:eastAsia="Calibri"/>
            <w:sz w:val="18"/>
            <w:szCs w:val="18"/>
            <w:rPrChange w:id="6720" w:author="Ole Vilstrup" w:date="2021-06-03T14:36:00Z">
              <w:rPr>
                <w:rStyle w:val="XMLname"/>
                <w:rFonts w:eastAsia="Calibri"/>
              </w:rPr>
            </w:rPrChange>
          </w:rPr>
          <w:t xml:space="preserve">   </w:t>
        </w:r>
        <w:r w:rsidR="00E36770" w:rsidRPr="009E1B96">
          <w:rPr>
            <w:rStyle w:val="XMLname"/>
            <w:rFonts w:eastAsia="Calibri"/>
            <w:sz w:val="18"/>
            <w:szCs w:val="18"/>
            <w:rPrChange w:id="6721" w:author="Ole Vilstrup" w:date="2021-06-03T14:36:00Z">
              <w:rPr>
                <w:rStyle w:val="XMLname"/>
                <w:rFonts w:eastAsia="Calibri"/>
              </w:rPr>
            </w:rPrChange>
          </w:rPr>
          <w:t>&lt;Type&gt;AUTHORINSTITUTION&lt;/Type&gt;</w:t>
        </w:r>
      </w:ins>
    </w:p>
    <w:p w14:paraId="47690BBB" w14:textId="3855C5D9" w:rsidR="00E36770" w:rsidRPr="009E1B96" w:rsidRDefault="00E36770" w:rsidP="00E36770">
      <w:pPr>
        <w:ind w:left="1008" w:firstLine="128"/>
        <w:rPr>
          <w:ins w:id="6722" w:author="Ole Vilstrup" w:date="2021-02-17T11:36:00Z"/>
          <w:rStyle w:val="XMLname"/>
          <w:rFonts w:eastAsia="Calibri"/>
          <w:sz w:val="18"/>
          <w:szCs w:val="18"/>
          <w:rPrChange w:id="6723" w:author="Ole Vilstrup" w:date="2021-06-03T14:36:00Z">
            <w:rPr>
              <w:ins w:id="6724" w:author="Ole Vilstrup" w:date="2021-02-17T11:36:00Z"/>
              <w:rStyle w:val="XMLname"/>
              <w:rFonts w:eastAsia="Calibri"/>
            </w:rPr>
          </w:rPrChange>
        </w:rPr>
      </w:pPr>
      <w:ins w:id="6725" w:author="Ole Vilstrup" w:date="2021-02-17T11:36:00Z">
        <w:r w:rsidRPr="009E1B96">
          <w:rPr>
            <w:rStyle w:val="XMLname"/>
            <w:rFonts w:eastAsia="Calibri"/>
            <w:sz w:val="18"/>
            <w:szCs w:val="18"/>
            <w:rPrChange w:id="6726" w:author="Ole Vilstrup" w:date="2021-06-03T14:36:00Z">
              <w:rPr>
                <w:rStyle w:val="XMLname"/>
                <w:rFonts w:eastAsia="Calibri"/>
              </w:rPr>
            </w:rPrChange>
          </w:rPr>
          <w:t xml:space="preserve">   &lt;InstanceIdentifier&gt;Odense Universitetshospital – Svendborg^^^^^&amp;amp;1.2.208.176.1.1&amp;amp;ISO^^^^8071000016009&lt;/</w:t>
        </w:r>
      </w:ins>
      <w:ins w:id="6727" w:author="Ole Vilstrup" w:date="2021-02-17T11:37:00Z">
        <w:r w:rsidR="0012076C" w:rsidRPr="009E1B96">
          <w:rPr>
            <w:rStyle w:val="XMLname"/>
            <w:rFonts w:eastAsia="Calibri"/>
            <w:sz w:val="18"/>
            <w:szCs w:val="18"/>
            <w:rPrChange w:id="6728" w:author="Ole Vilstrup" w:date="2021-06-03T14:36:00Z">
              <w:rPr>
                <w:rStyle w:val="XMLname"/>
                <w:rFonts w:eastAsia="Calibri"/>
              </w:rPr>
            </w:rPrChange>
          </w:rPr>
          <w:t xml:space="preserve"> </w:t>
        </w:r>
      </w:ins>
      <w:ins w:id="6729" w:author="Ole Vilstrup" w:date="2021-02-17T11:36:00Z">
        <w:r w:rsidRPr="009E1B96">
          <w:rPr>
            <w:rStyle w:val="XMLname"/>
            <w:rFonts w:eastAsia="Calibri"/>
            <w:sz w:val="18"/>
            <w:szCs w:val="18"/>
            <w:rPrChange w:id="6730" w:author="Ole Vilstrup" w:date="2021-06-03T14:36:00Z">
              <w:rPr>
                <w:rStyle w:val="XMLname"/>
                <w:rFonts w:eastAsia="Calibri"/>
              </w:rPr>
            </w:rPrChange>
          </w:rPr>
          <w:t>InstanceIdentifier&gt;</w:t>
        </w:r>
      </w:ins>
    </w:p>
    <w:p w14:paraId="1FE08604" w14:textId="5F0F49A9" w:rsidR="00E36770" w:rsidRPr="008668E1" w:rsidRDefault="00E36770">
      <w:pPr>
        <w:ind w:left="1292" w:firstLine="128"/>
        <w:rPr>
          <w:ins w:id="6731" w:author="Ole Vilstrup" w:date="2020-12-10T11:37:00Z"/>
          <w:rStyle w:val="XMLname"/>
          <w:rFonts w:eastAsia="Calibri"/>
          <w:sz w:val="18"/>
          <w:szCs w:val="18"/>
          <w:lang w:val="en-US"/>
          <w:rPrChange w:id="6732" w:author="Ole Vilstrup Møller" w:date="2023-06-19T13:57:00Z">
            <w:rPr>
              <w:ins w:id="6733" w:author="Ole Vilstrup" w:date="2020-12-10T11:37:00Z"/>
              <w:rStyle w:val="XMLname"/>
              <w:rFonts w:eastAsia="Calibri"/>
            </w:rPr>
          </w:rPrChange>
        </w:rPr>
        <w:pPrChange w:id="6734" w:author="Ole Vilstrup" w:date="2021-02-17T11:37:00Z">
          <w:pPr>
            <w:ind w:left="1008" w:firstLine="128"/>
          </w:pPr>
        </w:pPrChange>
      </w:pPr>
      <w:ins w:id="6735" w:author="Ole Vilstrup" w:date="2021-02-17T11:36:00Z">
        <w:r w:rsidRPr="008668E1">
          <w:rPr>
            <w:rStyle w:val="XMLname"/>
            <w:rFonts w:eastAsia="Calibri"/>
            <w:sz w:val="18"/>
            <w:szCs w:val="18"/>
            <w:lang w:val="en-US"/>
            <w:rPrChange w:id="6736" w:author="Ole Vilstrup Møller" w:date="2023-06-19T13:57:00Z">
              <w:rPr>
                <w:rStyle w:val="XMLname"/>
                <w:rFonts w:eastAsia="Calibri"/>
              </w:rPr>
            </w:rPrChange>
          </w:rPr>
          <w:t>&lt;Identifier&gt;dk-dds-authorInstitution&lt;/Identifier&gt;</w:t>
        </w:r>
      </w:ins>
    </w:p>
    <w:p w14:paraId="4BC54D0D" w14:textId="77777777" w:rsidR="00B0074B" w:rsidRPr="006203F2" w:rsidRDefault="00B0074B">
      <w:pPr>
        <w:pStyle w:val="Overskrift4"/>
        <w:rPr>
          <w:ins w:id="6737" w:author="Ole Vilstrup" w:date="2020-12-10T11:37:00Z"/>
          <w:rPrChange w:id="6738" w:author="Ole Vilstrup" w:date="2020-12-11T14:26:00Z">
            <w:rPr>
              <w:ins w:id="6739" w:author="Ole Vilstrup" w:date="2020-12-10T11:37:00Z"/>
              <w:lang w:val="en-US"/>
            </w:rPr>
          </w:rPrChange>
        </w:rPr>
        <w:pPrChange w:id="6740" w:author="Ole Vilstrup" w:date="2021-01-13T11:26:00Z">
          <w:pPr>
            <w:pStyle w:val="Overskrift5"/>
          </w:pPr>
        </w:pPrChange>
      </w:pPr>
      <w:bookmarkStart w:id="6741" w:name="_Toc95688893"/>
      <w:ins w:id="6742" w:author="Ole Vilstrup" w:date="2020-12-10T11:37:00Z">
        <w:r w:rsidRPr="006203F2">
          <w:rPr>
            <w:rPrChange w:id="6743" w:author="Ole Vilstrup" w:date="2020-12-11T14:26:00Z">
              <w:rPr>
                <w:b w:val="0"/>
                <w:i w:val="0"/>
                <w:iCs w:val="0"/>
                <w:lang w:val="en-US"/>
              </w:rPr>
            </w:rPrChange>
          </w:rPr>
          <w:t>CLASSCODE</w:t>
        </w:r>
        <w:bookmarkEnd w:id="6741"/>
      </w:ins>
    </w:p>
    <w:p w14:paraId="6B29C81B" w14:textId="77777777" w:rsidR="00B0074B" w:rsidRPr="006203F2" w:rsidRDefault="00B0074B" w:rsidP="00B0074B">
      <w:pPr>
        <w:rPr>
          <w:ins w:id="6744" w:author="Ole Vilstrup" w:date="2020-12-10T11:37:00Z"/>
          <w:rFonts w:eastAsia="Calibri"/>
          <w:rPrChange w:id="6745" w:author="Ole Vilstrup" w:date="2020-12-11T14:26:00Z">
            <w:rPr>
              <w:ins w:id="6746" w:author="Ole Vilstrup" w:date="2020-12-10T11:37:00Z"/>
              <w:rFonts w:eastAsia="Calibri"/>
              <w:lang w:val="en-US"/>
            </w:rPr>
          </w:rPrChange>
        </w:rPr>
      </w:pPr>
      <w:ins w:id="6747" w:author="Ole Vilstrup" w:date="2020-12-10T11:37:00Z">
        <w:r w:rsidRPr="006203F2">
          <w:rPr>
            <w:rFonts w:eastAsia="Calibri"/>
            <w:rPrChange w:id="6748" w:author="Ole Vilstrup" w:date="2020-12-11T14:26:00Z">
              <w:rPr>
                <w:rFonts w:eastAsia="Calibri"/>
                <w:lang w:val="en-US"/>
              </w:rPr>
            </w:rPrChange>
          </w:rPr>
          <w:t>Altid “meddelelse”</w:t>
        </w:r>
      </w:ins>
    </w:p>
    <w:p w14:paraId="3CEEB296" w14:textId="77777777" w:rsidR="00B0074B" w:rsidRPr="006203F2" w:rsidRDefault="00B0074B" w:rsidP="00B0074B">
      <w:pPr>
        <w:rPr>
          <w:ins w:id="6749" w:author="Ole Vilstrup" w:date="2020-12-10T11:37:00Z"/>
          <w:rFonts w:eastAsia="Calibri"/>
          <w:rPrChange w:id="6750" w:author="Ole Vilstrup" w:date="2020-12-11T14:26:00Z">
            <w:rPr>
              <w:ins w:id="6751" w:author="Ole Vilstrup" w:date="2020-12-10T11:37:00Z"/>
              <w:rFonts w:eastAsia="Calibri"/>
              <w:lang w:val="en-US"/>
            </w:rPr>
          </w:rPrChange>
        </w:rPr>
      </w:pPr>
    </w:p>
    <w:p w14:paraId="2C460B38" w14:textId="77777777" w:rsidR="00B0074B" w:rsidRPr="009E1B96" w:rsidRDefault="00B0074B" w:rsidP="00B0074B">
      <w:pPr>
        <w:ind w:left="1008" w:firstLine="128"/>
        <w:rPr>
          <w:ins w:id="6752" w:author="Ole Vilstrup" w:date="2020-12-10T11:37:00Z"/>
          <w:rStyle w:val="XMLname"/>
          <w:rFonts w:eastAsia="Calibri"/>
          <w:sz w:val="18"/>
          <w:szCs w:val="18"/>
          <w:rPrChange w:id="6753" w:author="Ole Vilstrup" w:date="2021-06-03T14:36:00Z">
            <w:rPr>
              <w:ins w:id="6754" w:author="Ole Vilstrup" w:date="2020-12-10T11:37:00Z"/>
              <w:rStyle w:val="XMLname"/>
              <w:rFonts w:eastAsia="Calibri"/>
            </w:rPr>
          </w:rPrChange>
        </w:rPr>
      </w:pPr>
      <w:ins w:id="6755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756" w:author="Ole Vilstrup" w:date="2021-06-03T14:36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16293E4F" w14:textId="77777777" w:rsidR="00B0074B" w:rsidRPr="009E1B96" w:rsidRDefault="00B0074B" w:rsidP="00B0074B">
      <w:pPr>
        <w:ind w:left="1008" w:firstLine="128"/>
        <w:rPr>
          <w:ins w:id="6757" w:author="Ole Vilstrup" w:date="2020-12-10T11:37:00Z"/>
          <w:rStyle w:val="XMLname"/>
          <w:rFonts w:eastAsia="Calibri"/>
          <w:sz w:val="18"/>
          <w:szCs w:val="18"/>
          <w:rPrChange w:id="6758" w:author="Ole Vilstrup" w:date="2021-06-03T14:36:00Z">
            <w:rPr>
              <w:ins w:id="6759" w:author="Ole Vilstrup" w:date="2020-12-10T11:37:00Z"/>
              <w:rStyle w:val="XMLname"/>
              <w:rFonts w:eastAsia="Calibri"/>
            </w:rPr>
          </w:rPrChange>
        </w:rPr>
      </w:pPr>
      <w:ins w:id="6760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761" w:author="Ole Vilstrup" w:date="2021-06-03T14:36:00Z">
              <w:rPr>
                <w:rStyle w:val="XMLname"/>
                <w:rFonts w:eastAsia="Calibri"/>
              </w:rPr>
            </w:rPrChange>
          </w:rPr>
          <w:tab/>
          <w:t xml:space="preserve">&lt;Type&gt;CLASSCODE&lt;/Type&gt; </w:t>
        </w:r>
      </w:ins>
    </w:p>
    <w:p w14:paraId="474823CE" w14:textId="77777777" w:rsidR="00B0074B" w:rsidRPr="009E1B96" w:rsidRDefault="00B0074B" w:rsidP="00B0074B">
      <w:pPr>
        <w:ind w:left="1008" w:firstLine="128"/>
        <w:rPr>
          <w:ins w:id="6762" w:author="Ole Vilstrup" w:date="2020-12-10T11:37:00Z"/>
          <w:rStyle w:val="XMLname"/>
          <w:rFonts w:eastAsia="Calibri"/>
          <w:sz w:val="18"/>
          <w:szCs w:val="18"/>
          <w:rPrChange w:id="6763" w:author="Ole Vilstrup" w:date="2021-06-03T14:36:00Z">
            <w:rPr>
              <w:ins w:id="6764" w:author="Ole Vilstrup" w:date="2020-12-10T11:37:00Z"/>
              <w:rStyle w:val="XMLname"/>
              <w:rFonts w:eastAsia="Calibri"/>
            </w:rPr>
          </w:rPrChange>
        </w:rPr>
      </w:pPr>
      <w:ins w:id="6765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766" w:author="Ole Vilstrup" w:date="2021-06-03T14:36:00Z">
              <w:rPr>
                <w:rStyle w:val="XMLname"/>
                <w:rFonts w:eastAsia="Calibri"/>
              </w:rPr>
            </w:rPrChange>
          </w:rPr>
          <w:tab/>
          <w:t>&lt;InstanceIdentifier&gt;meddelelse&lt;/InstanceIdentifier&gt;</w:t>
        </w:r>
      </w:ins>
    </w:p>
    <w:p w14:paraId="35927E23" w14:textId="77777777" w:rsidR="00B0074B" w:rsidRPr="008668E1" w:rsidRDefault="00B0074B" w:rsidP="00B0074B">
      <w:pPr>
        <w:ind w:left="0"/>
        <w:rPr>
          <w:ins w:id="6767" w:author="Ole Vilstrup" w:date="2020-12-10T11:37:00Z"/>
          <w:rStyle w:val="XMLname"/>
          <w:rFonts w:ascii="Calibri" w:hAnsi="Calibri" w:cs="Calibri"/>
          <w:color w:val="000000"/>
          <w:sz w:val="18"/>
          <w:szCs w:val="18"/>
          <w:lang w:val="en-US" w:eastAsia="da-DK"/>
          <w:rPrChange w:id="6768" w:author="Ole Vilstrup Møller" w:date="2023-06-19T13:57:00Z">
            <w:rPr>
              <w:ins w:id="6769" w:author="Ole Vilstrup" w:date="2020-12-10T11:37:00Z"/>
              <w:rStyle w:val="XMLname"/>
              <w:rFonts w:ascii="Calibri" w:hAnsi="Calibri" w:cs="Calibri"/>
              <w:color w:val="000000"/>
              <w:sz w:val="22"/>
              <w:szCs w:val="22"/>
              <w:lang w:eastAsia="da-DK"/>
            </w:rPr>
          </w:rPrChange>
        </w:rPr>
      </w:pPr>
      <w:ins w:id="6770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771" w:author="Ole Vilstrup Møller" w:date="2023-06-19T13:57:00Z">
              <w:rPr>
                <w:rStyle w:val="XMLname"/>
                <w:rFonts w:eastAsia="Calibri"/>
              </w:rPr>
            </w:rPrChange>
          </w:rPr>
          <w:tab/>
        </w:r>
        <w:r w:rsidRPr="008668E1">
          <w:rPr>
            <w:rStyle w:val="XMLname"/>
            <w:rFonts w:eastAsia="Calibri"/>
            <w:sz w:val="18"/>
            <w:szCs w:val="18"/>
            <w:lang w:val="en-US"/>
            <w:rPrChange w:id="6772" w:author="Ole Vilstrup Møller" w:date="2023-06-19T13:57:00Z">
              <w:rPr>
                <w:rStyle w:val="XMLname"/>
                <w:rFonts w:eastAsia="Calibri"/>
              </w:rPr>
            </w:rPrChange>
          </w:rPr>
          <w:tab/>
        </w:r>
        <w:r w:rsidRPr="008668E1">
          <w:rPr>
            <w:rStyle w:val="XMLname"/>
            <w:rFonts w:eastAsia="Calibri"/>
            <w:sz w:val="18"/>
            <w:szCs w:val="18"/>
            <w:lang w:val="en-US"/>
            <w:rPrChange w:id="6773" w:author="Ole Vilstrup Møller" w:date="2023-06-19T13:57:00Z">
              <w:rPr>
                <w:rStyle w:val="XMLname"/>
                <w:rFonts w:eastAsia="Calibri"/>
              </w:rPr>
            </w:rPrChange>
          </w:rPr>
          <w:tab/>
        </w:r>
        <w:r w:rsidRPr="008668E1">
          <w:rPr>
            <w:rStyle w:val="XMLname"/>
            <w:rFonts w:eastAsia="Calibri"/>
            <w:sz w:val="18"/>
            <w:szCs w:val="18"/>
            <w:lang w:val="en-US"/>
            <w:rPrChange w:id="6774" w:author="Ole Vilstrup Møller" w:date="2023-06-19T13:57:00Z">
              <w:rPr>
                <w:rStyle w:val="XMLname"/>
                <w:rFonts w:eastAsia="Calibri"/>
              </w:rPr>
            </w:rPrChange>
          </w:rPr>
          <w:tab/>
        </w:r>
        <w:r w:rsidRPr="008668E1">
          <w:rPr>
            <w:rStyle w:val="XMLname"/>
            <w:rFonts w:eastAsia="Calibri"/>
            <w:sz w:val="18"/>
            <w:szCs w:val="18"/>
            <w:lang w:val="en-US"/>
            <w:rPrChange w:id="6775" w:author="Ole Vilstrup Møller" w:date="2023-06-19T13:57:00Z">
              <w:rPr>
                <w:rStyle w:val="XMLname"/>
                <w:rFonts w:eastAsia="Calibri"/>
              </w:rPr>
            </w:rPrChange>
          </w:rPr>
          <w:tab/>
          <w:t>&lt;Identifier&gt;dk-dds-displayName&lt;/Identifier&gt;</w:t>
        </w:r>
      </w:ins>
    </w:p>
    <w:p w14:paraId="4FFDD88F" w14:textId="77777777" w:rsidR="00B0074B" w:rsidRPr="008668E1" w:rsidRDefault="00B0074B" w:rsidP="00B0074B">
      <w:pPr>
        <w:ind w:left="1136"/>
        <w:rPr>
          <w:ins w:id="6776" w:author="Ole Vilstrup" w:date="2020-12-10T11:37:00Z"/>
          <w:rStyle w:val="XMLname"/>
          <w:rFonts w:eastAsia="Calibri"/>
          <w:sz w:val="18"/>
          <w:szCs w:val="18"/>
          <w:lang w:val="en-US"/>
          <w:rPrChange w:id="6777" w:author="Ole Vilstrup Møller" w:date="2023-06-19T13:57:00Z">
            <w:rPr>
              <w:ins w:id="6778" w:author="Ole Vilstrup" w:date="2020-12-10T11:37:00Z"/>
              <w:rStyle w:val="XMLname"/>
              <w:rFonts w:eastAsia="Calibri"/>
            </w:rPr>
          </w:rPrChange>
        </w:rPr>
      </w:pPr>
      <w:ins w:id="6779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780" w:author="Ole Vilstrup Møller" w:date="2023-06-19T13:57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5869C99A" w14:textId="77777777" w:rsidR="00B0074B" w:rsidRPr="008668E1" w:rsidRDefault="00B0074B" w:rsidP="00B0074B">
      <w:pPr>
        <w:ind w:left="1136"/>
        <w:rPr>
          <w:ins w:id="6781" w:author="Ole Vilstrup" w:date="2020-12-10T11:37:00Z"/>
          <w:rStyle w:val="XMLname"/>
          <w:rFonts w:eastAsia="Calibri"/>
          <w:sz w:val="18"/>
          <w:szCs w:val="18"/>
          <w:lang w:val="en-US"/>
          <w:rPrChange w:id="6782" w:author="Ole Vilstrup Møller" w:date="2023-06-19T13:57:00Z">
            <w:rPr>
              <w:ins w:id="6783" w:author="Ole Vilstrup" w:date="2020-12-10T11:37:00Z"/>
              <w:rStyle w:val="XMLname"/>
              <w:rFonts w:eastAsia="Calibri"/>
            </w:rPr>
          </w:rPrChange>
        </w:rPr>
      </w:pPr>
    </w:p>
    <w:p w14:paraId="6D68091C" w14:textId="77777777" w:rsidR="00B0074B" w:rsidRPr="008668E1" w:rsidRDefault="00B0074B" w:rsidP="00B0074B">
      <w:pPr>
        <w:ind w:left="1136"/>
        <w:rPr>
          <w:ins w:id="6784" w:author="Ole Vilstrup" w:date="2020-12-10T11:37:00Z"/>
          <w:rStyle w:val="XMLname"/>
          <w:rFonts w:eastAsia="Calibri"/>
          <w:sz w:val="18"/>
          <w:szCs w:val="18"/>
          <w:lang w:val="en-US"/>
          <w:rPrChange w:id="6785" w:author="Ole Vilstrup Møller" w:date="2023-06-19T13:57:00Z">
            <w:rPr>
              <w:ins w:id="6786" w:author="Ole Vilstrup" w:date="2020-12-10T11:37:00Z"/>
              <w:rStyle w:val="XMLname"/>
              <w:rFonts w:eastAsia="Calibri"/>
            </w:rPr>
          </w:rPrChange>
        </w:rPr>
      </w:pPr>
      <w:ins w:id="6787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788" w:author="Ole Vilstrup Møller" w:date="2023-06-19T13:57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4B327427" w14:textId="77777777" w:rsidR="00B0074B" w:rsidRPr="008668E1" w:rsidRDefault="00B0074B" w:rsidP="00B0074B">
      <w:pPr>
        <w:ind w:left="1008" w:firstLine="128"/>
        <w:rPr>
          <w:ins w:id="6789" w:author="Ole Vilstrup" w:date="2020-12-10T11:37:00Z"/>
          <w:rStyle w:val="XMLname"/>
          <w:rFonts w:eastAsia="Calibri"/>
          <w:sz w:val="18"/>
          <w:szCs w:val="18"/>
          <w:lang w:val="en-US"/>
          <w:rPrChange w:id="6790" w:author="Ole Vilstrup Møller" w:date="2023-06-19T13:57:00Z">
            <w:rPr>
              <w:ins w:id="6791" w:author="Ole Vilstrup" w:date="2020-12-10T11:37:00Z"/>
              <w:rStyle w:val="XMLname"/>
              <w:rFonts w:eastAsia="Calibri"/>
            </w:rPr>
          </w:rPrChange>
        </w:rPr>
      </w:pPr>
      <w:ins w:id="6792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793" w:author="Ole Vilstrup Møller" w:date="2023-06-19T13:57:00Z">
              <w:rPr>
                <w:rStyle w:val="XMLname"/>
                <w:rFonts w:eastAsia="Calibri"/>
              </w:rPr>
            </w:rPrChange>
          </w:rPr>
          <w:tab/>
          <w:t xml:space="preserve">&lt;Type&gt;CLASSCODE&lt;/Type&gt; </w:t>
        </w:r>
      </w:ins>
    </w:p>
    <w:p w14:paraId="699ED51B" w14:textId="77777777" w:rsidR="00B0074B" w:rsidRPr="008668E1" w:rsidRDefault="00B0074B" w:rsidP="00B0074B">
      <w:pPr>
        <w:ind w:left="1136"/>
        <w:rPr>
          <w:ins w:id="6794" w:author="Ole Vilstrup" w:date="2020-12-10T11:37:00Z"/>
          <w:rStyle w:val="XMLname"/>
          <w:rFonts w:eastAsia="Calibri"/>
          <w:sz w:val="18"/>
          <w:szCs w:val="18"/>
          <w:lang w:val="en-US"/>
          <w:rPrChange w:id="6795" w:author="Ole Vilstrup Møller" w:date="2023-06-19T13:57:00Z">
            <w:rPr>
              <w:ins w:id="6796" w:author="Ole Vilstrup" w:date="2020-12-10T11:37:00Z"/>
              <w:rStyle w:val="XMLname"/>
              <w:rFonts w:eastAsia="Calibri"/>
            </w:rPr>
          </w:rPrChange>
        </w:rPr>
      </w:pPr>
      <w:ins w:id="6797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798" w:author="Ole Vilstrup Møller" w:date="2023-06-19T13:57:00Z">
              <w:rPr>
                <w:rStyle w:val="XMLname"/>
                <w:rFonts w:eastAsia="Calibri"/>
              </w:rPr>
            </w:rPrChange>
          </w:rPr>
          <w:tab/>
          <w:t>&lt;InstanceIdentifier&gt;005&lt;/InstanceIdentifier&gt;</w:t>
        </w:r>
      </w:ins>
    </w:p>
    <w:p w14:paraId="0D625DF4" w14:textId="77777777" w:rsidR="00B0074B" w:rsidRPr="008668E1" w:rsidRDefault="00B0074B" w:rsidP="00B0074B">
      <w:pPr>
        <w:ind w:left="1136"/>
        <w:rPr>
          <w:ins w:id="6799" w:author="Ole Vilstrup" w:date="2020-12-10T11:37:00Z"/>
          <w:rStyle w:val="XMLname"/>
          <w:rFonts w:eastAsia="Calibri"/>
          <w:sz w:val="18"/>
          <w:szCs w:val="18"/>
          <w:lang w:val="en-US"/>
          <w:rPrChange w:id="6800" w:author="Ole Vilstrup Møller" w:date="2023-06-19T13:57:00Z">
            <w:rPr>
              <w:ins w:id="6801" w:author="Ole Vilstrup" w:date="2020-12-10T11:37:00Z"/>
              <w:rStyle w:val="XMLname"/>
              <w:rFonts w:eastAsia="Calibri"/>
            </w:rPr>
          </w:rPrChange>
        </w:rPr>
      </w:pPr>
      <w:ins w:id="6802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803" w:author="Ole Vilstrup Møller" w:date="2023-06-19T13:57:00Z">
              <w:rPr>
                <w:rStyle w:val="XMLname"/>
                <w:rFonts w:eastAsia="Calibri"/>
              </w:rPr>
            </w:rPrChange>
          </w:rPr>
          <w:tab/>
          <w:t>&lt;Identifier&gt;dk-dds-code&lt;/Identifier&gt;</w:t>
        </w:r>
      </w:ins>
    </w:p>
    <w:p w14:paraId="11BB17C2" w14:textId="77777777" w:rsidR="00B0074B" w:rsidRPr="008668E1" w:rsidRDefault="00B0074B" w:rsidP="00B0074B">
      <w:pPr>
        <w:ind w:left="1136"/>
        <w:rPr>
          <w:ins w:id="6804" w:author="Ole Vilstrup" w:date="2020-12-10T11:37:00Z"/>
          <w:rStyle w:val="XMLname"/>
          <w:rFonts w:eastAsia="Calibri"/>
          <w:sz w:val="18"/>
          <w:szCs w:val="18"/>
          <w:lang w:val="en-US"/>
          <w:rPrChange w:id="6805" w:author="Ole Vilstrup Møller" w:date="2023-06-19T13:57:00Z">
            <w:rPr>
              <w:ins w:id="6806" w:author="Ole Vilstrup" w:date="2020-12-10T11:37:00Z"/>
              <w:rStyle w:val="XMLname"/>
              <w:rFonts w:eastAsia="Calibri"/>
            </w:rPr>
          </w:rPrChange>
        </w:rPr>
      </w:pPr>
      <w:ins w:id="6807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808" w:author="Ole Vilstrup Møller" w:date="2023-06-19T13:57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518B3735" w14:textId="77777777" w:rsidR="00B0074B" w:rsidRPr="008668E1" w:rsidRDefault="00B0074B" w:rsidP="00B0074B">
      <w:pPr>
        <w:ind w:left="1136"/>
        <w:rPr>
          <w:ins w:id="6809" w:author="Ole Vilstrup" w:date="2020-12-10T11:37:00Z"/>
          <w:rStyle w:val="XMLname"/>
          <w:rFonts w:eastAsia="Calibri"/>
          <w:sz w:val="18"/>
          <w:szCs w:val="18"/>
          <w:lang w:val="en-US"/>
          <w:rPrChange w:id="6810" w:author="Ole Vilstrup Møller" w:date="2023-06-19T13:57:00Z">
            <w:rPr>
              <w:ins w:id="6811" w:author="Ole Vilstrup" w:date="2020-12-10T11:37:00Z"/>
              <w:rStyle w:val="XMLname"/>
              <w:rFonts w:eastAsia="Calibri"/>
            </w:rPr>
          </w:rPrChange>
        </w:rPr>
      </w:pPr>
    </w:p>
    <w:p w14:paraId="64D1BBE7" w14:textId="77777777" w:rsidR="00B0074B" w:rsidRPr="008668E1" w:rsidRDefault="00B0074B" w:rsidP="00B0074B">
      <w:pPr>
        <w:ind w:left="1136"/>
        <w:rPr>
          <w:ins w:id="6812" w:author="Ole Vilstrup" w:date="2020-12-10T11:37:00Z"/>
          <w:rStyle w:val="XMLname"/>
          <w:rFonts w:eastAsia="Calibri"/>
          <w:sz w:val="18"/>
          <w:szCs w:val="18"/>
          <w:lang w:val="en-US"/>
          <w:rPrChange w:id="6813" w:author="Ole Vilstrup Møller" w:date="2023-06-19T13:57:00Z">
            <w:rPr>
              <w:ins w:id="6814" w:author="Ole Vilstrup" w:date="2020-12-10T11:37:00Z"/>
              <w:rStyle w:val="XMLname"/>
              <w:rFonts w:eastAsia="Calibri"/>
            </w:rPr>
          </w:rPrChange>
        </w:rPr>
      </w:pPr>
      <w:ins w:id="6815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816" w:author="Ole Vilstrup Møller" w:date="2023-06-19T13:57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5D2269FA" w14:textId="77777777" w:rsidR="00B0074B" w:rsidRPr="008668E1" w:rsidRDefault="00B0074B" w:rsidP="00B0074B">
      <w:pPr>
        <w:ind w:left="1008" w:firstLine="128"/>
        <w:rPr>
          <w:ins w:id="6817" w:author="Ole Vilstrup" w:date="2020-12-10T11:37:00Z"/>
          <w:rStyle w:val="XMLname"/>
          <w:rFonts w:eastAsia="Calibri"/>
          <w:sz w:val="18"/>
          <w:szCs w:val="18"/>
          <w:lang w:val="en-US"/>
          <w:rPrChange w:id="6818" w:author="Ole Vilstrup Møller" w:date="2023-06-19T13:57:00Z">
            <w:rPr>
              <w:ins w:id="6819" w:author="Ole Vilstrup" w:date="2020-12-10T11:37:00Z"/>
              <w:rStyle w:val="XMLname"/>
              <w:rFonts w:eastAsia="Calibri"/>
            </w:rPr>
          </w:rPrChange>
        </w:rPr>
      </w:pPr>
      <w:ins w:id="6820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821" w:author="Ole Vilstrup Møller" w:date="2023-06-19T13:57:00Z">
              <w:rPr>
                <w:rStyle w:val="XMLname"/>
                <w:rFonts w:eastAsia="Calibri"/>
              </w:rPr>
            </w:rPrChange>
          </w:rPr>
          <w:tab/>
          <w:t xml:space="preserve">&lt;Type&gt;CLASSCODE&lt;/Type&gt; </w:t>
        </w:r>
      </w:ins>
    </w:p>
    <w:p w14:paraId="0C488C97" w14:textId="77777777" w:rsidR="00B0074B" w:rsidRPr="009E1B96" w:rsidRDefault="00B0074B" w:rsidP="00B0074B">
      <w:pPr>
        <w:ind w:left="1136"/>
        <w:rPr>
          <w:ins w:id="6822" w:author="Ole Vilstrup" w:date="2020-12-10T11:37:00Z"/>
          <w:rStyle w:val="XMLname"/>
          <w:rFonts w:eastAsia="Calibri"/>
          <w:sz w:val="18"/>
          <w:szCs w:val="18"/>
          <w:rPrChange w:id="6823" w:author="Ole Vilstrup" w:date="2021-06-03T14:36:00Z">
            <w:rPr>
              <w:ins w:id="6824" w:author="Ole Vilstrup" w:date="2020-12-10T11:37:00Z"/>
              <w:rStyle w:val="XMLname"/>
              <w:rFonts w:eastAsia="Calibri"/>
            </w:rPr>
          </w:rPrChange>
        </w:rPr>
      </w:pPr>
      <w:ins w:id="6825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826" w:author="Ole Vilstrup Møller" w:date="2023-06-19T13:57:00Z">
              <w:rPr>
                <w:rStyle w:val="XMLname"/>
                <w:rFonts w:eastAsia="Calibri"/>
              </w:rPr>
            </w:rPrChange>
          </w:rPr>
          <w:tab/>
        </w:r>
        <w:r w:rsidRPr="009E1B96">
          <w:rPr>
            <w:rStyle w:val="XMLname"/>
            <w:rFonts w:eastAsia="Calibri"/>
            <w:sz w:val="18"/>
            <w:szCs w:val="18"/>
            <w:rPrChange w:id="6827" w:author="Ole Vilstrup" w:date="2021-06-03T14:36:00Z">
              <w:rPr>
                <w:rStyle w:val="XMLname"/>
                <w:rFonts w:eastAsia="Calibri"/>
              </w:rPr>
            </w:rPrChange>
          </w:rPr>
          <w:t>&lt;InstanceIdentifier&gt;1.2.208.184.100.9&lt;/InstanceIdentifier&gt;</w:t>
        </w:r>
      </w:ins>
    </w:p>
    <w:p w14:paraId="56463E7E" w14:textId="77777777" w:rsidR="00B0074B" w:rsidRPr="009E1B96" w:rsidRDefault="00B0074B" w:rsidP="00B0074B">
      <w:pPr>
        <w:ind w:left="1136"/>
        <w:rPr>
          <w:ins w:id="6828" w:author="Ole Vilstrup" w:date="2020-12-10T11:37:00Z"/>
          <w:rStyle w:val="XMLname"/>
          <w:rFonts w:eastAsia="Calibri"/>
          <w:sz w:val="18"/>
          <w:szCs w:val="18"/>
          <w:rPrChange w:id="6829" w:author="Ole Vilstrup" w:date="2021-06-03T14:36:00Z">
            <w:rPr>
              <w:ins w:id="6830" w:author="Ole Vilstrup" w:date="2020-12-10T11:37:00Z"/>
              <w:rStyle w:val="XMLname"/>
              <w:rFonts w:eastAsia="Calibri"/>
            </w:rPr>
          </w:rPrChange>
        </w:rPr>
      </w:pPr>
      <w:ins w:id="6831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832" w:author="Ole Vilstrup" w:date="2021-06-03T14:36:00Z">
              <w:rPr>
                <w:rStyle w:val="XMLname"/>
                <w:rFonts w:eastAsia="Calibri"/>
              </w:rPr>
            </w:rPrChange>
          </w:rPr>
          <w:tab/>
          <w:t>&lt;Identifier&gt;dk-dds-codeSystem&lt;/Identifier&gt;</w:t>
        </w:r>
      </w:ins>
    </w:p>
    <w:p w14:paraId="5FD8461B" w14:textId="77777777" w:rsidR="00B0074B" w:rsidRPr="009E1B96" w:rsidRDefault="00B0074B" w:rsidP="00B0074B">
      <w:pPr>
        <w:ind w:left="1136"/>
        <w:rPr>
          <w:ins w:id="6833" w:author="Ole Vilstrup" w:date="2020-12-10T11:37:00Z"/>
          <w:rStyle w:val="XMLname"/>
          <w:rFonts w:eastAsia="Calibri"/>
          <w:sz w:val="18"/>
          <w:szCs w:val="18"/>
          <w:rPrChange w:id="6834" w:author="Ole Vilstrup" w:date="2021-06-03T14:36:00Z">
            <w:rPr>
              <w:ins w:id="6835" w:author="Ole Vilstrup" w:date="2020-12-10T11:37:00Z"/>
              <w:rStyle w:val="XMLname"/>
              <w:rFonts w:eastAsia="Calibri"/>
            </w:rPr>
          </w:rPrChange>
        </w:rPr>
      </w:pPr>
      <w:ins w:id="6836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837" w:author="Ole Vilstrup" w:date="2021-06-03T14:36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07066DF4" w14:textId="77777777" w:rsidR="00B0074B" w:rsidRPr="006203F2" w:rsidRDefault="00B0074B">
      <w:pPr>
        <w:pStyle w:val="Overskrift4"/>
        <w:rPr>
          <w:ins w:id="6838" w:author="Ole Vilstrup" w:date="2020-12-10T11:37:00Z"/>
          <w:rPrChange w:id="6839" w:author="Ole Vilstrup" w:date="2020-12-11T14:26:00Z">
            <w:rPr>
              <w:ins w:id="6840" w:author="Ole Vilstrup" w:date="2020-12-10T11:37:00Z"/>
              <w:lang w:val="en-US"/>
            </w:rPr>
          </w:rPrChange>
        </w:rPr>
        <w:pPrChange w:id="6841" w:author="Ole Vilstrup" w:date="2021-01-13T11:26:00Z">
          <w:pPr>
            <w:pStyle w:val="Overskrift5"/>
          </w:pPr>
        </w:pPrChange>
      </w:pPr>
      <w:bookmarkStart w:id="6842" w:name="_Toc95688894"/>
      <w:ins w:id="6843" w:author="Ole Vilstrup" w:date="2020-12-10T11:37:00Z">
        <w:r w:rsidRPr="006203F2">
          <w:rPr>
            <w:rPrChange w:id="6844" w:author="Ole Vilstrup" w:date="2020-12-11T14:26:00Z">
              <w:rPr>
                <w:b w:val="0"/>
                <w:i w:val="0"/>
                <w:iCs w:val="0"/>
                <w:lang w:val="en-US"/>
              </w:rPr>
            </w:rPrChange>
          </w:rPr>
          <w:t>CONFIDENTIALITYCODE</w:t>
        </w:r>
        <w:bookmarkEnd w:id="6842"/>
      </w:ins>
    </w:p>
    <w:p w14:paraId="1CB4CB96" w14:textId="77777777" w:rsidR="00B0074B" w:rsidRPr="006203F2" w:rsidRDefault="00B0074B" w:rsidP="00B0074B">
      <w:pPr>
        <w:rPr>
          <w:ins w:id="6845" w:author="Ole Vilstrup" w:date="2020-12-10T11:37:00Z"/>
          <w:rPrChange w:id="6846" w:author="Ole Vilstrup" w:date="2020-12-11T14:26:00Z">
            <w:rPr>
              <w:ins w:id="6847" w:author="Ole Vilstrup" w:date="2020-12-10T11:37:00Z"/>
              <w:lang w:val="en-US"/>
            </w:rPr>
          </w:rPrChange>
        </w:rPr>
      </w:pPr>
      <w:ins w:id="6848" w:author="Ole Vilstrup" w:date="2020-12-10T11:37:00Z">
        <w:r w:rsidRPr="006203F2">
          <w:rPr>
            <w:rPrChange w:id="6849" w:author="Ole Vilstrup" w:date="2020-12-11T14:26:00Z">
              <w:rPr>
                <w:lang w:val="en-US"/>
              </w:rPr>
            </w:rPrChange>
          </w:rPr>
          <w:t>Altid N - “normal”</w:t>
        </w:r>
      </w:ins>
    </w:p>
    <w:p w14:paraId="5EF2F7D5" w14:textId="77777777" w:rsidR="00B0074B" w:rsidRPr="006203F2" w:rsidRDefault="00B0074B" w:rsidP="00B0074B">
      <w:pPr>
        <w:rPr>
          <w:ins w:id="6850" w:author="Ole Vilstrup" w:date="2020-12-10T11:37:00Z"/>
          <w:rPrChange w:id="6851" w:author="Ole Vilstrup" w:date="2020-12-11T14:26:00Z">
            <w:rPr>
              <w:ins w:id="6852" w:author="Ole Vilstrup" w:date="2020-12-10T11:37:00Z"/>
              <w:lang w:val="en-US"/>
            </w:rPr>
          </w:rPrChange>
        </w:rPr>
      </w:pPr>
    </w:p>
    <w:p w14:paraId="2A1A8504" w14:textId="77777777" w:rsidR="00B0074B" w:rsidRPr="009E1B96" w:rsidRDefault="00B0074B" w:rsidP="00B0074B">
      <w:pPr>
        <w:ind w:left="1136"/>
        <w:rPr>
          <w:ins w:id="6853" w:author="Ole Vilstrup" w:date="2020-12-10T11:37:00Z"/>
          <w:rStyle w:val="XMLname"/>
          <w:rFonts w:eastAsia="Calibri"/>
          <w:sz w:val="18"/>
          <w:szCs w:val="18"/>
          <w:rPrChange w:id="6854" w:author="Ole Vilstrup" w:date="2021-06-03T14:36:00Z">
            <w:rPr>
              <w:ins w:id="6855" w:author="Ole Vilstrup" w:date="2020-12-10T11:37:00Z"/>
              <w:rStyle w:val="XMLname"/>
              <w:rFonts w:eastAsia="Calibri"/>
            </w:rPr>
          </w:rPrChange>
        </w:rPr>
      </w:pPr>
      <w:ins w:id="6856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857" w:author="Ole Vilstrup" w:date="2021-06-03T14:36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566DADBD" w14:textId="77777777" w:rsidR="00B0074B" w:rsidRPr="009E1B96" w:rsidRDefault="00B0074B" w:rsidP="00B0074B">
      <w:pPr>
        <w:ind w:left="1136"/>
        <w:rPr>
          <w:ins w:id="6858" w:author="Ole Vilstrup" w:date="2020-12-10T11:37:00Z"/>
          <w:rStyle w:val="XMLname"/>
          <w:rFonts w:eastAsia="Calibri"/>
          <w:sz w:val="18"/>
          <w:szCs w:val="18"/>
          <w:rPrChange w:id="6859" w:author="Ole Vilstrup" w:date="2021-06-03T14:36:00Z">
            <w:rPr>
              <w:ins w:id="6860" w:author="Ole Vilstrup" w:date="2020-12-10T11:37:00Z"/>
              <w:rStyle w:val="XMLname"/>
              <w:rFonts w:eastAsia="Calibri"/>
            </w:rPr>
          </w:rPrChange>
        </w:rPr>
      </w:pPr>
      <w:ins w:id="6861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862" w:author="Ole Vilstrup" w:date="2021-06-03T14:36:00Z">
              <w:rPr>
                <w:rStyle w:val="XMLname"/>
                <w:rFonts w:eastAsia="Calibri"/>
              </w:rPr>
            </w:rPrChange>
          </w:rPr>
          <w:tab/>
          <w:t xml:space="preserve">&lt;Type&gt;CONFIDENTIALITYCODE&lt;/Type&gt; </w:t>
        </w:r>
      </w:ins>
    </w:p>
    <w:p w14:paraId="48AF09D8" w14:textId="77777777" w:rsidR="00B0074B" w:rsidRPr="009E1B96" w:rsidRDefault="00B0074B" w:rsidP="00B0074B">
      <w:pPr>
        <w:ind w:left="1136"/>
        <w:rPr>
          <w:ins w:id="6863" w:author="Ole Vilstrup" w:date="2020-12-10T11:37:00Z"/>
          <w:rStyle w:val="XMLname"/>
          <w:rFonts w:eastAsia="Calibri"/>
          <w:sz w:val="18"/>
          <w:szCs w:val="18"/>
          <w:rPrChange w:id="6864" w:author="Ole Vilstrup" w:date="2021-06-03T14:36:00Z">
            <w:rPr>
              <w:ins w:id="6865" w:author="Ole Vilstrup" w:date="2020-12-10T11:37:00Z"/>
              <w:rStyle w:val="XMLname"/>
              <w:rFonts w:eastAsia="Calibri"/>
            </w:rPr>
          </w:rPrChange>
        </w:rPr>
      </w:pPr>
      <w:ins w:id="6866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867" w:author="Ole Vilstrup" w:date="2021-06-03T14:36:00Z">
              <w:rPr>
                <w:rStyle w:val="XMLname"/>
                <w:rFonts w:eastAsia="Calibri"/>
              </w:rPr>
            </w:rPrChange>
          </w:rPr>
          <w:tab/>
          <w:t>&lt;InstanceIdentifier&gt;normal&lt;/InstanceIdentifier&gt;</w:t>
        </w:r>
      </w:ins>
    </w:p>
    <w:p w14:paraId="7E1989AB" w14:textId="77777777" w:rsidR="00B0074B" w:rsidRPr="008668E1" w:rsidRDefault="00B0074B" w:rsidP="00B0074B">
      <w:pPr>
        <w:ind w:left="0"/>
        <w:rPr>
          <w:ins w:id="6868" w:author="Ole Vilstrup" w:date="2020-12-10T11:37:00Z"/>
          <w:rStyle w:val="XMLname"/>
          <w:rFonts w:ascii="Calibri" w:hAnsi="Calibri" w:cs="Calibri"/>
          <w:color w:val="000000"/>
          <w:sz w:val="18"/>
          <w:szCs w:val="18"/>
          <w:lang w:val="en-US" w:eastAsia="da-DK"/>
          <w:rPrChange w:id="6869" w:author="Ole Vilstrup Møller" w:date="2023-06-19T13:57:00Z">
            <w:rPr>
              <w:ins w:id="6870" w:author="Ole Vilstrup" w:date="2020-12-10T11:37:00Z"/>
              <w:rStyle w:val="XMLname"/>
              <w:rFonts w:ascii="Calibri" w:hAnsi="Calibri" w:cs="Calibri"/>
              <w:color w:val="000000"/>
              <w:sz w:val="22"/>
              <w:szCs w:val="22"/>
              <w:lang w:eastAsia="da-DK"/>
            </w:rPr>
          </w:rPrChange>
        </w:rPr>
      </w:pPr>
      <w:ins w:id="6871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872" w:author="Ole Vilstrup Møller" w:date="2023-06-19T13:57:00Z">
              <w:rPr>
                <w:rStyle w:val="XMLname"/>
                <w:rFonts w:eastAsia="Calibri"/>
              </w:rPr>
            </w:rPrChange>
          </w:rPr>
          <w:tab/>
        </w:r>
        <w:r w:rsidRPr="008668E1">
          <w:rPr>
            <w:rStyle w:val="XMLname"/>
            <w:rFonts w:eastAsia="Calibri"/>
            <w:sz w:val="18"/>
            <w:szCs w:val="18"/>
            <w:lang w:val="en-US"/>
            <w:rPrChange w:id="6873" w:author="Ole Vilstrup Møller" w:date="2023-06-19T13:57:00Z">
              <w:rPr>
                <w:rStyle w:val="XMLname"/>
                <w:rFonts w:eastAsia="Calibri"/>
              </w:rPr>
            </w:rPrChange>
          </w:rPr>
          <w:tab/>
        </w:r>
        <w:r w:rsidRPr="008668E1">
          <w:rPr>
            <w:rStyle w:val="XMLname"/>
            <w:rFonts w:eastAsia="Calibri"/>
            <w:sz w:val="18"/>
            <w:szCs w:val="18"/>
            <w:lang w:val="en-US"/>
            <w:rPrChange w:id="6874" w:author="Ole Vilstrup Møller" w:date="2023-06-19T13:57:00Z">
              <w:rPr>
                <w:rStyle w:val="XMLname"/>
                <w:rFonts w:eastAsia="Calibri"/>
              </w:rPr>
            </w:rPrChange>
          </w:rPr>
          <w:tab/>
        </w:r>
        <w:r w:rsidRPr="008668E1">
          <w:rPr>
            <w:rStyle w:val="XMLname"/>
            <w:rFonts w:eastAsia="Calibri"/>
            <w:sz w:val="18"/>
            <w:szCs w:val="18"/>
            <w:lang w:val="en-US"/>
            <w:rPrChange w:id="6875" w:author="Ole Vilstrup Møller" w:date="2023-06-19T13:57:00Z">
              <w:rPr>
                <w:rStyle w:val="XMLname"/>
                <w:rFonts w:eastAsia="Calibri"/>
              </w:rPr>
            </w:rPrChange>
          </w:rPr>
          <w:tab/>
        </w:r>
        <w:r w:rsidRPr="008668E1">
          <w:rPr>
            <w:rStyle w:val="XMLname"/>
            <w:rFonts w:eastAsia="Calibri"/>
            <w:sz w:val="18"/>
            <w:szCs w:val="18"/>
            <w:lang w:val="en-US"/>
            <w:rPrChange w:id="6876" w:author="Ole Vilstrup Møller" w:date="2023-06-19T13:57:00Z">
              <w:rPr>
                <w:rStyle w:val="XMLname"/>
                <w:rFonts w:eastAsia="Calibri"/>
              </w:rPr>
            </w:rPrChange>
          </w:rPr>
          <w:tab/>
          <w:t>&lt;Identifier&gt;dk-dds-displayName&lt;/Identifier&gt;</w:t>
        </w:r>
      </w:ins>
    </w:p>
    <w:p w14:paraId="34C35C09" w14:textId="77777777" w:rsidR="00B0074B" w:rsidRPr="008668E1" w:rsidRDefault="00B0074B" w:rsidP="00B0074B">
      <w:pPr>
        <w:ind w:left="1136"/>
        <w:rPr>
          <w:ins w:id="6877" w:author="Ole Vilstrup" w:date="2020-12-10T11:37:00Z"/>
          <w:rStyle w:val="XMLname"/>
          <w:rFonts w:eastAsia="Calibri"/>
          <w:sz w:val="18"/>
          <w:szCs w:val="18"/>
          <w:lang w:val="en-US"/>
          <w:rPrChange w:id="6878" w:author="Ole Vilstrup Møller" w:date="2023-06-19T13:57:00Z">
            <w:rPr>
              <w:ins w:id="6879" w:author="Ole Vilstrup" w:date="2020-12-10T11:37:00Z"/>
              <w:rStyle w:val="XMLname"/>
              <w:rFonts w:eastAsia="Calibri"/>
            </w:rPr>
          </w:rPrChange>
        </w:rPr>
      </w:pPr>
      <w:ins w:id="6880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881" w:author="Ole Vilstrup Møller" w:date="2023-06-19T13:57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45AE82EF" w14:textId="77777777" w:rsidR="00B0074B" w:rsidRPr="008668E1" w:rsidRDefault="00B0074B" w:rsidP="00B0074B">
      <w:pPr>
        <w:ind w:left="1136"/>
        <w:rPr>
          <w:ins w:id="6882" w:author="Ole Vilstrup" w:date="2020-12-10T11:37:00Z"/>
          <w:rStyle w:val="XMLname"/>
          <w:rFonts w:eastAsia="Calibri"/>
          <w:sz w:val="18"/>
          <w:szCs w:val="18"/>
          <w:lang w:val="en-US"/>
          <w:rPrChange w:id="6883" w:author="Ole Vilstrup Møller" w:date="2023-06-19T13:57:00Z">
            <w:rPr>
              <w:ins w:id="6884" w:author="Ole Vilstrup" w:date="2020-12-10T11:37:00Z"/>
              <w:rStyle w:val="XMLname"/>
              <w:rFonts w:eastAsia="Calibri"/>
            </w:rPr>
          </w:rPrChange>
        </w:rPr>
      </w:pPr>
    </w:p>
    <w:p w14:paraId="52E1F778" w14:textId="77777777" w:rsidR="00B0074B" w:rsidRPr="008668E1" w:rsidRDefault="00B0074B" w:rsidP="00B0074B">
      <w:pPr>
        <w:ind w:left="1136"/>
        <w:rPr>
          <w:ins w:id="6885" w:author="Ole Vilstrup" w:date="2020-12-10T11:37:00Z"/>
          <w:rStyle w:val="XMLname"/>
          <w:rFonts w:eastAsia="Calibri"/>
          <w:sz w:val="18"/>
          <w:szCs w:val="18"/>
          <w:lang w:val="en-US"/>
          <w:rPrChange w:id="6886" w:author="Ole Vilstrup Møller" w:date="2023-06-19T13:57:00Z">
            <w:rPr>
              <w:ins w:id="6887" w:author="Ole Vilstrup" w:date="2020-12-10T11:37:00Z"/>
              <w:rStyle w:val="XMLname"/>
              <w:rFonts w:eastAsia="Calibri"/>
            </w:rPr>
          </w:rPrChange>
        </w:rPr>
      </w:pPr>
      <w:ins w:id="6888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889" w:author="Ole Vilstrup Møller" w:date="2023-06-19T13:57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41DF9EF8" w14:textId="77777777" w:rsidR="00B0074B" w:rsidRPr="008668E1" w:rsidRDefault="00B0074B" w:rsidP="00B0074B">
      <w:pPr>
        <w:ind w:left="1136"/>
        <w:rPr>
          <w:ins w:id="6890" w:author="Ole Vilstrup" w:date="2020-12-10T11:37:00Z"/>
          <w:rStyle w:val="XMLname"/>
          <w:rFonts w:eastAsia="Calibri"/>
          <w:sz w:val="18"/>
          <w:szCs w:val="18"/>
          <w:lang w:val="en-US"/>
          <w:rPrChange w:id="6891" w:author="Ole Vilstrup Møller" w:date="2023-06-19T13:57:00Z">
            <w:rPr>
              <w:ins w:id="6892" w:author="Ole Vilstrup" w:date="2020-12-10T11:37:00Z"/>
              <w:rStyle w:val="XMLname"/>
              <w:rFonts w:eastAsia="Calibri"/>
            </w:rPr>
          </w:rPrChange>
        </w:rPr>
      </w:pPr>
      <w:ins w:id="6893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894" w:author="Ole Vilstrup Møller" w:date="2023-06-19T13:57:00Z">
              <w:rPr>
                <w:rStyle w:val="XMLname"/>
                <w:rFonts w:eastAsia="Calibri"/>
              </w:rPr>
            </w:rPrChange>
          </w:rPr>
          <w:tab/>
          <w:t xml:space="preserve">&lt;Type&gt;CONFIDENTIALITYCODE&lt;/Type&gt; </w:t>
        </w:r>
      </w:ins>
    </w:p>
    <w:p w14:paraId="3AE26AE8" w14:textId="77777777" w:rsidR="00B0074B" w:rsidRPr="008668E1" w:rsidRDefault="00B0074B" w:rsidP="00B0074B">
      <w:pPr>
        <w:ind w:left="1136"/>
        <w:rPr>
          <w:ins w:id="6895" w:author="Ole Vilstrup" w:date="2020-12-10T11:37:00Z"/>
          <w:rStyle w:val="XMLname"/>
          <w:rFonts w:eastAsia="Calibri"/>
          <w:sz w:val="18"/>
          <w:szCs w:val="18"/>
          <w:lang w:val="en-US"/>
          <w:rPrChange w:id="6896" w:author="Ole Vilstrup Møller" w:date="2023-06-19T13:57:00Z">
            <w:rPr>
              <w:ins w:id="6897" w:author="Ole Vilstrup" w:date="2020-12-10T11:37:00Z"/>
              <w:rStyle w:val="XMLname"/>
              <w:rFonts w:eastAsia="Calibri"/>
            </w:rPr>
          </w:rPrChange>
        </w:rPr>
      </w:pPr>
      <w:ins w:id="6898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899" w:author="Ole Vilstrup Møller" w:date="2023-06-19T13:57:00Z">
              <w:rPr>
                <w:rStyle w:val="XMLname"/>
                <w:rFonts w:eastAsia="Calibri"/>
              </w:rPr>
            </w:rPrChange>
          </w:rPr>
          <w:tab/>
          <w:t>&lt;InstanceIdentifier&gt;N&lt;/InstanceIdentifier&gt;</w:t>
        </w:r>
      </w:ins>
    </w:p>
    <w:p w14:paraId="1B2C25D1" w14:textId="77777777" w:rsidR="00B0074B" w:rsidRPr="008668E1" w:rsidRDefault="00B0074B" w:rsidP="00B0074B">
      <w:pPr>
        <w:ind w:left="1136"/>
        <w:rPr>
          <w:ins w:id="6900" w:author="Ole Vilstrup" w:date="2020-12-10T11:37:00Z"/>
          <w:rStyle w:val="XMLname"/>
          <w:rFonts w:eastAsia="Calibri"/>
          <w:sz w:val="18"/>
          <w:szCs w:val="18"/>
          <w:lang w:val="en-US"/>
          <w:rPrChange w:id="6901" w:author="Ole Vilstrup Møller" w:date="2023-06-19T13:57:00Z">
            <w:rPr>
              <w:ins w:id="6902" w:author="Ole Vilstrup" w:date="2020-12-10T11:37:00Z"/>
              <w:rStyle w:val="XMLname"/>
              <w:rFonts w:eastAsia="Calibri"/>
            </w:rPr>
          </w:rPrChange>
        </w:rPr>
      </w:pPr>
      <w:ins w:id="6903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904" w:author="Ole Vilstrup Møller" w:date="2023-06-19T13:57:00Z">
              <w:rPr>
                <w:rStyle w:val="XMLname"/>
                <w:rFonts w:eastAsia="Calibri"/>
              </w:rPr>
            </w:rPrChange>
          </w:rPr>
          <w:tab/>
          <w:t>&lt;Identifier&gt;dk-dds-code&lt;/Identifier&gt;</w:t>
        </w:r>
      </w:ins>
    </w:p>
    <w:p w14:paraId="07B38D1C" w14:textId="77777777" w:rsidR="00B0074B" w:rsidRPr="008668E1" w:rsidRDefault="00B0074B" w:rsidP="00B0074B">
      <w:pPr>
        <w:ind w:left="1136"/>
        <w:rPr>
          <w:ins w:id="6905" w:author="Ole Vilstrup" w:date="2020-12-10T11:37:00Z"/>
          <w:rStyle w:val="XMLname"/>
          <w:rFonts w:eastAsia="Calibri"/>
          <w:sz w:val="18"/>
          <w:szCs w:val="18"/>
          <w:lang w:val="en-US"/>
          <w:rPrChange w:id="6906" w:author="Ole Vilstrup Møller" w:date="2023-06-19T13:57:00Z">
            <w:rPr>
              <w:ins w:id="6907" w:author="Ole Vilstrup" w:date="2020-12-10T11:37:00Z"/>
              <w:rStyle w:val="XMLname"/>
              <w:rFonts w:eastAsia="Calibri"/>
            </w:rPr>
          </w:rPrChange>
        </w:rPr>
      </w:pPr>
      <w:ins w:id="6908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909" w:author="Ole Vilstrup Møller" w:date="2023-06-19T13:57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0E3917E8" w14:textId="77777777" w:rsidR="00B0074B" w:rsidRPr="008668E1" w:rsidRDefault="00B0074B" w:rsidP="00B0074B">
      <w:pPr>
        <w:ind w:left="1136"/>
        <w:rPr>
          <w:ins w:id="6910" w:author="Ole Vilstrup" w:date="2020-12-10T11:37:00Z"/>
          <w:rStyle w:val="XMLname"/>
          <w:rFonts w:eastAsia="Calibri"/>
          <w:sz w:val="18"/>
          <w:szCs w:val="18"/>
          <w:lang w:val="en-US"/>
          <w:rPrChange w:id="6911" w:author="Ole Vilstrup Møller" w:date="2023-06-19T13:57:00Z">
            <w:rPr>
              <w:ins w:id="6912" w:author="Ole Vilstrup" w:date="2020-12-10T11:37:00Z"/>
              <w:rStyle w:val="XMLname"/>
              <w:rFonts w:eastAsia="Calibri"/>
            </w:rPr>
          </w:rPrChange>
        </w:rPr>
      </w:pPr>
    </w:p>
    <w:p w14:paraId="3F56E39E" w14:textId="77777777" w:rsidR="00B0074B" w:rsidRPr="008668E1" w:rsidRDefault="00B0074B" w:rsidP="00B0074B">
      <w:pPr>
        <w:ind w:left="1136"/>
        <w:rPr>
          <w:ins w:id="6913" w:author="Ole Vilstrup" w:date="2020-12-10T11:37:00Z"/>
          <w:rStyle w:val="XMLname"/>
          <w:rFonts w:eastAsia="Calibri"/>
          <w:sz w:val="18"/>
          <w:szCs w:val="18"/>
          <w:lang w:val="en-US"/>
          <w:rPrChange w:id="6914" w:author="Ole Vilstrup Møller" w:date="2023-06-19T13:57:00Z">
            <w:rPr>
              <w:ins w:id="6915" w:author="Ole Vilstrup" w:date="2020-12-10T11:37:00Z"/>
              <w:rStyle w:val="XMLname"/>
              <w:rFonts w:eastAsia="Calibri"/>
            </w:rPr>
          </w:rPrChange>
        </w:rPr>
      </w:pPr>
      <w:ins w:id="6916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917" w:author="Ole Vilstrup Møller" w:date="2023-06-19T13:57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0366F10E" w14:textId="77777777" w:rsidR="00B0074B" w:rsidRPr="008668E1" w:rsidRDefault="00B0074B" w:rsidP="00B0074B">
      <w:pPr>
        <w:ind w:left="1136"/>
        <w:rPr>
          <w:ins w:id="6918" w:author="Ole Vilstrup" w:date="2020-12-10T11:37:00Z"/>
          <w:rStyle w:val="XMLname"/>
          <w:rFonts w:eastAsia="Calibri"/>
          <w:sz w:val="18"/>
          <w:szCs w:val="18"/>
          <w:lang w:val="en-US"/>
          <w:rPrChange w:id="6919" w:author="Ole Vilstrup Møller" w:date="2023-06-19T13:57:00Z">
            <w:rPr>
              <w:ins w:id="6920" w:author="Ole Vilstrup" w:date="2020-12-10T11:37:00Z"/>
              <w:rStyle w:val="XMLname"/>
              <w:rFonts w:eastAsia="Calibri"/>
            </w:rPr>
          </w:rPrChange>
        </w:rPr>
      </w:pPr>
      <w:ins w:id="6921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922" w:author="Ole Vilstrup Møller" w:date="2023-06-19T13:57:00Z">
              <w:rPr>
                <w:rStyle w:val="XMLname"/>
                <w:rFonts w:eastAsia="Calibri"/>
              </w:rPr>
            </w:rPrChange>
          </w:rPr>
          <w:tab/>
          <w:t xml:space="preserve">&lt;Type&gt;CONFIDENTIALITYCODE&lt;/Type&gt; </w:t>
        </w:r>
      </w:ins>
    </w:p>
    <w:p w14:paraId="1F3A5298" w14:textId="77777777" w:rsidR="00B0074B" w:rsidRPr="008668E1" w:rsidRDefault="00B0074B" w:rsidP="00B0074B">
      <w:pPr>
        <w:ind w:left="1136"/>
        <w:rPr>
          <w:ins w:id="6923" w:author="Ole Vilstrup" w:date="2020-12-10T11:37:00Z"/>
          <w:rStyle w:val="XMLname"/>
          <w:rFonts w:eastAsia="Calibri"/>
          <w:sz w:val="18"/>
          <w:szCs w:val="18"/>
          <w:lang w:val="en-US"/>
          <w:rPrChange w:id="6924" w:author="Ole Vilstrup Møller" w:date="2023-06-19T13:57:00Z">
            <w:rPr>
              <w:ins w:id="6925" w:author="Ole Vilstrup" w:date="2020-12-10T11:37:00Z"/>
              <w:rStyle w:val="XMLname"/>
              <w:rFonts w:eastAsia="Calibri"/>
            </w:rPr>
          </w:rPrChange>
        </w:rPr>
      </w:pPr>
      <w:ins w:id="6926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927" w:author="Ole Vilstrup Møller" w:date="2023-06-19T13:57:00Z">
              <w:rPr>
                <w:rStyle w:val="XMLname"/>
                <w:rFonts w:eastAsia="Calibri"/>
              </w:rPr>
            </w:rPrChange>
          </w:rPr>
          <w:tab/>
          <w:t>&lt;InstanceIdentifier&gt;2.16.840.1.113883.5.25&lt;/InstanceIdentifier&gt;</w:t>
        </w:r>
      </w:ins>
    </w:p>
    <w:p w14:paraId="1B7F6704" w14:textId="77777777" w:rsidR="00B0074B" w:rsidRPr="009E1B96" w:rsidRDefault="00B0074B" w:rsidP="00B0074B">
      <w:pPr>
        <w:ind w:left="1136"/>
        <w:rPr>
          <w:ins w:id="6928" w:author="Ole Vilstrup" w:date="2020-12-10T11:37:00Z"/>
          <w:rStyle w:val="XMLname"/>
          <w:rFonts w:eastAsia="Calibri"/>
          <w:sz w:val="18"/>
          <w:szCs w:val="18"/>
          <w:rPrChange w:id="6929" w:author="Ole Vilstrup" w:date="2021-06-03T14:36:00Z">
            <w:rPr>
              <w:ins w:id="6930" w:author="Ole Vilstrup" w:date="2020-12-10T11:37:00Z"/>
              <w:rStyle w:val="XMLname"/>
              <w:rFonts w:eastAsia="Calibri"/>
            </w:rPr>
          </w:rPrChange>
        </w:rPr>
      </w:pPr>
      <w:ins w:id="6931" w:author="Ole Vilstrup" w:date="2020-12-10T11:37:00Z">
        <w:r w:rsidRPr="008668E1">
          <w:rPr>
            <w:rStyle w:val="XMLname"/>
            <w:rFonts w:eastAsia="Calibri"/>
            <w:sz w:val="18"/>
            <w:szCs w:val="18"/>
            <w:lang w:val="en-US"/>
            <w:rPrChange w:id="6932" w:author="Ole Vilstrup Møller" w:date="2023-06-19T13:57:00Z">
              <w:rPr>
                <w:rStyle w:val="XMLname"/>
                <w:rFonts w:eastAsia="Calibri"/>
              </w:rPr>
            </w:rPrChange>
          </w:rPr>
          <w:tab/>
        </w:r>
        <w:r w:rsidRPr="009E1B96">
          <w:rPr>
            <w:rStyle w:val="XMLname"/>
            <w:rFonts w:eastAsia="Calibri"/>
            <w:sz w:val="18"/>
            <w:szCs w:val="18"/>
            <w:rPrChange w:id="6933" w:author="Ole Vilstrup" w:date="2021-06-03T14:36:00Z">
              <w:rPr>
                <w:rStyle w:val="XMLname"/>
                <w:rFonts w:eastAsia="Calibri"/>
              </w:rPr>
            </w:rPrChange>
          </w:rPr>
          <w:t>&lt;Identifier&gt;dk-dds-codeSystem&lt;/Identifier&gt;</w:t>
        </w:r>
      </w:ins>
    </w:p>
    <w:p w14:paraId="019FB71C" w14:textId="77777777" w:rsidR="00B0074B" w:rsidRPr="009E1B96" w:rsidRDefault="00B0074B" w:rsidP="00B0074B">
      <w:pPr>
        <w:ind w:left="1136"/>
        <w:rPr>
          <w:ins w:id="6934" w:author="Ole Vilstrup" w:date="2020-12-10T11:37:00Z"/>
          <w:rStyle w:val="XMLname"/>
          <w:rFonts w:eastAsia="Calibri"/>
          <w:sz w:val="18"/>
          <w:szCs w:val="18"/>
          <w:rPrChange w:id="6935" w:author="Ole Vilstrup" w:date="2021-06-03T14:36:00Z">
            <w:rPr>
              <w:ins w:id="6936" w:author="Ole Vilstrup" w:date="2020-12-10T11:37:00Z"/>
              <w:rStyle w:val="XMLname"/>
              <w:rFonts w:eastAsia="Calibri"/>
            </w:rPr>
          </w:rPrChange>
        </w:rPr>
      </w:pPr>
      <w:ins w:id="6937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938" w:author="Ole Vilstrup" w:date="2021-06-03T14:36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6740588E" w14:textId="77777777" w:rsidR="00B0074B" w:rsidRPr="00F35126" w:rsidRDefault="00B0074B">
      <w:pPr>
        <w:pStyle w:val="Overskrift4"/>
        <w:rPr>
          <w:ins w:id="6939" w:author="Ole Vilstrup" w:date="2020-12-10T11:37:00Z"/>
          <w:rPrChange w:id="6940" w:author="Ole Vilstrup" w:date="2021-01-21T16:32:00Z">
            <w:rPr>
              <w:ins w:id="6941" w:author="Ole Vilstrup" w:date="2020-12-10T11:37:00Z"/>
              <w:rFonts w:cs="Tahoma"/>
              <w:sz w:val="20"/>
              <w:szCs w:val="20"/>
              <w:highlight w:val="yellow"/>
              <w:lang w:val="en-US"/>
            </w:rPr>
          </w:rPrChange>
        </w:rPr>
        <w:pPrChange w:id="6942" w:author="Ole Vilstrup" w:date="2021-12-03T16:05:00Z">
          <w:pPr>
            <w:pStyle w:val="Overskrift5"/>
          </w:pPr>
        </w:pPrChange>
      </w:pPr>
      <w:bookmarkStart w:id="6943" w:name="_Toc95688895"/>
      <w:ins w:id="6944" w:author="Ole Vilstrup" w:date="2020-12-10T11:37:00Z">
        <w:r w:rsidRPr="00F35126">
          <w:rPr>
            <w:rPrChange w:id="6945" w:author="Ole Vilstrup" w:date="2021-01-21T16:32:00Z">
              <w:rPr>
                <w:rFonts w:cs="Tahoma"/>
                <w:b w:val="0"/>
                <w:i w:val="0"/>
                <w:iCs w:val="0"/>
                <w:sz w:val="20"/>
                <w:szCs w:val="20"/>
                <w:highlight w:val="yellow"/>
                <w:lang w:val="en-US"/>
              </w:rPr>
            </w:rPrChange>
          </w:rPr>
          <w:t>CREATIONTIME</w:t>
        </w:r>
        <w:bookmarkEnd w:id="6943"/>
      </w:ins>
    </w:p>
    <w:p w14:paraId="2A921FF2" w14:textId="77777777" w:rsidR="00B0074B" w:rsidRPr="006203F2" w:rsidRDefault="00B0074B">
      <w:pPr>
        <w:keepNext/>
        <w:rPr>
          <w:ins w:id="6946" w:author="Ole Vilstrup" w:date="2020-12-10T11:37:00Z"/>
          <w:highlight w:val="yellow"/>
          <w:rPrChange w:id="6947" w:author="Ole Vilstrup" w:date="2020-12-11T14:26:00Z">
            <w:rPr>
              <w:ins w:id="6948" w:author="Ole Vilstrup" w:date="2020-12-10T11:37:00Z"/>
              <w:highlight w:val="yellow"/>
              <w:lang w:val="en-US"/>
            </w:rPr>
          </w:rPrChange>
        </w:rPr>
        <w:pPrChange w:id="6949" w:author="Ole Vilstrup" w:date="2021-12-03T16:05:00Z">
          <w:pPr/>
        </w:pPrChange>
      </w:pPr>
      <w:ins w:id="6950" w:author="Ole Vilstrup" w:date="2020-12-10T11:37:00Z">
        <w:r w:rsidRPr="00F35126">
          <w:rPr>
            <w:rPrChange w:id="6951" w:author="Ole Vilstrup" w:date="2021-01-21T16:32:00Z">
              <w:rPr>
                <w:highlight w:val="yellow"/>
                <w:lang w:val="en-US"/>
              </w:rPr>
            </w:rPrChange>
          </w:rPr>
          <w:t>Format: YYYYMMDDhhmmss</w:t>
        </w:r>
      </w:ins>
    </w:p>
    <w:p w14:paraId="42E05C7B" w14:textId="77777777" w:rsidR="00B0074B" w:rsidRPr="006203F2" w:rsidRDefault="00B0074B">
      <w:pPr>
        <w:keepNext/>
        <w:rPr>
          <w:ins w:id="6952" w:author="Ole Vilstrup" w:date="2020-12-10T11:37:00Z"/>
          <w:highlight w:val="yellow"/>
          <w:rPrChange w:id="6953" w:author="Ole Vilstrup" w:date="2020-12-11T14:26:00Z">
            <w:rPr>
              <w:ins w:id="6954" w:author="Ole Vilstrup" w:date="2020-12-10T11:37:00Z"/>
              <w:highlight w:val="yellow"/>
              <w:lang w:val="en-US"/>
            </w:rPr>
          </w:rPrChange>
        </w:rPr>
        <w:pPrChange w:id="6955" w:author="Ole Vilstrup" w:date="2021-12-03T16:05:00Z">
          <w:pPr/>
        </w:pPrChange>
      </w:pPr>
    </w:p>
    <w:p w14:paraId="3448C528" w14:textId="77777777" w:rsidR="00B0074B" w:rsidRPr="009E1B96" w:rsidRDefault="00B0074B">
      <w:pPr>
        <w:keepNext/>
        <w:ind w:left="1136"/>
        <w:rPr>
          <w:ins w:id="6956" w:author="Ole Vilstrup" w:date="2020-12-10T11:37:00Z"/>
          <w:rStyle w:val="XMLname"/>
          <w:rFonts w:eastAsia="Calibri"/>
          <w:sz w:val="18"/>
          <w:szCs w:val="18"/>
          <w:rPrChange w:id="6957" w:author="Ole Vilstrup" w:date="2021-06-03T14:36:00Z">
            <w:rPr>
              <w:ins w:id="6958" w:author="Ole Vilstrup" w:date="2020-12-10T11:37:00Z"/>
              <w:rStyle w:val="XMLname"/>
              <w:rFonts w:eastAsia="Calibri"/>
            </w:rPr>
          </w:rPrChange>
        </w:rPr>
        <w:pPrChange w:id="6959" w:author="Ole Vilstrup" w:date="2021-12-03T16:05:00Z">
          <w:pPr>
            <w:ind w:left="1136"/>
          </w:pPr>
        </w:pPrChange>
      </w:pPr>
      <w:ins w:id="6960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961" w:author="Ole Vilstrup" w:date="2021-06-03T14:36:00Z">
              <w:rPr>
                <w:rStyle w:val="XMLname"/>
                <w:rFonts w:eastAsia="Calibri"/>
              </w:rPr>
            </w:rPrChange>
          </w:rPr>
          <w:t>&lt;Scope&gt;</w:t>
        </w:r>
        <w:r w:rsidRPr="009E1B96">
          <w:rPr>
            <w:rStyle w:val="XMLname"/>
            <w:rFonts w:eastAsia="Calibri"/>
            <w:sz w:val="18"/>
            <w:szCs w:val="18"/>
            <w:rPrChange w:id="6962" w:author="Ole Vilstrup" w:date="2021-06-03T14:36:00Z">
              <w:rPr>
                <w:rStyle w:val="XMLname"/>
                <w:rFonts w:eastAsia="Calibri"/>
              </w:rPr>
            </w:rPrChange>
          </w:rPr>
          <w:br/>
          <w:t> </w:t>
        </w:r>
        <w:r w:rsidRPr="009E1B96">
          <w:rPr>
            <w:rStyle w:val="XMLname"/>
            <w:rFonts w:eastAsia="Calibri"/>
            <w:sz w:val="18"/>
            <w:szCs w:val="18"/>
            <w:rPrChange w:id="6963" w:author="Ole Vilstrup" w:date="2021-06-03T14:36:00Z">
              <w:rPr>
                <w:rStyle w:val="XMLname"/>
                <w:rFonts w:eastAsia="Calibri"/>
              </w:rPr>
            </w:rPrChange>
          </w:rPr>
          <w:tab/>
          <w:t>&lt;Type&gt;CREATIONTIME&lt;/Type&gt;</w:t>
        </w:r>
        <w:r w:rsidRPr="009E1B96">
          <w:rPr>
            <w:rStyle w:val="XMLname"/>
            <w:rFonts w:eastAsia="Calibri"/>
            <w:sz w:val="18"/>
            <w:szCs w:val="18"/>
            <w:rPrChange w:id="6964" w:author="Ole Vilstrup" w:date="2021-06-03T14:36:00Z">
              <w:rPr>
                <w:rStyle w:val="XMLname"/>
                <w:rFonts w:eastAsia="Calibri"/>
              </w:rPr>
            </w:rPrChange>
          </w:rPr>
          <w:br/>
        </w:r>
        <w:r w:rsidRPr="009E1B96">
          <w:rPr>
            <w:rStyle w:val="XMLname"/>
            <w:rFonts w:eastAsia="Calibri"/>
            <w:sz w:val="18"/>
            <w:szCs w:val="18"/>
            <w:rPrChange w:id="6965" w:author="Ole Vilstrup" w:date="2021-06-03T14:36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</w:p>
    <w:p w14:paraId="74122A52" w14:textId="0E1DABF6" w:rsidR="0021520E" w:rsidRPr="009E1B96" w:rsidRDefault="00B0074B" w:rsidP="00A6004C">
      <w:pPr>
        <w:ind w:left="1420" w:firstLine="284"/>
        <w:rPr>
          <w:ins w:id="6966" w:author="Ole Vilstrup" w:date="2020-12-10T11:37:00Z"/>
          <w:rStyle w:val="XMLname"/>
          <w:rFonts w:eastAsia="Calibri"/>
          <w:sz w:val="18"/>
          <w:szCs w:val="18"/>
          <w:rPrChange w:id="6967" w:author="Ole Vilstrup" w:date="2021-06-03T14:36:00Z">
            <w:rPr>
              <w:ins w:id="6968" w:author="Ole Vilstrup" w:date="2020-12-10T11:37:00Z"/>
              <w:rStyle w:val="XMLname"/>
              <w:rFonts w:eastAsia="Calibri"/>
            </w:rPr>
          </w:rPrChange>
        </w:rPr>
      </w:pPr>
      <w:ins w:id="6969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970" w:author="Ole Vilstrup" w:date="2021-06-03T14:36:00Z">
              <w:rPr>
                <w:rStyle w:val="XMLname"/>
                <w:rFonts w:eastAsia="Calibri"/>
              </w:rPr>
            </w:rPrChange>
          </w:rPr>
          <w:t>[Emessage/[LetterType]/Letter/authorization/date]+ [Emessage/[LetterType]/Letter/authorization/time]</w:t>
        </w:r>
      </w:ins>
      <w:ins w:id="6971" w:author="Ole Vilstrup" w:date="2022-01-06T15:28:00Z">
        <w:r w:rsidR="00AA587E">
          <w:rPr>
            <w:rStyle w:val="XMLname"/>
            <w:rFonts w:eastAsia="Calibri"/>
            <w:sz w:val="18"/>
            <w:szCs w:val="18"/>
          </w:rPr>
          <w:t xml:space="preserve"> + </w:t>
        </w:r>
      </w:ins>
      <w:ins w:id="6972" w:author="Ole Vilstrup" w:date="2022-01-06T15:30:00Z">
        <w:r w:rsidR="005F41F1">
          <w:rPr>
            <w:rStyle w:val="XMLname"/>
            <w:rFonts w:eastAsia="Calibri"/>
            <w:sz w:val="18"/>
            <w:szCs w:val="18"/>
          </w:rPr>
          <w:t>”</w:t>
        </w:r>
      </w:ins>
      <w:ins w:id="6973" w:author="Ole Vilstrup" w:date="2022-01-06T15:28:00Z">
        <w:r w:rsidR="0021520E">
          <w:rPr>
            <w:rStyle w:val="XMLname"/>
            <w:rFonts w:eastAsia="Calibri"/>
            <w:sz w:val="18"/>
            <w:szCs w:val="18"/>
          </w:rPr>
          <w:t>00</w:t>
        </w:r>
      </w:ins>
      <w:ins w:id="6974" w:author="Ole Vilstrup" w:date="2022-01-06T15:30:00Z">
        <w:r w:rsidR="005F41F1">
          <w:rPr>
            <w:rStyle w:val="XMLname"/>
            <w:rFonts w:eastAsia="Calibri"/>
            <w:sz w:val="18"/>
            <w:szCs w:val="18"/>
          </w:rPr>
          <w:t>”</w:t>
        </w:r>
      </w:ins>
    </w:p>
    <w:p w14:paraId="7F3B0BCF" w14:textId="77777777" w:rsidR="00B0074B" w:rsidRPr="009E1B96" w:rsidRDefault="00B0074B" w:rsidP="00B0074B">
      <w:pPr>
        <w:ind w:left="1420"/>
        <w:rPr>
          <w:ins w:id="6975" w:author="Ole Vilstrup" w:date="2020-12-10T11:37:00Z"/>
          <w:rStyle w:val="XMLname"/>
          <w:rFonts w:eastAsia="Calibri"/>
          <w:sz w:val="18"/>
          <w:szCs w:val="18"/>
          <w:rPrChange w:id="6976" w:author="Ole Vilstrup" w:date="2021-06-03T14:36:00Z">
            <w:rPr>
              <w:ins w:id="6977" w:author="Ole Vilstrup" w:date="2020-12-10T11:37:00Z"/>
              <w:rStyle w:val="XMLname"/>
              <w:rFonts w:eastAsia="Calibri"/>
            </w:rPr>
          </w:rPrChange>
        </w:rPr>
      </w:pPr>
      <w:ins w:id="6978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979" w:author="Ole Vilstrup" w:date="2021-06-03T14:36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9E1B96">
          <w:rPr>
            <w:rStyle w:val="XMLname"/>
            <w:rFonts w:eastAsia="Calibri"/>
            <w:sz w:val="18"/>
            <w:szCs w:val="18"/>
            <w:rPrChange w:id="6980" w:author="Ole Vilstrup" w:date="2021-06-03T14:36:00Z">
              <w:rPr>
                <w:rStyle w:val="XMLname"/>
                <w:rFonts w:eastAsia="Calibri"/>
              </w:rPr>
            </w:rPrChange>
          </w:rPr>
          <w:br/>
          <w:t>&lt;Identifier&gt;dk-dds-metadata&lt;/Identifier&gt;</w:t>
        </w:r>
      </w:ins>
    </w:p>
    <w:p w14:paraId="1740FF3C" w14:textId="7A2E8CD5" w:rsidR="00B0074B" w:rsidRPr="009E1B96" w:rsidRDefault="00B0074B" w:rsidP="00B0074B">
      <w:pPr>
        <w:ind w:left="1136"/>
        <w:rPr>
          <w:ins w:id="6981" w:author="Ole Vilstrup" w:date="2021-01-21T16:30:00Z"/>
          <w:rStyle w:val="XMLname"/>
          <w:rFonts w:eastAsia="Calibri"/>
          <w:sz w:val="18"/>
          <w:szCs w:val="18"/>
          <w:rPrChange w:id="6982" w:author="Ole Vilstrup" w:date="2021-06-03T14:36:00Z">
            <w:rPr>
              <w:ins w:id="6983" w:author="Ole Vilstrup" w:date="2021-01-21T16:30:00Z"/>
              <w:rStyle w:val="XMLname"/>
              <w:rFonts w:eastAsia="Calibri"/>
            </w:rPr>
          </w:rPrChange>
        </w:rPr>
      </w:pPr>
      <w:ins w:id="6984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6985" w:author="Ole Vilstrup" w:date="2021-06-03T14:36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5261BE0C" w14:textId="774D2900" w:rsidR="003833E5" w:rsidRPr="005C3A7B" w:rsidRDefault="003833E5">
      <w:pPr>
        <w:pStyle w:val="Overskrift5"/>
        <w:rPr>
          <w:ins w:id="6986" w:author="Ole Vilstrup" w:date="2021-12-03T16:05:00Z"/>
          <w:rFonts w:eastAsia="Calibri"/>
        </w:rPr>
      </w:pPr>
      <w:ins w:id="6987" w:author="Ole Vilstrup" w:date="2021-12-03T16:05:00Z">
        <w:r w:rsidRPr="005C3A7B">
          <w:t>CREATIONTIME</w:t>
        </w:r>
        <w:r>
          <w:rPr>
            <w:rFonts w:eastAsia="Calibri"/>
          </w:rPr>
          <w:t xml:space="preserve"> e</w:t>
        </w:r>
        <w:r w:rsidRPr="005C3A7B">
          <w:rPr>
            <w:rFonts w:eastAsia="Calibri"/>
          </w:rPr>
          <w:t>ksempel:</w:t>
        </w:r>
      </w:ins>
    </w:p>
    <w:p w14:paraId="35A6C336" w14:textId="30FB0C38" w:rsidR="00FE1C93" w:rsidRPr="009E1B96" w:rsidRDefault="00FE1C93" w:rsidP="00FE1C93">
      <w:pPr>
        <w:ind w:left="1136"/>
        <w:rPr>
          <w:ins w:id="6988" w:author="Ole Vilstrup" w:date="2021-01-21T16:30:00Z"/>
          <w:rStyle w:val="XMLname"/>
          <w:rFonts w:eastAsia="Calibri"/>
          <w:sz w:val="18"/>
          <w:szCs w:val="18"/>
          <w:rPrChange w:id="6989" w:author="Ole Vilstrup" w:date="2021-06-03T14:36:00Z">
            <w:rPr>
              <w:ins w:id="6990" w:author="Ole Vilstrup" w:date="2021-01-21T16:30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6991" w:author="Ole Vilstrup" w:date="2021-01-21T16:30:00Z">
        <w:r w:rsidRPr="009E1B96">
          <w:rPr>
            <w:rStyle w:val="XMLname"/>
            <w:rFonts w:eastAsia="Calibri"/>
            <w:sz w:val="18"/>
            <w:szCs w:val="18"/>
            <w:rPrChange w:id="6992" w:author="Ole Vilstrup" w:date="2021-06-03T14:36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599BB0B4" w14:textId="43A4C47C" w:rsidR="00FE1C93" w:rsidRPr="009E1B96" w:rsidRDefault="00FE1C93">
      <w:pPr>
        <w:ind w:left="1136" w:firstLine="284"/>
        <w:rPr>
          <w:ins w:id="6993" w:author="Ole Vilstrup" w:date="2021-01-21T16:30:00Z"/>
          <w:rStyle w:val="XMLname"/>
          <w:rFonts w:eastAsia="Calibri"/>
          <w:sz w:val="18"/>
          <w:szCs w:val="18"/>
          <w:rPrChange w:id="6994" w:author="Ole Vilstrup" w:date="2021-06-03T14:36:00Z">
            <w:rPr>
              <w:ins w:id="6995" w:author="Ole Vilstrup" w:date="2021-01-21T16:30:00Z"/>
              <w:rStyle w:val="XMLname"/>
              <w:rFonts w:eastAsia="Calibri"/>
            </w:rPr>
          </w:rPrChange>
        </w:rPr>
        <w:pPrChange w:id="6996" w:author="Ole Vilstrup" w:date="2021-01-21T16:30:00Z">
          <w:pPr>
            <w:ind w:left="1136"/>
          </w:pPr>
        </w:pPrChange>
      </w:pPr>
      <w:ins w:id="6997" w:author="Ole Vilstrup" w:date="2021-01-21T16:30:00Z">
        <w:r w:rsidRPr="009E1B96">
          <w:rPr>
            <w:rStyle w:val="XMLname"/>
            <w:rFonts w:eastAsia="Calibri"/>
            <w:sz w:val="18"/>
            <w:szCs w:val="18"/>
            <w:rPrChange w:id="6998" w:author="Ole Vilstrup" w:date="2021-06-03T14:36:00Z">
              <w:rPr>
                <w:rStyle w:val="XMLname"/>
                <w:rFonts w:eastAsia="Calibri"/>
              </w:rPr>
            </w:rPrChange>
          </w:rPr>
          <w:t>&lt;Type&gt;CREATIONTIME</w:t>
        </w:r>
      </w:ins>
      <w:ins w:id="6999" w:author="Ole Vilstrup" w:date="2021-01-21T16:32:00Z">
        <w:r w:rsidR="00AB0866" w:rsidRPr="009E1B96">
          <w:rPr>
            <w:rStyle w:val="XMLname"/>
            <w:rFonts w:eastAsia="Calibri"/>
            <w:sz w:val="18"/>
            <w:szCs w:val="18"/>
            <w:rPrChange w:id="7000" w:author="Ole Vilstrup" w:date="2021-06-03T14:36:00Z">
              <w:rPr>
                <w:rStyle w:val="XMLname"/>
                <w:rFonts w:eastAsia="Calibri"/>
              </w:rPr>
            </w:rPrChange>
          </w:rPr>
          <w:t>&lt;/</w:t>
        </w:r>
      </w:ins>
      <w:ins w:id="7001" w:author="Ole Vilstrup" w:date="2021-01-21T16:30:00Z">
        <w:r w:rsidRPr="009E1B96">
          <w:rPr>
            <w:rStyle w:val="XMLname"/>
            <w:rFonts w:eastAsia="Calibri"/>
            <w:sz w:val="18"/>
            <w:szCs w:val="18"/>
            <w:rPrChange w:id="7002" w:author="Ole Vilstrup" w:date="2021-06-03T14:36:00Z">
              <w:rPr>
                <w:rStyle w:val="XMLname"/>
                <w:rFonts w:eastAsia="Calibri"/>
              </w:rPr>
            </w:rPrChange>
          </w:rPr>
          <w:t>Type&gt;</w:t>
        </w:r>
      </w:ins>
    </w:p>
    <w:p w14:paraId="44D6CB2C" w14:textId="7FEF470B" w:rsidR="00FE1C93" w:rsidRPr="009E1B96" w:rsidRDefault="00FE1C93">
      <w:pPr>
        <w:ind w:left="1136" w:firstLine="284"/>
        <w:rPr>
          <w:ins w:id="7003" w:author="Ole Vilstrup" w:date="2021-01-21T16:30:00Z"/>
          <w:rStyle w:val="XMLname"/>
          <w:rFonts w:eastAsia="Calibri"/>
          <w:sz w:val="18"/>
          <w:szCs w:val="18"/>
          <w:rPrChange w:id="7004" w:author="Ole Vilstrup" w:date="2021-06-03T14:36:00Z">
            <w:rPr>
              <w:ins w:id="7005" w:author="Ole Vilstrup" w:date="2021-01-21T16:30:00Z"/>
              <w:rStyle w:val="XMLname"/>
              <w:rFonts w:eastAsia="Calibri"/>
            </w:rPr>
          </w:rPrChange>
        </w:rPr>
        <w:pPrChange w:id="7006" w:author="Ole Vilstrup" w:date="2021-01-21T16:31:00Z">
          <w:pPr>
            <w:ind w:left="1136"/>
          </w:pPr>
        </w:pPrChange>
      </w:pPr>
      <w:ins w:id="7007" w:author="Ole Vilstrup" w:date="2021-01-21T16:30:00Z">
        <w:r w:rsidRPr="009E1B96">
          <w:rPr>
            <w:rStyle w:val="XMLname"/>
            <w:rFonts w:eastAsia="Calibri"/>
            <w:sz w:val="18"/>
            <w:szCs w:val="18"/>
            <w:rPrChange w:id="7008" w:author="Ole Vilstrup" w:date="2021-06-03T14:36:00Z">
              <w:rPr>
                <w:rStyle w:val="XMLname"/>
                <w:rFonts w:eastAsia="Calibri"/>
              </w:rPr>
            </w:rPrChange>
          </w:rPr>
          <w:t>&lt;InstanceIdentifier&gt;202011061900</w:t>
        </w:r>
      </w:ins>
      <w:ins w:id="7009" w:author="Ole Vilstrup" w:date="2021-01-21T16:32:00Z">
        <w:r w:rsidR="00AB0866" w:rsidRPr="009E1B96">
          <w:rPr>
            <w:rStyle w:val="XMLname"/>
            <w:rFonts w:eastAsia="Calibri"/>
            <w:sz w:val="18"/>
            <w:szCs w:val="18"/>
            <w:rPrChange w:id="7010" w:author="Ole Vilstrup" w:date="2021-06-03T14:36:00Z">
              <w:rPr>
                <w:rStyle w:val="XMLname"/>
                <w:rFonts w:eastAsia="Calibri"/>
              </w:rPr>
            </w:rPrChange>
          </w:rPr>
          <w:t>&lt;/</w:t>
        </w:r>
      </w:ins>
      <w:ins w:id="7011" w:author="Ole Vilstrup" w:date="2021-01-21T16:30:00Z">
        <w:r w:rsidRPr="009E1B96">
          <w:rPr>
            <w:rStyle w:val="XMLname"/>
            <w:rFonts w:eastAsia="Calibri"/>
            <w:sz w:val="18"/>
            <w:szCs w:val="18"/>
            <w:rPrChange w:id="7012" w:author="Ole Vilstrup" w:date="2021-06-03T14:36:00Z">
              <w:rPr>
                <w:rStyle w:val="XMLname"/>
                <w:rFonts w:eastAsia="Calibri"/>
              </w:rPr>
            </w:rPrChange>
          </w:rPr>
          <w:t>InstanceIdentifier&gt;</w:t>
        </w:r>
      </w:ins>
    </w:p>
    <w:p w14:paraId="7F3D3265" w14:textId="3FC78E33" w:rsidR="00FE1C93" w:rsidRPr="009E1B96" w:rsidRDefault="00FE1C93">
      <w:pPr>
        <w:ind w:left="1136" w:firstLine="284"/>
        <w:rPr>
          <w:ins w:id="7013" w:author="Ole Vilstrup" w:date="2021-01-21T16:30:00Z"/>
          <w:rStyle w:val="XMLname"/>
          <w:rFonts w:eastAsia="Calibri"/>
          <w:sz w:val="18"/>
          <w:szCs w:val="18"/>
          <w:rPrChange w:id="7014" w:author="Ole Vilstrup" w:date="2021-06-03T14:36:00Z">
            <w:rPr>
              <w:ins w:id="7015" w:author="Ole Vilstrup" w:date="2021-01-21T16:30:00Z"/>
              <w:rStyle w:val="XMLname"/>
              <w:rFonts w:eastAsia="Calibri"/>
            </w:rPr>
          </w:rPrChange>
        </w:rPr>
        <w:pPrChange w:id="7016" w:author="Ole Vilstrup" w:date="2021-01-21T16:31:00Z">
          <w:pPr>
            <w:ind w:left="1136"/>
          </w:pPr>
        </w:pPrChange>
      </w:pPr>
      <w:ins w:id="7017" w:author="Ole Vilstrup" w:date="2021-01-21T16:30:00Z">
        <w:r w:rsidRPr="009E1B96">
          <w:rPr>
            <w:rStyle w:val="XMLname"/>
            <w:rFonts w:eastAsia="Calibri"/>
            <w:sz w:val="18"/>
            <w:szCs w:val="18"/>
            <w:rPrChange w:id="7018" w:author="Ole Vilstrup" w:date="2021-06-03T14:36:00Z">
              <w:rPr>
                <w:rStyle w:val="XMLname"/>
                <w:rFonts w:eastAsia="Calibri"/>
              </w:rPr>
            </w:rPrChange>
          </w:rPr>
          <w:t>&lt;Identifier&gt;dk-dds-metadata</w:t>
        </w:r>
      </w:ins>
      <w:ins w:id="7019" w:author="Ole Vilstrup" w:date="2021-01-21T16:32:00Z">
        <w:r w:rsidR="00AB0866" w:rsidRPr="009E1B96">
          <w:rPr>
            <w:rStyle w:val="XMLname"/>
            <w:rFonts w:eastAsia="Calibri"/>
            <w:sz w:val="18"/>
            <w:szCs w:val="18"/>
            <w:rPrChange w:id="7020" w:author="Ole Vilstrup" w:date="2021-06-03T14:36:00Z">
              <w:rPr>
                <w:rStyle w:val="XMLname"/>
                <w:rFonts w:eastAsia="Calibri"/>
              </w:rPr>
            </w:rPrChange>
          </w:rPr>
          <w:t>&lt;/</w:t>
        </w:r>
      </w:ins>
      <w:ins w:id="7021" w:author="Ole Vilstrup" w:date="2021-01-21T16:30:00Z">
        <w:r w:rsidRPr="009E1B96">
          <w:rPr>
            <w:rStyle w:val="XMLname"/>
            <w:rFonts w:eastAsia="Calibri"/>
            <w:sz w:val="18"/>
            <w:szCs w:val="18"/>
            <w:rPrChange w:id="7022" w:author="Ole Vilstrup" w:date="2021-06-03T14:36:00Z">
              <w:rPr>
                <w:rStyle w:val="XMLname"/>
                <w:rFonts w:eastAsia="Calibri"/>
              </w:rPr>
            </w:rPrChange>
          </w:rPr>
          <w:t>Identifier&gt;</w:t>
        </w:r>
      </w:ins>
    </w:p>
    <w:p w14:paraId="69C33D9B" w14:textId="567D238B" w:rsidR="00FE1C93" w:rsidRPr="009E1B96" w:rsidRDefault="00AB0866" w:rsidP="00FE1C93">
      <w:pPr>
        <w:ind w:left="1136"/>
        <w:rPr>
          <w:ins w:id="7023" w:author="Ole Vilstrup" w:date="2021-01-21T16:30:00Z"/>
          <w:rStyle w:val="XMLname"/>
          <w:rFonts w:eastAsia="Calibri"/>
          <w:sz w:val="18"/>
          <w:szCs w:val="18"/>
          <w:rPrChange w:id="7024" w:author="Ole Vilstrup" w:date="2021-06-03T14:36:00Z">
            <w:rPr>
              <w:ins w:id="7025" w:author="Ole Vilstrup" w:date="2021-01-21T16:30:00Z"/>
              <w:rStyle w:val="XMLname"/>
              <w:rFonts w:eastAsia="Calibri"/>
            </w:rPr>
          </w:rPrChange>
        </w:rPr>
      </w:pPr>
      <w:ins w:id="7026" w:author="Ole Vilstrup" w:date="2021-01-21T16:32:00Z">
        <w:r w:rsidRPr="009E1B96">
          <w:rPr>
            <w:rStyle w:val="XMLname"/>
            <w:rFonts w:eastAsia="Calibri"/>
            <w:sz w:val="18"/>
            <w:szCs w:val="18"/>
            <w:rPrChange w:id="7027" w:author="Ole Vilstrup" w:date="2021-06-03T14:36:00Z">
              <w:rPr>
                <w:rStyle w:val="XMLname"/>
                <w:rFonts w:eastAsia="Calibri"/>
              </w:rPr>
            </w:rPrChange>
          </w:rPr>
          <w:t>&lt;/</w:t>
        </w:r>
      </w:ins>
      <w:ins w:id="7028" w:author="Ole Vilstrup" w:date="2021-01-21T16:30:00Z">
        <w:r w:rsidR="00FE1C93" w:rsidRPr="009E1B96">
          <w:rPr>
            <w:rStyle w:val="XMLname"/>
            <w:rFonts w:eastAsia="Calibri"/>
            <w:sz w:val="18"/>
            <w:szCs w:val="18"/>
            <w:rPrChange w:id="7029" w:author="Ole Vilstrup" w:date="2021-06-03T14:36:00Z">
              <w:rPr>
                <w:rStyle w:val="XMLname"/>
                <w:rFonts w:eastAsia="Calibri"/>
              </w:rPr>
            </w:rPrChange>
          </w:rPr>
          <w:t>Scope&gt;</w:t>
        </w:r>
      </w:ins>
    </w:p>
    <w:p w14:paraId="0D43F5F0" w14:textId="77777777" w:rsidR="001B30F2" w:rsidRDefault="001B30F2" w:rsidP="00FE1C93">
      <w:pPr>
        <w:ind w:left="1136"/>
        <w:rPr>
          <w:ins w:id="7030" w:author="Ole Vilstrup" w:date="2021-01-21T16:31:00Z"/>
          <w:rStyle w:val="XMLname"/>
          <w:rFonts w:eastAsia="Calibri"/>
        </w:rPr>
      </w:pPr>
    </w:p>
    <w:p w14:paraId="338C5E2A" w14:textId="77777777" w:rsidR="00B0074B" w:rsidRDefault="00B0074B">
      <w:pPr>
        <w:pStyle w:val="Overskrift4"/>
        <w:rPr>
          <w:ins w:id="7031" w:author="Ole Vilstrup" w:date="2021-12-03T16:06:00Z"/>
        </w:rPr>
      </w:pPr>
      <w:bookmarkStart w:id="7032" w:name="_Toc95688896"/>
      <w:ins w:id="7033" w:author="Ole Vilstrup" w:date="2020-12-10T11:37:00Z">
        <w:r w:rsidRPr="00AB0866">
          <w:rPr>
            <w:rPrChange w:id="7034" w:author="Ole Vilstrup" w:date="2021-01-21T16:32:00Z">
              <w:rPr>
                <w:rFonts w:cs="Tahoma"/>
                <w:b/>
                <w:i/>
                <w:iCs/>
                <w:sz w:val="20"/>
                <w:szCs w:val="20"/>
                <w:highlight w:val="yellow"/>
                <w:lang w:val="en-US"/>
              </w:rPr>
            </w:rPrChange>
          </w:rPr>
          <w:t>ENTRYUUID</w:t>
        </w:r>
      </w:ins>
      <w:bookmarkEnd w:id="7032"/>
    </w:p>
    <w:p w14:paraId="5B023788" w14:textId="459B702E" w:rsidR="008479BB" w:rsidRDefault="008479BB" w:rsidP="008479BB">
      <w:pPr>
        <w:rPr>
          <w:ins w:id="7035" w:author="Ole Vilstrup" w:date="2021-12-03T16:06:00Z"/>
          <w:rStyle w:val="XMLname"/>
          <w:rFonts w:eastAsia="Calibri"/>
          <w:sz w:val="18"/>
          <w:szCs w:val="18"/>
        </w:rPr>
      </w:pPr>
      <w:ins w:id="7036" w:author="Ole Vilstrup" w:date="2021-12-03T16:06:00Z">
        <w:r>
          <w:t xml:space="preserve">Som </w:t>
        </w:r>
        <w:r w:rsidRPr="005C3A7B">
          <w:rPr>
            <w:rStyle w:val="XMLname"/>
            <w:rFonts w:eastAsia="Calibri"/>
            <w:sz w:val="18"/>
            <w:szCs w:val="18"/>
          </w:rPr>
          <w:t>[MESSAGEIDENTIFIER]</w:t>
        </w:r>
      </w:ins>
    </w:p>
    <w:p w14:paraId="5F50951F" w14:textId="77777777" w:rsidR="008479BB" w:rsidRPr="008479BB" w:rsidRDefault="008479BB">
      <w:pPr>
        <w:rPr>
          <w:ins w:id="7037" w:author="Ole Vilstrup" w:date="2020-12-10T11:37:00Z"/>
          <w:rPrChange w:id="7038" w:author="Ole Vilstrup" w:date="2021-12-03T16:06:00Z">
            <w:rPr>
              <w:ins w:id="7039" w:author="Ole Vilstrup" w:date="2020-12-10T11:37:00Z"/>
              <w:rFonts w:cs="Tahoma"/>
              <w:sz w:val="20"/>
              <w:szCs w:val="20"/>
              <w:highlight w:val="yellow"/>
              <w:lang w:val="en-US"/>
            </w:rPr>
          </w:rPrChange>
        </w:rPr>
        <w:pPrChange w:id="7040" w:author="Ole Vilstrup" w:date="2021-12-03T16:06:00Z">
          <w:pPr>
            <w:pStyle w:val="Overskrift5"/>
          </w:pPr>
        </w:pPrChange>
      </w:pPr>
    </w:p>
    <w:p w14:paraId="1B2B241A" w14:textId="77777777" w:rsidR="002F65C8" w:rsidRPr="009E1B96" w:rsidRDefault="00B0074B" w:rsidP="002F65C8">
      <w:pPr>
        <w:ind w:left="1264"/>
        <w:rPr>
          <w:ins w:id="7041" w:author="Ole Vilstrup" w:date="2021-02-18T13:39:00Z"/>
          <w:rStyle w:val="XMLname"/>
          <w:rFonts w:eastAsia="Calibri"/>
          <w:sz w:val="18"/>
          <w:szCs w:val="18"/>
          <w:rPrChange w:id="7042" w:author="Ole Vilstrup" w:date="2021-06-03T14:36:00Z">
            <w:rPr>
              <w:ins w:id="7043" w:author="Ole Vilstrup" w:date="2021-02-18T13:39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7044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045" w:author="Ole Vilstrup" w:date="2021-06-03T14:36:00Z">
              <w:rPr>
                <w:rStyle w:val="XMLname"/>
                <w:rFonts w:eastAsia="Calibri"/>
              </w:rPr>
            </w:rPrChange>
          </w:rPr>
          <w:t>&lt;Scope&gt;</w:t>
        </w:r>
        <w:r w:rsidRPr="009E1B96">
          <w:rPr>
            <w:rStyle w:val="XMLname"/>
            <w:rFonts w:eastAsia="Calibri"/>
            <w:sz w:val="18"/>
            <w:szCs w:val="18"/>
            <w:rPrChange w:id="7046" w:author="Ole Vilstrup" w:date="2021-06-03T14:36:00Z">
              <w:rPr>
                <w:rStyle w:val="XMLname"/>
                <w:rFonts w:eastAsia="Calibri"/>
              </w:rPr>
            </w:rPrChange>
          </w:rPr>
          <w:br/>
          <w:t> </w:t>
        </w:r>
        <w:r w:rsidRPr="009E1B96">
          <w:rPr>
            <w:rStyle w:val="XMLname"/>
            <w:rFonts w:eastAsia="Calibri"/>
            <w:sz w:val="18"/>
            <w:szCs w:val="18"/>
            <w:rPrChange w:id="7047" w:author="Ole Vilstrup" w:date="2021-06-03T14:36:00Z">
              <w:rPr>
                <w:rStyle w:val="XMLname"/>
                <w:rFonts w:eastAsia="Calibri"/>
              </w:rPr>
            </w:rPrChange>
          </w:rPr>
          <w:tab/>
          <w:t>&lt;Type&gt;</w:t>
        </w:r>
        <w:r w:rsidRPr="009E1B96">
          <w:rPr>
            <w:rFonts w:cs="Tahoma"/>
            <w:sz w:val="18"/>
            <w:szCs w:val="18"/>
            <w:rPrChange w:id="7048" w:author="Ole Vilstrup" w:date="2021-06-03T14:36:00Z">
              <w:rPr>
                <w:rFonts w:cs="Tahoma"/>
                <w:sz w:val="20"/>
                <w:szCs w:val="20"/>
                <w:highlight w:val="yellow"/>
                <w:lang w:val="en-US"/>
              </w:rPr>
            </w:rPrChange>
          </w:rPr>
          <w:t>ENTRYUUID</w:t>
        </w:r>
        <w:r w:rsidRPr="009E1B96">
          <w:rPr>
            <w:rStyle w:val="XMLname"/>
            <w:rFonts w:eastAsia="Calibri"/>
            <w:sz w:val="18"/>
            <w:szCs w:val="18"/>
            <w:rPrChange w:id="7049" w:author="Ole Vilstrup" w:date="2021-06-03T14:36:00Z">
              <w:rPr>
                <w:rStyle w:val="XMLname"/>
                <w:rFonts w:eastAsia="Calibri"/>
              </w:rPr>
            </w:rPrChange>
          </w:rPr>
          <w:t>&lt;/Type&gt;</w:t>
        </w:r>
        <w:r w:rsidRPr="009E1B96">
          <w:rPr>
            <w:rStyle w:val="XMLname"/>
            <w:rFonts w:eastAsia="Calibri"/>
            <w:sz w:val="18"/>
            <w:szCs w:val="18"/>
            <w:rPrChange w:id="7050" w:author="Ole Vilstrup" w:date="2021-06-03T14:36:00Z">
              <w:rPr>
                <w:rStyle w:val="XMLname"/>
                <w:rFonts w:eastAsia="Calibri"/>
              </w:rPr>
            </w:rPrChange>
          </w:rPr>
          <w:br/>
        </w:r>
        <w:r w:rsidRPr="009E1B96">
          <w:rPr>
            <w:rStyle w:val="XMLname"/>
            <w:rFonts w:eastAsia="Calibri"/>
            <w:sz w:val="18"/>
            <w:szCs w:val="18"/>
            <w:rPrChange w:id="7051" w:author="Ole Vilstrup" w:date="2021-06-03T14:36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  <w:ins w:id="7052" w:author="Ole Vilstrup" w:date="2021-02-18T13:38:00Z">
        <w:r w:rsidR="001668E8" w:rsidRPr="009E1B96">
          <w:rPr>
            <w:rStyle w:val="XMLname"/>
            <w:rFonts w:eastAsia="Calibri"/>
            <w:sz w:val="18"/>
            <w:szCs w:val="18"/>
            <w:rPrChange w:id="7053" w:author="Ole Vilstrup" w:date="2021-06-03T14:36:00Z">
              <w:rPr>
                <w:rStyle w:val="XMLname"/>
                <w:rFonts w:eastAsia="Calibri"/>
              </w:rPr>
            </w:rPrChange>
          </w:rPr>
          <w:t>[</w:t>
        </w:r>
      </w:ins>
      <w:ins w:id="7054" w:author="Ole Vilstrup" w:date="2021-02-18T13:39:00Z">
        <w:r w:rsidR="003B0F1A" w:rsidRPr="009E1B96">
          <w:rPr>
            <w:rStyle w:val="XMLname"/>
            <w:rFonts w:eastAsia="Calibri"/>
            <w:sz w:val="18"/>
            <w:szCs w:val="18"/>
            <w:rPrChange w:id="7055" w:author="Ole Vilstrup" w:date="2021-06-03T14:36:00Z">
              <w:rPr>
                <w:rStyle w:val="XMLname"/>
                <w:rFonts w:eastAsia="Calibri"/>
              </w:rPr>
            </w:rPrChange>
          </w:rPr>
          <w:t>MESSAGEIDENTIFIER</w:t>
        </w:r>
      </w:ins>
      <w:ins w:id="7056" w:author="Ole Vilstrup" w:date="2021-02-18T13:38:00Z">
        <w:r w:rsidR="001668E8" w:rsidRPr="009E1B96">
          <w:rPr>
            <w:rStyle w:val="XMLname"/>
            <w:rFonts w:eastAsia="Calibri"/>
            <w:sz w:val="18"/>
            <w:szCs w:val="18"/>
            <w:rPrChange w:id="7057" w:author="Ole Vilstrup" w:date="2021-06-03T14:36:00Z">
              <w:rPr>
                <w:rStyle w:val="XMLname"/>
                <w:rFonts w:eastAsia="Calibri"/>
              </w:rPr>
            </w:rPrChange>
          </w:rPr>
          <w:t>]</w:t>
        </w:r>
      </w:ins>
      <w:ins w:id="7058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059" w:author="Ole Vilstrup" w:date="2021-06-03T14:36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03C2FF68" w14:textId="7F2DCD55" w:rsidR="00B0074B" w:rsidRPr="009E1B96" w:rsidRDefault="00B0074B">
      <w:pPr>
        <w:ind w:left="1264" w:firstLine="156"/>
        <w:rPr>
          <w:ins w:id="7060" w:author="Ole Vilstrup" w:date="2020-12-10T11:37:00Z"/>
          <w:rStyle w:val="XMLname"/>
          <w:rFonts w:eastAsia="Calibri"/>
          <w:sz w:val="18"/>
          <w:szCs w:val="18"/>
          <w:rPrChange w:id="7061" w:author="Ole Vilstrup" w:date="2021-06-03T14:36:00Z">
            <w:rPr>
              <w:ins w:id="7062" w:author="Ole Vilstrup" w:date="2020-12-10T11:37:00Z"/>
              <w:rStyle w:val="XMLname"/>
              <w:rFonts w:eastAsia="Calibri"/>
            </w:rPr>
          </w:rPrChange>
        </w:rPr>
        <w:pPrChange w:id="7063" w:author="Ole Vilstrup" w:date="2021-02-18T13:39:00Z">
          <w:pPr>
            <w:ind w:left="1420" w:firstLine="284"/>
          </w:pPr>
        </w:pPrChange>
      </w:pPr>
      <w:ins w:id="7064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065" w:author="Ole Vilstrup" w:date="2021-06-03T14:36:00Z">
              <w:rPr>
                <w:rStyle w:val="XMLname"/>
                <w:rFonts w:eastAsia="Calibri"/>
              </w:rPr>
            </w:rPrChange>
          </w:rPr>
          <w:t>&lt;Identifier&gt;dk-dds-metadata&lt;/Identifier&gt;</w:t>
        </w:r>
      </w:ins>
    </w:p>
    <w:p w14:paraId="6ACCEBBB" w14:textId="5AC0913A" w:rsidR="00B0074B" w:rsidRPr="009E1B96" w:rsidRDefault="00B0074B" w:rsidP="00B0074B">
      <w:pPr>
        <w:ind w:left="1008" w:firstLine="128"/>
        <w:rPr>
          <w:ins w:id="7066" w:author="Ole Vilstrup" w:date="2021-01-21T16:33:00Z"/>
          <w:rStyle w:val="XMLname"/>
          <w:rFonts w:eastAsia="Calibri"/>
          <w:sz w:val="18"/>
          <w:szCs w:val="18"/>
          <w:rPrChange w:id="7067" w:author="Ole Vilstrup" w:date="2021-06-03T14:36:00Z">
            <w:rPr>
              <w:ins w:id="7068" w:author="Ole Vilstrup" w:date="2021-01-21T16:33:00Z"/>
              <w:rStyle w:val="XMLname"/>
              <w:rFonts w:eastAsia="Calibri"/>
            </w:rPr>
          </w:rPrChange>
        </w:rPr>
      </w:pPr>
      <w:ins w:id="7069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070" w:author="Ole Vilstrup" w:date="2021-06-03T14:36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5E062515" w14:textId="3B444616" w:rsidR="003770D6" w:rsidRPr="005C3A7B" w:rsidRDefault="003770D6">
      <w:pPr>
        <w:pStyle w:val="Overskrift5"/>
        <w:rPr>
          <w:ins w:id="7071" w:author="Ole Vilstrup" w:date="2021-12-03T16:05:00Z"/>
          <w:rFonts w:eastAsia="Calibri"/>
        </w:rPr>
      </w:pPr>
      <w:ins w:id="7072" w:author="Ole Vilstrup" w:date="2021-12-03T16:05:00Z">
        <w:r w:rsidRPr="005C3A7B">
          <w:t>ENTRYUUID</w:t>
        </w:r>
        <w:r>
          <w:rPr>
            <w:rFonts w:eastAsia="Calibri"/>
          </w:rPr>
          <w:t xml:space="preserve"> e</w:t>
        </w:r>
        <w:r w:rsidRPr="005C3A7B">
          <w:rPr>
            <w:rFonts w:eastAsia="Calibri"/>
          </w:rPr>
          <w:t>ksempel:</w:t>
        </w:r>
      </w:ins>
    </w:p>
    <w:p w14:paraId="3D6C4852" w14:textId="77777777" w:rsidR="00C96F0F" w:rsidRPr="009E1B96" w:rsidRDefault="00C96F0F" w:rsidP="00C96F0F">
      <w:pPr>
        <w:ind w:left="1136"/>
        <w:rPr>
          <w:ins w:id="7073" w:author="Ole Vilstrup" w:date="2021-01-21T16:33:00Z"/>
          <w:rStyle w:val="XMLname"/>
          <w:rFonts w:eastAsia="Calibri"/>
          <w:sz w:val="18"/>
          <w:szCs w:val="18"/>
          <w:rPrChange w:id="7074" w:author="Ole Vilstrup" w:date="2021-06-03T14:37:00Z">
            <w:rPr>
              <w:ins w:id="7075" w:author="Ole Vilstrup" w:date="2021-01-21T16:33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7076" w:author="Ole Vilstrup" w:date="2021-01-21T16:33:00Z">
        <w:r w:rsidRPr="009E1B96">
          <w:rPr>
            <w:rStyle w:val="XMLname"/>
            <w:rFonts w:eastAsia="Calibri"/>
            <w:sz w:val="18"/>
            <w:szCs w:val="18"/>
            <w:rPrChange w:id="7077" w:author="Ole Vilstrup" w:date="2021-06-03T14:37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7E1F41CF" w14:textId="77777777" w:rsidR="00C96F0F" w:rsidRPr="009E1B96" w:rsidRDefault="00C96F0F" w:rsidP="00C96F0F">
      <w:pPr>
        <w:ind w:left="1136" w:firstLine="284"/>
        <w:rPr>
          <w:ins w:id="7078" w:author="Ole Vilstrup" w:date="2021-01-21T16:33:00Z"/>
          <w:rStyle w:val="XMLname"/>
          <w:rFonts w:eastAsia="Calibri"/>
          <w:sz w:val="18"/>
          <w:szCs w:val="18"/>
          <w:rPrChange w:id="7079" w:author="Ole Vilstrup" w:date="2021-06-03T14:37:00Z">
            <w:rPr>
              <w:ins w:id="7080" w:author="Ole Vilstrup" w:date="2021-01-21T16:33:00Z"/>
              <w:rStyle w:val="XMLname"/>
              <w:rFonts w:eastAsia="Calibri"/>
            </w:rPr>
          </w:rPrChange>
        </w:rPr>
      </w:pPr>
      <w:ins w:id="7081" w:author="Ole Vilstrup" w:date="2021-01-21T16:33:00Z">
        <w:r w:rsidRPr="009E1B96">
          <w:rPr>
            <w:rStyle w:val="XMLname"/>
            <w:rFonts w:eastAsia="Calibri"/>
            <w:sz w:val="18"/>
            <w:szCs w:val="18"/>
            <w:rPrChange w:id="7082" w:author="Ole Vilstrup" w:date="2021-06-03T14:37:00Z">
              <w:rPr>
                <w:rStyle w:val="XMLname"/>
                <w:rFonts w:eastAsia="Calibri"/>
              </w:rPr>
            </w:rPrChange>
          </w:rPr>
          <w:t>&lt;Type&gt;ENTRYUUID&lt;/Type&gt;</w:t>
        </w:r>
      </w:ins>
    </w:p>
    <w:p w14:paraId="2BC76FCF" w14:textId="77777777" w:rsidR="00441A34" w:rsidRPr="009E1B96" w:rsidRDefault="00C96F0F" w:rsidP="00C96F0F">
      <w:pPr>
        <w:ind w:left="1136" w:firstLine="284"/>
        <w:rPr>
          <w:ins w:id="7083" w:author="Ole Vilstrup" w:date="2021-02-18T13:40:00Z"/>
          <w:rStyle w:val="XMLname"/>
          <w:rFonts w:eastAsia="Calibri"/>
          <w:sz w:val="18"/>
          <w:szCs w:val="18"/>
          <w:rPrChange w:id="7084" w:author="Ole Vilstrup" w:date="2021-06-03T14:37:00Z">
            <w:rPr>
              <w:ins w:id="7085" w:author="Ole Vilstrup" w:date="2021-02-18T13:40:00Z"/>
              <w:rStyle w:val="XMLname"/>
              <w:rFonts w:eastAsia="Calibri"/>
            </w:rPr>
          </w:rPrChange>
        </w:rPr>
      </w:pPr>
      <w:ins w:id="7086" w:author="Ole Vilstrup" w:date="2021-01-21T16:33:00Z">
        <w:r w:rsidRPr="009E1B96">
          <w:rPr>
            <w:rStyle w:val="XMLname"/>
            <w:rFonts w:eastAsia="Calibri"/>
            <w:sz w:val="18"/>
            <w:szCs w:val="18"/>
            <w:rPrChange w:id="7087" w:author="Ole Vilstrup" w:date="2021-06-03T14:37:00Z">
              <w:rPr>
                <w:rStyle w:val="XMLname"/>
                <w:rFonts w:eastAsia="Calibri"/>
              </w:rPr>
            </w:rPrChange>
          </w:rPr>
          <w:t>&lt;InstanceIdentifier&gt;</w:t>
        </w:r>
      </w:ins>
    </w:p>
    <w:p w14:paraId="0A2AB018" w14:textId="22B2432A" w:rsidR="00441A34" w:rsidRPr="009E1B96" w:rsidRDefault="00C96F0F">
      <w:pPr>
        <w:ind w:left="1420" w:firstLine="284"/>
        <w:rPr>
          <w:ins w:id="7088" w:author="Ole Vilstrup" w:date="2021-02-18T13:40:00Z"/>
          <w:rStyle w:val="XMLname"/>
          <w:rFonts w:eastAsia="Calibri"/>
          <w:sz w:val="18"/>
          <w:szCs w:val="18"/>
          <w:rPrChange w:id="7089" w:author="Ole Vilstrup" w:date="2021-06-03T14:37:00Z">
            <w:rPr>
              <w:ins w:id="7090" w:author="Ole Vilstrup" w:date="2021-02-18T13:40:00Z"/>
              <w:rStyle w:val="XMLname"/>
              <w:rFonts w:eastAsia="Calibri"/>
            </w:rPr>
          </w:rPrChange>
        </w:rPr>
        <w:pPrChange w:id="7091" w:author="Ole Vilstrup" w:date="2021-02-18T13:40:00Z">
          <w:pPr>
            <w:ind w:left="1136" w:firstLine="284"/>
          </w:pPr>
        </w:pPrChange>
      </w:pPr>
      <w:ins w:id="7092" w:author="Ole Vilstrup" w:date="2021-01-21T16:33:00Z">
        <w:r w:rsidRPr="009E1B96">
          <w:rPr>
            <w:rStyle w:val="XMLname"/>
            <w:rFonts w:eastAsia="Calibri"/>
            <w:sz w:val="18"/>
            <w:szCs w:val="18"/>
            <w:rPrChange w:id="7093" w:author="Ole Vilstrup" w:date="2021-06-03T14:37:00Z">
              <w:rPr>
                <w:rStyle w:val="XMLname"/>
                <w:rFonts w:eastAsia="Calibri"/>
              </w:rPr>
            </w:rPrChange>
          </w:rPr>
          <w:t>00a2f3bf-0970-4ed7-a9c2-9f7194d11333</w:t>
        </w:r>
      </w:ins>
    </w:p>
    <w:p w14:paraId="102CA21B" w14:textId="66DB67D1" w:rsidR="00C96F0F" w:rsidRPr="009E1B96" w:rsidRDefault="00C96F0F" w:rsidP="00C96F0F">
      <w:pPr>
        <w:ind w:left="1136" w:firstLine="284"/>
        <w:rPr>
          <w:ins w:id="7094" w:author="Ole Vilstrup" w:date="2021-01-21T16:33:00Z"/>
          <w:rStyle w:val="XMLname"/>
          <w:rFonts w:eastAsia="Calibri"/>
          <w:sz w:val="18"/>
          <w:szCs w:val="18"/>
          <w:rPrChange w:id="7095" w:author="Ole Vilstrup" w:date="2021-06-03T14:37:00Z">
            <w:rPr>
              <w:ins w:id="7096" w:author="Ole Vilstrup" w:date="2021-01-21T16:33:00Z"/>
              <w:rStyle w:val="XMLname"/>
              <w:rFonts w:eastAsia="Calibri"/>
            </w:rPr>
          </w:rPrChange>
        </w:rPr>
      </w:pPr>
      <w:ins w:id="7097" w:author="Ole Vilstrup" w:date="2021-01-21T16:33:00Z">
        <w:r w:rsidRPr="009E1B96">
          <w:rPr>
            <w:rStyle w:val="XMLname"/>
            <w:rFonts w:eastAsia="Calibri"/>
            <w:sz w:val="18"/>
            <w:szCs w:val="18"/>
            <w:rPrChange w:id="7098" w:author="Ole Vilstrup" w:date="2021-06-03T14:37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1B539BAF" w14:textId="77777777" w:rsidR="00C96F0F" w:rsidRPr="009E1B96" w:rsidRDefault="00C96F0F" w:rsidP="00C96F0F">
      <w:pPr>
        <w:ind w:left="1136"/>
        <w:rPr>
          <w:ins w:id="7099" w:author="Ole Vilstrup" w:date="2021-01-21T16:33:00Z"/>
          <w:rStyle w:val="XMLname"/>
          <w:rFonts w:eastAsia="Calibri"/>
          <w:sz w:val="18"/>
          <w:szCs w:val="18"/>
          <w:rPrChange w:id="7100" w:author="Ole Vilstrup" w:date="2021-06-03T14:37:00Z">
            <w:rPr>
              <w:ins w:id="7101" w:author="Ole Vilstrup" w:date="2021-01-21T16:33:00Z"/>
              <w:rStyle w:val="XMLname"/>
              <w:rFonts w:eastAsia="Calibri"/>
            </w:rPr>
          </w:rPrChange>
        </w:rPr>
      </w:pPr>
      <w:ins w:id="7102" w:author="Ole Vilstrup" w:date="2021-01-21T16:33:00Z">
        <w:r w:rsidRPr="009E1B96">
          <w:rPr>
            <w:rStyle w:val="XMLname"/>
            <w:rFonts w:eastAsia="Calibri"/>
            <w:sz w:val="18"/>
            <w:szCs w:val="18"/>
            <w:rPrChange w:id="7103" w:author="Ole Vilstrup" w:date="2021-06-03T14:37:00Z">
              <w:rPr>
                <w:rStyle w:val="XMLname"/>
                <w:rFonts w:eastAsia="Calibri"/>
              </w:rPr>
            </w:rPrChange>
          </w:rPr>
          <w:t xml:space="preserve">  </w:t>
        </w:r>
        <w:r w:rsidRPr="009E1B96">
          <w:rPr>
            <w:rStyle w:val="XMLname"/>
            <w:rFonts w:eastAsia="Calibri"/>
            <w:sz w:val="18"/>
            <w:szCs w:val="18"/>
            <w:rPrChange w:id="7104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&lt;Identifier&gt;dk-dds-metadata&lt;/Identifier&gt;</w:t>
        </w:r>
      </w:ins>
    </w:p>
    <w:p w14:paraId="7188530D" w14:textId="77777777" w:rsidR="00C96F0F" w:rsidRPr="009E1B96" w:rsidRDefault="00C96F0F" w:rsidP="00C96F0F">
      <w:pPr>
        <w:ind w:left="1136"/>
        <w:rPr>
          <w:ins w:id="7105" w:author="Ole Vilstrup" w:date="2021-01-21T16:33:00Z"/>
          <w:rStyle w:val="XMLname"/>
          <w:rFonts w:eastAsia="Calibri"/>
          <w:sz w:val="18"/>
          <w:szCs w:val="18"/>
          <w:rPrChange w:id="7106" w:author="Ole Vilstrup" w:date="2021-06-03T14:37:00Z">
            <w:rPr>
              <w:ins w:id="7107" w:author="Ole Vilstrup" w:date="2021-01-21T16:33:00Z"/>
              <w:rStyle w:val="XMLname"/>
              <w:rFonts w:eastAsia="Calibri"/>
            </w:rPr>
          </w:rPrChange>
        </w:rPr>
      </w:pPr>
      <w:ins w:id="7108" w:author="Ole Vilstrup" w:date="2021-01-21T16:33:00Z">
        <w:r w:rsidRPr="009E1B96">
          <w:rPr>
            <w:rStyle w:val="XMLname"/>
            <w:rFonts w:eastAsia="Calibri"/>
            <w:sz w:val="18"/>
            <w:szCs w:val="18"/>
            <w:rPrChange w:id="7109" w:author="Ole Vilstrup" w:date="2021-06-03T14:37:00Z">
              <w:rPr>
                <w:rStyle w:val="XMLname"/>
                <w:rFonts w:eastAsia="Calibri"/>
              </w:rPr>
            </w:rPrChange>
          </w:rPr>
          <w:lastRenderedPageBreak/>
          <w:t>&lt;/Scope&gt;</w:t>
        </w:r>
      </w:ins>
    </w:p>
    <w:p w14:paraId="527C528E" w14:textId="5B97497A" w:rsidR="00B0074B" w:rsidRDefault="00B0074B">
      <w:pPr>
        <w:pStyle w:val="Overskrift4"/>
        <w:rPr>
          <w:ins w:id="7110" w:author="Ole Vilstrup" w:date="2021-12-03T16:07:00Z"/>
        </w:rPr>
      </w:pPr>
      <w:bookmarkStart w:id="7111" w:name="_Toc95688897"/>
      <w:ins w:id="7112" w:author="Ole Vilstrup" w:date="2020-12-10T11:37:00Z">
        <w:r w:rsidRPr="00ED5336">
          <w:rPr>
            <w:rPrChange w:id="7113" w:author="Ole Vilstrup" w:date="2021-03-22T15:07:00Z">
              <w:rPr>
                <w:rStyle w:val="XMLname"/>
                <w:rFonts w:ascii="Calibri" w:eastAsia="Calibri" w:hAnsi="Calibri"/>
                <w:b/>
                <w:i/>
                <w:iCs/>
                <w:sz w:val="22"/>
                <w:szCs w:val="26"/>
              </w:rPr>
            </w:rPrChange>
          </w:rPr>
          <w:t>FORMATCODE</w:t>
        </w:r>
      </w:ins>
      <w:bookmarkEnd w:id="7111"/>
    </w:p>
    <w:p w14:paraId="09969ED1" w14:textId="3D06C13D" w:rsidR="00C626D7" w:rsidRPr="005C3A7B" w:rsidRDefault="00C626D7" w:rsidP="00C626D7">
      <w:pPr>
        <w:rPr>
          <w:ins w:id="7114" w:author="Ole Vilstrup" w:date="2021-12-03T16:07:00Z"/>
        </w:rPr>
      </w:pPr>
      <w:ins w:id="7115" w:author="Ole Vilstrup" w:date="2021-12-03T16:07:00Z">
        <w:r w:rsidRPr="005C3A7B">
          <w:t xml:space="preserve">Altid </w:t>
        </w:r>
        <w:r w:rsidR="003E728A">
          <w:t>følgende</w:t>
        </w:r>
      </w:ins>
    </w:p>
    <w:p w14:paraId="279E93BE" w14:textId="77777777" w:rsidR="00C626D7" w:rsidRPr="00C626D7" w:rsidRDefault="00C626D7">
      <w:pPr>
        <w:rPr>
          <w:ins w:id="7116" w:author="Ole Vilstrup" w:date="2020-12-10T11:37:00Z"/>
          <w:rPrChange w:id="7117" w:author="Ole Vilstrup" w:date="2021-12-03T16:07:00Z">
            <w:rPr>
              <w:ins w:id="7118" w:author="Ole Vilstrup" w:date="2020-12-10T11:37:00Z"/>
              <w:rStyle w:val="XMLname"/>
              <w:rFonts w:ascii="Calibri" w:eastAsia="Calibri" w:hAnsi="Calibri"/>
              <w:b w:val="0"/>
              <w:bCs w:val="0"/>
              <w:i w:val="0"/>
              <w:iCs w:val="0"/>
              <w:sz w:val="22"/>
              <w:szCs w:val="24"/>
            </w:rPr>
          </w:rPrChange>
        </w:rPr>
        <w:pPrChange w:id="7119" w:author="Ole Vilstrup" w:date="2021-12-03T16:07:00Z">
          <w:pPr>
            <w:pStyle w:val="Overskrift5"/>
          </w:pPr>
        </w:pPrChange>
      </w:pPr>
    </w:p>
    <w:p w14:paraId="0677E18A" w14:textId="77777777" w:rsidR="00B0074B" w:rsidRPr="009E1B96" w:rsidRDefault="00B0074B" w:rsidP="00B0074B">
      <w:pPr>
        <w:ind w:left="1008" w:firstLine="128"/>
        <w:rPr>
          <w:ins w:id="7120" w:author="Ole Vilstrup" w:date="2020-12-10T11:37:00Z"/>
          <w:rStyle w:val="XMLname"/>
          <w:rFonts w:eastAsia="Calibri"/>
          <w:sz w:val="18"/>
          <w:szCs w:val="18"/>
          <w:rPrChange w:id="7121" w:author="Ole Vilstrup" w:date="2021-06-03T14:37:00Z">
            <w:rPr>
              <w:ins w:id="7122" w:author="Ole Vilstrup" w:date="2020-12-10T11:37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7123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124" w:author="Ole Vilstrup" w:date="2021-06-03T14:37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40141757" w14:textId="55EAC3A2" w:rsidR="00B0074B" w:rsidRPr="009E1B96" w:rsidRDefault="00B0074B" w:rsidP="00B0074B">
      <w:pPr>
        <w:ind w:left="1008" w:firstLine="128"/>
        <w:rPr>
          <w:ins w:id="7125" w:author="Ole Vilstrup" w:date="2020-12-10T11:37:00Z"/>
          <w:rStyle w:val="XMLname"/>
          <w:rFonts w:eastAsia="Calibri"/>
          <w:sz w:val="18"/>
          <w:szCs w:val="18"/>
          <w:rPrChange w:id="7126" w:author="Ole Vilstrup" w:date="2021-06-03T14:37:00Z">
            <w:rPr>
              <w:ins w:id="7127" w:author="Ole Vilstrup" w:date="2020-12-10T11:37:00Z"/>
              <w:rStyle w:val="XMLname"/>
              <w:rFonts w:eastAsia="Calibri"/>
            </w:rPr>
          </w:rPrChange>
        </w:rPr>
      </w:pPr>
      <w:ins w:id="7128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129" w:author="Ole Vilstrup" w:date="2021-06-03T14:37:00Z">
              <w:rPr>
                <w:rStyle w:val="XMLname"/>
                <w:rFonts w:eastAsia="Calibri"/>
              </w:rPr>
            </w:rPrChange>
          </w:rPr>
          <w:t> </w:t>
        </w:r>
        <w:r w:rsidRPr="009E1B96">
          <w:rPr>
            <w:rStyle w:val="XMLname"/>
            <w:rFonts w:eastAsia="Calibri"/>
            <w:sz w:val="18"/>
            <w:szCs w:val="18"/>
            <w:rPrChange w:id="7130" w:author="Ole Vilstrup" w:date="2021-06-03T14:37:00Z">
              <w:rPr>
                <w:rStyle w:val="XMLname"/>
                <w:rFonts w:eastAsia="Calibri"/>
              </w:rPr>
            </w:rPrChange>
          </w:rPr>
          <w:tab/>
          <w:t>&lt;Type&gt;FORMATCODE&lt;/Type&gt;</w:t>
        </w:r>
        <w:r w:rsidRPr="009E1B96">
          <w:rPr>
            <w:rStyle w:val="XMLname"/>
            <w:rFonts w:eastAsia="Calibri"/>
            <w:sz w:val="18"/>
            <w:szCs w:val="18"/>
            <w:rPrChange w:id="7131" w:author="Ole Vilstrup" w:date="2021-06-03T14:37:00Z">
              <w:rPr>
                <w:rStyle w:val="XMLname"/>
                <w:rFonts w:eastAsia="Calibri"/>
              </w:rPr>
            </w:rPrChange>
          </w:rPr>
          <w:br/>
        </w:r>
        <w:r w:rsidRPr="009E1B96">
          <w:rPr>
            <w:rStyle w:val="XMLname"/>
            <w:rFonts w:eastAsia="Calibri"/>
            <w:sz w:val="18"/>
            <w:szCs w:val="18"/>
            <w:rPrChange w:id="7132" w:author="Ole Vilstrup" w:date="2021-06-03T14:37:00Z">
              <w:rPr>
                <w:rStyle w:val="XMLname"/>
                <w:rFonts w:eastAsia="Calibri"/>
              </w:rPr>
            </w:rPrChange>
          </w:rPr>
          <w:tab/>
        </w:r>
        <w:r w:rsidRPr="009E1B96">
          <w:rPr>
            <w:rStyle w:val="XMLname"/>
            <w:rFonts w:eastAsia="Calibri"/>
            <w:sz w:val="18"/>
            <w:szCs w:val="18"/>
            <w:rPrChange w:id="7133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&lt;InstanceIdentifier&gt;dk:medcom:meddelelse&lt;/InstanceIdentifier&gt;</w:t>
        </w:r>
      </w:ins>
    </w:p>
    <w:p w14:paraId="5DD044E3" w14:textId="77777777" w:rsidR="00B0074B" w:rsidRPr="009E1B96" w:rsidRDefault="00B0074B" w:rsidP="00B0074B">
      <w:pPr>
        <w:ind w:left="0"/>
        <w:rPr>
          <w:ins w:id="7134" w:author="Ole Vilstrup" w:date="2020-12-10T11:37:00Z"/>
          <w:rStyle w:val="XMLname"/>
          <w:rFonts w:ascii="Calibri" w:hAnsi="Calibri" w:cs="Calibri"/>
          <w:color w:val="000000"/>
          <w:sz w:val="18"/>
          <w:szCs w:val="18"/>
          <w:lang w:eastAsia="da-DK"/>
          <w:rPrChange w:id="7135" w:author="Ole Vilstrup" w:date="2021-06-03T14:37:00Z">
            <w:rPr>
              <w:ins w:id="7136" w:author="Ole Vilstrup" w:date="2020-12-10T11:37:00Z"/>
              <w:rStyle w:val="XMLname"/>
              <w:rFonts w:ascii="Calibri" w:hAnsi="Calibri" w:cs="Calibri"/>
              <w:color w:val="000000"/>
              <w:sz w:val="22"/>
              <w:szCs w:val="22"/>
              <w:lang w:eastAsia="da-DK"/>
            </w:rPr>
          </w:rPrChange>
        </w:rPr>
      </w:pPr>
      <w:ins w:id="7137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138" w:author="Ole Vilstrup" w:date="2021-06-03T14:37:00Z">
              <w:rPr>
                <w:rStyle w:val="XMLname"/>
                <w:rFonts w:eastAsia="Calibri"/>
              </w:rPr>
            </w:rPrChange>
          </w:rPr>
          <w:tab/>
        </w:r>
        <w:r w:rsidRPr="009E1B96">
          <w:rPr>
            <w:rStyle w:val="XMLname"/>
            <w:rFonts w:eastAsia="Calibri"/>
            <w:sz w:val="18"/>
            <w:szCs w:val="18"/>
            <w:rPrChange w:id="7139" w:author="Ole Vilstrup" w:date="2021-06-03T14:37:00Z">
              <w:rPr>
                <w:rStyle w:val="XMLname"/>
                <w:rFonts w:eastAsia="Calibri"/>
              </w:rPr>
            </w:rPrChange>
          </w:rPr>
          <w:tab/>
        </w:r>
        <w:r w:rsidRPr="009E1B96">
          <w:rPr>
            <w:rStyle w:val="XMLname"/>
            <w:rFonts w:eastAsia="Calibri"/>
            <w:sz w:val="18"/>
            <w:szCs w:val="18"/>
            <w:rPrChange w:id="7140" w:author="Ole Vilstrup" w:date="2021-06-03T14:37:00Z">
              <w:rPr>
                <w:rStyle w:val="XMLname"/>
                <w:rFonts w:eastAsia="Calibri"/>
              </w:rPr>
            </w:rPrChange>
          </w:rPr>
          <w:tab/>
        </w:r>
        <w:r w:rsidRPr="009E1B96">
          <w:rPr>
            <w:rStyle w:val="XMLname"/>
            <w:rFonts w:eastAsia="Calibri"/>
            <w:sz w:val="18"/>
            <w:szCs w:val="18"/>
            <w:rPrChange w:id="7141" w:author="Ole Vilstrup" w:date="2021-06-03T14:37:00Z">
              <w:rPr>
                <w:rStyle w:val="XMLname"/>
                <w:rFonts w:eastAsia="Calibri"/>
              </w:rPr>
            </w:rPrChange>
          </w:rPr>
          <w:tab/>
        </w:r>
        <w:r w:rsidRPr="009E1B96">
          <w:rPr>
            <w:rStyle w:val="XMLname"/>
            <w:rFonts w:eastAsia="Calibri"/>
            <w:sz w:val="18"/>
            <w:szCs w:val="18"/>
            <w:rPrChange w:id="7142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&lt;Identifier&gt;dk-dds-displayName&lt;/Identifier&gt;</w:t>
        </w:r>
      </w:ins>
    </w:p>
    <w:p w14:paraId="19EFA1F7" w14:textId="77777777" w:rsidR="00B0074B" w:rsidRPr="009E1B96" w:rsidRDefault="00B0074B" w:rsidP="00B0074B">
      <w:pPr>
        <w:ind w:left="1136"/>
        <w:rPr>
          <w:ins w:id="7143" w:author="Ole Vilstrup" w:date="2020-12-10T11:37:00Z"/>
          <w:rStyle w:val="XMLname"/>
          <w:rFonts w:eastAsia="Calibri"/>
          <w:sz w:val="18"/>
          <w:szCs w:val="18"/>
          <w:rPrChange w:id="7144" w:author="Ole Vilstrup" w:date="2021-06-03T14:37:00Z">
            <w:rPr>
              <w:ins w:id="7145" w:author="Ole Vilstrup" w:date="2020-12-10T11:37:00Z"/>
              <w:rStyle w:val="XMLname"/>
              <w:rFonts w:eastAsia="Calibri"/>
            </w:rPr>
          </w:rPrChange>
        </w:rPr>
      </w:pPr>
      <w:ins w:id="7146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147" w:author="Ole Vilstrup" w:date="2021-06-03T14:37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192550FB" w14:textId="77777777" w:rsidR="00B0074B" w:rsidRPr="009E1B96" w:rsidRDefault="00B0074B" w:rsidP="00B0074B">
      <w:pPr>
        <w:ind w:left="1136"/>
        <w:rPr>
          <w:ins w:id="7148" w:author="Ole Vilstrup" w:date="2020-12-10T11:37:00Z"/>
          <w:rStyle w:val="XMLname"/>
          <w:rFonts w:eastAsia="Calibri"/>
          <w:sz w:val="18"/>
          <w:szCs w:val="18"/>
          <w:rPrChange w:id="7149" w:author="Ole Vilstrup" w:date="2021-06-03T14:37:00Z">
            <w:rPr>
              <w:ins w:id="7150" w:author="Ole Vilstrup" w:date="2020-12-10T11:37:00Z"/>
              <w:rStyle w:val="XMLname"/>
              <w:rFonts w:eastAsia="Calibri"/>
            </w:rPr>
          </w:rPrChange>
        </w:rPr>
      </w:pPr>
    </w:p>
    <w:p w14:paraId="47A07544" w14:textId="77777777" w:rsidR="00B0074B" w:rsidRPr="009E1B96" w:rsidRDefault="00B0074B" w:rsidP="00B0074B">
      <w:pPr>
        <w:ind w:left="1136"/>
        <w:rPr>
          <w:ins w:id="7151" w:author="Ole Vilstrup" w:date="2020-12-10T11:37:00Z"/>
          <w:rStyle w:val="XMLname"/>
          <w:rFonts w:eastAsia="Calibri"/>
          <w:sz w:val="18"/>
          <w:szCs w:val="18"/>
          <w:rPrChange w:id="7152" w:author="Ole Vilstrup" w:date="2021-06-03T14:37:00Z">
            <w:rPr>
              <w:ins w:id="7153" w:author="Ole Vilstrup" w:date="2020-12-10T11:37:00Z"/>
              <w:rStyle w:val="XMLname"/>
              <w:rFonts w:eastAsia="Calibri"/>
            </w:rPr>
          </w:rPrChange>
        </w:rPr>
      </w:pPr>
      <w:ins w:id="7154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155" w:author="Ole Vilstrup" w:date="2021-06-03T14:37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71BF8180" w14:textId="2A5FF06D" w:rsidR="00B0074B" w:rsidRPr="009E1B96" w:rsidRDefault="00B0074B" w:rsidP="00B0074B">
      <w:pPr>
        <w:ind w:left="1136"/>
        <w:rPr>
          <w:ins w:id="7156" w:author="Ole Vilstrup" w:date="2020-12-10T11:37:00Z"/>
          <w:rStyle w:val="XMLname"/>
          <w:rFonts w:eastAsia="Calibri"/>
          <w:sz w:val="18"/>
          <w:szCs w:val="18"/>
          <w:rPrChange w:id="7157" w:author="Ole Vilstrup" w:date="2021-06-03T14:37:00Z">
            <w:rPr>
              <w:ins w:id="7158" w:author="Ole Vilstrup" w:date="2020-12-10T11:37:00Z"/>
              <w:rStyle w:val="XMLname"/>
              <w:rFonts w:eastAsia="Calibri"/>
            </w:rPr>
          </w:rPrChange>
        </w:rPr>
      </w:pPr>
      <w:ins w:id="7159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160" w:author="Ole Vilstrup" w:date="2021-06-03T14:37:00Z">
              <w:rPr>
                <w:rStyle w:val="XMLname"/>
                <w:rFonts w:eastAsia="Calibri"/>
              </w:rPr>
            </w:rPrChange>
          </w:rPr>
          <w:t> </w:t>
        </w:r>
        <w:r w:rsidRPr="009E1B96">
          <w:rPr>
            <w:rStyle w:val="XMLname"/>
            <w:rFonts w:eastAsia="Calibri"/>
            <w:sz w:val="18"/>
            <w:szCs w:val="18"/>
            <w:rPrChange w:id="7161" w:author="Ole Vilstrup" w:date="2021-06-03T14:37:00Z">
              <w:rPr>
                <w:rStyle w:val="XMLname"/>
                <w:rFonts w:eastAsia="Calibri"/>
              </w:rPr>
            </w:rPrChange>
          </w:rPr>
          <w:tab/>
          <w:t>&lt;Type&gt;FORMATCODE&lt;/Type&gt;</w:t>
        </w:r>
        <w:r w:rsidRPr="009E1B96">
          <w:rPr>
            <w:rStyle w:val="XMLname"/>
            <w:rFonts w:eastAsia="Calibri"/>
            <w:sz w:val="18"/>
            <w:szCs w:val="18"/>
            <w:rPrChange w:id="7162" w:author="Ole Vilstrup" w:date="2021-06-03T14:37:00Z">
              <w:rPr>
                <w:rStyle w:val="XMLname"/>
                <w:rFonts w:eastAsia="Calibri"/>
              </w:rPr>
            </w:rPrChange>
          </w:rPr>
          <w:br/>
        </w:r>
        <w:r w:rsidRPr="009E1B96">
          <w:rPr>
            <w:rStyle w:val="XMLname"/>
            <w:rFonts w:eastAsia="Calibri"/>
            <w:sz w:val="18"/>
            <w:szCs w:val="18"/>
            <w:rPrChange w:id="7163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</w:p>
    <w:p w14:paraId="5AD7F67F" w14:textId="77777777" w:rsidR="00B0074B" w:rsidRPr="009E1B96" w:rsidRDefault="00B0074B" w:rsidP="00B0074B">
      <w:pPr>
        <w:ind w:left="1420" w:firstLine="284"/>
        <w:rPr>
          <w:ins w:id="7164" w:author="Ole Vilstrup" w:date="2020-12-10T11:37:00Z"/>
          <w:rStyle w:val="XMLname"/>
          <w:rFonts w:eastAsia="Calibri"/>
          <w:sz w:val="18"/>
          <w:szCs w:val="18"/>
          <w:rPrChange w:id="7165" w:author="Ole Vilstrup" w:date="2021-06-03T14:37:00Z">
            <w:rPr>
              <w:ins w:id="7166" w:author="Ole Vilstrup" w:date="2020-12-10T11:37:00Z"/>
              <w:rStyle w:val="XMLname"/>
              <w:rFonts w:eastAsia="Calibri"/>
            </w:rPr>
          </w:rPrChange>
        </w:rPr>
      </w:pPr>
      <w:ins w:id="7167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168" w:author="Ole Vilstrup" w:date="2021-06-03T14:37:00Z">
              <w:rPr>
                <w:rStyle w:val="XMLname"/>
                <w:rFonts w:eastAsia="Calibri"/>
              </w:rPr>
            </w:rPrChange>
          </w:rPr>
          <w:t>urn:ad:dk:medcom:message:full</w:t>
        </w:r>
      </w:ins>
    </w:p>
    <w:p w14:paraId="2A184EAA" w14:textId="77777777" w:rsidR="00B0074B" w:rsidRPr="009E1B96" w:rsidRDefault="00B0074B" w:rsidP="00B0074B">
      <w:pPr>
        <w:ind w:left="1136" w:firstLine="284"/>
        <w:rPr>
          <w:ins w:id="7169" w:author="Ole Vilstrup" w:date="2020-12-10T11:37:00Z"/>
          <w:rStyle w:val="XMLname"/>
          <w:rFonts w:eastAsia="Calibri"/>
          <w:sz w:val="18"/>
          <w:szCs w:val="18"/>
          <w:rPrChange w:id="7170" w:author="Ole Vilstrup" w:date="2021-06-03T14:37:00Z">
            <w:rPr>
              <w:ins w:id="7171" w:author="Ole Vilstrup" w:date="2020-12-10T11:37:00Z"/>
              <w:rStyle w:val="XMLname"/>
              <w:rFonts w:eastAsia="Calibri"/>
            </w:rPr>
          </w:rPrChange>
        </w:rPr>
      </w:pPr>
      <w:ins w:id="7172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173" w:author="Ole Vilstrup" w:date="2021-06-03T14:37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018E9226" w14:textId="77777777" w:rsidR="00B0074B" w:rsidRPr="009E1B96" w:rsidRDefault="00B0074B" w:rsidP="00B0074B">
      <w:pPr>
        <w:ind w:left="1136"/>
        <w:rPr>
          <w:ins w:id="7174" w:author="Ole Vilstrup" w:date="2020-12-10T11:37:00Z"/>
          <w:rStyle w:val="XMLname"/>
          <w:rFonts w:eastAsia="Calibri"/>
          <w:sz w:val="18"/>
          <w:szCs w:val="18"/>
          <w:rPrChange w:id="7175" w:author="Ole Vilstrup" w:date="2021-06-03T14:37:00Z">
            <w:rPr>
              <w:ins w:id="7176" w:author="Ole Vilstrup" w:date="2020-12-10T11:37:00Z"/>
              <w:rStyle w:val="XMLname"/>
              <w:rFonts w:eastAsia="Calibri"/>
            </w:rPr>
          </w:rPrChange>
        </w:rPr>
      </w:pPr>
      <w:ins w:id="7177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178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&lt;Identifier&gt;dk-dds-code&lt;/Identifier&gt;</w:t>
        </w:r>
      </w:ins>
    </w:p>
    <w:p w14:paraId="55896CBB" w14:textId="77777777" w:rsidR="00B0074B" w:rsidRPr="009E1B96" w:rsidRDefault="00B0074B" w:rsidP="00B0074B">
      <w:pPr>
        <w:ind w:left="1136"/>
        <w:rPr>
          <w:ins w:id="7179" w:author="Ole Vilstrup" w:date="2020-12-10T11:37:00Z"/>
          <w:rStyle w:val="XMLname"/>
          <w:rFonts w:eastAsia="Calibri"/>
          <w:sz w:val="18"/>
          <w:szCs w:val="18"/>
          <w:rPrChange w:id="7180" w:author="Ole Vilstrup" w:date="2021-06-03T14:37:00Z">
            <w:rPr>
              <w:ins w:id="7181" w:author="Ole Vilstrup" w:date="2020-12-10T11:37:00Z"/>
              <w:rStyle w:val="XMLname"/>
              <w:rFonts w:eastAsia="Calibri"/>
            </w:rPr>
          </w:rPrChange>
        </w:rPr>
      </w:pPr>
      <w:ins w:id="7182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183" w:author="Ole Vilstrup" w:date="2021-06-03T14:37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141D333B" w14:textId="77777777" w:rsidR="00B0074B" w:rsidRPr="009E1B96" w:rsidRDefault="00B0074B" w:rsidP="00B0074B">
      <w:pPr>
        <w:ind w:left="1136"/>
        <w:rPr>
          <w:ins w:id="7184" w:author="Ole Vilstrup" w:date="2020-12-10T11:37:00Z"/>
          <w:rStyle w:val="XMLname"/>
          <w:rFonts w:eastAsia="Calibri"/>
          <w:sz w:val="18"/>
          <w:szCs w:val="18"/>
          <w:rPrChange w:id="7185" w:author="Ole Vilstrup" w:date="2021-06-03T14:37:00Z">
            <w:rPr>
              <w:ins w:id="7186" w:author="Ole Vilstrup" w:date="2020-12-10T11:37:00Z"/>
              <w:rStyle w:val="XMLname"/>
              <w:rFonts w:eastAsia="Calibri"/>
            </w:rPr>
          </w:rPrChange>
        </w:rPr>
      </w:pPr>
    </w:p>
    <w:p w14:paraId="3F430F96" w14:textId="77777777" w:rsidR="00B0074B" w:rsidRPr="009E1B96" w:rsidRDefault="00B0074B" w:rsidP="00B0074B">
      <w:pPr>
        <w:ind w:left="1136"/>
        <w:rPr>
          <w:ins w:id="7187" w:author="Ole Vilstrup" w:date="2020-12-10T11:37:00Z"/>
          <w:rStyle w:val="XMLname"/>
          <w:rFonts w:eastAsia="Calibri"/>
          <w:sz w:val="18"/>
          <w:szCs w:val="18"/>
          <w:rPrChange w:id="7188" w:author="Ole Vilstrup" w:date="2021-06-03T14:37:00Z">
            <w:rPr>
              <w:ins w:id="7189" w:author="Ole Vilstrup" w:date="2020-12-10T11:37:00Z"/>
              <w:rStyle w:val="XMLname"/>
              <w:rFonts w:eastAsia="Calibri"/>
            </w:rPr>
          </w:rPrChange>
        </w:rPr>
      </w:pPr>
      <w:ins w:id="7190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191" w:author="Ole Vilstrup" w:date="2021-06-03T14:37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0AB9CD54" w14:textId="3D973F85" w:rsidR="00B0074B" w:rsidRPr="009E1B96" w:rsidRDefault="00B0074B" w:rsidP="00B0074B">
      <w:pPr>
        <w:ind w:left="1136"/>
        <w:rPr>
          <w:ins w:id="7192" w:author="Ole Vilstrup" w:date="2020-12-10T11:37:00Z"/>
          <w:rStyle w:val="XMLname"/>
          <w:rFonts w:eastAsia="Calibri"/>
          <w:sz w:val="18"/>
          <w:szCs w:val="18"/>
          <w:rPrChange w:id="7193" w:author="Ole Vilstrup" w:date="2021-06-03T14:37:00Z">
            <w:rPr>
              <w:ins w:id="7194" w:author="Ole Vilstrup" w:date="2020-12-10T11:37:00Z"/>
              <w:rStyle w:val="XMLname"/>
              <w:rFonts w:eastAsia="Calibri"/>
            </w:rPr>
          </w:rPrChange>
        </w:rPr>
      </w:pPr>
      <w:ins w:id="7195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196" w:author="Ole Vilstrup" w:date="2021-06-03T14:37:00Z">
              <w:rPr>
                <w:rStyle w:val="XMLname"/>
                <w:rFonts w:eastAsia="Calibri"/>
              </w:rPr>
            </w:rPrChange>
          </w:rPr>
          <w:t> </w:t>
        </w:r>
        <w:r w:rsidRPr="009E1B96">
          <w:rPr>
            <w:rStyle w:val="XMLname"/>
            <w:rFonts w:eastAsia="Calibri"/>
            <w:sz w:val="18"/>
            <w:szCs w:val="18"/>
            <w:rPrChange w:id="7197" w:author="Ole Vilstrup" w:date="2021-06-03T14:37:00Z">
              <w:rPr>
                <w:rStyle w:val="XMLname"/>
                <w:rFonts w:eastAsia="Calibri"/>
              </w:rPr>
            </w:rPrChange>
          </w:rPr>
          <w:tab/>
          <w:t>&lt;Type&gt;FORMATCODE&lt;/Type&gt;</w:t>
        </w:r>
        <w:r w:rsidRPr="009E1B96">
          <w:rPr>
            <w:rStyle w:val="XMLname"/>
            <w:rFonts w:eastAsia="Calibri"/>
            <w:sz w:val="18"/>
            <w:szCs w:val="18"/>
            <w:rPrChange w:id="7198" w:author="Ole Vilstrup" w:date="2021-06-03T14:37:00Z">
              <w:rPr>
                <w:rStyle w:val="XMLname"/>
                <w:rFonts w:eastAsia="Calibri"/>
              </w:rPr>
            </w:rPrChange>
          </w:rPr>
          <w:br/>
        </w:r>
        <w:r w:rsidRPr="009E1B96">
          <w:rPr>
            <w:rStyle w:val="XMLname"/>
            <w:rFonts w:eastAsia="Calibri"/>
            <w:sz w:val="18"/>
            <w:szCs w:val="18"/>
            <w:rPrChange w:id="7199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&lt;InstanceIdentifier&gt;</w:t>
        </w:r>
        <w:r w:rsidRPr="009E1B96">
          <w:rPr>
            <w:sz w:val="18"/>
            <w:szCs w:val="18"/>
            <w:rPrChange w:id="7200" w:author="Ole Vilstrup" w:date="2021-06-03T14:37:00Z">
              <w:rPr/>
            </w:rPrChange>
          </w:rPr>
          <w:t xml:space="preserve"> </w:t>
        </w:r>
        <w:r w:rsidRPr="009E1B96">
          <w:rPr>
            <w:rStyle w:val="XMLname"/>
            <w:rFonts w:eastAsia="Calibri"/>
            <w:sz w:val="18"/>
            <w:szCs w:val="18"/>
            <w:rPrChange w:id="7201" w:author="Ole Vilstrup" w:date="2021-06-03T14:37:00Z">
              <w:rPr>
                <w:rStyle w:val="XMLname"/>
                <w:rFonts w:eastAsia="Calibri"/>
              </w:rPr>
            </w:rPrChange>
          </w:rPr>
          <w:t>1.2.208.184.100.10&lt;/InstanceIdentifier&gt;</w:t>
        </w:r>
      </w:ins>
    </w:p>
    <w:p w14:paraId="1506CF35" w14:textId="77777777" w:rsidR="00B0074B" w:rsidRPr="009E1B96" w:rsidRDefault="00B0074B" w:rsidP="00B0074B">
      <w:pPr>
        <w:ind w:left="1136"/>
        <w:rPr>
          <w:ins w:id="7202" w:author="Ole Vilstrup" w:date="2020-12-10T11:37:00Z"/>
          <w:rStyle w:val="XMLname"/>
          <w:rFonts w:eastAsia="Calibri"/>
          <w:sz w:val="18"/>
          <w:szCs w:val="18"/>
          <w:rPrChange w:id="7203" w:author="Ole Vilstrup" w:date="2021-06-03T14:37:00Z">
            <w:rPr>
              <w:ins w:id="7204" w:author="Ole Vilstrup" w:date="2020-12-10T11:37:00Z"/>
              <w:rStyle w:val="XMLname"/>
              <w:rFonts w:eastAsia="Calibri"/>
            </w:rPr>
          </w:rPrChange>
        </w:rPr>
      </w:pPr>
      <w:ins w:id="7205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206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&lt;Identifier&gt;dk-dds-codeSystem&lt;/Identifier&gt;</w:t>
        </w:r>
      </w:ins>
    </w:p>
    <w:p w14:paraId="4147E6DE" w14:textId="77777777" w:rsidR="00B0074B" w:rsidRPr="009E1B96" w:rsidRDefault="00B0074B" w:rsidP="00B0074B">
      <w:pPr>
        <w:ind w:left="1136"/>
        <w:rPr>
          <w:ins w:id="7207" w:author="Ole Vilstrup" w:date="2020-12-10T11:37:00Z"/>
          <w:rStyle w:val="XMLname"/>
          <w:rFonts w:eastAsia="Calibri"/>
          <w:sz w:val="18"/>
          <w:szCs w:val="18"/>
          <w:rPrChange w:id="7208" w:author="Ole Vilstrup" w:date="2021-06-03T14:37:00Z">
            <w:rPr>
              <w:ins w:id="7209" w:author="Ole Vilstrup" w:date="2020-12-10T11:37:00Z"/>
              <w:rStyle w:val="XMLname"/>
              <w:rFonts w:eastAsia="Calibri"/>
            </w:rPr>
          </w:rPrChange>
        </w:rPr>
      </w:pPr>
      <w:ins w:id="7210" w:author="Ole Vilstrup" w:date="2020-12-10T11:37:00Z">
        <w:r w:rsidRPr="009E1B96">
          <w:rPr>
            <w:rStyle w:val="XMLname"/>
            <w:rFonts w:eastAsia="Calibri"/>
            <w:sz w:val="18"/>
            <w:szCs w:val="18"/>
            <w:rPrChange w:id="7211" w:author="Ole Vilstrup" w:date="2021-06-03T14:37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40968B9D" w14:textId="77777777" w:rsidR="00B0074B" w:rsidRPr="00D119B5" w:rsidRDefault="00B0074B">
      <w:pPr>
        <w:pStyle w:val="Overskrift4"/>
        <w:rPr>
          <w:ins w:id="7212" w:author="Ole Vilstrup" w:date="2020-12-10T11:37:00Z"/>
          <w:rPrChange w:id="7213" w:author="Ole Vilstrup" w:date="2021-03-22T15:07:00Z">
            <w:rPr>
              <w:ins w:id="7214" w:author="Ole Vilstrup" w:date="2020-12-10T11:37:00Z"/>
              <w:rStyle w:val="XMLname"/>
              <w:rFonts w:ascii="Calibri" w:eastAsia="Calibri" w:hAnsi="Calibri"/>
              <w:b w:val="0"/>
              <w:bCs w:val="0"/>
              <w:i w:val="0"/>
              <w:iCs w:val="0"/>
              <w:sz w:val="22"/>
              <w:szCs w:val="24"/>
            </w:rPr>
          </w:rPrChange>
        </w:rPr>
        <w:pPrChange w:id="7215" w:author="Ole Vilstrup" w:date="2021-12-03T16:06:00Z">
          <w:pPr>
            <w:pStyle w:val="Overskrift5"/>
          </w:pPr>
        </w:pPrChange>
      </w:pPr>
      <w:bookmarkStart w:id="7216" w:name="_Toc95688898"/>
      <w:ins w:id="7217" w:author="Ole Vilstrup" w:date="2020-12-10T11:37:00Z">
        <w:r w:rsidRPr="00D119B5">
          <w:rPr>
            <w:rPrChange w:id="7218" w:author="Ole Vilstrup" w:date="2021-03-22T15:07:00Z">
              <w:rPr>
                <w:rStyle w:val="XMLname"/>
                <w:rFonts w:ascii="Calibri" w:eastAsia="Calibri" w:hAnsi="Calibri"/>
                <w:b w:val="0"/>
                <w:i w:val="0"/>
                <w:iCs w:val="0"/>
                <w:sz w:val="22"/>
              </w:rPr>
            </w:rPrChange>
          </w:rPr>
          <w:t>HEALTHCARE_FACILITY_TYPE_CODE</w:t>
        </w:r>
        <w:bookmarkEnd w:id="7216"/>
      </w:ins>
    </w:p>
    <w:p w14:paraId="4A1B6B58" w14:textId="77777777" w:rsidR="00540A41" w:rsidRDefault="00540A41" w:rsidP="00540A41">
      <w:pPr>
        <w:keepNext/>
        <w:rPr>
          <w:ins w:id="7219" w:author="Ole Vilstrup" w:date="2022-01-03T11:31:00Z"/>
          <w:rFonts w:eastAsia="Calibri"/>
        </w:rPr>
      </w:pPr>
      <w:ins w:id="7220" w:author="Ole Vilstrup" w:date="2022-01-03T11:31:00Z">
        <w:r w:rsidRPr="006203F2">
          <w:rPr>
            <w:rFonts w:eastAsia="Calibri"/>
          </w:rPr>
          <w:t>Tages fra DK_IHE_HealthcareFacilityTypeCode_VS</w:t>
        </w:r>
        <w:r>
          <w:rPr>
            <w:rFonts w:eastAsia="Calibri"/>
          </w:rPr>
          <w:t>, I praksis er der følgende data at vælge imellem for pilotdeltagerne:</w:t>
        </w:r>
      </w:ins>
    </w:p>
    <w:p w14:paraId="54899BD1" w14:textId="77777777" w:rsidR="00540A41" w:rsidRDefault="00540A41" w:rsidP="00540A41">
      <w:pPr>
        <w:keepNext/>
        <w:rPr>
          <w:ins w:id="7221" w:author="Ole Vilstrup" w:date="2022-01-03T11:31:00Z"/>
          <w:rFonts w:eastAsia="Calibri"/>
        </w:rPr>
      </w:pPr>
    </w:p>
    <w:tbl>
      <w:tblPr>
        <w:tblStyle w:val="Tabel-Gitter"/>
        <w:tblW w:w="0" w:type="auto"/>
        <w:tblInd w:w="1276" w:type="dxa"/>
        <w:tblLook w:val="04A0" w:firstRow="1" w:lastRow="0" w:firstColumn="1" w:lastColumn="0" w:noHBand="0" w:noVBand="1"/>
      </w:tblPr>
      <w:tblGrid>
        <w:gridCol w:w="1881"/>
        <w:gridCol w:w="1949"/>
        <w:gridCol w:w="1814"/>
        <w:gridCol w:w="2141"/>
      </w:tblGrid>
      <w:tr w:rsidR="00540A41" w14:paraId="60D60F22" w14:textId="77777777" w:rsidTr="00EB481C">
        <w:trPr>
          <w:ins w:id="7222" w:author="Ole Vilstrup" w:date="2022-01-03T11:31:00Z"/>
        </w:trPr>
        <w:tc>
          <w:tcPr>
            <w:tcW w:w="1983" w:type="dxa"/>
          </w:tcPr>
          <w:p w14:paraId="18F1F925" w14:textId="77777777" w:rsidR="00540A41" w:rsidRDefault="00540A41" w:rsidP="00EB481C">
            <w:pPr>
              <w:keepNext/>
              <w:ind w:left="0"/>
              <w:rPr>
                <w:ins w:id="7223" w:author="Ole Vilstrup" w:date="2022-01-03T11:31:00Z"/>
                <w:rFonts w:eastAsia="Calibri"/>
              </w:rPr>
            </w:pPr>
          </w:p>
        </w:tc>
        <w:tc>
          <w:tcPr>
            <w:tcW w:w="1995" w:type="dxa"/>
          </w:tcPr>
          <w:p w14:paraId="15EFC2AE" w14:textId="77777777" w:rsidR="00540A41" w:rsidRDefault="00540A41" w:rsidP="00EB481C">
            <w:pPr>
              <w:keepNext/>
              <w:ind w:left="0"/>
              <w:rPr>
                <w:ins w:id="7224" w:author="Ole Vilstrup" w:date="2022-01-03T11:31:00Z"/>
                <w:rFonts w:eastAsia="Calibri"/>
              </w:rPr>
            </w:pPr>
            <w:ins w:id="7225" w:author="Ole Vilstrup" w:date="2022-01-03T11:31:00Z">
              <w:r>
                <w:rPr>
                  <w:rFonts w:eastAsia="Calibri"/>
                </w:rPr>
                <w:t>Displayname</w:t>
              </w:r>
            </w:ins>
          </w:p>
        </w:tc>
        <w:tc>
          <w:tcPr>
            <w:tcW w:w="1826" w:type="dxa"/>
          </w:tcPr>
          <w:p w14:paraId="2A0C5691" w14:textId="77777777" w:rsidR="00540A41" w:rsidRDefault="00540A41" w:rsidP="00EB481C">
            <w:pPr>
              <w:keepNext/>
              <w:ind w:left="0"/>
              <w:rPr>
                <w:ins w:id="7226" w:author="Ole Vilstrup" w:date="2022-01-03T11:31:00Z"/>
                <w:rFonts w:eastAsia="Calibri"/>
              </w:rPr>
            </w:pPr>
            <w:ins w:id="7227" w:author="Ole Vilstrup" w:date="2022-01-03T11:31:00Z">
              <w:r>
                <w:rPr>
                  <w:rFonts w:eastAsia="Calibri"/>
                </w:rPr>
                <w:t>Code</w:t>
              </w:r>
            </w:ins>
          </w:p>
        </w:tc>
        <w:tc>
          <w:tcPr>
            <w:tcW w:w="1981" w:type="dxa"/>
          </w:tcPr>
          <w:p w14:paraId="3661CBD9" w14:textId="77777777" w:rsidR="00540A41" w:rsidRDefault="00540A41" w:rsidP="00EB481C">
            <w:pPr>
              <w:keepNext/>
              <w:ind w:left="0"/>
              <w:rPr>
                <w:ins w:id="7228" w:author="Ole Vilstrup" w:date="2022-01-03T11:31:00Z"/>
                <w:rFonts w:eastAsia="Calibri"/>
              </w:rPr>
            </w:pPr>
            <w:ins w:id="7229" w:author="Ole Vilstrup" w:date="2022-01-03T11:31:00Z">
              <w:r w:rsidRPr="00EB481C">
                <w:rPr>
                  <w:rFonts w:eastAsia="Calibri"/>
                </w:rPr>
                <w:t xml:space="preserve">Codesystem </w:t>
              </w:r>
            </w:ins>
          </w:p>
        </w:tc>
      </w:tr>
      <w:tr w:rsidR="00540A41" w:rsidRPr="00EB481C" w14:paraId="3AC90964" w14:textId="77777777" w:rsidTr="00EB481C">
        <w:trPr>
          <w:ins w:id="7230" w:author="Ole Vilstrup" w:date="2022-01-03T11:31:00Z"/>
        </w:trPr>
        <w:tc>
          <w:tcPr>
            <w:tcW w:w="1983" w:type="dxa"/>
          </w:tcPr>
          <w:p w14:paraId="0F0F7A40" w14:textId="77777777" w:rsidR="00540A41" w:rsidRDefault="00540A41" w:rsidP="00EB481C">
            <w:pPr>
              <w:keepNext/>
              <w:ind w:left="0"/>
              <w:rPr>
                <w:ins w:id="7231" w:author="Ole Vilstrup" w:date="2022-01-03T11:31:00Z"/>
                <w:rFonts w:eastAsia="Calibri"/>
              </w:rPr>
            </w:pPr>
            <w:ins w:id="7232" w:author="Ole Vilstrup" w:date="2022-01-03T11:31:00Z">
              <w:r>
                <w:rPr>
                  <w:rFonts w:eastAsia="Calibri"/>
                </w:rPr>
                <w:t>Hospital</w:t>
              </w:r>
            </w:ins>
          </w:p>
        </w:tc>
        <w:tc>
          <w:tcPr>
            <w:tcW w:w="1995" w:type="dxa"/>
          </w:tcPr>
          <w:p w14:paraId="5FD19621" w14:textId="77777777" w:rsidR="00540A41" w:rsidRPr="00540A41" w:rsidRDefault="00540A41" w:rsidP="00EB481C">
            <w:pPr>
              <w:keepNext/>
              <w:ind w:left="0"/>
              <w:rPr>
                <w:ins w:id="7233" w:author="Ole Vilstrup" w:date="2022-01-03T11:31:00Z"/>
                <w:rFonts w:eastAsia="Calibri"/>
              </w:rPr>
            </w:pPr>
            <w:ins w:id="7234" w:author="Ole Vilstrup" w:date="2022-01-03T11:31:00Z">
              <w:r w:rsidRPr="00EB481C">
                <w:rPr>
                  <w:rFonts w:eastAsia="Calibri"/>
                </w:rPr>
                <w:t>hospital</w:t>
              </w:r>
            </w:ins>
          </w:p>
        </w:tc>
        <w:tc>
          <w:tcPr>
            <w:tcW w:w="1826" w:type="dxa"/>
          </w:tcPr>
          <w:p w14:paraId="067968A0" w14:textId="77777777" w:rsidR="00540A41" w:rsidRPr="00540A41" w:rsidRDefault="00540A41" w:rsidP="00EB481C">
            <w:pPr>
              <w:keepNext/>
              <w:ind w:left="0"/>
              <w:rPr>
                <w:ins w:id="7235" w:author="Ole Vilstrup" w:date="2022-01-03T11:31:00Z"/>
                <w:rFonts w:eastAsia="Calibri"/>
              </w:rPr>
            </w:pPr>
            <w:ins w:id="7236" w:author="Ole Vilstrup" w:date="2022-01-03T11:31:00Z">
              <w:r w:rsidRPr="00EB481C">
                <w:rPr>
                  <w:rFonts w:eastAsia="Calibri"/>
                </w:rPr>
                <w:t>22232009</w:t>
              </w:r>
            </w:ins>
          </w:p>
        </w:tc>
        <w:tc>
          <w:tcPr>
            <w:tcW w:w="1981" w:type="dxa"/>
          </w:tcPr>
          <w:p w14:paraId="7AAF8688" w14:textId="77777777" w:rsidR="00540A41" w:rsidRPr="00540A41" w:rsidRDefault="00540A41" w:rsidP="00EB481C">
            <w:pPr>
              <w:keepNext/>
              <w:ind w:left="0"/>
              <w:rPr>
                <w:ins w:id="7237" w:author="Ole Vilstrup" w:date="2022-01-03T11:31:00Z"/>
                <w:rFonts w:eastAsia="Calibri"/>
              </w:rPr>
            </w:pPr>
            <w:ins w:id="7238" w:author="Ole Vilstrup" w:date="2022-01-03T11:31:00Z">
              <w:r w:rsidRPr="00EB481C">
                <w:rPr>
                  <w:rFonts w:eastAsia="Calibri"/>
                </w:rPr>
                <w:t>2.16.840.1.113883.6.96</w:t>
              </w:r>
            </w:ins>
          </w:p>
        </w:tc>
      </w:tr>
      <w:tr w:rsidR="00540A41" w:rsidRPr="00EB481C" w14:paraId="2FD64731" w14:textId="77777777" w:rsidTr="00EB481C">
        <w:trPr>
          <w:ins w:id="7239" w:author="Ole Vilstrup" w:date="2022-01-03T11:31:00Z"/>
        </w:trPr>
        <w:tc>
          <w:tcPr>
            <w:tcW w:w="1983" w:type="dxa"/>
          </w:tcPr>
          <w:p w14:paraId="4D7A1014" w14:textId="77777777" w:rsidR="00540A41" w:rsidRDefault="00540A41" w:rsidP="00EB481C">
            <w:pPr>
              <w:keepNext/>
              <w:ind w:left="0"/>
              <w:rPr>
                <w:ins w:id="7240" w:author="Ole Vilstrup" w:date="2022-01-03T11:31:00Z"/>
                <w:rFonts w:eastAsia="Calibri"/>
              </w:rPr>
            </w:pPr>
            <w:ins w:id="7241" w:author="Ole Vilstrup" w:date="2022-01-03T11:31:00Z">
              <w:r>
                <w:rPr>
                  <w:rFonts w:eastAsia="Calibri"/>
                </w:rPr>
                <w:t>Kommune</w:t>
              </w:r>
            </w:ins>
          </w:p>
        </w:tc>
        <w:tc>
          <w:tcPr>
            <w:tcW w:w="1995" w:type="dxa"/>
          </w:tcPr>
          <w:p w14:paraId="5EC7A56E" w14:textId="77777777" w:rsidR="00540A41" w:rsidRPr="00540A41" w:rsidRDefault="00540A41" w:rsidP="00EB481C">
            <w:pPr>
              <w:keepNext/>
              <w:ind w:left="0"/>
              <w:rPr>
                <w:ins w:id="7242" w:author="Ole Vilstrup" w:date="2022-01-03T11:31:00Z"/>
                <w:rFonts w:eastAsia="Calibri"/>
              </w:rPr>
            </w:pPr>
            <w:ins w:id="7243" w:author="Ole Vilstrup" w:date="2022-01-03T11:31:00Z">
              <w:r w:rsidRPr="00EB481C">
                <w:rPr>
                  <w:rFonts w:eastAsia="Calibri"/>
                </w:rPr>
                <w:t>hjemmesygepleje</w:t>
              </w:r>
            </w:ins>
          </w:p>
        </w:tc>
        <w:tc>
          <w:tcPr>
            <w:tcW w:w="1826" w:type="dxa"/>
          </w:tcPr>
          <w:p w14:paraId="2C2268D2" w14:textId="77777777" w:rsidR="00540A41" w:rsidRPr="00540A41" w:rsidRDefault="00540A41" w:rsidP="00EB481C">
            <w:pPr>
              <w:keepNext/>
              <w:ind w:left="0"/>
              <w:rPr>
                <w:ins w:id="7244" w:author="Ole Vilstrup" w:date="2022-01-03T11:31:00Z"/>
                <w:rFonts w:eastAsia="Calibri"/>
              </w:rPr>
            </w:pPr>
            <w:ins w:id="7245" w:author="Ole Vilstrup" w:date="2022-01-03T11:31:00Z">
              <w:r w:rsidRPr="00EB481C">
                <w:rPr>
                  <w:rFonts w:eastAsia="Calibri"/>
                </w:rPr>
                <w:t>550621000005101</w:t>
              </w:r>
            </w:ins>
          </w:p>
        </w:tc>
        <w:tc>
          <w:tcPr>
            <w:tcW w:w="1981" w:type="dxa"/>
          </w:tcPr>
          <w:p w14:paraId="3F1BFD6E" w14:textId="77777777" w:rsidR="00540A41" w:rsidRDefault="00540A41" w:rsidP="00EB481C">
            <w:pPr>
              <w:keepNext/>
              <w:ind w:left="0"/>
              <w:rPr>
                <w:ins w:id="7246" w:author="Ole Vilstrup" w:date="2022-01-03T11:31:00Z"/>
                <w:rFonts w:eastAsia="Calibri"/>
              </w:rPr>
            </w:pPr>
            <w:ins w:id="7247" w:author="Ole Vilstrup" w:date="2022-01-03T11:31:00Z">
              <w:r w:rsidRPr="00EB481C">
                <w:rPr>
                  <w:rFonts w:eastAsia="Calibri"/>
                </w:rPr>
                <w:t>2.16.840.1.113883.6.96</w:t>
              </w:r>
            </w:ins>
          </w:p>
        </w:tc>
      </w:tr>
      <w:tr w:rsidR="00540A41" w:rsidRPr="00EB481C" w14:paraId="65E5EA62" w14:textId="77777777" w:rsidTr="00EB481C">
        <w:trPr>
          <w:ins w:id="7248" w:author="Ole Vilstrup" w:date="2022-01-03T11:31:00Z"/>
        </w:trPr>
        <w:tc>
          <w:tcPr>
            <w:tcW w:w="1983" w:type="dxa"/>
          </w:tcPr>
          <w:p w14:paraId="4A7601A9" w14:textId="77777777" w:rsidR="00540A41" w:rsidRDefault="00540A41" w:rsidP="00EB481C">
            <w:pPr>
              <w:keepNext/>
              <w:ind w:left="0"/>
              <w:rPr>
                <w:ins w:id="7249" w:author="Ole Vilstrup" w:date="2022-01-03T11:31:00Z"/>
                <w:rFonts w:eastAsia="Calibri"/>
              </w:rPr>
            </w:pPr>
            <w:ins w:id="7250" w:author="Ole Vilstrup" w:date="2022-01-03T11:31:00Z">
              <w:r>
                <w:rPr>
                  <w:rFonts w:eastAsia="Calibri"/>
                </w:rPr>
                <w:t>Lægepraksis</w:t>
              </w:r>
            </w:ins>
          </w:p>
        </w:tc>
        <w:tc>
          <w:tcPr>
            <w:tcW w:w="1995" w:type="dxa"/>
          </w:tcPr>
          <w:p w14:paraId="2C2A8896" w14:textId="77777777" w:rsidR="00540A41" w:rsidRDefault="00540A41" w:rsidP="00EB481C">
            <w:pPr>
              <w:keepNext/>
              <w:ind w:left="0"/>
              <w:rPr>
                <w:ins w:id="7251" w:author="Ole Vilstrup" w:date="2022-01-03T11:31:00Z"/>
                <w:rFonts w:eastAsia="Calibri"/>
              </w:rPr>
            </w:pPr>
            <w:ins w:id="7252" w:author="Ole Vilstrup" w:date="2022-01-03T11:31:00Z">
              <w:r>
                <w:rPr>
                  <w:rFonts w:eastAsia="Calibri"/>
                </w:rPr>
                <w:t>lægepraksis</w:t>
              </w:r>
            </w:ins>
          </w:p>
        </w:tc>
        <w:tc>
          <w:tcPr>
            <w:tcW w:w="1826" w:type="dxa"/>
          </w:tcPr>
          <w:p w14:paraId="76C6B450" w14:textId="77777777" w:rsidR="00540A41" w:rsidRPr="00540A41" w:rsidRDefault="00540A41" w:rsidP="00EB481C">
            <w:pPr>
              <w:keepNext/>
              <w:ind w:left="0"/>
              <w:rPr>
                <w:ins w:id="7253" w:author="Ole Vilstrup" w:date="2022-01-03T11:31:00Z"/>
                <w:rFonts w:eastAsia="Calibri"/>
              </w:rPr>
            </w:pPr>
            <w:ins w:id="7254" w:author="Ole Vilstrup" w:date="2022-01-03T11:31:00Z">
              <w:r w:rsidRPr="00EB481C">
                <w:rPr>
                  <w:rFonts w:eastAsia="Calibri"/>
                </w:rPr>
                <w:t>394761003</w:t>
              </w:r>
            </w:ins>
          </w:p>
        </w:tc>
        <w:tc>
          <w:tcPr>
            <w:tcW w:w="1981" w:type="dxa"/>
          </w:tcPr>
          <w:p w14:paraId="40004864" w14:textId="77777777" w:rsidR="00540A41" w:rsidRDefault="00540A41" w:rsidP="00EB481C">
            <w:pPr>
              <w:keepNext/>
              <w:ind w:left="0"/>
              <w:rPr>
                <w:ins w:id="7255" w:author="Ole Vilstrup" w:date="2022-01-03T11:31:00Z"/>
                <w:rFonts w:eastAsia="Calibri"/>
              </w:rPr>
            </w:pPr>
            <w:ins w:id="7256" w:author="Ole Vilstrup" w:date="2022-01-03T11:31:00Z">
              <w:r w:rsidRPr="00EB481C">
                <w:rPr>
                  <w:rFonts w:eastAsia="Calibri"/>
                </w:rPr>
                <w:t>2.16.840.1.113883.6.96</w:t>
              </w:r>
            </w:ins>
          </w:p>
        </w:tc>
      </w:tr>
    </w:tbl>
    <w:p w14:paraId="405DAB6F" w14:textId="77777777" w:rsidR="00540A41" w:rsidRPr="00EB481C" w:rsidRDefault="00540A41" w:rsidP="00540A41">
      <w:pPr>
        <w:keepNext/>
        <w:ind w:left="0"/>
        <w:rPr>
          <w:ins w:id="7257" w:author="Ole Vilstrup" w:date="2022-01-03T11:31:00Z"/>
          <w:rFonts w:eastAsia="Calibri"/>
          <w:sz w:val="20"/>
        </w:rPr>
      </w:pPr>
    </w:p>
    <w:p w14:paraId="3A5D361E" w14:textId="77777777" w:rsidR="00B0074B" w:rsidRPr="005B43C9" w:rsidRDefault="00B0074B">
      <w:pPr>
        <w:keepNext/>
        <w:ind w:left="1008" w:firstLine="128"/>
        <w:rPr>
          <w:ins w:id="7258" w:author="Ole Vilstrup" w:date="2020-12-10T11:37:00Z"/>
          <w:rStyle w:val="XMLname"/>
          <w:rFonts w:eastAsia="Calibri"/>
          <w:sz w:val="18"/>
          <w:szCs w:val="18"/>
          <w:rPrChange w:id="7259" w:author="Ole Vilstrup" w:date="2021-06-03T14:37:00Z">
            <w:rPr>
              <w:ins w:id="7260" w:author="Ole Vilstrup" w:date="2020-12-10T11:37:00Z"/>
              <w:rStyle w:val="XMLname"/>
              <w:rFonts w:eastAsia="Calibri"/>
            </w:rPr>
          </w:rPrChange>
        </w:rPr>
        <w:pPrChange w:id="7261" w:author="Ole Vilstrup" w:date="2021-12-03T16:06:00Z">
          <w:pPr>
            <w:ind w:left="1008" w:firstLine="128"/>
          </w:pPr>
        </w:pPrChange>
      </w:pPr>
      <w:ins w:id="7262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263" w:author="Ole Vilstrup" w:date="2021-06-03T14:37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24F1F8FD" w14:textId="77777777" w:rsidR="00B0074B" w:rsidRPr="005B43C9" w:rsidRDefault="00B0074B">
      <w:pPr>
        <w:keepNext/>
        <w:ind w:left="1008" w:firstLine="128"/>
        <w:rPr>
          <w:ins w:id="7264" w:author="Ole Vilstrup" w:date="2020-12-10T11:37:00Z"/>
          <w:rStyle w:val="XMLname"/>
          <w:rFonts w:eastAsia="Calibri"/>
          <w:sz w:val="18"/>
          <w:szCs w:val="18"/>
          <w:rPrChange w:id="7265" w:author="Ole Vilstrup" w:date="2021-06-03T14:37:00Z">
            <w:rPr>
              <w:ins w:id="7266" w:author="Ole Vilstrup" w:date="2020-12-10T11:37:00Z"/>
              <w:rStyle w:val="XMLname"/>
              <w:rFonts w:eastAsia="Calibri"/>
            </w:rPr>
          </w:rPrChange>
        </w:rPr>
        <w:pPrChange w:id="7267" w:author="Ole Vilstrup" w:date="2021-12-03T16:06:00Z">
          <w:pPr>
            <w:ind w:left="1008" w:firstLine="128"/>
          </w:pPr>
        </w:pPrChange>
      </w:pPr>
      <w:ins w:id="7268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269" w:author="Ole Vilstrup" w:date="2021-06-03T14:37:00Z">
              <w:rPr>
                <w:rStyle w:val="XMLname"/>
                <w:rFonts w:eastAsia="Calibri"/>
              </w:rPr>
            </w:rPrChange>
          </w:rPr>
          <w:tab/>
          <w:t>&lt;Type&gt;HEALTHCARE_FACILITY_TYPE_CODE&lt;/Type&gt;</w:t>
        </w:r>
        <w:r w:rsidRPr="005B43C9">
          <w:rPr>
            <w:rStyle w:val="XMLname"/>
            <w:rFonts w:eastAsia="Calibri"/>
            <w:sz w:val="18"/>
            <w:szCs w:val="18"/>
            <w:rPrChange w:id="7270" w:author="Ole Vilstrup" w:date="2021-06-03T14:37:00Z">
              <w:rPr>
                <w:rStyle w:val="XMLname"/>
                <w:rFonts w:eastAsia="Calibri"/>
              </w:rPr>
            </w:rPrChange>
          </w:rPr>
          <w:br/>
        </w:r>
        <w:r w:rsidRPr="005B43C9">
          <w:rPr>
            <w:rStyle w:val="XMLname"/>
            <w:rFonts w:eastAsia="Calibri"/>
            <w:sz w:val="18"/>
            <w:szCs w:val="18"/>
            <w:rPrChange w:id="7271" w:author="Ole Vilstrup" w:date="2021-06-03T14:37:00Z">
              <w:rPr>
                <w:rStyle w:val="XMLname"/>
                <w:rFonts w:eastAsia="Calibri"/>
              </w:rPr>
            </w:rPrChange>
          </w:rPr>
          <w:tab/>
        </w:r>
        <w:r w:rsidRPr="005B43C9">
          <w:rPr>
            <w:rStyle w:val="XMLname"/>
            <w:rFonts w:eastAsia="Calibri"/>
            <w:sz w:val="18"/>
            <w:szCs w:val="18"/>
            <w:rPrChange w:id="7272" w:author="Ole Vilstrup" w:date="2021-06-03T14:37:00Z">
              <w:rPr>
                <w:rStyle w:val="XMLname"/>
                <w:rFonts w:eastAsia="Calibri"/>
              </w:rPr>
            </w:rPrChange>
          </w:rPr>
          <w:tab/>
          <w:t xml:space="preserve">&lt;InstanceIdentifier&gt; </w:t>
        </w:r>
      </w:ins>
    </w:p>
    <w:p w14:paraId="71E9BE73" w14:textId="77777777" w:rsidR="00B0074B" w:rsidRPr="005B43C9" w:rsidRDefault="00B0074B">
      <w:pPr>
        <w:keepNext/>
        <w:ind w:left="1420" w:firstLine="284"/>
        <w:rPr>
          <w:ins w:id="7273" w:author="Ole Vilstrup" w:date="2020-12-10T11:37:00Z"/>
          <w:rStyle w:val="XMLname"/>
          <w:rFonts w:eastAsia="Calibri"/>
          <w:sz w:val="18"/>
          <w:szCs w:val="18"/>
          <w:rPrChange w:id="7274" w:author="Ole Vilstrup" w:date="2021-06-03T14:37:00Z">
            <w:rPr>
              <w:ins w:id="7275" w:author="Ole Vilstrup" w:date="2020-12-10T11:37:00Z"/>
              <w:rStyle w:val="XMLname"/>
              <w:rFonts w:eastAsia="Calibri"/>
            </w:rPr>
          </w:rPrChange>
        </w:rPr>
        <w:pPrChange w:id="7276" w:author="Ole Vilstrup" w:date="2021-12-03T16:06:00Z">
          <w:pPr>
            <w:ind w:left="1420" w:firstLine="284"/>
          </w:pPr>
        </w:pPrChange>
      </w:pPr>
      <w:ins w:id="7277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278" w:author="Ole Vilstrup" w:date="2021-06-03T14:37:00Z">
              <w:rPr>
                <w:rStyle w:val="XMLname"/>
                <w:rFonts w:eastAsia="Calibri"/>
              </w:rPr>
            </w:rPrChange>
          </w:rPr>
          <w:t>[HEALTHCARE_FACILITY_TYPE_CODE displayName]</w:t>
        </w:r>
      </w:ins>
    </w:p>
    <w:p w14:paraId="2F3C38FD" w14:textId="77777777" w:rsidR="00B0074B" w:rsidRPr="005B43C9" w:rsidRDefault="00B0074B">
      <w:pPr>
        <w:keepNext/>
        <w:ind w:left="1420"/>
        <w:rPr>
          <w:ins w:id="7279" w:author="Ole Vilstrup" w:date="2020-12-10T11:37:00Z"/>
          <w:rStyle w:val="XMLname"/>
          <w:rFonts w:ascii="Calibri" w:hAnsi="Calibri" w:cs="Calibri"/>
          <w:color w:val="000000"/>
          <w:sz w:val="18"/>
          <w:szCs w:val="18"/>
          <w:lang w:eastAsia="da-DK"/>
          <w:rPrChange w:id="7280" w:author="Ole Vilstrup" w:date="2021-06-03T14:37:00Z">
            <w:rPr>
              <w:ins w:id="7281" w:author="Ole Vilstrup" w:date="2020-12-10T11:37:00Z"/>
              <w:rStyle w:val="XMLname"/>
              <w:rFonts w:ascii="Calibri" w:hAnsi="Calibri" w:cs="Calibri"/>
              <w:color w:val="000000"/>
              <w:sz w:val="22"/>
              <w:szCs w:val="22"/>
              <w:lang w:eastAsia="da-DK"/>
            </w:rPr>
          </w:rPrChange>
        </w:rPr>
        <w:pPrChange w:id="7282" w:author="Ole Vilstrup" w:date="2021-12-03T16:06:00Z">
          <w:pPr>
            <w:ind w:left="1420"/>
          </w:pPr>
        </w:pPrChange>
      </w:pPr>
      <w:ins w:id="7283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284" w:author="Ole Vilstrup" w:date="2021-06-03T14:37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5B43C9">
          <w:rPr>
            <w:rStyle w:val="XMLname"/>
            <w:rFonts w:eastAsia="Calibri"/>
            <w:sz w:val="18"/>
            <w:szCs w:val="18"/>
            <w:rPrChange w:id="7285" w:author="Ole Vilstrup" w:date="2021-06-03T14:37:00Z">
              <w:rPr>
                <w:rStyle w:val="XMLname"/>
                <w:rFonts w:eastAsia="Calibri"/>
              </w:rPr>
            </w:rPrChange>
          </w:rPr>
          <w:br/>
          <w:t>&lt;Identifier&gt;dk-dds-displayName&lt;/Identifier&gt;</w:t>
        </w:r>
      </w:ins>
    </w:p>
    <w:p w14:paraId="34631B73" w14:textId="77777777" w:rsidR="00B0074B" w:rsidRPr="005B43C9" w:rsidRDefault="00B0074B">
      <w:pPr>
        <w:keepNext/>
        <w:ind w:left="1136"/>
        <w:rPr>
          <w:ins w:id="7286" w:author="Ole Vilstrup" w:date="2020-12-10T11:37:00Z"/>
          <w:rStyle w:val="XMLname"/>
          <w:rFonts w:eastAsia="Calibri"/>
          <w:sz w:val="18"/>
          <w:szCs w:val="18"/>
          <w:rPrChange w:id="7287" w:author="Ole Vilstrup" w:date="2021-06-03T14:37:00Z">
            <w:rPr>
              <w:ins w:id="7288" w:author="Ole Vilstrup" w:date="2020-12-10T11:37:00Z"/>
              <w:rStyle w:val="XMLname"/>
              <w:rFonts w:eastAsia="Calibri"/>
            </w:rPr>
          </w:rPrChange>
        </w:rPr>
        <w:pPrChange w:id="7289" w:author="Ole Vilstrup" w:date="2021-12-03T16:06:00Z">
          <w:pPr>
            <w:ind w:left="1136"/>
          </w:pPr>
        </w:pPrChange>
      </w:pPr>
      <w:ins w:id="7290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291" w:author="Ole Vilstrup" w:date="2021-06-03T14:37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5920E6F0" w14:textId="77777777" w:rsidR="00B0074B" w:rsidRPr="005B43C9" w:rsidRDefault="00B0074B" w:rsidP="00B0074B">
      <w:pPr>
        <w:ind w:left="1136"/>
        <w:rPr>
          <w:ins w:id="7292" w:author="Ole Vilstrup" w:date="2020-12-10T11:37:00Z"/>
          <w:rStyle w:val="XMLname"/>
          <w:rFonts w:eastAsia="Calibri"/>
          <w:sz w:val="18"/>
          <w:szCs w:val="18"/>
          <w:rPrChange w:id="7293" w:author="Ole Vilstrup" w:date="2021-06-03T14:37:00Z">
            <w:rPr>
              <w:ins w:id="7294" w:author="Ole Vilstrup" w:date="2020-12-10T11:37:00Z"/>
              <w:rStyle w:val="XMLname"/>
              <w:rFonts w:eastAsia="Calibri"/>
            </w:rPr>
          </w:rPrChange>
        </w:rPr>
      </w:pPr>
    </w:p>
    <w:p w14:paraId="5E486F0F" w14:textId="77777777" w:rsidR="00B0074B" w:rsidRPr="005B43C9" w:rsidRDefault="00B0074B" w:rsidP="00B0074B">
      <w:pPr>
        <w:ind w:left="1136"/>
        <w:rPr>
          <w:ins w:id="7295" w:author="Ole Vilstrup" w:date="2020-12-10T11:37:00Z"/>
          <w:rStyle w:val="XMLname"/>
          <w:rFonts w:eastAsia="Calibri"/>
          <w:sz w:val="18"/>
          <w:szCs w:val="18"/>
          <w:rPrChange w:id="7296" w:author="Ole Vilstrup" w:date="2021-06-03T14:37:00Z">
            <w:rPr>
              <w:ins w:id="7297" w:author="Ole Vilstrup" w:date="2020-12-10T11:37:00Z"/>
              <w:rStyle w:val="XMLname"/>
              <w:rFonts w:eastAsia="Calibri"/>
            </w:rPr>
          </w:rPrChange>
        </w:rPr>
      </w:pPr>
      <w:ins w:id="7298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299" w:author="Ole Vilstrup" w:date="2021-06-03T14:37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1BD9858B" w14:textId="77777777" w:rsidR="00B0074B" w:rsidRPr="005B43C9" w:rsidRDefault="00B0074B" w:rsidP="00B0074B">
      <w:pPr>
        <w:ind w:left="1136"/>
        <w:rPr>
          <w:ins w:id="7300" w:author="Ole Vilstrup" w:date="2020-12-10T11:37:00Z"/>
          <w:rStyle w:val="XMLname"/>
          <w:rFonts w:eastAsia="Calibri"/>
          <w:sz w:val="18"/>
          <w:szCs w:val="18"/>
          <w:rPrChange w:id="7301" w:author="Ole Vilstrup" w:date="2021-06-03T14:37:00Z">
            <w:rPr>
              <w:ins w:id="7302" w:author="Ole Vilstrup" w:date="2020-12-10T11:37:00Z"/>
              <w:rStyle w:val="XMLname"/>
              <w:rFonts w:eastAsia="Calibri"/>
            </w:rPr>
          </w:rPrChange>
        </w:rPr>
      </w:pPr>
      <w:ins w:id="7303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304" w:author="Ole Vilstrup" w:date="2021-06-03T14:37:00Z">
              <w:rPr>
                <w:rStyle w:val="XMLname"/>
                <w:rFonts w:eastAsia="Calibri"/>
              </w:rPr>
            </w:rPrChange>
          </w:rPr>
          <w:tab/>
          <w:t>&lt;Type&gt;HEALTHCARE_FACILITY_TYPE_CODE&lt;/Type&gt;</w:t>
        </w:r>
        <w:r w:rsidRPr="005B43C9">
          <w:rPr>
            <w:rStyle w:val="XMLname"/>
            <w:rFonts w:eastAsia="Calibri"/>
            <w:sz w:val="18"/>
            <w:szCs w:val="18"/>
            <w:rPrChange w:id="7305" w:author="Ole Vilstrup" w:date="2021-06-03T14:37:00Z">
              <w:rPr>
                <w:rStyle w:val="XMLname"/>
                <w:rFonts w:eastAsia="Calibri"/>
              </w:rPr>
            </w:rPrChange>
          </w:rPr>
          <w:br/>
        </w:r>
        <w:r w:rsidRPr="005B43C9">
          <w:rPr>
            <w:rStyle w:val="XMLname"/>
            <w:rFonts w:eastAsia="Calibri"/>
            <w:sz w:val="18"/>
            <w:szCs w:val="18"/>
            <w:rPrChange w:id="7306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</w:p>
    <w:p w14:paraId="02E4D8FA" w14:textId="77777777" w:rsidR="00B0074B" w:rsidRPr="005B43C9" w:rsidRDefault="00B0074B" w:rsidP="00B0074B">
      <w:pPr>
        <w:ind w:left="1420" w:firstLine="284"/>
        <w:rPr>
          <w:ins w:id="7307" w:author="Ole Vilstrup" w:date="2020-12-10T11:37:00Z"/>
          <w:rStyle w:val="XMLname"/>
          <w:rFonts w:eastAsia="Calibri"/>
          <w:sz w:val="18"/>
          <w:szCs w:val="18"/>
          <w:rPrChange w:id="7308" w:author="Ole Vilstrup" w:date="2021-06-03T14:37:00Z">
            <w:rPr>
              <w:ins w:id="7309" w:author="Ole Vilstrup" w:date="2020-12-10T11:37:00Z"/>
              <w:rStyle w:val="XMLname"/>
              <w:rFonts w:eastAsia="Calibri"/>
            </w:rPr>
          </w:rPrChange>
        </w:rPr>
      </w:pPr>
      <w:ins w:id="7310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311" w:author="Ole Vilstrup" w:date="2021-06-03T14:37:00Z">
              <w:rPr>
                <w:rStyle w:val="XMLname"/>
                <w:rFonts w:eastAsia="Calibri"/>
              </w:rPr>
            </w:rPrChange>
          </w:rPr>
          <w:t>[HEALTHCARE_FACILITY_TYPE_CODE code]</w:t>
        </w:r>
      </w:ins>
    </w:p>
    <w:p w14:paraId="20649A22" w14:textId="77777777" w:rsidR="00B0074B" w:rsidRPr="005B43C9" w:rsidRDefault="00B0074B" w:rsidP="00B0074B">
      <w:pPr>
        <w:ind w:left="1136" w:firstLine="284"/>
        <w:rPr>
          <w:ins w:id="7312" w:author="Ole Vilstrup" w:date="2020-12-10T11:37:00Z"/>
          <w:rStyle w:val="XMLname"/>
          <w:rFonts w:eastAsia="Calibri"/>
          <w:sz w:val="18"/>
          <w:szCs w:val="18"/>
          <w:rPrChange w:id="7313" w:author="Ole Vilstrup" w:date="2021-06-03T14:37:00Z">
            <w:rPr>
              <w:ins w:id="7314" w:author="Ole Vilstrup" w:date="2020-12-10T11:37:00Z"/>
              <w:rStyle w:val="XMLname"/>
              <w:rFonts w:eastAsia="Calibri"/>
            </w:rPr>
          </w:rPrChange>
        </w:rPr>
      </w:pPr>
      <w:ins w:id="7315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316" w:author="Ole Vilstrup" w:date="2021-06-03T14:37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4E79BD61" w14:textId="77777777" w:rsidR="00B0074B" w:rsidRPr="005B43C9" w:rsidRDefault="00B0074B" w:rsidP="00B0074B">
      <w:pPr>
        <w:ind w:left="1136"/>
        <w:rPr>
          <w:ins w:id="7317" w:author="Ole Vilstrup" w:date="2020-12-10T11:37:00Z"/>
          <w:rStyle w:val="XMLname"/>
          <w:rFonts w:eastAsia="Calibri"/>
          <w:sz w:val="18"/>
          <w:szCs w:val="18"/>
          <w:rPrChange w:id="7318" w:author="Ole Vilstrup" w:date="2021-06-03T14:37:00Z">
            <w:rPr>
              <w:ins w:id="7319" w:author="Ole Vilstrup" w:date="2020-12-10T11:37:00Z"/>
              <w:rStyle w:val="XMLname"/>
              <w:rFonts w:eastAsia="Calibri"/>
            </w:rPr>
          </w:rPrChange>
        </w:rPr>
      </w:pPr>
      <w:ins w:id="7320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321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&lt;Identifier&gt;dk-dds-code&lt;/Identifier&gt;</w:t>
        </w:r>
      </w:ins>
    </w:p>
    <w:p w14:paraId="2F631778" w14:textId="77777777" w:rsidR="00B0074B" w:rsidRPr="005B43C9" w:rsidRDefault="00B0074B" w:rsidP="00B0074B">
      <w:pPr>
        <w:ind w:left="1136"/>
        <w:rPr>
          <w:ins w:id="7322" w:author="Ole Vilstrup" w:date="2020-12-10T11:37:00Z"/>
          <w:rStyle w:val="XMLname"/>
          <w:rFonts w:eastAsia="Calibri"/>
          <w:sz w:val="18"/>
          <w:szCs w:val="18"/>
          <w:rPrChange w:id="7323" w:author="Ole Vilstrup" w:date="2021-06-03T14:37:00Z">
            <w:rPr>
              <w:ins w:id="7324" w:author="Ole Vilstrup" w:date="2020-12-10T11:37:00Z"/>
              <w:rStyle w:val="XMLname"/>
              <w:rFonts w:eastAsia="Calibri"/>
            </w:rPr>
          </w:rPrChange>
        </w:rPr>
      </w:pPr>
      <w:ins w:id="7325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326" w:author="Ole Vilstrup" w:date="2021-06-03T14:37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07881949" w14:textId="77777777" w:rsidR="00B0074B" w:rsidRPr="005B43C9" w:rsidRDefault="00B0074B" w:rsidP="00B0074B">
      <w:pPr>
        <w:ind w:left="1136"/>
        <w:rPr>
          <w:ins w:id="7327" w:author="Ole Vilstrup" w:date="2020-12-10T11:37:00Z"/>
          <w:rStyle w:val="XMLname"/>
          <w:rFonts w:eastAsia="Calibri"/>
          <w:sz w:val="18"/>
          <w:szCs w:val="18"/>
          <w:rPrChange w:id="7328" w:author="Ole Vilstrup" w:date="2021-06-03T14:37:00Z">
            <w:rPr>
              <w:ins w:id="7329" w:author="Ole Vilstrup" w:date="2020-12-10T11:37:00Z"/>
              <w:rStyle w:val="XMLname"/>
              <w:rFonts w:eastAsia="Calibri"/>
            </w:rPr>
          </w:rPrChange>
        </w:rPr>
      </w:pPr>
    </w:p>
    <w:p w14:paraId="0B3EABF6" w14:textId="77777777" w:rsidR="00B0074B" w:rsidRPr="005B43C9" w:rsidRDefault="00B0074B" w:rsidP="00B0074B">
      <w:pPr>
        <w:ind w:left="1136"/>
        <w:rPr>
          <w:ins w:id="7330" w:author="Ole Vilstrup" w:date="2020-12-10T11:37:00Z"/>
          <w:rStyle w:val="XMLname"/>
          <w:rFonts w:eastAsia="Calibri"/>
          <w:sz w:val="18"/>
          <w:szCs w:val="18"/>
          <w:rPrChange w:id="7331" w:author="Ole Vilstrup" w:date="2021-06-03T14:37:00Z">
            <w:rPr>
              <w:ins w:id="7332" w:author="Ole Vilstrup" w:date="2020-12-10T11:37:00Z"/>
              <w:rStyle w:val="XMLname"/>
              <w:rFonts w:eastAsia="Calibri"/>
            </w:rPr>
          </w:rPrChange>
        </w:rPr>
      </w:pPr>
      <w:ins w:id="7333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334" w:author="Ole Vilstrup" w:date="2021-06-03T14:37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7E57B6CF" w14:textId="77777777" w:rsidR="00B0074B" w:rsidRPr="005B43C9" w:rsidRDefault="00B0074B" w:rsidP="00B0074B">
      <w:pPr>
        <w:ind w:left="1136"/>
        <w:rPr>
          <w:ins w:id="7335" w:author="Ole Vilstrup" w:date="2020-12-10T11:37:00Z"/>
          <w:rStyle w:val="XMLname"/>
          <w:rFonts w:eastAsia="Calibri"/>
          <w:sz w:val="18"/>
          <w:szCs w:val="18"/>
          <w:rPrChange w:id="7336" w:author="Ole Vilstrup" w:date="2021-06-03T14:37:00Z">
            <w:rPr>
              <w:ins w:id="7337" w:author="Ole Vilstrup" w:date="2020-12-10T11:37:00Z"/>
              <w:rStyle w:val="XMLname"/>
              <w:rFonts w:eastAsia="Calibri"/>
            </w:rPr>
          </w:rPrChange>
        </w:rPr>
      </w:pPr>
      <w:ins w:id="7338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339" w:author="Ole Vilstrup" w:date="2021-06-03T14:37:00Z">
              <w:rPr>
                <w:rStyle w:val="XMLname"/>
                <w:rFonts w:eastAsia="Calibri"/>
              </w:rPr>
            </w:rPrChange>
          </w:rPr>
          <w:tab/>
          <w:t>&lt;Type&gt;HEALTHCARE_FACILITY_TYPE_CODE&lt;/Type&gt;</w:t>
        </w:r>
        <w:r w:rsidRPr="005B43C9">
          <w:rPr>
            <w:rStyle w:val="XMLname"/>
            <w:rFonts w:eastAsia="Calibri"/>
            <w:sz w:val="18"/>
            <w:szCs w:val="18"/>
            <w:rPrChange w:id="7340" w:author="Ole Vilstrup" w:date="2021-06-03T14:37:00Z">
              <w:rPr>
                <w:rStyle w:val="XMLname"/>
                <w:rFonts w:eastAsia="Calibri"/>
              </w:rPr>
            </w:rPrChange>
          </w:rPr>
          <w:br/>
        </w:r>
        <w:r w:rsidRPr="005B43C9">
          <w:rPr>
            <w:rStyle w:val="XMLname"/>
            <w:rFonts w:eastAsia="Calibri"/>
            <w:sz w:val="18"/>
            <w:szCs w:val="18"/>
            <w:rPrChange w:id="7341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</w:p>
    <w:p w14:paraId="060D171E" w14:textId="77777777" w:rsidR="00B0074B" w:rsidRPr="005B43C9" w:rsidRDefault="00B0074B" w:rsidP="00B0074B">
      <w:pPr>
        <w:ind w:left="1420" w:firstLine="284"/>
        <w:rPr>
          <w:ins w:id="7342" w:author="Ole Vilstrup" w:date="2020-12-10T11:37:00Z"/>
          <w:rStyle w:val="XMLname"/>
          <w:rFonts w:eastAsia="Calibri"/>
          <w:sz w:val="18"/>
          <w:szCs w:val="18"/>
          <w:rPrChange w:id="7343" w:author="Ole Vilstrup" w:date="2021-06-03T14:37:00Z">
            <w:rPr>
              <w:ins w:id="7344" w:author="Ole Vilstrup" w:date="2020-12-10T11:37:00Z"/>
              <w:rStyle w:val="XMLname"/>
              <w:rFonts w:eastAsia="Calibri"/>
            </w:rPr>
          </w:rPrChange>
        </w:rPr>
      </w:pPr>
      <w:ins w:id="7345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346" w:author="Ole Vilstrup" w:date="2021-06-03T14:37:00Z">
              <w:rPr>
                <w:rStyle w:val="XMLname"/>
                <w:rFonts w:eastAsia="Calibri"/>
              </w:rPr>
            </w:rPrChange>
          </w:rPr>
          <w:t>[HEALTHCARE_FACILITY_TYPE_CODE codesystem]</w:t>
        </w:r>
      </w:ins>
    </w:p>
    <w:p w14:paraId="3F3C8D60" w14:textId="77777777" w:rsidR="00B0074B" w:rsidRPr="005B43C9" w:rsidRDefault="00B0074B" w:rsidP="00B0074B">
      <w:pPr>
        <w:ind w:left="1136" w:firstLine="284"/>
        <w:rPr>
          <w:ins w:id="7347" w:author="Ole Vilstrup" w:date="2020-12-10T11:37:00Z"/>
          <w:rStyle w:val="XMLname"/>
          <w:rFonts w:eastAsia="Calibri"/>
          <w:sz w:val="18"/>
          <w:szCs w:val="18"/>
          <w:rPrChange w:id="7348" w:author="Ole Vilstrup" w:date="2021-06-03T14:37:00Z">
            <w:rPr>
              <w:ins w:id="7349" w:author="Ole Vilstrup" w:date="2020-12-10T11:37:00Z"/>
              <w:rStyle w:val="XMLname"/>
              <w:rFonts w:eastAsia="Calibri"/>
            </w:rPr>
          </w:rPrChange>
        </w:rPr>
      </w:pPr>
      <w:ins w:id="7350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351" w:author="Ole Vilstrup" w:date="2021-06-03T14:37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11086D8D" w14:textId="77777777" w:rsidR="00B0074B" w:rsidRPr="005B43C9" w:rsidRDefault="00B0074B" w:rsidP="00B0074B">
      <w:pPr>
        <w:ind w:left="1136"/>
        <w:rPr>
          <w:ins w:id="7352" w:author="Ole Vilstrup" w:date="2020-12-10T11:37:00Z"/>
          <w:rStyle w:val="XMLname"/>
          <w:rFonts w:eastAsia="Calibri"/>
          <w:sz w:val="18"/>
          <w:szCs w:val="18"/>
          <w:rPrChange w:id="7353" w:author="Ole Vilstrup" w:date="2021-06-03T14:37:00Z">
            <w:rPr>
              <w:ins w:id="7354" w:author="Ole Vilstrup" w:date="2020-12-10T11:37:00Z"/>
              <w:rStyle w:val="XMLname"/>
              <w:rFonts w:eastAsia="Calibri"/>
            </w:rPr>
          </w:rPrChange>
        </w:rPr>
      </w:pPr>
      <w:ins w:id="7355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356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&lt;Identifier&gt;dk-dds-codeSystem&lt;/Identifier&gt;</w:t>
        </w:r>
      </w:ins>
    </w:p>
    <w:p w14:paraId="0B5F6D41" w14:textId="77777777" w:rsidR="00B0074B" w:rsidRPr="005B43C9" w:rsidRDefault="00B0074B" w:rsidP="00B0074B">
      <w:pPr>
        <w:ind w:left="1136"/>
        <w:rPr>
          <w:ins w:id="7357" w:author="Ole Vilstrup" w:date="2020-12-10T11:37:00Z"/>
          <w:rStyle w:val="XMLname"/>
          <w:rFonts w:eastAsia="Calibri"/>
          <w:sz w:val="18"/>
          <w:szCs w:val="18"/>
          <w:rPrChange w:id="7358" w:author="Ole Vilstrup" w:date="2021-06-03T14:37:00Z">
            <w:rPr>
              <w:ins w:id="7359" w:author="Ole Vilstrup" w:date="2020-12-10T11:37:00Z"/>
              <w:rStyle w:val="XMLname"/>
              <w:rFonts w:eastAsia="Calibri"/>
            </w:rPr>
          </w:rPrChange>
        </w:rPr>
      </w:pPr>
      <w:ins w:id="7360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361" w:author="Ole Vilstrup" w:date="2021-06-03T14:37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18BFC0BF" w14:textId="7DA01BB7" w:rsidR="003E728A" w:rsidRPr="001214E7" w:rsidRDefault="003E728A">
      <w:pPr>
        <w:pStyle w:val="Overskrift5"/>
        <w:rPr>
          <w:ins w:id="7362" w:author="Ole Vilstrup" w:date="2022-01-03T11:31:00Z"/>
          <w:rFonts w:eastAsia="Calibri"/>
          <w:rPrChange w:id="7363" w:author="Ole Vilstrup" w:date="2022-01-03T11:33:00Z">
            <w:rPr>
              <w:ins w:id="7364" w:author="Ole Vilstrup" w:date="2022-01-03T11:31:00Z"/>
              <w:rFonts w:eastAsia="Calibri"/>
              <w:highlight w:val="yellow"/>
            </w:rPr>
          </w:rPrChange>
        </w:rPr>
      </w:pPr>
      <w:ins w:id="7365" w:author="Ole Vilstrup" w:date="2021-12-03T16:08:00Z">
        <w:r w:rsidRPr="001214E7">
          <w:t>HEALTHCARE_FACILITY_TYPE_CODE</w:t>
        </w:r>
        <w:r w:rsidRPr="001214E7">
          <w:rPr>
            <w:rFonts w:eastAsia="Calibri"/>
          </w:rPr>
          <w:t xml:space="preserve"> eksempel:</w:t>
        </w:r>
      </w:ins>
    </w:p>
    <w:p w14:paraId="269198C9" w14:textId="77777777" w:rsidR="00390B64" w:rsidRPr="00390B64" w:rsidRDefault="00390B64">
      <w:pPr>
        <w:rPr>
          <w:ins w:id="7366" w:author="Ole Vilstrup" w:date="2022-01-03T11:25:00Z"/>
          <w:rFonts w:eastAsia="Calibri"/>
          <w:highlight w:val="yellow"/>
        </w:rPr>
        <w:pPrChange w:id="7367" w:author="Ole Vilstrup" w:date="2022-01-03T11:31:00Z">
          <w:pPr>
            <w:pStyle w:val="Overskrift5"/>
          </w:pPr>
        </w:pPrChange>
      </w:pPr>
    </w:p>
    <w:p w14:paraId="3E2827D0" w14:textId="77777777" w:rsidR="003E728A" w:rsidRPr="001214E7" w:rsidRDefault="003E728A" w:rsidP="003E728A">
      <w:pPr>
        <w:keepNext/>
        <w:ind w:left="1008" w:firstLine="128"/>
        <w:rPr>
          <w:ins w:id="7368" w:author="Ole Vilstrup" w:date="2021-12-03T16:08:00Z"/>
          <w:rStyle w:val="XMLname"/>
          <w:rFonts w:eastAsia="Calibri"/>
          <w:sz w:val="18"/>
          <w:szCs w:val="18"/>
          <w:rPrChange w:id="7369" w:author="Ole Vilstrup" w:date="2022-01-03T11:33:00Z">
            <w:rPr>
              <w:ins w:id="7370" w:author="Ole Vilstrup" w:date="2021-12-03T16:08:00Z"/>
              <w:rStyle w:val="XMLname"/>
              <w:rFonts w:eastAsia="Calibri"/>
              <w:b/>
              <w:bCs/>
              <w:i/>
              <w:iCs/>
              <w:sz w:val="18"/>
              <w:szCs w:val="18"/>
            </w:rPr>
          </w:rPrChange>
        </w:rPr>
      </w:pPr>
      <w:ins w:id="7371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t>&lt;Scope&gt;</w:t>
        </w:r>
      </w:ins>
    </w:p>
    <w:p w14:paraId="50F551C3" w14:textId="5F9F5C47" w:rsidR="003E728A" w:rsidRPr="001214E7" w:rsidRDefault="003E728A">
      <w:pPr>
        <w:ind w:left="1420"/>
        <w:rPr>
          <w:ins w:id="7372" w:author="Ole Vilstrup" w:date="2021-12-03T16:08:00Z"/>
          <w:rStyle w:val="XMLname"/>
          <w:rFonts w:eastAsia="Calibri"/>
          <w:sz w:val="18"/>
          <w:szCs w:val="18"/>
          <w:rPrChange w:id="7373" w:author="Ole Vilstrup" w:date="2022-01-03T11:33:00Z">
            <w:rPr>
              <w:ins w:id="7374" w:author="Ole Vilstrup" w:date="2021-12-03T16:08:00Z"/>
              <w:rStyle w:val="XMLname"/>
              <w:rFonts w:ascii="Calibri" w:hAnsi="Calibri" w:cs="Calibri"/>
              <w:color w:val="000000"/>
              <w:sz w:val="18"/>
              <w:szCs w:val="18"/>
              <w:lang w:eastAsia="da-DK"/>
            </w:rPr>
          </w:rPrChange>
        </w:rPr>
        <w:pPrChange w:id="7375" w:author="Ole Vilstrup" w:date="2022-01-03T11:32:00Z">
          <w:pPr>
            <w:keepNext/>
            <w:ind w:left="1420"/>
          </w:pPr>
        </w:pPrChange>
      </w:pPr>
      <w:ins w:id="7376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t>&lt;Type&gt;HEALTHCARE_FACILITY_TYPE_CODE&lt;/Type&gt;</w:t>
        </w:r>
        <w:r w:rsidRPr="001214E7">
          <w:rPr>
            <w:rStyle w:val="XMLname"/>
            <w:rFonts w:eastAsia="Calibri"/>
            <w:sz w:val="18"/>
            <w:szCs w:val="18"/>
          </w:rPr>
          <w:br/>
          <w:t>&lt;InstanceIdentifier&gt;</w:t>
        </w:r>
      </w:ins>
      <w:ins w:id="7377" w:author="Ole Vilstrup" w:date="2022-01-03T11:31:00Z">
        <w:r w:rsidR="00390B64" w:rsidRPr="001214E7">
          <w:rPr>
            <w:rStyle w:val="XMLname"/>
            <w:rFonts w:eastAsia="Calibri"/>
            <w:sz w:val="18"/>
            <w:szCs w:val="18"/>
            <w:rPrChange w:id="7378" w:author="Ole Vilstrup" w:date="2022-01-03T11:33:00Z">
              <w:rPr>
                <w:rFonts w:eastAsia="Calibri"/>
                <w:sz w:val="20"/>
              </w:rPr>
            </w:rPrChange>
          </w:rPr>
          <w:t>hospital</w:t>
        </w:r>
      </w:ins>
      <w:ins w:id="7379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t>&lt;/InstanceIdentifier&gt;</w:t>
        </w:r>
        <w:r w:rsidRPr="001214E7">
          <w:rPr>
            <w:rStyle w:val="XMLname"/>
            <w:rFonts w:eastAsia="Calibri"/>
            <w:sz w:val="18"/>
            <w:szCs w:val="18"/>
          </w:rPr>
          <w:br/>
          <w:t>&lt;Identifier&gt;dk-dds-displayName&lt;/Identifier&gt;</w:t>
        </w:r>
      </w:ins>
    </w:p>
    <w:p w14:paraId="6E4E776F" w14:textId="77777777" w:rsidR="003E728A" w:rsidRPr="001214E7" w:rsidRDefault="003E728A" w:rsidP="003E728A">
      <w:pPr>
        <w:keepNext/>
        <w:ind w:left="1136"/>
        <w:rPr>
          <w:ins w:id="7380" w:author="Ole Vilstrup" w:date="2021-12-03T16:08:00Z"/>
          <w:rStyle w:val="XMLname"/>
          <w:rFonts w:eastAsia="Calibri"/>
          <w:sz w:val="18"/>
          <w:szCs w:val="18"/>
        </w:rPr>
      </w:pPr>
      <w:ins w:id="7381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lastRenderedPageBreak/>
          <w:t>&lt;/Scope&gt;</w:t>
        </w:r>
      </w:ins>
    </w:p>
    <w:p w14:paraId="5348D61C" w14:textId="77777777" w:rsidR="003E728A" w:rsidRPr="001214E7" w:rsidRDefault="003E728A" w:rsidP="003E728A">
      <w:pPr>
        <w:ind w:left="1136"/>
        <w:rPr>
          <w:ins w:id="7382" w:author="Ole Vilstrup" w:date="2021-12-03T16:08:00Z"/>
          <w:rStyle w:val="XMLname"/>
          <w:rFonts w:eastAsia="Calibri"/>
          <w:sz w:val="18"/>
          <w:szCs w:val="18"/>
        </w:rPr>
      </w:pPr>
    </w:p>
    <w:p w14:paraId="2C4AC285" w14:textId="77777777" w:rsidR="003E728A" w:rsidRPr="001214E7" w:rsidRDefault="003E728A" w:rsidP="003E728A">
      <w:pPr>
        <w:ind w:left="1136"/>
        <w:rPr>
          <w:ins w:id="7383" w:author="Ole Vilstrup" w:date="2021-12-03T16:08:00Z"/>
          <w:rStyle w:val="XMLname"/>
          <w:rFonts w:eastAsia="Calibri"/>
          <w:sz w:val="18"/>
          <w:szCs w:val="18"/>
        </w:rPr>
      </w:pPr>
      <w:ins w:id="7384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t>&lt;Scope&gt;</w:t>
        </w:r>
      </w:ins>
    </w:p>
    <w:p w14:paraId="7C1F3161" w14:textId="340AF13D" w:rsidR="003E728A" w:rsidRPr="001214E7" w:rsidRDefault="003E728A">
      <w:pPr>
        <w:ind w:left="1136"/>
        <w:rPr>
          <w:ins w:id="7385" w:author="Ole Vilstrup" w:date="2021-12-03T16:08:00Z"/>
          <w:rStyle w:val="XMLname"/>
          <w:rFonts w:eastAsia="Calibri"/>
          <w:sz w:val="18"/>
          <w:szCs w:val="18"/>
        </w:rPr>
        <w:pPrChange w:id="7386" w:author="Ole Vilstrup" w:date="2022-01-03T11:32:00Z">
          <w:pPr>
            <w:ind w:left="1136" w:firstLine="284"/>
          </w:pPr>
        </w:pPrChange>
      </w:pPr>
      <w:ins w:id="7387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tab/>
          <w:t>&lt;Type&gt;HEALTHCARE_FACILITY_TYPE_CODE&lt;/Type&gt;</w:t>
        </w:r>
        <w:r w:rsidRPr="001214E7">
          <w:rPr>
            <w:rStyle w:val="XMLname"/>
            <w:rFonts w:eastAsia="Calibri"/>
            <w:sz w:val="18"/>
            <w:szCs w:val="18"/>
          </w:rPr>
          <w:br/>
        </w:r>
        <w:r w:rsidRPr="001214E7">
          <w:rPr>
            <w:rStyle w:val="XMLname"/>
            <w:rFonts w:eastAsia="Calibri"/>
            <w:sz w:val="18"/>
            <w:szCs w:val="18"/>
          </w:rPr>
          <w:tab/>
          <w:t>&lt;InstanceIdentifier&gt;</w:t>
        </w:r>
      </w:ins>
      <w:ins w:id="7388" w:author="Ole Vilstrup" w:date="2022-01-03T11:32:00Z">
        <w:r w:rsidR="00574E99" w:rsidRPr="001214E7">
          <w:rPr>
            <w:rStyle w:val="XMLname"/>
            <w:rFonts w:eastAsia="Calibri"/>
            <w:sz w:val="18"/>
            <w:szCs w:val="18"/>
            <w:rPrChange w:id="7389" w:author="Ole Vilstrup" w:date="2022-01-03T11:33:00Z">
              <w:rPr>
                <w:rFonts w:eastAsia="Calibri"/>
                <w:sz w:val="20"/>
              </w:rPr>
            </w:rPrChange>
          </w:rPr>
          <w:t>22232009</w:t>
        </w:r>
      </w:ins>
      <w:ins w:id="7390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t>&lt;/InstanceIdentifier&gt;</w:t>
        </w:r>
      </w:ins>
    </w:p>
    <w:p w14:paraId="53B64F3F" w14:textId="77777777" w:rsidR="003E728A" w:rsidRPr="001214E7" w:rsidRDefault="003E728A" w:rsidP="003E728A">
      <w:pPr>
        <w:ind w:left="1136"/>
        <w:rPr>
          <w:ins w:id="7391" w:author="Ole Vilstrup" w:date="2021-12-03T16:08:00Z"/>
          <w:rStyle w:val="XMLname"/>
          <w:rFonts w:eastAsia="Calibri"/>
          <w:sz w:val="18"/>
          <w:szCs w:val="18"/>
        </w:rPr>
      </w:pPr>
      <w:ins w:id="7392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tab/>
          <w:t>&lt;Identifier&gt;dk-dds-code&lt;/Identifier&gt;</w:t>
        </w:r>
      </w:ins>
    </w:p>
    <w:p w14:paraId="140B0B37" w14:textId="77777777" w:rsidR="003E728A" w:rsidRPr="001214E7" w:rsidRDefault="003E728A" w:rsidP="003E728A">
      <w:pPr>
        <w:ind w:left="1136"/>
        <w:rPr>
          <w:ins w:id="7393" w:author="Ole Vilstrup" w:date="2021-12-03T16:08:00Z"/>
          <w:rStyle w:val="XMLname"/>
          <w:rFonts w:eastAsia="Calibri"/>
          <w:sz w:val="18"/>
          <w:szCs w:val="18"/>
        </w:rPr>
      </w:pPr>
      <w:ins w:id="7394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06BA02F8" w14:textId="77777777" w:rsidR="003E728A" w:rsidRPr="001214E7" w:rsidRDefault="003E728A" w:rsidP="003E728A">
      <w:pPr>
        <w:ind w:left="1136"/>
        <w:rPr>
          <w:ins w:id="7395" w:author="Ole Vilstrup" w:date="2021-12-03T16:08:00Z"/>
          <w:rStyle w:val="XMLname"/>
          <w:rFonts w:eastAsia="Calibri"/>
          <w:sz w:val="18"/>
          <w:szCs w:val="18"/>
        </w:rPr>
      </w:pPr>
    </w:p>
    <w:p w14:paraId="29108A3C" w14:textId="77777777" w:rsidR="003E728A" w:rsidRPr="001214E7" w:rsidRDefault="003E728A" w:rsidP="003E728A">
      <w:pPr>
        <w:ind w:left="1136"/>
        <w:rPr>
          <w:ins w:id="7396" w:author="Ole Vilstrup" w:date="2021-12-03T16:08:00Z"/>
          <w:rStyle w:val="XMLname"/>
          <w:rFonts w:eastAsia="Calibri"/>
          <w:sz w:val="18"/>
          <w:szCs w:val="18"/>
        </w:rPr>
      </w:pPr>
      <w:ins w:id="7397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t>&lt;Scope&gt;</w:t>
        </w:r>
      </w:ins>
    </w:p>
    <w:p w14:paraId="14307D70" w14:textId="51E01A82" w:rsidR="003E728A" w:rsidRPr="001214E7" w:rsidRDefault="003E728A">
      <w:pPr>
        <w:ind w:left="1136"/>
        <w:rPr>
          <w:ins w:id="7398" w:author="Ole Vilstrup" w:date="2021-12-03T16:08:00Z"/>
          <w:rStyle w:val="XMLname"/>
          <w:rFonts w:eastAsia="Calibri"/>
          <w:sz w:val="18"/>
          <w:szCs w:val="18"/>
        </w:rPr>
        <w:pPrChange w:id="7399" w:author="Ole Vilstrup" w:date="2022-01-03T11:32:00Z">
          <w:pPr>
            <w:ind w:left="1136" w:firstLine="284"/>
          </w:pPr>
        </w:pPrChange>
      </w:pPr>
      <w:ins w:id="7400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tab/>
          <w:t>&lt;Type&gt;HEALTHCARE_FACILITY_TYPE_CODE&lt;/Type&gt;</w:t>
        </w:r>
        <w:r w:rsidRPr="001214E7">
          <w:rPr>
            <w:rStyle w:val="XMLname"/>
            <w:rFonts w:eastAsia="Calibri"/>
            <w:sz w:val="18"/>
            <w:szCs w:val="18"/>
          </w:rPr>
          <w:br/>
        </w:r>
        <w:r w:rsidRPr="001214E7">
          <w:rPr>
            <w:rStyle w:val="XMLname"/>
            <w:rFonts w:eastAsia="Calibri"/>
            <w:sz w:val="18"/>
            <w:szCs w:val="18"/>
          </w:rPr>
          <w:tab/>
          <w:t>&lt;InstanceIdentifier&gt;</w:t>
        </w:r>
      </w:ins>
      <w:ins w:id="7401" w:author="Ole Vilstrup" w:date="2022-01-03T11:32:00Z">
        <w:r w:rsidR="00574E99" w:rsidRPr="001214E7">
          <w:rPr>
            <w:rStyle w:val="XMLname"/>
            <w:rFonts w:eastAsia="Calibri"/>
            <w:sz w:val="18"/>
            <w:szCs w:val="18"/>
            <w:rPrChange w:id="7402" w:author="Ole Vilstrup" w:date="2022-01-03T11:33:00Z">
              <w:rPr>
                <w:rFonts w:eastAsia="Calibri"/>
                <w:sz w:val="20"/>
              </w:rPr>
            </w:rPrChange>
          </w:rPr>
          <w:t>2.16.840.1.113883.6.96</w:t>
        </w:r>
      </w:ins>
      <w:ins w:id="7403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t>&lt;/InstanceIdentifier&gt;</w:t>
        </w:r>
      </w:ins>
    </w:p>
    <w:p w14:paraId="2348EB16" w14:textId="77777777" w:rsidR="003E728A" w:rsidRPr="001214E7" w:rsidRDefault="003E728A" w:rsidP="003E728A">
      <w:pPr>
        <w:ind w:left="1136"/>
        <w:rPr>
          <w:ins w:id="7404" w:author="Ole Vilstrup" w:date="2021-12-03T16:08:00Z"/>
          <w:rStyle w:val="XMLname"/>
          <w:rFonts w:eastAsia="Calibri"/>
          <w:sz w:val="18"/>
          <w:szCs w:val="18"/>
        </w:rPr>
      </w:pPr>
      <w:ins w:id="7405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tab/>
          <w:t>&lt;Identifier&gt;dk-dds-codeSystem&lt;/Identifier&gt;</w:t>
        </w:r>
      </w:ins>
    </w:p>
    <w:p w14:paraId="3F6F63B7" w14:textId="77777777" w:rsidR="003E728A" w:rsidRPr="005C3A7B" w:rsidRDefault="003E728A" w:rsidP="003E728A">
      <w:pPr>
        <w:ind w:left="1136"/>
        <w:rPr>
          <w:ins w:id="7406" w:author="Ole Vilstrup" w:date="2021-12-03T16:08:00Z"/>
          <w:rStyle w:val="XMLname"/>
          <w:rFonts w:eastAsia="Calibri"/>
          <w:sz w:val="18"/>
          <w:szCs w:val="18"/>
        </w:rPr>
      </w:pPr>
      <w:ins w:id="7407" w:author="Ole Vilstrup" w:date="2021-12-03T16:08:00Z">
        <w:r w:rsidRPr="001214E7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20F71652" w14:textId="77777777" w:rsidR="003E728A" w:rsidRPr="00833085" w:rsidRDefault="003E728A">
      <w:pPr>
        <w:rPr>
          <w:ins w:id="7408" w:author="Ole Vilstrup" w:date="2021-12-03T16:08:00Z"/>
          <w:rFonts w:eastAsia="Calibri"/>
        </w:rPr>
        <w:pPrChange w:id="7409" w:author="Ole Vilstrup" w:date="2021-12-03T16:08:00Z">
          <w:pPr>
            <w:pStyle w:val="Overskrift5"/>
          </w:pPr>
        </w:pPrChange>
      </w:pPr>
    </w:p>
    <w:p w14:paraId="66EEFE79" w14:textId="77777777" w:rsidR="00B0074B" w:rsidRPr="006203F2" w:rsidRDefault="00B0074B">
      <w:pPr>
        <w:pStyle w:val="Overskrift4"/>
        <w:rPr>
          <w:ins w:id="7410" w:author="Ole Vilstrup" w:date="2020-12-10T11:37:00Z"/>
          <w:rPrChange w:id="7411" w:author="Ole Vilstrup" w:date="2020-12-11T14:26:00Z">
            <w:rPr>
              <w:ins w:id="7412" w:author="Ole Vilstrup" w:date="2020-12-10T11:37:00Z"/>
              <w:lang w:val="en-US"/>
            </w:rPr>
          </w:rPrChange>
        </w:rPr>
        <w:pPrChange w:id="7413" w:author="Ole Vilstrup" w:date="2021-01-13T11:27:00Z">
          <w:pPr>
            <w:pStyle w:val="Overskrift5"/>
          </w:pPr>
        </w:pPrChange>
      </w:pPr>
      <w:bookmarkStart w:id="7414" w:name="_Toc95688899"/>
      <w:ins w:id="7415" w:author="Ole Vilstrup" w:date="2020-12-10T11:37:00Z">
        <w:r w:rsidRPr="006203F2">
          <w:rPr>
            <w:rPrChange w:id="7416" w:author="Ole Vilstrup" w:date="2020-12-11T14:26:00Z">
              <w:rPr>
                <w:b w:val="0"/>
                <w:i w:val="0"/>
                <w:iCs w:val="0"/>
                <w:lang w:val="en-US"/>
              </w:rPr>
            </w:rPrChange>
          </w:rPr>
          <w:t>INTENDEDRECIPIENT</w:t>
        </w:r>
        <w:bookmarkEnd w:id="7414"/>
      </w:ins>
    </w:p>
    <w:p w14:paraId="79A55A12" w14:textId="77777777" w:rsidR="00B0074B" w:rsidRPr="006203F2" w:rsidRDefault="00B0074B" w:rsidP="00B0074B">
      <w:pPr>
        <w:rPr>
          <w:ins w:id="7417" w:author="Ole Vilstrup" w:date="2020-12-10T11:37:00Z"/>
          <w:rFonts w:eastAsia="Calibri"/>
          <w:rPrChange w:id="7418" w:author="Ole Vilstrup" w:date="2020-12-11T14:26:00Z">
            <w:rPr>
              <w:ins w:id="7419" w:author="Ole Vilstrup" w:date="2020-12-10T11:37:00Z"/>
              <w:rFonts w:eastAsia="Calibri"/>
              <w:lang w:val="en-US"/>
            </w:rPr>
          </w:rPrChange>
        </w:rPr>
      </w:pPr>
      <w:ins w:id="7420" w:author="Ole Vilstrup" w:date="2020-12-10T11:37:00Z">
        <w:r w:rsidRPr="006203F2">
          <w:rPr>
            <w:rFonts w:eastAsia="Calibri"/>
            <w:rPrChange w:id="7421" w:author="Ole Vilstrup" w:date="2020-12-11T14:26:00Z">
              <w:rPr>
                <w:rFonts w:eastAsia="Calibri"/>
                <w:lang w:val="en-US"/>
              </w:rPr>
            </w:rPrChange>
          </w:rPr>
          <w:t>Modtagerorganisation</w:t>
        </w:r>
      </w:ins>
    </w:p>
    <w:p w14:paraId="577D56E1" w14:textId="77777777" w:rsidR="00B0074B" w:rsidRPr="006203F2" w:rsidRDefault="00B0074B" w:rsidP="00B0074B">
      <w:pPr>
        <w:rPr>
          <w:ins w:id="7422" w:author="Ole Vilstrup" w:date="2020-12-10T11:37:00Z"/>
          <w:rFonts w:eastAsia="Calibri"/>
          <w:rPrChange w:id="7423" w:author="Ole Vilstrup" w:date="2020-12-11T14:26:00Z">
            <w:rPr>
              <w:ins w:id="7424" w:author="Ole Vilstrup" w:date="2020-12-10T11:37:00Z"/>
              <w:rFonts w:eastAsia="Calibri"/>
              <w:lang w:val="en-US"/>
            </w:rPr>
          </w:rPrChange>
        </w:rPr>
      </w:pPr>
    </w:p>
    <w:p w14:paraId="7E7AD6C4" w14:textId="77777777" w:rsidR="00B0074B" w:rsidRPr="005B43C9" w:rsidRDefault="00B0074B" w:rsidP="00B0074B">
      <w:pPr>
        <w:ind w:left="1136"/>
        <w:rPr>
          <w:ins w:id="7425" w:author="Ole Vilstrup" w:date="2020-12-10T11:37:00Z"/>
          <w:rStyle w:val="XMLname"/>
          <w:rFonts w:eastAsia="Calibri"/>
          <w:sz w:val="18"/>
          <w:szCs w:val="18"/>
          <w:rPrChange w:id="7426" w:author="Ole Vilstrup" w:date="2021-06-03T14:37:00Z">
            <w:rPr>
              <w:ins w:id="7427" w:author="Ole Vilstrup" w:date="2020-12-10T11:37:00Z"/>
              <w:rStyle w:val="XMLname"/>
              <w:rFonts w:eastAsia="Calibri"/>
            </w:rPr>
          </w:rPrChange>
        </w:rPr>
      </w:pPr>
      <w:ins w:id="7428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429" w:author="Ole Vilstrup" w:date="2021-06-03T14:37:00Z">
              <w:rPr>
                <w:rStyle w:val="XMLname"/>
                <w:rFonts w:eastAsia="Calibri"/>
              </w:rPr>
            </w:rPrChange>
          </w:rPr>
          <w:t>&lt;Scope&gt;</w:t>
        </w:r>
        <w:r w:rsidRPr="005B43C9">
          <w:rPr>
            <w:rStyle w:val="XMLname"/>
            <w:rFonts w:eastAsia="Calibri"/>
            <w:sz w:val="18"/>
            <w:szCs w:val="18"/>
            <w:rPrChange w:id="7430" w:author="Ole Vilstrup" w:date="2021-06-03T14:37:00Z">
              <w:rPr>
                <w:rStyle w:val="XMLname"/>
                <w:rFonts w:eastAsia="Calibri"/>
              </w:rPr>
            </w:rPrChange>
          </w:rPr>
          <w:br/>
        </w:r>
        <w:r w:rsidRPr="005B43C9">
          <w:rPr>
            <w:rStyle w:val="XMLname"/>
            <w:rFonts w:eastAsia="Calibri"/>
            <w:sz w:val="18"/>
            <w:szCs w:val="18"/>
            <w:rPrChange w:id="7431" w:author="Ole Vilstrup" w:date="2021-06-03T14:37:00Z">
              <w:rPr>
                <w:rStyle w:val="XMLname"/>
                <w:rFonts w:eastAsia="Calibri"/>
              </w:rPr>
            </w:rPrChange>
          </w:rPr>
          <w:tab/>
          <w:t>&lt;Type&gt;INTENDEDRECIPIENT&lt;/Type&gt;</w:t>
        </w:r>
        <w:r w:rsidRPr="005B43C9">
          <w:rPr>
            <w:rStyle w:val="XMLname"/>
            <w:rFonts w:eastAsia="Calibri"/>
            <w:sz w:val="18"/>
            <w:szCs w:val="18"/>
            <w:rPrChange w:id="7432" w:author="Ole Vilstrup" w:date="2021-06-03T14:37:00Z">
              <w:rPr>
                <w:rStyle w:val="XMLname"/>
                <w:rFonts w:eastAsia="Calibri"/>
              </w:rPr>
            </w:rPrChange>
          </w:rPr>
          <w:br/>
        </w:r>
        <w:r w:rsidRPr="005B43C9">
          <w:rPr>
            <w:rStyle w:val="XMLname"/>
            <w:rFonts w:eastAsia="Calibri"/>
            <w:sz w:val="18"/>
            <w:szCs w:val="18"/>
            <w:rPrChange w:id="7433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</w:p>
    <w:p w14:paraId="498E2606" w14:textId="77777777" w:rsidR="00B0074B" w:rsidRPr="005B43C9" w:rsidRDefault="00B0074B" w:rsidP="00B0074B">
      <w:pPr>
        <w:ind w:left="1420" w:firstLine="284"/>
        <w:rPr>
          <w:ins w:id="7434" w:author="Ole Vilstrup" w:date="2020-12-10T11:37:00Z"/>
          <w:rStyle w:val="XMLname"/>
          <w:rFonts w:eastAsia="Calibri"/>
          <w:sz w:val="18"/>
          <w:szCs w:val="18"/>
          <w:rPrChange w:id="7435" w:author="Ole Vilstrup" w:date="2021-06-03T14:37:00Z">
            <w:rPr>
              <w:ins w:id="7436" w:author="Ole Vilstrup" w:date="2020-12-10T11:37:00Z"/>
              <w:rStyle w:val="XMLname"/>
              <w:rFonts w:eastAsia="Calibri"/>
            </w:rPr>
          </w:rPrChange>
        </w:rPr>
      </w:pPr>
      <w:ins w:id="7437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438" w:author="Ole Vilstrup" w:date="2021-06-03T14:37:00Z">
              <w:rPr>
                <w:rStyle w:val="XMLname"/>
                <w:rFonts w:eastAsia="Calibri"/>
              </w:rPr>
            </w:rPrChange>
          </w:rPr>
          <w:t>SBDH.BusinessScope.Scope.Type(“RECEIVERID”).value</w:t>
        </w:r>
      </w:ins>
    </w:p>
    <w:p w14:paraId="6D5581BA" w14:textId="77777777" w:rsidR="00B0074B" w:rsidRPr="005B43C9" w:rsidRDefault="00B0074B" w:rsidP="00B0074B">
      <w:pPr>
        <w:ind w:left="1136" w:firstLine="284"/>
        <w:rPr>
          <w:ins w:id="7439" w:author="Ole Vilstrup" w:date="2020-12-10T11:37:00Z"/>
          <w:rStyle w:val="XMLname"/>
          <w:rFonts w:eastAsia="Calibri"/>
          <w:sz w:val="18"/>
          <w:szCs w:val="18"/>
          <w:rPrChange w:id="7440" w:author="Ole Vilstrup" w:date="2021-06-03T14:37:00Z">
            <w:rPr>
              <w:ins w:id="7441" w:author="Ole Vilstrup" w:date="2020-12-10T11:37:00Z"/>
              <w:rStyle w:val="XMLname"/>
              <w:rFonts w:eastAsia="Calibri"/>
            </w:rPr>
          </w:rPrChange>
        </w:rPr>
      </w:pPr>
      <w:ins w:id="7442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443" w:author="Ole Vilstrup" w:date="2021-06-03T14:37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5B43C9">
          <w:rPr>
            <w:rStyle w:val="XMLname"/>
            <w:rFonts w:eastAsia="Calibri"/>
            <w:sz w:val="18"/>
            <w:szCs w:val="18"/>
            <w:rPrChange w:id="7444" w:author="Ole Vilstrup" w:date="2021-06-03T14:37:00Z">
              <w:rPr>
                <w:rStyle w:val="XMLname"/>
                <w:rFonts w:eastAsia="Calibri"/>
              </w:rPr>
            </w:rPrChange>
          </w:rPr>
          <w:br/>
          <w:t> </w:t>
        </w:r>
        <w:r w:rsidRPr="005B43C9">
          <w:rPr>
            <w:rStyle w:val="XMLname"/>
            <w:rFonts w:eastAsia="Calibri"/>
            <w:sz w:val="18"/>
            <w:szCs w:val="18"/>
            <w:rPrChange w:id="7445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&lt;Identifier&gt;dk-dds-metadata&lt;/Identifier&gt;</w:t>
        </w:r>
      </w:ins>
    </w:p>
    <w:p w14:paraId="045EBCB4" w14:textId="77777777" w:rsidR="00B0074B" w:rsidRDefault="00B0074B" w:rsidP="00B0074B">
      <w:pPr>
        <w:ind w:left="1136"/>
        <w:rPr>
          <w:ins w:id="7446" w:author="Ole Vilstrup" w:date="2021-12-03T16:10:00Z"/>
          <w:rStyle w:val="XMLname"/>
          <w:rFonts w:eastAsia="Calibri"/>
          <w:sz w:val="18"/>
          <w:szCs w:val="18"/>
        </w:rPr>
      </w:pPr>
      <w:ins w:id="7447" w:author="Ole Vilstrup" w:date="2020-12-10T11:37:00Z">
        <w:r w:rsidRPr="005B43C9">
          <w:rPr>
            <w:rStyle w:val="XMLname"/>
            <w:rFonts w:eastAsia="Calibri"/>
            <w:sz w:val="18"/>
            <w:szCs w:val="18"/>
            <w:rPrChange w:id="7448" w:author="Ole Vilstrup" w:date="2021-06-03T14:37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3FE655F6" w14:textId="5F9BC987" w:rsidR="00BB3128" w:rsidRPr="00C32924" w:rsidRDefault="00271247" w:rsidP="00003328">
      <w:pPr>
        <w:pStyle w:val="Overskrift5"/>
        <w:keepNext/>
        <w:ind w:left="1009" w:hanging="1009"/>
        <w:rPr>
          <w:ins w:id="7449" w:author="Ole Vilstrup" w:date="2021-12-03T16:11:00Z"/>
          <w:rFonts w:eastAsia="Calibri"/>
          <w:rPrChange w:id="7450" w:author="Ole Vilstrup" w:date="2022-01-03T11:45:00Z">
            <w:rPr>
              <w:ins w:id="7451" w:author="Ole Vilstrup" w:date="2021-12-03T16:11:00Z"/>
              <w:rFonts w:eastAsia="Calibri"/>
              <w:highlight w:val="yellow"/>
            </w:rPr>
          </w:rPrChange>
        </w:rPr>
      </w:pPr>
      <w:ins w:id="7452" w:author="Ole Vilstrup" w:date="2021-12-03T16:11:00Z">
        <w:r w:rsidRPr="00C32924">
          <w:t>INTENDEDRECIPIENT</w:t>
        </w:r>
        <w:r w:rsidRPr="00C32924">
          <w:rPr>
            <w:rFonts w:eastAsia="Calibri"/>
            <w:rPrChange w:id="7453" w:author="Ole Vilstrup" w:date="2022-01-03T11:45:00Z">
              <w:rPr>
                <w:rFonts w:eastAsia="Calibri"/>
                <w:highlight w:val="yellow"/>
              </w:rPr>
            </w:rPrChange>
          </w:rPr>
          <w:t xml:space="preserve"> </w:t>
        </w:r>
      </w:ins>
      <w:ins w:id="7454" w:author="Ole Vilstrup" w:date="2021-12-03T16:10:00Z">
        <w:r w:rsidR="00BB3128" w:rsidRPr="00C32924">
          <w:rPr>
            <w:rFonts w:eastAsia="Calibri"/>
          </w:rPr>
          <w:t>eksempel:</w:t>
        </w:r>
      </w:ins>
    </w:p>
    <w:p w14:paraId="519D71C2" w14:textId="59409E8E" w:rsidR="00BB3128" w:rsidRPr="00C32924" w:rsidRDefault="00BB3128">
      <w:pPr>
        <w:keepNext/>
        <w:ind w:left="1136"/>
        <w:rPr>
          <w:ins w:id="7455" w:author="Ole Vilstrup" w:date="2021-12-03T16:10:00Z"/>
          <w:rStyle w:val="XMLname"/>
          <w:rFonts w:eastAsia="Calibri"/>
          <w:b/>
          <w:bCs/>
          <w:i/>
          <w:iCs/>
          <w:sz w:val="18"/>
          <w:szCs w:val="18"/>
        </w:rPr>
        <w:pPrChange w:id="7456" w:author="Ole Vilstrup" w:date="2022-01-03T11:47:00Z">
          <w:pPr>
            <w:ind w:left="1136" w:firstLine="284"/>
          </w:pPr>
        </w:pPrChange>
      </w:pPr>
      <w:ins w:id="7457" w:author="Ole Vilstrup" w:date="2021-12-03T16:10:00Z">
        <w:r w:rsidRPr="00C32924">
          <w:rPr>
            <w:rStyle w:val="XMLname"/>
            <w:rFonts w:eastAsia="Calibri"/>
            <w:sz w:val="18"/>
            <w:szCs w:val="18"/>
          </w:rPr>
          <w:t>&lt;Scope&gt;</w:t>
        </w:r>
        <w:r w:rsidRPr="00C32924">
          <w:rPr>
            <w:rStyle w:val="XMLname"/>
            <w:rFonts w:eastAsia="Calibri"/>
            <w:sz w:val="18"/>
            <w:szCs w:val="18"/>
          </w:rPr>
          <w:br/>
        </w:r>
        <w:r w:rsidRPr="00C32924">
          <w:rPr>
            <w:rStyle w:val="XMLname"/>
            <w:rFonts w:eastAsia="Calibri"/>
            <w:sz w:val="18"/>
            <w:szCs w:val="18"/>
          </w:rPr>
          <w:tab/>
          <w:t>&lt;Type&gt;INTENDEDRECIPIENT&lt;/Type&gt;</w:t>
        </w:r>
        <w:r w:rsidRPr="00C32924">
          <w:rPr>
            <w:rStyle w:val="XMLname"/>
            <w:rFonts w:eastAsia="Calibri"/>
            <w:sz w:val="18"/>
            <w:szCs w:val="18"/>
          </w:rPr>
          <w:br/>
        </w:r>
        <w:r w:rsidRPr="00C32924">
          <w:rPr>
            <w:rStyle w:val="XMLname"/>
            <w:rFonts w:eastAsia="Calibri"/>
            <w:sz w:val="18"/>
            <w:szCs w:val="18"/>
          </w:rPr>
          <w:tab/>
          <w:t>&lt;InstanceIdentifier&gt;</w:t>
        </w:r>
      </w:ins>
      <w:ins w:id="7458" w:author="Ole Vilstrup" w:date="2022-01-03T11:46:00Z">
        <w:r w:rsidR="00EB75D4" w:rsidRPr="00EB481C">
          <w:rPr>
            <w:rStyle w:val="XMLname"/>
            <w:rFonts w:eastAsia="Calibri"/>
            <w:sz w:val="18"/>
            <w:szCs w:val="18"/>
          </w:rPr>
          <w:t>1170102</w:t>
        </w:r>
      </w:ins>
      <w:ins w:id="7459" w:author="Ole Vilstrup" w:date="2021-12-03T16:10:00Z">
        <w:r w:rsidRPr="00C32924">
          <w:rPr>
            <w:rStyle w:val="XMLname"/>
            <w:rFonts w:eastAsia="Calibri"/>
            <w:sz w:val="18"/>
            <w:szCs w:val="18"/>
          </w:rPr>
          <w:t>&lt;/InstanceIdentifier&gt;</w:t>
        </w:r>
        <w:r w:rsidRPr="00C32924">
          <w:rPr>
            <w:rStyle w:val="XMLname"/>
            <w:rFonts w:eastAsia="Calibri"/>
            <w:sz w:val="18"/>
            <w:szCs w:val="18"/>
          </w:rPr>
          <w:br/>
          <w:t> </w:t>
        </w:r>
        <w:r w:rsidRPr="00C32924">
          <w:rPr>
            <w:rStyle w:val="XMLname"/>
            <w:rFonts w:eastAsia="Calibri"/>
            <w:sz w:val="18"/>
            <w:szCs w:val="18"/>
          </w:rPr>
          <w:tab/>
          <w:t>&lt;Identifier&gt;dk-dds-metadata&lt;/Identifier&gt;</w:t>
        </w:r>
      </w:ins>
    </w:p>
    <w:p w14:paraId="2021F007" w14:textId="77777777" w:rsidR="00BB3128" w:rsidRDefault="00BB3128">
      <w:pPr>
        <w:keepNext/>
        <w:ind w:left="1136"/>
        <w:rPr>
          <w:ins w:id="7460" w:author="Ole Vilstrup" w:date="2021-12-03T16:10:00Z"/>
          <w:rStyle w:val="XMLname"/>
          <w:rFonts w:eastAsia="Calibri"/>
          <w:sz w:val="18"/>
          <w:szCs w:val="18"/>
        </w:rPr>
        <w:pPrChange w:id="7461" w:author="Ole Vilstrup" w:date="2021-12-03T16:10:00Z">
          <w:pPr>
            <w:ind w:left="1136"/>
          </w:pPr>
        </w:pPrChange>
      </w:pPr>
      <w:ins w:id="7462" w:author="Ole Vilstrup" w:date="2021-12-03T16:10:00Z">
        <w:r w:rsidRPr="00C32924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4179E9E2" w14:textId="77777777" w:rsidR="00B0074B" w:rsidRPr="006203F2" w:rsidRDefault="00B0074B">
      <w:pPr>
        <w:pStyle w:val="Overskrift4"/>
        <w:rPr>
          <w:ins w:id="7463" w:author="Ole Vilstrup" w:date="2020-12-10T11:37:00Z"/>
          <w:rPrChange w:id="7464" w:author="Ole Vilstrup" w:date="2020-12-11T14:26:00Z">
            <w:rPr>
              <w:ins w:id="7465" w:author="Ole Vilstrup" w:date="2020-12-10T11:37:00Z"/>
              <w:lang w:val="en-US"/>
            </w:rPr>
          </w:rPrChange>
        </w:rPr>
        <w:pPrChange w:id="7466" w:author="Ole Vilstrup" w:date="2021-01-13T11:27:00Z">
          <w:pPr>
            <w:pStyle w:val="Overskrift5"/>
          </w:pPr>
        </w:pPrChange>
      </w:pPr>
      <w:bookmarkStart w:id="7467" w:name="_Toc95688900"/>
      <w:ins w:id="7468" w:author="Ole Vilstrup" w:date="2020-12-10T11:37:00Z">
        <w:r w:rsidRPr="006203F2">
          <w:rPr>
            <w:rPrChange w:id="7469" w:author="Ole Vilstrup" w:date="2020-12-11T14:26:00Z">
              <w:rPr>
                <w:b w:val="0"/>
                <w:i w:val="0"/>
                <w:iCs w:val="0"/>
                <w:lang w:val="en-US"/>
              </w:rPr>
            </w:rPrChange>
          </w:rPr>
          <w:t>LANGUAGECODE</w:t>
        </w:r>
        <w:bookmarkEnd w:id="7467"/>
      </w:ins>
    </w:p>
    <w:p w14:paraId="7D0E482F" w14:textId="77777777" w:rsidR="00B0074B" w:rsidRPr="006203F2" w:rsidRDefault="00B0074B" w:rsidP="00B0074B">
      <w:pPr>
        <w:rPr>
          <w:ins w:id="7470" w:author="Ole Vilstrup" w:date="2020-12-10T11:37:00Z"/>
          <w:rFonts w:cs="Tahoma"/>
          <w:sz w:val="20"/>
          <w:szCs w:val="20"/>
          <w:rPrChange w:id="7471" w:author="Ole Vilstrup" w:date="2020-12-11T14:26:00Z">
            <w:rPr>
              <w:ins w:id="7472" w:author="Ole Vilstrup" w:date="2020-12-10T11:37:00Z"/>
              <w:rFonts w:cs="Tahoma"/>
              <w:sz w:val="20"/>
              <w:szCs w:val="20"/>
              <w:lang w:val="en-US"/>
            </w:rPr>
          </w:rPrChange>
        </w:rPr>
      </w:pPr>
      <w:ins w:id="7473" w:author="Ole Vilstrup" w:date="2020-12-10T11:37:00Z">
        <w:r w:rsidRPr="006203F2">
          <w:rPr>
            <w:rFonts w:eastAsia="Calibri"/>
            <w:rPrChange w:id="7474" w:author="Ole Vilstrup" w:date="2020-12-11T14:26:00Z">
              <w:rPr>
                <w:rFonts w:eastAsia="Calibri"/>
                <w:lang w:val="en-US"/>
              </w:rPr>
            </w:rPrChange>
          </w:rPr>
          <w:t xml:space="preserve">Altid </w:t>
        </w:r>
        <w:r w:rsidRPr="006203F2">
          <w:rPr>
            <w:rFonts w:cs="Tahoma"/>
            <w:sz w:val="20"/>
            <w:szCs w:val="20"/>
            <w:rPrChange w:id="7475" w:author="Ole Vilstrup" w:date="2020-12-11T14:26:00Z">
              <w:rPr>
                <w:rFonts w:cs="Tahoma"/>
                <w:sz w:val="20"/>
                <w:szCs w:val="20"/>
                <w:lang w:val="en-US"/>
              </w:rPr>
            </w:rPrChange>
          </w:rPr>
          <w:t>“da-DK”</w:t>
        </w:r>
      </w:ins>
    </w:p>
    <w:p w14:paraId="27F41F0C" w14:textId="77777777" w:rsidR="00B0074B" w:rsidRPr="006203F2" w:rsidRDefault="00B0074B" w:rsidP="00B0074B">
      <w:pPr>
        <w:rPr>
          <w:ins w:id="7476" w:author="Ole Vilstrup" w:date="2020-12-10T11:37:00Z"/>
          <w:rFonts w:eastAsia="Calibri"/>
          <w:rPrChange w:id="7477" w:author="Ole Vilstrup" w:date="2020-12-11T14:26:00Z">
            <w:rPr>
              <w:ins w:id="7478" w:author="Ole Vilstrup" w:date="2020-12-10T11:37:00Z"/>
              <w:rFonts w:eastAsia="Calibri"/>
              <w:lang w:val="en-US"/>
            </w:rPr>
          </w:rPrChange>
        </w:rPr>
      </w:pPr>
    </w:p>
    <w:p w14:paraId="5B57DF75" w14:textId="452E4B3E" w:rsidR="00B0074B" w:rsidRPr="000F3651" w:rsidRDefault="00B0074B" w:rsidP="00B0074B">
      <w:pPr>
        <w:keepNext/>
        <w:keepLines/>
        <w:ind w:left="1136" w:firstLine="130"/>
        <w:rPr>
          <w:ins w:id="7479" w:author="Ole Vilstrup" w:date="2020-12-10T11:37:00Z"/>
          <w:rStyle w:val="XMLname"/>
          <w:rFonts w:eastAsia="Calibri" w:cs="Courier New"/>
          <w:b/>
          <w:bCs/>
          <w:i/>
          <w:iCs/>
          <w:sz w:val="18"/>
          <w:szCs w:val="18"/>
          <w:rPrChange w:id="7480" w:author="Ole Vilstrup" w:date="2021-06-03T14:37:00Z">
            <w:rPr>
              <w:ins w:id="7481" w:author="Ole Vilstrup" w:date="2020-12-10T11:37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7482" w:author="Ole Vilstrup" w:date="2020-12-10T11:37:00Z">
        <w:r w:rsidRPr="000F3651">
          <w:rPr>
            <w:rStyle w:val="XMLname"/>
            <w:rFonts w:eastAsia="Calibri" w:cs="Courier New"/>
            <w:sz w:val="18"/>
            <w:szCs w:val="18"/>
            <w:rPrChange w:id="7483" w:author="Ole Vilstrup" w:date="2021-06-03T14:37:00Z">
              <w:rPr>
                <w:rStyle w:val="XMLname"/>
                <w:rFonts w:eastAsia="Calibri"/>
              </w:rPr>
            </w:rPrChange>
          </w:rPr>
          <w:t>&lt;Scope&gt;</w:t>
        </w:r>
        <w:r w:rsidRPr="000F3651">
          <w:rPr>
            <w:rStyle w:val="XMLname"/>
            <w:rFonts w:eastAsia="Calibri" w:cs="Courier New"/>
            <w:sz w:val="18"/>
            <w:szCs w:val="18"/>
            <w:rPrChange w:id="7484" w:author="Ole Vilstrup" w:date="2021-06-03T14:37:00Z">
              <w:rPr>
                <w:rStyle w:val="XMLname"/>
                <w:rFonts w:eastAsia="Calibri"/>
              </w:rPr>
            </w:rPrChange>
          </w:rPr>
          <w:br/>
        </w:r>
        <w:r w:rsidRPr="000F3651">
          <w:rPr>
            <w:rStyle w:val="XMLname"/>
            <w:rFonts w:eastAsia="Calibri" w:cs="Courier New"/>
            <w:sz w:val="18"/>
            <w:szCs w:val="18"/>
            <w:rPrChange w:id="7485" w:author="Ole Vilstrup" w:date="2021-06-03T14:37:00Z">
              <w:rPr>
                <w:rStyle w:val="XMLname"/>
                <w:rFonts w:eastAsia="Calibri"/>
              </w:rPr>
            </w:rPrChange>
          </w:rPr>
          <w:tab/>
          <w:t>&lt;Type&gt;</w:t>
        </w:r>
        <w:r w:rsidRPr="000F3651">
          <w:rPr>
            <w:rFonts w:ascii="Courier New" w:hAnsi="Courier New" w:cs="Courier New"/>
            <w:sz w:val="18"/>
            <w:szCs w:val="18"/>
            <w:rPrChange w:id="7486" w:author="Ole Vilstrup" w:date="2021-06-03T14:37:00Z">
              <w:rPr>
                <w:rFonts w:cs="Tahoma"/>
                <w:sz w:val="20"/>
                <w:szCs w:val="20"/>
                <w:lang w:val="en-US"/>
              </w:rPr>
            </w:rPrChange>
          </w:rPr>
          <w:t>LANGUAGECODE</w:t>
        </w:r>
        <w:r w:rsidRPr="000F3651">
          <w:rPr>
            <w:rStyle w:val="XMLname"/>
            <w:rFonts w:eastAsia="Calibri" w:cs="Courier New"/>
            <w:sz w:val="18"/>
            <w:szCs w:val="18"/>
            <w:rPrChange w:id="7487" w:author="Ole Vilstrup" w:date="2021-06-03T14:37:00Z">
              <w:rPr>
                <w:rStyle w:val="XMLname"/>
                <w:rFonts w:eastAsia="Calibri"/>
              </w:rPr>
            </w:rPrChange>
          </w:rPr>
          <w:t>&lt;/Type&gt;</w:t>
        </w:r>
        <w:r w:rsidRPr="000F3651">
          <w:rPr>
            <w:rStyle w:val="XMLname"/>
            <w:rFonts w:eastAsia="Calibri" w:cs="Courier New"/>
            <w:sz w:val="18"/>
            <w:szCs w:val="18"/>
            <w:rPrChange w:id="7488" w:author="Ole Vilstrup" w:date="2021-06-03T14:37:00Z">
              <w:rPr>
                <w:rStyle w:val="XMLname"/>
                <w:rFonts w:eastAsia="Calibri"/>
              </w:rPr>
            </w:rPrChange>
          </w:rPr>
          <w:br/>
        </w:r>
        <w:r w:rsidRPr="000F3651">
          <w:rPr>
            <w:rStyle w:val="XMLname"/>
            <w:rFonts w:eastAsia="Calibri" w:cs="Courier New"/>
            <w:sz w:val="18"/>
            <w:szCs w:val="18"/>
            <w:rPrChange w:id="7489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&lt;InstanceIdentifier&gt;</w:t>
        </w:r>
        <w:r w:rsidRPr="000F3651">
          <w:rPr>
            <w:rFonts w:ascii="Courier New" w:hAnsi="Courier New" w:cs="Courier New"/>
            <w:sz w:val="18"/>
            <w:szCs w:val="18"/>
            <w:rPrChange w:id="7490" w:author="Ole Vilstrup" w:date="2021-06-03T14:37:00Z">
              <w:rPr>
                <w:rFonts w:cs="Tahoma"/>
                <w:sz w:val="20"/>
                <w:szCs w:val="20"/>
                <w:lang w:val="en-US"/>
              </w:rPr>
            </w:rPrChange>
          </w:rPr>
          <w:t>da-DK</w:t>
        </w:r>
        <w:r w:rsidRPr="000F3651">
          <w:rPr>
            <w:rStyle w:val="XMLname"/>
            <w:rFonts w:eastAsia="Calibri" w:cs="Courier New"/>
            <w:sz w:val="18"/>
            <w:szCs w:val="18"/>
            <w:rPrChange w:id="7491" w:author="Ole Vilstrup" w:date="2021-06-03T14:37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0F3651">
          <w:rPr>
            <w:rStyle w:val="XMLname"/>
            <w:rFonts w:eastAsia="Calibri" w:cs="Courier New"/>
            <w:sz w:val="18"/>
            <w:szCs w:val="18"/>
            <w:rPrChange w:id="7492" w:author="Ole Vilstrup" w:date="2021-06-03T14:37:00Z">
              <w:rPr>
                <w:rStyle w:val="XMLname"/>
                <w:rFonts w:eastAsia="Calibri"/>
              </w:rPr>
            </w:rPrChange>
          </w:rPr>
          <w:br/>
          <w:t> </w:t>
        </w:r>
        <w:r w:rsidRPr="000F3651">
          <w:rPr>
            <w:rStyle w:val="XMLname"/>
            <w:rFonts w:eastAsia="Calibri" w:cs="Courier New"/>
            <w:sz w:val="18"/>
            <w:szCs w:val="18"/>
            <w:rPrChange w:id="7493" w:author="Ole Vilstrup" w:date="2021-06-03T14:37:00Z">
              <w:rPr>
                <w:rStyle w:val="XMLname"/>
                <w:rFonts w:eastAsia="Calibri"/>
              </w:rPr>
            </w:rPrChange>
          </w:rPr>
          <w:tab/>
          <w:t>&lt;Identifier&gt;dk-dds-metadata&lt;/Identifier&gt;</w:t>
        </w:r>
      </w:ins>
    </w:p>
    <w:p w14:paraId="55246C03" w14:textId="77777777" w:rsidR="00B0074B" w:rsidRPr="000F3651" w:rsidRDefault="00B0074B" w:rsidP="00B0074B">
      <w:pPr>
        <w:keepNext/>
        <w:keepLines/>
        <w:ind w:left="1136" w:firstLine="130"/>
        <w:rPr>
          <w:ins w:id="7494" w:author="Ole Vilstrup" w:date="2020-12-10T11:37:00Z"/>
          <w:rStyle w:val="XMLname"/>
          <w:rFonts w:eastAsia="Calibri" w:cs="Courier New"/>
          <w:sz w:val="18"/>
          <w:szCs w:val="18"/>
          <w:rPrChange w:id="7495" w:author="Ole Vilstrup" w:date="2021-06-03T14:37:00Z">
            <w:rPr>
              <w:ins w:id="7496" w:author="Ole Vilstrup" w:date="2020-12-10T11:37:00Z"/>
              <w:rStyle w:val="XMLname"/>
              <w:rFonts w:eastAsia="Calibri"/>
            </w:rPr>
          </w:rPrChange>
        </w:rPr>
      </w:pPr>
      <w:ins w:id="7497" w:author="Ole Vilstrup" w:date="2020-12-10T11:37:00Z">
        <w:r w:rsidRPr="000F3651">
          <w:rPr>
            <w:rStyle w:val="XMLname"/>
            <w:rFonts w:eastAsia="Calibri" w:cs="Courier New"/>
            <w:sz w:val="18"/>
            <w:szCs w:val="18"/>
            <w:rPrChange w:id="7498" w:author="Ole Vilstrup" w:date="2021-06-03T14:37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71508721" w14:textId="77777777" w:rsidR="00B0074B" w:rsidRPr="006203F2" w:rsidRDefault="00B0074B">
      <w:pPr>
        <w:pStyle w:val="Overskrift4"/>
        <w:rPr>
          <w:ins w:id="7499" w:author="Ole Vilstrup" w:date="2020-12-10T11:37:00Z"/>
          <w:rPrChange w:id="7500" w:author="Ole Vilstrup" w:date="2020-12-11T14:26:00Z">
            <w:rPr>
              <w:ins w:id="7501" w:author="Ole Vilstrup" w:date="2020-12-10T11:37:00Z"/>
              <w:lang w:val="en-US"/>
            </w:rPr>
          </w:rPrChange>
        </w:rPr>
        <w:pPrChange w:id="7502" w:author="Ole Vilstrup" w:date="2021-01-13T11:27:00Z">
          <w:pPr>
            <w:pStyle w:val="Overskrift5"/>
          </w:pPr>
        </w:pPrChange>
      </w:pPr>
      <w:bookmarkStart w:id="7503" w:name="_Toc409702401"/>
      <w:bookmarkStart w:id="7504" w:name="_Toc465952876"/>
      <w:bookmarkStart w:id="7505" w:name="_Toc95688901"/>
      <w:ins w:id="7506" w:author="Ole Vilstrup" w:date="2020-12-10T11:37:00Z">
        <w:r w:rsidRPr="006203F2">
          <w:rPr>
            <w:rPrChange w:id="7507" w:author="Ole Vilstrup" w:date="2020-12-11T14:26:00Z">
              <w:rPr>
                <w:b w:val="0"/>
                <w:i w:val="0"/>
                <w:iCs w:val="0"/>
                <w:lang w:val="en-US"/>
              </w:rPr>
            </w:rPrChange>
          </w:rPr>
          <w:t>LEGALAUTHENTICATOR</w:t>
        </w:r>
        <w:bookmarkEnd w:id="7503"/>
        <w:bookmarkEnd w:id="7504"/>
        <w:bookmarkEnd w:id="7505"/>
      </w:ins>
    </w:p>
    <w:p w14:paraId="395CE73D" w14:textId="77777777" w:rsidR="00B0074B" w:rsidRPr="000F3651" w:rsidRDefault="00B0074B" w:rsidP="00B0074B">
      <w:pPr>
        <w:ind w:left="1008" w:firstLine="128"/>
        <w:rPr>
          <w:ins w:id="7508" w:author="Ole Vilstrup" w:date="2020-12-10T11:37:00Z"/>
          <w:rStyle w:val="XMLname"/>
          <w:rFonts w:eastAsia="Calibri"/>
          <w:sz w:val="18"/>
          <w:szCs w:val="18"/>
          <w:rPrChange w:id="7509" w:author="Ole Vilstrup" w:date="2021-06-03T14:38:00Z">
            <w:rPr>
              <w:ins w:id="7510" w:author="Ole Vilstrup" w:date="2020-12-10T11:37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7511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512" w:author="Ole Vilstrup" w:date="2021-06-03T14:38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3C1FD884" w14:textId="77777777" w:rsidR="00B0074B" w:rsidRPr="000F3651" w:rsidRDefault="00B0074B" w:rsidP="00B0074B">
      <w:pPr>
        <w:ind w:left="1008" w:firstLine="128"/>
        <w:rPr>
          <w:ins w:id="7513" w:author="Ole Vilstrup" w:date="2020-12-10T11:37:00Z"/>
          <w:rStyle w:val="XMLname"/>
          <w:rFonts w:eastAsia="Calibri"/>
          <w:sz w:val="18"/>
          <w:szCs w:val="18"/>
          <w:rPrChange w:id="7514" w:author="Ole Vilstrup" w:date="2021-06-03T14:38:00Z">
            <w:rPr>
              <w:ins w:id="7515" w:author="Ole Vilstrup" w:date="2020-12-10T11:37:00Z"/>
              <w:rStyle w:val="XMLname"/>
              <w:rFonts w:eastAsia="Calibri"/>
            </w:rPr>
          </w:rPrChange>
        </w:rPr>
      </w:pPr>
      <w:ins w:id="7516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517" w:author="Ole Vilstrup" w:date="2021-06-03T14:38:00Z">
              <w:rPr>
                <w:rStyle w:val="XMLname"/>
                <w:rFonts w:eastAsia="Calibri"/>
              </w:rPr>
            </w:rPrChange>
          </w:rPr>
          <w:tab/>
          <w:t xml:space="preserve">&lt;Type&gt;LEGALAUTHENTICATOR&lt;/Type&gt; </w:t>
        </w:r>
      </w:ins>
    </w:p>
    <w:p w14:paraId="2CC21320" w14:textId="14AB3E75" w:rsidR="00B0074B" w:rsidRPr="000F3651" w:rsidRDefault="00B0074B" w:rsidP="00B0074B">
      <w:pPr>
        <w:ind w:left="1008" w:firstLine="128"/>
        <w:rPr>
          <w:ins w:id="7518" w:author="Ole Vilstrup" w:date="2021-02-17T11:57:00Z"/>
          <w:rStyle w:val="XMLname"/>
          <w:rFonts w:eastAsia="Calibri"/>
          <w:sz w:val="18"/>
          <w:szCs w:val="18"/>
          <w:rPrChange w:id="7519" w:author="Ole Vilstrup" w:date="2021-06-03T14:38:00Z">
            <w:rPr>
              <w:ins w:id="7520" w:author="Ole Vilstrup" w:date="2021-02-17T11:57:00Z"/>
              <w:rStyle w:val="XMLname"/>
              <w:rFonts w:eastAsia="Calibri"/>
            </w:rPr>
          </w:rPrChange>
        </w:rPr>
      </w:pPr>
      <w:ins w:id="7521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522" w:author="Ole Vilstrup" w:date="2021-06-03T14:38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</w:p>
    <w:p w14:paraId="0887C189" w14:textId="29F134B5" w:rsidR="00B9036C" w:rsidRPr="000F3651" w:rsidRDefault="00B9036C" w:rsidP="00B0074B">
      <w:pPr>
        <w:ind w:left="1008" w:firstLine="128"/>
        <w:rPr>
          <w:ins w:id="7523" w:author="Ole Vilstrup" w:date="2021-02-17T11:58:00Z"/>
          <w:rStyle w:val="XMLname"/>
          <w:rFonts w:eastAsia="Calibri"/>
          <w:sz w:val="18"/>
          <w:szCs w:val="18"/>
          <w:rPrChange w:id="7524" w:author="Ole Vilstrup" w:date="2021-06-03T14:38:00Z">
            <w:rPr>
              <w:ins w:id="7525" w:author="Ole Vilstrup" w:date="2021-02-17T11:58:00Z"/>
              <w:rStyle w:val="XMLname"/>
              <w:rFonts w:eastAsia="Calibri"/>
            </w:rPr>
          </w:rPrChange>
        </w:rPr>
      </w:pPr>
      <w:ins w:id="7526" w:author="Ole Vilstrup" w:date="2021-02-17T11:57:00Z">
        <w:r w:rsidRPr="000F3651">
          <w:rPr>
            <w:rStyle w:val="XMLname"/>
            <w:rFonts w:eastAsia="Calibri"/>
            <w:sz w:val="18"/>
            <w:szCs w:val="18"/>
            <w:rPrChange w:id="7527" w:author="Ole Vilstrup" w:date="2021-06-03T14:38:00Z">
              <w:rPr>
                <w:rStyle w:val="XMLname"/>
                <w:rFonts w:eastAsia="Calibri"/>
              </w:rPr>
            </w:rPrChange>
          </w:rPr>
          <w:tab/>
        </w:r>
        <w:r w:rsidRPr="000F3651">
          <w:rPr>
            <w:rStyle w:val="XMLname"/>
            <w:rFonts w:eastAsia="Calibri"/>
            <w:sz w:val="18"/>
            <w:szCs w:val="18"/>
            <w:rPrChange w:id="7528" w:author="Ole Vilstrup" w:date="2021-06-03T14:38:00Z">
              <w:rPr>
                <w:rStyle w:val="XMLname"/>
                <w:rFonts w:eastAsia="Calibri"/>
              </w:rPr>
            </w:rPrChange>
          </w:rPr>
          <w:tab/>
        </w:r>
      </w:ins>
      <w:ins w:id="7529" w:author="Ole Vilstrup" w:date="2022-01-06T15:30:00Z">
        <w:r w:rsidR="0059479D">
          <w:rPr>
            <w:rStyle w:val="XMLname"/>
            <w:rFonts w:eastAsia="Calibri"/>
            <w:sz w:val="18"/>
            <w:szCs w:val="18"/>
          </w:rPr>
          <w:t>”</w:t>
        </w:r>
      </w:ins>
      <w:ins w:id="7530" w:author="Ole Vilstrup" w:date="2021-02-17T11:58:00Z">
        <w:r w:rsidRPr="000F3651">
          <w:rPr>
            <w:rStyle w:val="XMLname"/>
            <w:rFonts w:eastAsia="Calibri"/>
            <w:sz w:val="18"/>
            <w:szCs w:val="18"/>
            <w:rPrChange w:id="7531" w:author="Ole Vilstrup" w:date="2021-06-03T14:38:00Z">
              <w:rPr>
                <w:rStyle w:val="XMLname"/>
                <w:rFonts w:eastAsia="Calibri"/>
              </w:rPr>
            </w:rPrChange>
          </w:rPr>
          <w:t>^</w:t>
        </w:r>
      </w:ins>
      <w:ins w:id="7532" w:author="Ole Vilstrup" w:date="2022-01-06T15:30:00Z">
        <w:r w:rsidR="0059479D">
          <w:rPr>
            <w:rStyle w:val="XMLname"/>
            <w:rFonts w:eastAsia="Calibri"/>
            <w:sz w:val="18"/>
            <w:szCs w:val="18"/>
          </w:rPr>
          <w:t xml:space="preserve">” + </w:t>
        </w:r>
      </w:ins>
      <w:ins w:id="7533" w:author="Ole Vilstrup" w:date="2021-02-17T11:57:00Z">
        <w:r w:rsidRPr="000F3651">
          <w:rPr>
            <w:rStyle w:val="XMLname"/>
            <w:rFonts w:eastAsia="Calibri"/>
            <w:sz w:val="18"/>
            <w:szCs w:val="18"/>
            <w:rPrChange w:id="7534" w:author="Ole Vilstrup" w:date="2021-06-03T14:38:00Z">
              <w:rPr>
                <w:rStyle w:val="XMLname"/>
                <w:rFonts w:eastAsia="Calibri"/>
              </w:rPr>
            </w:rPrChange>
          </w:rPr>
          <w:t>[Emessage/[LetterType]/Sender/OrganisationName]</w:t>
        </w:r>
      </w:ins>
    </w:p>
    <w:p w14:paraId="4936FE78" w14:textId="33F41B2D" w:rsidR="00B9036C" w:rsidRPr="000F3651" w:rsidRDefault="00B9036C" w:rsidP="00B0074B">
      <w:pPr>
        <w:ind w:left="1008" w:firstLine="128"/>
        <w:rPr>
          <w:ins w:id="7535" w:author="Ole Vilstrup" w:date="2021-02-17T11:59:00Z"/>
          <w:rStyle w:val="XMLname"/>
          <w:rFonts w:eastAsia="Calibri"/>
          <w:sz w:val="18"/>
          <w:szCs w:val="18"/>
          <w:rPrChange w:id="7536" w:author="Ole Vilstrup" w:date="2021-06-03T14:38:00Z">
            <w:rPr>
              <w:ins w:id="7537" w:author="Ole Vilstrup" w:date="2021-02-17T11:59:00Z"/>
              <w:rStyle w:val="XMLname"/>
              <w:rFonts w:eastAsia="Calibri"/>
            </w:rPr>
          </w:rPrChange>
        </w:rPr>
      </w:pPr>
      <w:ins w:id="7538" w:author="Ole Vilstrup" w:date="2021-02-17T11:58:00Z">
        <w:r w:rsidRPr="000F3651">
          <w:rPr>
            <w:rStyle w:val="XMLname"/>
            <w:rFonts w:eastAsia="Calibri"/>
            <w:sz w:val="18"/>
            <w:szCs w:val="18"/>
            <w:rPrChange w:id="7539" w:author="Ole Vilstrup" w:date="2021-06-03T14:38:00Z">
              <w:rPr>
                <w:rStyle w:val="XMLname"/>
                <w:rFonts w:eastAsia="Calibri"/>
              </w:rPr>
            </w:rPrChange>
          </w:rPr>
          <w:tab/>
        </w:r>
        <w:r w:rsidRPr="000F3651">
          <w:rPr>
            <w:rStyle w:val="XMLname"/>
            <w:rFonts w:eastAsia="Calibri"/>
            <w:sz w:val="18"/>
            <w:szCs w:val="18"/>
            <w:rPrChange w:id="7540" w:author="Ole Vilstrup" w:date="2021-06-03T14:38:00Z">
              <w:rPr>
                <w:rStyle w:val="XMLname"/>
                <w:rFonts w:eastAsia="Calibri"/>
              </w:rPr>
            </w:rPrChange>
          </w:rPr>
          <w:tab/>
          <w:t>+ ^^</w:t>
        </w:r>
      </w:ins>
      <w:ins w:id="7541" w:author="Ole Vilstrup" w:date="2021-02-17T11:59:00Z">
        <w:r w:rsidRPr="000F3651">
          <w:rPr>
            <w:rStyle w:val="XMLname"/>
            <w:rFonts w:eastAsia="Calibri"/>
            <w:sz w:val="18"/>
            <w:szCs w:val="18"/>
            <w:rPrChange w:id="7542" w:author="Ole Vilstrup" w:date="2021-06-03T14:38:00Z">
              <w:rPr>
                <w:rStyle w:val="XMLname"/>
                <w:rFonts w:eastAsia="Calibri"/>
              </w:rPr>
            </w:rPrChange>
          </w:rPr>
          <w:t xml:space="preserve"> </w:t>
        </w:r>
      </w:ins>
    </w:p>
    <w:p w14:paraId="7F9665C6" w14:textId="4E9AE01F" w:rsidR="00B9036C" w:rsidRPr="000F3651" w:rsidRDefault="00B9036C" w:rsidP="0029474B">
      <w:pPr>
        <w:ind w:left="1008" w:firstLine="128"/>
        <w:rPr>
          <w:ins w:id="7543" w:author="Ole Vilstrup" w:date="2020-12-10T11:37:00Z"/>
          <w:rStyle w:val="XMLname"/>
          <w:rFonts w:eastAsia="Calibri"/>
          <w:sz w:val="18"/>
          <w:szCs w:val="18"/>
          <w:rPrChange w:id="7544" w:author="Ole Vilstrup" w:date="2021-06-03T14:38:00Z">
            <w:rPr>
              <w:ins w:id="7545" w:author="Ole Vilstrup" w:date="2020-12-10T11:37:00Z"/>
              <w:rStyle w:val="XMLname"/>
              <w:rFonts w:eastAsia="Calibri"/>
            </w:rPr>
          </w:rPrChange>
        </w:rPr>
      </w:pPr>
      <w:ins w:id="7546" w:author="Ole Vilstrup" w:date="2021-02-17T11:59:00Z">
        <w:r w:rsidRPr="000F3651">
          <w:rPr>
            <w:rStyle w:val="XMLname"/>
            <w:rFonts w:eastAsia="Calibri"/>
            <w:sz w:val="18"/>
            <w:szCs w:val="18"/>
            <w:rPrChange w:id="7547" w:author="Ole Vilstrup" w:date="2021-06-03T14:38:00Z">
              <w:rPr>
                <w:rStyle w:val="XMLname"/>
                <w:rFonts w:eastAsia="Calibri"/>
              </w:rPr>
            </w:rPrChange>
          </w:rPr>
          <w:t xml:space="preserve"> </w:t>
        </w:r>
        <w:r w:rsidRPr="000F3651">
          <w:rPr>
            <w:rStyle w:val="XMLname"/>
            <w:rFonts w:eastAsia="Calibri"/>
            <w:sz w:val="18"/>
            <w:szCs w:val="18"/>
            <w:rPrChange w:id="7548" w:author="Ole Vilstrup" w:date="2021-06-03T14:38:00Z">
              <w:rPr>
                <w:rStyle w:val="XMLname"/>
                <w:rFonts w:eastAsia="Calibri"/>
              </w:rPr>
            </w:rPrChange>
          </w:rPr>
          <w:tab/>
        </w:r>
        <w:r w:rsidRPr="000F3651">
          <w:rPr>
            <w:rStyle w:val="XMLname"/>
            <w:rFonts w:eastAsia="Calibri"/>
            <w:sz w:val="18"/>
            <w:szCs w:val="18"/>
            <w:rPrChange w:id="7549" w:author="Ole Vilstrup" w:date="2021-06-03T14:38:00Z">
              <w:rPr>
                <w:rStyle w:val="XMLname"/>
                <w:rFonts w:eastAsia="Calibri"/>
              </w:rPr>
            </w:rPrChange>
          </w:rPr>
          <w:tab/>
          <w:t>+ ^^^^^^^&amp;amp;ISO</w:t>
        </w:r>
      </w:ins>
    </w:p>
    <w:p w14:paraId="263FDBFE" w14:textId="77777777" w:rsidR="00B0074B" w:rsidRPr="000F3651" w:rsidRDefault="00B0074B" w:rsidP="00B0074B">
      <w:pPr>
        <w:ind w:left="1420"/>
        <w:rPr>
          <w:ins w:id="7550" w:author="Ole Vilstrup" w:date="2020-12-10T11:37:00Z"/>
          <w:rStyle w:val="XMLname"/>
          <w:rFonts w:eastAsia="Calibri"/>
          <w:sz w:val="18"/>
          <w:szCs w:val="18"/>
          <w:rPrChange w:id="7551" w:author="Ole Vilstrup" w:date="2021-06-03T14:38:00Z">
            <w:rPr>
              <w:ins w:id="7552" w:author="Ole Vilstrup" w:date="2020-12-10T11:37:00Z"/>
              <w:rStyle w:val="XMLname"/>
              <w:rFonts w:eastAsia="Calibri"/>
            </w:rPr>
          </w:rPrChange>
        </w:rPr>
      </w:pPr>
      <w:ins w:id="7553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554" w:author="Ole Vilstrup" w:date="2021-06-03T14:38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7AE77284" w14:textId="77777777" w:rsidR="00B0074B" w:rsidRPr="000F3651" w:rsidRDefault="00B0074B" w:rsidP="00B0074B">
      <w:pPr>
        <w:ind w:left="1008" w:firstLine="128"/>
        <w:rPr>
          <w:ins w:id="7555" w:author="Ole Vilstrup" w:date="2020-12-10T11:37:00Z"/>
          <w:rStyle w:val="XMLname"/>
          <w:rFonts w:eastAsia="Calibri"/>
          <w:sz w:val="18"/>
          <w:szCs w:val="18"/>
          <w:rPrChange w:id="7556" w:author="Ole Vilstrup" w:date="2021-06-03T14:38:00Z">
            <w:rPr>
              <w:ins w:id="7557" w:author="Ole Vilstrup" w:date="2020-12-10T11:37:00Z"/>
              <w:rStyle w:val="XMLname"/>
              <w:rFonts w:eastAsia="Calibri"/>
            </w:rPr>
          </w:rPrChange>
        </w:rPr>
      </w:pPr>
      <w:ins w:id="7558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559" w:author="Ole Vilstrup" w:date="2021-06-03T14:38:00Z">
              <w:rPr>
                <w:rStyle w:val="XMLname"/>
                <w:rFonts w:eastAsia="Calibri"/>
              </w:rPr>
            </w:rPrChange>
          </w:rPr>
          <w:tab/>
          <w:t>&lt;Identifier&gt;dk-dds-metadata&lt;/Identifier&gt;</w:t>
        </w:r>
      </w:ins>
    </w:p>
    <w:p w14:paraId="1C212A97" w14:textId="75A873FB" w:rsidR="00B0074B" w:rsidRPr="000F3651" w:rsidRDefault="00B0074B" w:rsidP="00B0074B">
      <w:pPr>
        <w:ind w:left="1008" w:firstLine="128"/>
        <w:rPr>
          <w:ins w:id="7560" w:author="Ole Vilstrup" w:date="2021-02-17T11:53:00Z"/>
          <w:rStyle w:val="XMLname"/>
          <w:rFonts w:eastAsia="Calibri"/>
          <w:sz w:val="18"/>
          <w:szCs w:val="18"/>
          <w:rPrChange w:id="7561" w:author="Ole Vilstrup" w:date="2021-06-03T14:38:00Z">
            <w:rPr>
              <w:ins w:id="7562" w:author="Ole Vilstrup" w:date="2021-02-17T11:53:00Z"/>
              <w:rStyle w:val="XMLname"/>
              <w:rFonts w:eastAsia="Calibri"/>
            </w:rPr>
          </w:rPrChange>
        </w:rPr>
      </w:pPr>
      <w:ins w:id="7563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564" w:author="Ole Vilstrup" w:date="2021-06-03T14:38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0461336D" w14:textId="4CCA3DB5" w:rsidR="00BB3128" w:rsidRDefault="00BB3128">
      <w:pPr>
        <w:pStyle w:val="Overskrift5"/>
        <w:rPr>
          <w:ins w:id="7565" w:author="Ole Vilstrup" w:date="2021-12-03T16:09:00Z"/>
          <w:rFonts w:eastAsia="Calibri"/>
        </w:rPr>
      </w:pPr>
      <w:ins w:id="7566" w:author="Ole Vilstrup" w:date="2021-12-03T16:09:00Z">
        <w:r w:rsidRPr="005C3A7B">
          <w:t>LEGALAUTHENTICATOR</w:t>
        </w:r>
        <w:r>
          <w:rPr>
            <w:rFonts w:eastAsia="Calibri"/>
          </w:rPr>
          <w:t xml:space="preserve"> e</w:t>
        </w:r>
        <w:r w:rsidRPr="005C3A7B">
          <w:rPr>
            <w:rFonts w:eastAsia="Calibri"/>
          </w:rPr>
          <w:t>ksempel:</w:t>
        </w:r>
      </w:ins>
    </w:p>
    <w:p w14:paraId="055E2456" w14:textId="50C0A601" w:rsidR="00711597" w:rsidRPr="000F3651" w:rsidRDefault="00711597" w:rsidP="00711597">
      <w:pPr>
        <w:ind w:left="1008" w:firstLine="128"/>
        <w:rPr>
          <w:ins w:id="7567" w:author="Ole Vilstrup" w:date="2021-02-17T11:53:00Z"/>
          <w:rStyle w:val="XMLname"/>
          <w:rFonts w:eastAsia="Calibri"/>
          <w:sz w:val="18"/>
          <w:szCs w:val="18"/>
          <w:rPrChange w:id="7568" w:author="Ole Vilstrup" w:date="2021-06-03T14:38:00Z">
            <w:rPr>
              <w:ins w:id="7569" w:author="Ole Vilstrup" w:date="2021-02-17T11:53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7570" w:author="Ole Vilstrup" w:date="2021-02-17T11:53:00Z">
        <w:r w:rsidRPr="000F3651">
          <w:rPr>
            <w:rStyle w:val="XMLname"/>
            <w:rFonts w:eastAsia="Calibri"/>
            <w:sz w:val="18"/>
            <w:szCs w:val="18"/>
            <w:rPrChange w:id="7571" w:author="Ole Vilstrup" w:date="2021-06-03T14:38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07A4A7B9" w14:textId="57C09C85" w:rsidR="00711597" w:rsidRPr="000F3651" w:rsidRDefault="00711597">
      <w:pPr>
        <w:ind w:left="1292" w:firstLine="128"/>
        <w:rPr>
          <w:ins w:id="7572" w:author="Ole Vilstrup" w:date="2021-02-17T11:53:00Z"/>
          <w:rStyle w:val="XMLname"/>
          <w:rFonts w:eastAsia="Calibri"/>
          <w:sz w:val="18"/>
          <w:szCs w:val="18"/>
          <w:rPrChange w:id="7573" w:author="Ole Vilstrup" w:date="2021-06-03T14:38:00Z">
            <w:rPr>
              <w:ins w:id="7574" w:author="Ole Vilstrup" w:date="2021-02-17T11:53:00Z"/>
              <w:rStyle w:val="XMLname"/>
              <w:rFonts w:eastAsia="Calibri"/>
            </w:rPr>
          </w:rPrChange>
        </w:rPr>
        <w:pPrChange w:id="7575" w:author="Ole Vilstrup" w:date="2021-02-17T11:53:00Z">
          <w:pPr>
            <w:ind w:left="1008" w:firstLine="128"/>
          </w:pPr>
        </w:pPrChange>
      </w:pPr>
      <w:ins w:id="7576" w:author="Ole Vilstrup" w:date="2021-02-17T11:53:00Z">
        <w:r w:rsidRPr="000F3651">
          <w:rPr>
            <w:rStyle w:val="XMLname"/>
            <w:rFonts w:eastAsia="Calibri"/>
            <w:sz w:val="18"/>
            <w:szCs w:val="18"/>
            <w:rPrChange w:id="7577" w:author="Ole Vilstrup" w:date="2021-06-03T14:38:00Z">
              <w:rPr>
                <w:rStyle w:val="XMLname"/>
                <w:rFonts w:eastAsia="Calibri"/>
              </w:rPr>
            </w:rPrChange>
          </w:rPr>
          <w:t>&lt;Type&gt;LEGALAUTHENTICATOR&lt;/Type&gt;</w:t>
        </w:r>
      </w:ins>
    </w:p>
    <w:p w14:paraId="52C32BB0" w14:textId="739FB4DE" w:rsidR="00711597" w:rsidRPr="000F3651" w:rsidRDefault="00711597">
      <w:pPr>
        <w:ind w:left="1136" w:firstLine="284"/>
        <w:rPr>
          <w:ins w:id="7578" w:author="Ole Vilstrup" w:date="2021-02-17T11:53:00Z"/>
          <w:rStyle w:val="XMLname"/>
          <w:rFonts w:eastAsia="Calibri"/>
          <w:sz w:val="18"/>
          <w:szCs w:val="18"/>
          <w:rPrChange w:id="7579" w:author="Ole Vilstrup" w:date="2021-06-03T14:38:00Z">
            <w:rPr>
              <w:ins w:id="7580" w:author="Ole Vilstrup" w:date="2021-02-17T11:53:00Z"/>
              <w:rStyle w:val="XMLname"/>
              <w:rFonts w:eastAsia="Calibri"/>
            </w:rPr>
          </w:rPrChange>
        </w:rPr>
        <w:pPrChange w:id="7581" w:author="Ole Vilstrup" w:date="2021-02-17T11:54:00Z">
          <w:pPr>
            <w:ind w:left="1008" w:firstLine="128"/>
          </w:pPr>
        </w:pPrChange>
      </w:pPr>
      <w:ins w:id="7582" w:author="Ole Vilstrup" w:date="2021-02-17T11:53:00Z">
        <w:r w:rsidRPr="000F3651">
          <w:rPr>
            <w:rStyle w:val="XMLname"/>
            <w:rFonts w:eastAsia="Calibri"/>
            <w:sz w:val="18"/>
            <w:szCs w:val="18"/>
            <w:rPrChange w:id="7583" w:author="Ole Vilstrup" w:date="2021-06-03T14:38:00Z">
              <w:rPr>
                <w:rStyle w:val="XMLname"/>
                <w:rFonts w:eastAsia="Calibri"/>
              </w:rPr>
            </w:rPrChange>
          </w:rPr>
          <w:t>&lt;InstanceIdentifier&gt;^</w:t>
        </w:r>
      </w:ins>
      <w:ins w:id="7584" w:author="Ole Vilstrup" w:date="2021-02-17T12:00:00Z">
        <w:r w:rsidR="00B9036C" w:rsidRPr="000F3651">
          <w:rPr>
            <w:rStyle w:val="XMLname"/>
            <w:rFonts w:eastAsia="Calibri"/>
            <w:sz w:val="18"/>
            <w:szCs w:val="18"/>
            <w:rPrChange w:id="7585" w:author="Ole Vilstrup" w:date="2021-06-03T14:38:00Z">
              <w:rPr>
                <w:rStyle w:val="XMLname"/>
                <w:rFonts w:eastAsia="Calibri"/>
              </w:rPr>
            </w:rPrChange>
          </w:rPr>
          <w:t>Odense Universitetshospital – Svendborg</w:t>
        </w:r>
      </w:ins>
      <w:ins w:id="7586" w:author="Ole Vilstrup" w:date="2021-02-17T11:53:00Z">
        <w:r w:rsidRPr="000F3651">
          <w:rPr>
            <w:rStyle w:val="XMLname"/>
            <w:rFonts w:eastAsia="Calibri"/>
            <w:sz w:val="18"/>
            <w:szCs w:val="18"/>
            <w:rPrChange w:id="7587" w:author="Ole Vilstrup" w:date="2021-06-03T14:38:00Z">
              <w:rPr>
                <w:rStyle w:val="XMLname"/>
                <w:rFonts w:eastAsia="Calibri"/>
              </w:rPr>
            </w:rPrChange>
          </w:rPr>
          <w:t>^^^^^^^^^&amp;amp;ISO&lt;/InstanceIdentifier&gt;</w:t>
        </w:r>
      </w:ins>
    </w:p>
    <w:p w14:paraId="246FE3B8" w14:textId="2CD16B5A" w:rsidR="00711597" w:rsidRPr="000F3651" w:rsidRDefault="00711597">
      <w:pPr>
        <w:ind w:left="1292" w:firstLine="128"/>
        <w:rPr>
          <w:ins w:id="7588" w:author="Ole Vilstrup" w:date="2021-02-17T11:53:00Z"/>
          <w:rStyle w:val="XMLname"/>
          <w:rFonts w:eastAsia="Calibri"/>
          <w:sz w:val="18"/>
          <w:szCs w:val="18"/>
          <w:rPrChange w:id="7589" w:author="Ole Vilstrup" w:date="2021-06-03T14:38:00Z">
            <w:rPr>
              <w:ins w:id="7590" w:author="Ole Vilstrup" w:date="2021-02-17T11:53:00Z"/>
              <w:rStyle w:val="XMLname"/>
              <w:rFonts w:eastAsia="Calibri"/>
            </w:rPr>
          </w:rPrChange>
        </w:rPr>
        <w:pPrChange w:id="7591" w:author="Ole Vilstrup" w:date="2021-02-17T11:54:00Z">
          <w:pPr>
            <w:ind w:left="1008" w:firstLine="128"/>
          </w:pPr>
        </w:pPrChange>
      </w:pPr>
      <w:ins w:id="7592" w:author="Ole Vilstrup" w:date="2021-02-17T11:53:00Z">
        <w:r w:rsidRPr="000F3651">
          <w:rPr>
            <w:rStyle w:val="XMLname"/>
            <w:rFonts w:eastAsia="Calibri"/>
            <w:sz w:val="18"/>
            <w:szCs w:val="18"/>
            <w:rPrChange w:id="7593" w:author="Ole Vilstrup" w:date="2021-06-03T14:38:00Z">
              <w:rPr>
                <w:rStyle w:val="XMLname"/>
                <w:rFonts w:eastAsia="Calibri"/>
              </w:rPr>
            </w:rPrChange>
          </w:rPr>
          <w:t>&lt;Identifier&gt;dk-dds-metadata&lt;/Identifier&gt;</w:t>
        </w:r>
      </w:ins>
    </w:p>
    <w:p w14:paraId="7ADBA006" w14:textId="107AC412" w:rsidR="00711597" w:rsidRPr="000F3651" w:rsidRDefault="00711597" w:rsidP="00711597">
      <w:pPr>
        <w:ind w:left="1008" w:firstLine="128"/>
        <w:rPr>
          <w:ins w:id="7594" w:author="Ole Vilstrup" w:date="2020-12-10T11:37:00Z"/>
          <w:rStyle w:val="XMLname"/>
          <w:rFonts w:eastAsia="Calibri"/>
          <w:sz w:val="18"/>
          <w:szCs w:val="18"/>
          <w:rPrChange w:id="7595" w:author="Ole Vilstrup" w:date="2021-06-03T14:38:00Z">
            <w:rPr>
              <w:ins w:id="7596" w:author="Ole Vilstrup" w:date="2020-12-10T11:37:00Z"/>
              <w:rStyle w:val="XMLname"/>
              <w:rFonts w:eastAsia="Calibri"/>
            </w:rPr>
          </w:rPrChange>
        </w:rPr>
      </w:pPr>
      <w:ins w:id="7597" w:author="Ole Vilstrup" w:date="2021-02-17T11:53:00Z">
        <w:r w:rsidRPr="000F3651">
          <w:rPr>
            <w:rStyle w:val="XMLname"/>
            <w:rFonts w:eastAsia="Calibri"/>
            <w:sz w:val="18"/>
            <w:szCs w:val="18"/>
            <w:rPrChange w:id="7598" w:author="Ole Vilstrup" w:date="2021-06-03T14:38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3F6BA76A" w14:textId="77777777" w:rsidR="00B0074B" w:rsidRPr="006203F2" w:rsidRDefault="00B0074B">
      <w:pPr>
        <w:pStyle w:val="Overskrift4"/>
        <w:rPr>
          <w:ins w:id="7599" w:author="Ole Vilstrup" w:date="2020-12-10T11:37:00Z"/>
          <w:rPrChange w:id="7600" w:author="Ole Vilstrup" w:date="2020-12-11T14:26:00Z">
            <w:rPr>
              <w:ins w:id="7601" w:author="Ole Vilstrup" w:date="2020-12-10T11:37:00Z"/>
              <w:lang w:val="en-US"/>
            </w:rPr>
          </w:rPrChange>
        </w:rPr>
        <w:pPrChange w:id="7602" w:author="Ole Vilstrup" w:date="2021-01-13T11:27:00Z">
          <w:pPr>
            <w:pStyle w:val="Overskrift5"/>
          </w:pPr>
        </w:pPrChange>
      </w:pPr>
      <w:bookmarkStart w:id="7603" w:name="_Toc95688902"/>
      <w:ins w:id="7604" w:author="Ole Vilstrup" w:date="2020-12-10T11:37:00Z">
        <w:r w:rsidRPr="006203F2">
          <w:rPr>
            <w:rPrChange w:id="7605" w:author="Ole Vilstrup" w:date="2020-12-11T14:26:00Z">
              <w:rPr>
                <w:b w:val="0"/>
                <w:i w:val="0"/>
                <w:iCs w:val="0"/>
                <w:lang w:val="en-US"/>
              </w:rPr>
            </w:rPrChange>
          </w:rPr>
          <w:t>MIMETYPE</w:t>
        </w:r>
        <w:bookmarkEnd w:id="7603"/>
      </w:ins>
    </w:p>
    <w:p w14:paraId="20026F11" w14:textId="3BD342A6" w:rsidR="00B0074B" w:rsidRPr="006203F2" w:rsidRDefault="00B0074B" w:rsidP="00B0074B">
      <w:pPr>
        <w:rPr>
          <w:ins w:id="7606" w:author="Ole Vilstrup" w:date="2020-12-10T11:37:00Z"/>
          <w:rFonts w:eastAsia="Calibri"/>
          <w:rPrChange w:id="7607" w:author="Ole Vilstrup" w:date="2020-12-11T14:26:00Z">
            <w:rPr>
              <w:ins w:id="7608" w:author="Ole Vilstrup" w:date="2020-12-10T11:37:00Z"/>
              <w:rFonts w:eastAsia="Calibri"/>
              <w:lang w:val="en-US"/>
            </w:rPr>
          </w:rPrChange>
        </w:rPr>
      </w:pPr>
      <w:ins w:id="7609" w:author="Ole Vilstrup" w:date="2020-12-10T11:37:00Z">
        <w:r w:rsidRPr="006203F2">
          <w:rPr>
            <w:rFonts w:eastAsia="Calibri"/>
            <w:rPrChange w:id="7610" w:author="Ole Vilstrup" w:date="2020-12-11T14:26:00Z">
              <w:rPr>
                <w:rFonts w:eastAsia="Calibri"/>
                <w:lang w:val="en-US"/>
              </w:rPr>
            </w:rPrChange>
          </w:rPr>
          <w:t>Enten “fhir/json”</w:t>
        </w:r>
      </w:ins>
      <w:ins w:id="7611" w:author="Ole Vilstrup" w:date="2021-03-03T10:58:00Z">
        <w:r w:rsidR="00FB4124">
          <w:rPr>
            <w:rFonts w:eastAsia="Calibri"/>
          </w:rPr>
          <w:t>,</w:t>
        </w:r>
      </w:ins>
      <w:ins w:id="7612" w:author="Ole Vilstrup" w:date="2020-12-10T11:37:00Z">
        <w:r w:rsidRPr="006203F2">
          <w:rPr>
            <w:rFonts w:eastAsia="Calibri"/>
            <w:rPrChange w:id="7613" w:author="Ole Vilstrup" w:date="2020-12-11T14:26:00Z">
              <w:rPr>
                <w:rFonts w:eastAsia="Calibri"/>
                <w:lang w:val="en-US"/>
              </w:rPr>
            </w:rPrChange>
          </w:rPr>
          <w:t xml:space="preserve"> “fhir/xml”</w:t>
        </w:r>
      </w:ins>
      <w:ins w:id="7614" w:author="Ole Vilstrup" w:date="2021-03-03T10:58:00Z">
        <w:r w:rsidR="00FB4124" w:rsidRPr="00FB4124">
          <w:rPr>
            <w:rFonts w:eastAsia="Calibri"/>
          </w:rPr>
          <w:t xml:space="preserve"> </w:t>
        </w:r>
        <w:r w:rsidR="00FB4124" w:rsidRPr="00014ECD">
          <w:rPr>
            <w:rFonts w:eastAsia="Calibri"/>
          </w:rPr>
          <w:t>eller</w:t>
        </w:r>
        <w:r w:rsidR="00FB4124">
          <w:rPr>
            <w:rFonts w:eastAsia="Calibri"/>
          </w:rPr>
          <w:t xml:space="preserve"> ”text/</w:t>
        </w:r>
        <w:r w:rsidR="00A41142">
          <w:rPr>
            <w:rFonts w:eastAsia="Calibri"/>
          </w:rPr>
          <w:t>xml”</w:t>
        </w:r>
      </w:ins>
    </w:p>
    <w:p w14:paraId="74C0017D" w14:textId="77777777" w:rsidR="00B0074B" w:rsidRPr="000F3651" w:rsidRDefault="00B0074B" w:rsidP="00B0074B">
      <w:pPr>
        <w:ind w:left="1008" w:firstLine="128"/>
        <w:rPr>
          <w:ins w:id="7615" w:author="Ole Vilstrup" w:date="2020-12-10T11:37:00Z"/>
          <w:rStyle w:val="XMLname"/>
          <w:rFonts w:eastAsia="Calibri"/>
          <w:b/>
          <w:bCs/>
          <w:i/>
          <w:iCs/>
          <w:sz w:val="18"/>
          <w:szCs w:val="18"/>
          <w:rPrChange w:id="7616" w:author="Ole Vilstrup" w:date="2021-06-03T14:38:00Z">
            <w:rPr>
              <w:ins w:id="7617" w:author="Ole Vilstrup" w:date="2020-12-10T11:37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bookmarkStart w:id="7618" w:name="_Toc409702399"/>
      <w:bookmarkStart w:id="7619" w:name="_Toc465952874"/>
      <w:ins w:id="7620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621" w:author="Ole Vilstrup" w:date="2021-06-03T14:38:00Z">
              <w:rPr>
                <w:rStyle w:val="XMLname"/>
                <w:rFonts w:eastAsia="Calibri"/>
              </w:rPr>
            </w:rPrChange>
          </w:rPr>
          <w:lastRenderedPageBreak/>
          <w:t>&lt;Scope&gt;</w:t>
        </w:r>
        <w:r w:rsidRPr="000F3651">
          <w:rPr>
            <w:rStyle w:val="XMLname"/>
            <w:rFonts w:eastAsia="Calibri"/>
            <w:sz w:val="18"/>
            <w:szCs w:val="18"/>
            <w:rPrChange w:id="7622" w:author="Ole Vilstrup" w:date="2021-06-03T14:38:00Z">
              <w:rPr>
                <w:rStyle w:val="XMLname"/>
                <w:rFonts w:eastAsia="Calibri"/>
              </w:rPr>
            </w:rPrChange>
          </w:rPr>
          <w:br/>
        </w:r>
        <w:r w:rsidRPr="000F3651">
          <w:rPr>
            <w:rStyle w:val="XMLname"/>
            <w:rFonts w:eastAsia="Calibri"/>
            <w:sz w:val="18"/>
            <w:szCs w:val="18"/>
            <w:rPrChange w:id="7623" w:author="Ole Vilstrup" w:date="2021-06-03T14:38:00Z">
              <w:rPr>
                <w:rStyle w:val="XMLname"/>
                <w:rFonts w:eastAsia="Calibri"/>
              </w:rPr>
            </w:rPrChange>
          </w:rPr>
          <w:tab/>
        </w:r>
        <w:r w:rsidRPr="000F3651">
          <w:rPr>
            <w:rStyle w:val="XMLname"/>
            <w:rFonts w:eastAsia="Calibri"/>
            <w:sz w:val="18"/>
            <w:szCs w:val="18"/>
            <w:rPrChange w:id="7624" w:author="Ole Vilstrup" w:date="2021-06-03T14:38:00Z">
              <w:rPr>
                <w:rStyle w:val="XMLname"/>
                <w:rFonts w:eastAsia="Calibri"/>
              </w:rPr>
            </w:rPrChange>
          </w:rPr>
          <w:tab/>
          <w:t>&lt;Type&gt;MIMETYPE&lt;/Type&gt;</w:t>
        </w:r>
        <w:r w:rsidRPr="000F3651">
          <w:rPr>
            <w:rStyle w:val="XMLname"/>
            <w:rFonts w:eastAsia="Calibri"/>
            <w:sz w:val="18"/>
            <w:szCs w:val="18"/>
            <w:rPrChange w:id="7625" w:author="Ole Vilstrup" w:date="2021-06-03T14:38:00Z">
              <w:rPr>
                <w:rStyle w:val="XMLname"/>
                <w:rFonts w:eastAsia="Calibri"/>
              </w:rPr>
            </w:rPrChange>
          </w:rPr>
          <w:br/>
        </w:r>
        <w:r w:rsidRPr="000F3651">
          <w:rPr>
            <w:rStyle w:val="XMLname"/>
            <w:rFonts w:eastAsia="Calibri"/>
            <w:sz w:val="18"/>
            <w:szCs w:val="18"/>
            <w:rPrChange w:id="7626" w:author="Ole Vilstrup" w:date="2021-06-03T14:38:00Z">
              <w:rPr>
                <w:rStyle w:val="XMLname"/>
                <w:rFonts w:eastAsia="Calibri"/>
              </w:rPr>
            </w:rPrChange>
          </w:rPr>
          <w:tab/>
        </w:r>
        <w:r w:rsidRPr="000F3651">
          <w:rPr>
            <w:rStyle w:val="XMLname"/>
            <w:rFonts w:eastAsia="Calibri"/>
            <w:sz w:val="18"/>
            <w:szCs w:val="18"/>
            <w:rPrChange w:id="7627" w:author="Ole Vilstrup" w:date="2021-06-03T14:38:00Z">
              <w:rPr>
                <w:rStyle w:val="XMLname"/>
                <w:rFonts w:eastAsia="Calibri"/>
              </w:rPr>
            </w:rPrChange>
          </w:rPr>
          <w:tab/>
          <w:t>&lt;InstanceIdentifier&gt;[mimetype-value]&lt;/InstanceIdentifier&gt;</w:t>
        </w:r>
        <w:r w:rsidRPr="000F3651">
          <w:rPr>
            <w:rStyle w:val="XMLname"/>
            <w:rFonts w:eastAsia="Calibri"/>
            <w:sz w:val="18"/>
            <w:szCs w:val="18"/>
            <w:rPrChange w:id="7628" w:author="Ole Vilstrup" w:date="2021-06-03T14:38:00Z">
              <w:rPr>
                <w:rStyle w:val="XMLname"/>
                <w:rFonts w:eastAsia="Calibri"/>
              </w:rPr>
            </w:rPrChange>
          </w:rPr>
          <w:br/>
          <w:t> </w:t>
        </w:r>
        <w:r w:rsidRPr="000F3651">
          <w:rPr>
            <w:rStyle w:val="XMLname"/>
            <w:rFonts w:eastAsia="Calibri"/>
            <w:sz w:val="18"/>
            <w:szCs w:val="18"/>
            <w:rPrChange w:id="7629" w:author="Ole Vilstrup" w:date="2021-06-03T14:38:00Z">
              <w:rPr>
                <w:rStyle w:val="XMLname"/>
                <w:rFonts w:eastAsia="Calibri"/>
              </w:rPr>
            </w:rPrChange>
          </w:rPr>
          <w:tab/>
        </w:r>
        <w:r w:rsidRPr="000F3651">
          <w:rPr>
            <w:rStyle w:val="XMLname"/>
            <w:rFonts w:eastAsia="Calibri"/>
            <w:sz w:val="18"/>
            <w:szCs w:val="18"/>
            <w:rPrChange w:id="7630" w:author="Ole Vilstrup" w:date="2021-06-03T14:38:00Z">
              <w:rPr>
                <w:rStyle w:val="XMLname"/>
                <w:rFonts w:eastAsia="Calibri"/>
              </w:rPr>
            </w:rPrChange>
          </w:rPr>
          <w:tab/>
          <w:t>&lt;Identifier&gt;dk-dds-metadata&lt;/Identifier&gt;</w:t>
        </w:r>
      </w:ins>
    </w:p>
    <w:p w14:paraId="05060D3A" w14:textId="77777777" w:rsidR="00B0074B" w:rsidRPr="000F3651" w:rsidRDefault="00B0074B" w:rsidP="00B0074B">
      <w:pPr>
        <w:ind w:left="1008" w:firstLine="128"/>
        <w:rPr>
          <w:ins w:id="7631" w:author="Ole Vilstrup" w:date="2020-12-10T11:37:00Z"/>
          <w:rStyle w:val="XMLname"/>
          <w:rFonts w:eastAsia="Calibri"/>
          <w:sz w:val="18"/>
          <w:szCs w:val="18"/>
          <w:rPrChange w:id="7632" w:author="Ole Vilstrup" w:date="2021-06-03T14:38:00Z">
            <w:rPr>
              <w:ins w:id="7633" w:author="Ole Vilstrup" w:date="2020-12-10T11:37:00Z"/>
              <w:rStyle w:val="XMLname"/>
              <w:rFonts w:eastAsia="Calibri"/>
            </w:rPr>
          </w:rPrChange>
        </w:rPr>
      </w:pPr>
      <w:ins w:id="7634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635" w:author="Ole Vilstrup" w:date="2021-06-03T14:38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1C0F945D" w14:textId="31D47782" w:rsidR="000D5A5E" w:rsidRDefault="000D5A5E">
      <w:pPr>
        <w:pStyle w:val="Overskrift5"/>
        <w:rPr>
          <w:ins w:id="7636" w:author="Ole Vilstrup" w:date="2022-01-03T09:51:00Z"/>
          <w:rFonts w:eastAsia="Calibri"/>
        </w:rPr>
      </w:pPr>
      <w:bookmarkStart w:id="7637" w:name="_Toc409702404"/>
      <w:bookmarkStart w:id="7638" w:name="_Toc465952879"/>
      <w:bookmarkEnd w:id="7618"/>
      <w:bookmarkEnd w:id="7619"/>
      <w:ins w:id="7639" w:author="Ole Vilstrup" w:date="2021-12-03T16:12:00Z">
        <w:r w:rsidRPr="00544F55">
          <w:rPr>
            <w:rPrChange w:id="7640" w:author="Ole Vilstrup" w:date="2021-12-03T16:13:00Z">
              <w:rPr>
                <w:sz w:val="28"/>
              </w:rPr>
            </w:rPrChange>
          </w:rPr>
          <w:t>MIMETYPE</w:t>
        </w:r>
        <w:r w:rsidRPr="00544F55">
          <w:rPr>
            <w:rFonts w:eastAsia="Calibri"/>
            <w:rPrChange w:id="7641" w:author="Ole Vilstrup" w:date="2021-12-03T16:13:00Z">
              <w:rPr>
                <w:rFonts w:eastAsia="Calibri"/>
                <w:highlight w:val="yellow"/>
              </w:rPr>
            </w:rPrChange>
          </w:rPr>
          <w:t xml:space="preserve"> </w:t>
        </w:r>
      </w:ins>
      <w:ins w:id="7642" w:author="Ole Vilstrup" w:date="2021-12-03T16:11:00Z">
        <w:r w:rsidRPr="00544F55">
          <w:rPr>
            <w:rFonts w:eastAsia="Calibri"/>
            <w:rPrChange w:id="7643" w:author="Ole Vilstrup" w:date="2021-12-03T16:13:00Z">
              <w:rPr>
                <w:rFonts w:eastAsia="Calibri"/>
                <w:highlight w:val="yellow"/>
              </w:rPr>
            </w:rPrChange>
          </w:rPr>
          <w:t>eksempel:</w:t>
        </w:r>
      </w:ins>
    </w:p>
    <w:p w14:paraId="04DF1AA0" w14:textId="5D7CD392" w:rsidR="00D77EE9" w:rsidRPr="004164C3" w:rsidRDefault="00D77EE9">
      <w:pPr>
        <w:rPr>
          <w:ins w:id="7644" w:author="Ole Vilstrup" w:date="2021-12-03T16:12:00Z"/>
          <w:rFonts w:eastAsia="Calibri"/>
          <w:rPrChange w:id="7645" w:author="Ole Vilstrup" w:date="2022-01-03T09:51:00Z">
            <w:rPr>
              <w:ins w:id="7646" w:author="Ole Vilstrup" w:date="2021-12-03T16:12:00Z"/>
              <w:rFonts w:eastAsia="Calibri"/>
              <w:highlight w:val="yellow"/>
            </w:rPr>
          </w:rPrChange>
        </w:rPr>
        <w:pPrChange w:id="7647" w:author="Ole Vilstrup" w:date="2022-01-03T09:51:00Z">
          <w:pPr>
            <w:pStyle w:val="Overskrift5"/>
            <w:keepNext/>
            <w:ind w:left="1009" w:hanging="1009"/>
          </w:pPr>
        </w:pPrChange>
      </w:pPr>
      <w:ins w:id="7648" w:author="Ole Vilstrup" w:date="2022-01-03T09:51:00Z">
        <w:r w:rsidRPr="004164C3">
          <w:rPr>
            <w:rFonts w:eastAsia="Calibri"/>
            <w:rPrChange w:id="7649" w:author="Ole Vilstrup" w:date="2022-01-03T09:51:00Z">
              <w:rPr/>
            </w:rPrChange>
          </w:rPr>
          <w:t>I piloten altid:</w:t>
        </w:r>
      </w:ins>
    </w:p>
    <w:p w14:paraId="5EDB3BFE" w14:textId="78EE54E1" w:rsidR="000D5A5E" w:rsidRPr="005C3A7B" w:rsidRDefault="000D5A5E" w:rsidP="000D5A5E">
      <w:pPr>
        <w:ind w:left="1008" w:firstLine="128"/>
        <w:rPr>
          <w:ins w:id="7650" w:author="Ole Vilstrup" w:date="2021-12-03T16:12:00Z"/>
          <w:rStyle w:val="XMLname"/>
          <w:rFonts w:eastAsia="Calibri"/>
          <w:b/>
          <w:bCs/>
          <w:i/>
          <w:iCs/>
          <w:sz w:val="18"/>
          <w:szCs w:val="18"/>
        </w:rPr>
      </w:pPr>
      <w:ins w:id="7651" w:author="Ole Vilstrup" w:date="2021-12-03T16:12:00Z">
        <w:r w:rsidRPr="005C3A7B">
          <w:rPr>
            <w:rStyle w:val="XMLname"/>
            <w:rFonts w:eastAsia="Calibri"/>
            <w:sz w:val="18"/>
            <w:szCs w:val="18"/>
          </w:rPr>
          <w:t>&lt;Scope&gt;</w:t>
        </w:r>
        <w:r w:rsidRPr="005C3A7B">
          <w:rPr>
            <w:rStyle w:val="XMLname"/>
            <w:rFonts w:eastAsia="Calibri"/>
            <w:sz w:val="18"/>
            <w:szCs w:val="18"/>
          </w:rPr>
          <w:br/>
        </w:r>
        <w:r w:rsidRPr="005C3A7B">
          <w:rPr>
            <w:rStyle w:val="XMLname"/>
            <w:rFonts w:eastAsia="Calibri"/>
            <w:sz w:val="18"/>
            <w:szCs w:val="18"/>
          </w:rPr>
          <w:tab/>
        </w:r>
        <w:r w:rsidRPr="005C3A7B">
          <w:rPr>
            <w:rStyle w:val="XMLname"/>
            <w:rFonts w:eastAsia="Calibri"/>
            <w:sz w:val="18"/>
            <w:szCs w:val="18"/>
          </w:rPr>
          <w:tab/>
          <w:t>&lt;Type&gt;MIMETYPE&lt;/Type&gt;</w:t>
        </w:r>
        <w:r w:rsidRPr="005C3A7B">
          <w:rPr>
            <w:rStyle w:val="XMLname"/>
            <w:rFonts w:eastAsia="Calibri"/>
            <w:sz w:val="18"/>
            <w:szCs w:val="18"/>
          </w:rPr>
          <w:br/>
        </w:r>
        <w:r w:rsidRPr="005C3A7B">
          <w:rPr>
            <w:rStyle w:val="XMLname"/>
            <w:rFonts w:eastAsia="Calibri"/>
            <w:sz w:val="18"/>
            <w:szCs w:val="18"/>
          </w:rPr>
          <w:tab/>
        </w:r>
        <w:r w:rsidRPr="005C3A7B">
          <w:rPr>
            <w:rStyle w:val="XMLname"/>
            <w:rFonts w:eastAsia="Calibri"/>
            <w:sz w:val="18"/>
            <w:szCs w:val="18"/>
          </w:rPr>
          <w:tab/>
          <w:t>&lt;InstanceIdentifier&gt;</w:t>
        </w:r>
        <w:r w:rsidRPr="000D5A5E">
          <w:rPr>
            <w:rStyle w:val="XMLname"/>
            <w:rFonts w:eastAsia="Calibri"/>
            <w:sz w:val="18"/>
            <w:szCs w:val="18"/>
            <w:rPrChange w:id="7652" w:author="Ole Vilstrup" w:date="2021-12-03T16:12:00Z">
              <w:rPr>
                <w:rFonts w:eastAsia="Calibri"/>
              </w:rPr>
            </w:rPrChange>
          </w:rPr>
          <w:t>text/xml</w:t>
        </w:r>
        <w:r w:rsidRPr="005C3A7B">
          <w:rPr>
            <w:rStyle w:val="XMLname"/>
            <w:rFonts w:eastAsia="Calibri"/>
            <w:sz w:val="18"/>
            <w:szCs w:val="18"/>
          </w:rPr>
          <w:t>&lt;/InstanceIdentifier&gt;</w:t>
        </w:r>
        <w:r w:rsidRPr="005C3A7B">
          <w:rPr>
            <w:rStyle w:val="XMLname"/>
            <w:rFonts w:eastAsia="Calibri"/>
            <w:sz w:val="18"/>
            <w:szCs w:val="18"/>
          </w:rPr>
          <w:br/>
          <w:t> </w:t>
        </w:r>
        <w:r w:rsidRPr="005C3A7B">
          <w:rPr>
            <w:rStyle w:val="XMLname"/>
            <w:rFonts w:eastAsia="Calibri"/>
            <w:sz w:val="18"/>
            <w:szCs w:val="18"/>
          </w:rPr>
          <w:tab/>
        </w:r>
        <w:r w:rsidRPr="005C3A7B">
          <w:rPr>
            <w:rStyle w:val="XMLname"/>
            <w:rFonts w:eastAsia="Calibri"/>
            <w:sz w:val="18"/>
            <w:szCs w:val="18"/>
          </w:rPr>
          <w:tab/>
          <w:t>&lt;Identifier&gt;dk-dds-metadata&lt;/Identifier&gt;</w:t>
        </w:r>
      </w:ins>
    </w:p>
    <w:p w14:paraId="1B9965C7" w14:textId="77777777" w:rsidR="000D5A5E" w:rsidRPr="005C3A7B" w:rsidRDefault="000D5A5E" w:rsidP="000D5A5E">
      <w:pPr>
        <w:ind w:left="1008" w:firstLine="128"/>
        <w:rPr>
          <w:ins w:id="7653" w:author="Ole Vilstrup" w:date="2021-12-03T16:12:00Z"/>
          <w:rStyle w:val="XMLname"/>
          <w:rFonts w:eastAsia="Calibri"/>
          <w:sz w:val="18"/>
          <w:szCs w:val="18"/>
        </w:rPr>
      </w:pPr>
      <w:ins w:id="7654" w:author="Ole Vilstrup" w:date="2021-12-03T16:12:00Z">
        <w:r w:rsidRPr="005C3A7B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54362470" w14:textId="26A2442E" w:rsidR="00B0074B" w:rsidRDefault="00B0074B">
      <w:pPr>
        <w:pStyle w:val="Overskrift4"/>
        <w:rPr>
          <w:ins w:id="7655" w:author="Ole Vilstrup" w:date="2021-02-17T12:03:00Z"/>
        </w:rPr>
      </w:pPr>
      <w:bookmarkStart w:id="7656" w:name="_Toc95688903"/>
      <w:ins w:id="7657" w:author="Ole Vilstrup" w:date="2020-12-10T11:37:00Z">
        <w:r w:rsidRPr="009F1FDE">
          <w:rPr>
            <w:rPrChange w:id="7658" w:author="Ole Vilstrup" w:date="2021-01-13T13:01:00Z">
              <w:rPr>
                <w:rFonts w:ascii="Courier New" w:hAnsi="Courier New"/>
                <w:b/>
                <w:i/>
                <w:iCs/>
                <w:sz w:val="20"/>
                <w:szCs w:val="26"/>
                <w:lang w:val="en-US"/>
              </w:rPr>
            </w:rPrChange>
          </w:rPr>
          <w:t>OBJECTTYPE</w:t>
        </w:r>
      </w:ins>
      <w:bookmarkEnd w:id="7637"/>
      <w:bookmarkEnd w:id="7638"/>
      <w:bookmarkEnd w:id="7656"/>
    </w:p>
    <w:p w14:paraId="3A1E6C7B" w14:textId="333C7D6A" w:rsidR="00455F28" w:rsidRDefault="00455F28" w:rsidP="00455F28">
      <w:pPr>
        <w:rPr>
          <w:ins w:id="7659" w:author="Ole Vilstrup" w:date="2021-02-17T12:03:00Z"/>
          <w:rFonts w:eastAsia="Calibri"/>
        </w:rPr>
      </w:pPr>
      <w:ins w:id="7660" w:author="Ole Vilstrup" w:date="2021-02-17T12:03:00Z">
        <w:r>
          <w:rPr>
            <w:rFonts w:eastAsia="Calibri"/>
          </w:rPr>
          <w:t xml:space="preserve">Altid: </w:t>
        </w:r>
        <w:r w:rsidRPr="00455F28">
          <w:rPr>
            <w:rFonts w:eastAsia="Calibri"/>
          </w:rPr>
          <w:t>urn:uuid:7edca82f-054d-47f2-a032-9b2a5b5186c1</w:t>
        </w:r>
      </w:ins>
    </w:p>
    <w:p w14:paraId="3C20C9A2" w14:textId="77777777" w:rsidR="00B0074B" w:rsidRPr="000F3651" w:rsidRDefault="00B0074B" w:rsidP="00B0074B">
      <w:pPr>
        <w:keepNext/>
        <w:ind w:left="1009" w:firstLine="128"/>
        <w:rPr>
          <w:ins w:id="7661" w:author="Ole Vilstrup" w:date="2020-12-10T11:37:00Z"/>
          <w:rFonts w:eastAsia="Calibri"/>
          <w:sz w:val="18"/>
          <w:szCs w:val="18"/>
          <w:lang w:eastAsia="da-DK"/>
          <w:rPrChange w:id="7662" w:author="Ole Vilstrup" w:date="2021-06-03T14:38:00Z">
            <w:rPr>
              <w:ins w:id="7663" w:author="Ole Vilstrup" w:date="2020-12-10T11:37:00Z"/>
              <w:rFonts w:eastAsia="Calibri"/>
              <w:lang w:val="en-US" w:eastAsia="da-DK"/>
            </w:rPr>
          </w:rPrChange>
        </w:rPr>
      </w:pPr>
      <w:ins w:id="7664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665" w:author="Ole Vilstrup" w:date="2021-06-03T14:38:00Z">
              <w:rPr>
                <w:rStyle w:val="XMLname"/>
                <w:rFonts w:eastAsia="Calibri"/>
              </w:rPr>
            </w:rPrChange>
          </w:rPr>
          <w:t>&lt;Scope&gt;</w:t>
        </w:r>
        <w:r w:rsidRPr="000F3651">
          <w:rPr>
            <w:rStyle w:val="XMLname"/>
            <w:rFonts w:eastAsia="Calibri"/>
            <w:sz w:val="18"/>
            <w:szCs w:val="18"/>
            <w:rPrChange w:id="7666" w:author="Ole Vilstrup" w:date="2021-06-03T14:38:00Z">
              <w:rPr>
                <w:rStyle w:val="XMLname"/>
                <w:rFonts w:eastAsia="Calibri"/>
              </w:rPr>
            </w:rPrChange>
          </w:rPr>
          <w:br/>
        </w:r>
        <w:r w:rsidRPr="000F3651">
          <w:rPr>
            <w:rStyle w:val="XMLname"/>
            <w:rFonts w:eastAsia="Calibri"/>
            <w:sz w:val="18"/>
            <w:szCs w:val="18"/>
            <w:rPrChange w:id="7667" w:author="Ole Vilstrup" w:date="2021-06-03T14:38:00Z">
              <w:rPr>
                <w:rStyle w:val="XMLname"/>
                <w:rFonts w:eastAsia="Calibri"/>
              </w:rPr>
            </w:rPrChange>
          </w:rPr>
          <w:tab/>
        </w:r>
        <w:r w:rsidRPr="000F3651">
          <w:rPr>
            <w:rStyle w:val="XMLname"/>
            <w:rFonts w:eastAsia="Calibri"/>
            <w:sz w:val="18"/>
            <w:szCs w:val="18"/>
            <w:rPrChange w:id="7668" w:author="Ole Vilstrup" w:date="2021-06-03T14:38:00Z">
              <w:rPr>
                <w:rStyle w:val="XMLname"/>
                <w:rFonts w:eastAsia="Calibri"/>
              </w:rPr>
            </w:rPrChange>
          </w:rPr>
          <w:tab/>
          <w:t>&lt;Type&gt;</w:t>
        </w:r>
        <w:r w:rsidRPr="000F3651">
          <w:rPr>
            <w:sz w:val="18"/>
            <w:szCs w:val="18"/>
            <w:rPrChange w:id="7669" w:author="Ole Vilstrup" w:date="2021-06-03T14:38:00Z">
              <w:rPr>
                <w:lang w:val="en-US"/>
              </w:rPr>
            </w:rPrChange>
          </w:rPr>
          <w:t xml:space="preserve"> OBJECTTYPE</w:t>
        </w:r>
        <w:r w:rsidRPr="000F3651">
          <w:rPr>
            <w:rStyle w:val="XMLname"/>
            <w:rFonts w:eastAsia="Calibri"/>
            <w:sz w:val="18"/>
            <w:szCs w:val="18"/>
            <w:rPrChange w:id="7670" w:author="Ole Vilstrup" w:date="2021-06-03T14:38:00Z">
              <w:rPr>
                <w:rStyle w:val="XMLname"/>
                <w:rFonts w:eastAsia="Calibri"/>
              </w:rPr>
            </w:rPrChange>
          </w:rPr>
          <w:t>&lt;/Type&gt;</w:t>
        </w:r>
        <w:r w:rsidRPr="000F3651">
          <w:rPr>
            <w:rStyle w:val="XMLname"/>
            <w:rFonts w:eastAsia="Calibri"/>
            <w:sz w:val="18"/>
            <w:szCs w:val="18"/>
            <w:rPrChange w:id="7671" w:author="Ole Vilstrup" w:date="2021-06-03T14:38:00Z">
              <w:rPr>
                <w:rStyle w:val="XMLname"/>
                <w:rFonts w:eastAsia="Calibri"/>
              </w:rPr>
            </w:rPrChange>
          </w:rPr>
          <w:br/>
        </w:r>
        <w:r w:rsidRPr="000F3651">
          <w:rPr>
            <w:rStyle w:val="XMLname"/>
            <w:rFonts w:eastAsia="Calibri"/>
            <w:sz w:val="18"/>
            <w:szCs w:val="18"/>
            <w:rPrChange w:id="7672" w:author="Ole Vilstrup" w:date="2021-06-03T14:38:00Z">
              <w:rPr>
                <w:rStyle w:val="XMLname"/>
                <w:rFonts w:eastAsia="Calibri"/>
              </w:rPr>
            </w:rPrChange>
          </w:rPr>
          <w:tab/>
        </w:r>
        <w:r w:rsidRPr="000F3651">
          <w:rPr>
            <w:rStyle w:val="XMLname"/>
            <w:rFonts w:eastAsia="Calibri"/>
            <w:sz w:val="18"/>
            <w:szCs w:val="18"/>
            <w:rPrChange w:id="7673" w:author="Ole Vilstrup" w:date="2021-06-03T14:38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</w:p>
    <w:p w14:paraId="50E429BC" w14:textId="16D93A67" w:rsidR="00B0074B" w:rsidRPr="0059479D" w:rsidRDefault="00455F28">
      <w:pPr>
        <w:keepNext/>
        <w:ind w:left="1576" w:firstLine="128"/>
        <w:rPr>
          <w:ins w:id="7674" w:author="Ole Vilstrup" w:date="2020-12-10T11:37:00Z"/>
          <w:rStyle w:val="XMLname"/>
          <w:rFonts w:eastAsia="Calibri"/>
          <w:sz w:val="18"/>
          <w:rPrChange w:id="7675" w:author="Ole Vilstrup" w:date="2022-01-06T15:30:00Z">
            <w:rPr>
              <w:ins w:id="7676" w:author="Ole Vilstrup" w:date="2020-12-10T11:37:00Z"/>
              <w:rFonts w:eastAsia="Calibri"/>
              <w:lang w:val="en-US" w:eastAsia="da-DK"/>
            </w:rPr>
          </w:rPrChange>
        </w:rPr>
        <w:pPrChange w:id="7677" w:author="Ole Vilstrup" w:date="2022-01-06T15:30:00Z">
          <w:pPr>
            <w:ind w:left="1576" w:firstLine="128"/>
          </w:pPr>
        </w:pPrChange>
      </w:pPr>
      <w:ins w:id="7678" w:author="Ole Vilstrup" w:date="2021-02-17T12:03:00Z">
        <w:r w:rsidRPr="0059479D">
          <w:rPr>
            <w:rStyle w:val="XMLname"/>
            <w:rFonts w:eastAsia="Calibri"/>
            <w:sz w:val="18"/>
            <w:rPrChange w:id="7679" w:author="Ole Vilstrup" w:date="2022-01-06T15:30:00Z">
              <w:rPr>
                <w:rFonts w:eastAsia="Calibri"/>
                <w:lang w:eastAsia="da-DK"/>
              </w:rPr>
            </w:rPrChange>
          </w:rPr>
          <w:t>urn:uuid:7edca82f-054d-47f2-a032-9b2a5b5186c1</w:t>
        </w:r>
      </w:ins>
    </w:p>
    <w:p w14:paraId="5C2201FD" w14:textId="77777777" w:rsidR="00B0074B" w:rsidRPr="000F3651" w:rsidRDefault="00B0074B" w:rsidP="00B0074B">
      <w:pPr>
        <w:ind w:left="1136" w:firstLine="284"/>
        <w:rPr>
          <w:ins w:id="7680" w:author="Ole Vilstrup" w:date="2020-12-10T11:37:00Z"/>
          <w:rStyle w:val="XMLname"/>
          <w:rFonts w:eastAsia="Calibri"/>
          <w:sz w:val="18"/>
          <w:szCs w:val="18"/>
          <w:rPrChange w:id="7681" w:author="Ole Vilstrup" w:date="2021-06-03T14:38:00Z">
            <w:rPr>
              <w:ins w:id="7682" w:author="Ole Vilstrup" w:date="2020-12-10T11:37:00Z"/>
              <w:rStyle w:val="XMLname"/>
              <w:rFonts w:eastAsia="Calibri"/>
            </w:rPr>
          </w:rPrChange>
        </w:rPr>
      </w:pPr>
      <w:ins w:id="7683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684" w:author="Ole Vilstrup" w:date="2021-06-03T14:38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0F3651">
          <w:rPr>
            <w:rStyle w:val="XMLname"/>
            <w:rFonts w:eastAsia="Calibri"/>
            <w:sz w:val="18"/>
            <w:szCs w:val="18"/>
            <w:rPrChange w:id="7685" w:author="Ole Vilstrup" w:date="2021-06-03T14:38:00Z">
              <w:rPr>
                <w:rStyle w:val="XMLname"/>
                <w:rFonts w:eastAsia="Calibri"/>
              </w:rPr>
            </w:rPrChange>
          </w:rPr>
          <w:br/>
          <w:t> </w:t>
        </w:r>
        <w:r w:rsidRPr="000F3651">
          <w:rPr>
            <w:rStyle w:val="XMLname"/>
            <w:rFonts w:eastAsia="Calibri"/>
            <w:sz w:val="18"/>
            <w:szCs w:val="18"/>
            <w:rPrChange w:id="7686" w:author="Ole Vilstrup" w:date="2021-06-03T14:38:00Z">
              <w:rPr>
                <w:rStyle w:val="XMLname"/>
                <w:rFonts w:eastAsia="Calibri"/>
              </w:rPr>
            </w:rPrChange>
          </w:rPr>
          <w:tab/>
          <w:t>&lt;Identifier&gt;dk-dds-metadata&lt;/Identifier&gt;</w:t>
        </w:r>
      </w:ins>
    </w:p>
    <w:p w14:paraId="1FB327F2" w14:textId="4D00894D" w:rsidR="00B0074B" w:rsidRPr="000F3651" w:rsidRDefault="00B0074B" w:rsidP="00B0074B">
      <w:pPr>
        <w:ind w:left="1008" w:firstLine="128"/>
        <w:rPr>
          <w:ins w:id="7687" w:author="Ole Vilstrup" w:date="2021-02-17T12:02:00Z"/>
          <w:rStyle w:val="XMLname"/>
          <w:rFonts w:eastAsia="Calibri"/>
          <w:sz w:val="18"/>
          <w:szCs w:val="18"/>
          <w:rPrChange w:id="7688" w:author="Ole Vilstrup" w:date="2021-06-03T14:38:00Z">
            <w:rPr>
              <w:ins w:id="7689" w:author="Ole Vilstrup" w:date="2021-02-17T12:02:00Z"/>
              <w:rStyle w:val="XMLname"/>
              <w:rFonts w:eastAsia="Calibri"/>
            </w:rPr>
          </w:rPrChange>
        </w:rPr>
      </w:pPr>
      <w:ins w:id="7690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691" w:author="Ole Vilstrup" w:date="2021-06-03T14:38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37102B02" w14:textId="77777777" w:rsidR="00B0074B" w:rsidRPr="0066516B" w:rsidRDefault="00B0074B">
      <w:pPr>
        <w:pStyle w:val="Overskrift4"/>
        <w:rPr>
          <w:ins w:id="7692" w:author="Ole Vilstrup" w:date="2020-12-10T11:37:00Z"/>
          <w:rPrChange w:id="7693" w:author="Ole Vilstrup" w:date="2021-02-18T13:42:00Z">
            <w:rPr>
              <w:ins w:id="7694" w:author="Ole Vilstrup" w:date="2020-12-10T11:37:00Z"/>
              <w:rFonts w:eastAsia="Calibri"/>
            </w:rPr>
          </w:rPrChange>
        </w:rPr>
        <w:pPrChange w:id="7695" w:author="Ole Vilstrup" w:date="2021-01-13T11:27:00Z">
          <w:pPr>
            <w:pStyle w:val="Overskrift5"/>
          </w:pPr>
        </w:pPrChange>
      </w:pPr>
      <w:bookmarkStart w:id="7696" w:name="_Toc95688904"/>
      <w:ins w:id="7697" w:author="Ole Vilstrup" w:date="2020-12-10T11:37:00Z">
        <w:r w:rsidRPr="0066516B">
          <w:rPr>
            <w:rPrChange w:id="7698" w:author="Ole Vilstrup" w:date="2021-02-18T13:42:00Z">
              <w:rPr>
                <w:rStyle w:val="XMLname"/>
                <w:rFonts w:ascii="Calibri" w:eastAsia="Calibri" w:hAnsi="Calibri"/>
                <w:b w:val="0"/>
                <w:i w:val="0"/>
                <w:iCs w:val="0"/>
                <w:sz w:val="22"/>
              </w:rPr>
            </w:rPrChange>
          </w:rPr>
          <w:t>PATIENTID</w:t>
        </w:r>
        <w:bookmarkEnd w:id="7696"/>
      </w:ins>
    </w:p>
    <w:p w14:paraId="024EB922" w14:textId="77777777" w:rsidR="00B0074B" w:rsidRPr="000F3651" w:rsidRDefault="00B0074B" w:rsidP="00B0074B">
      <w:pPr>
        <w:ind w:left="1008" w:firstLine="128"/>
        <w:rPr>
          <w:ins w:id="7699" w:author="Ole Vilstrup" w:date="2020-12-10T11:37:00Z"/>
          <w:rStyle w:val="XMLname"/>
          <w:rFonts w:eastAsia="Calibri"/>
          <w:sz w:val="18"/>
          <w:szCs w:val="18"/>
          <w:rPrChange w:id="7700" w:author="Ole Vilstrup" w:date="2021-06-03T14:38:00Z">
            <w:rPr>
              <w:ins w:id="7701" w:author="Ole Vilstrup" w:date="2020-12-10T11:37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7702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703" w:author="Ole Vilstrup" w:date="2021-06-03T14:38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2120F2D1" w14:textId="77777777" w:rsidR="00B0074B" w:rsidRPr="000F3651" w:rsidRDefault="00B0074B" w:rsidP="00B0074B">
      <w:pPr>
        <w:ind w:left="1264" w:firstLine="156"/>
        <w:rPr>
          <w:ins w:id="7704" w:author="Ole Vilstrup" w:date="2020-12-10T11:37:00Z"/>
          <w:rStyle w:val="XMLname"/>
          <w:rFonts w:eastAsia="Calibri"/>
          <w:sz w:val="18"/>
          <w:szCs w:val="18"/>
          <w:rPrChange w:id="7705" w:author="Ole Vilstrup" w:date="2021-06-03T14:38:00Z">
            <w:rPr>
              <w:ins w:id="7706" w:author="Ole Vilstrup" w:date="2020-12-10T11:37:00Z"/>
              <w:rStyle w:val="XMLname"/>
              <w:rFonts w:eastAsia="Calibri"/>
            </w:rPr>
          </w:rPrChange>
        </w:rPr>
      </w:pPr>
      <w:ins w:id="7707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708" w:author="Ole Vilstrup" w:date="2021-06-03T14:38:00Z">
              <w:rPr>
                <w:rStyle w:val="XMLname"/>
                <w:rFonts w:eastAsia="Calibri"/>
              </w:rPr>
            </w:rPrChange>
          </w:rPr>
          <w:t>&lt;Type&gt;PATIENTID&lt;/Type&gt;</w:t>
        </w:r>
        <w:r w:rsidRPr="000F3651">
          <w:rPr>
            <w:rStyle w:val="XMLname"/>
            <w:rFonts w:eastAsia="Calibri"/>
            <w:sz w:val="18"/>
            <w:szCs w:val="18"/>
            <w:rPrChange w:id="7709" w:author="Ole Vilstrup" w:date="2021-06-03T14:38:00Z">
              <w:rPr>
                <w:rStyle w:val="XMLname"/>
                <w:rFonts w:eastAsia="Calibri"/>
              </w:rPr>
            </w:rPrChange>
          </w:rPr>
          <w:br/>
          <w:t> &lt;InstanceIdentifier&gt;</w:t>
        </w:r>
      </w:ins>
    </w:p>
    <w:p w14:paraId="08100EE1" w14:textId="11381C7E" w:rsidR="00B0074B" w:rsidRPr="000F3651" w:rsidRDefault="00B0074B" w:rsidP="00B0074B">
      <w:pPr>
        <w:ind w:left="1420" w:firstLine="284"/>
        <w:rPr>
          <w:ins w:id="7710" w:author="Ole Vilstrup" w:date="2020-12-10T11:37:00Z"/>
          <w:rStyle w:val="XMLname"/>
          <w:rFonts w:eastAsia="Calibri"/>
          <w:sz w:val="18"/>
          <w:szCs w:val="18"/>
          <w:rPrChange w:id="7711" w:author="Ole Vilstrup" w:date="2021-06-03T14:38:00Z">
            <w:rPr>
              <w:ins w:id="7712" w:author="Ole Vilstrup" w:date="2020-12-10T11:37:00Z"/>
              <w:rStyle w:val="XMLname"/>
              <w:rFonts w:eastAsia="Calibri"/>
            </w:rPr>
          </w:rPrChange>
        </w:rPr>
      </w:pPr>
      <w:ins w:id="7713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714" w:author="Ole Vilstrup" w:date="2021-06-03T14:38:00Z">
              <w:rPr>
                <w:rStyle w:val="XMLname"/>
                <w:rFonts w:eastAsia="Calibri"/>
              </w:rPr>
            </w:rPrChange>
          </w:rPr>
          <w:t>[Emessage/[LetterType]/Patient/CivilRegistrationNumber]</w:t>
        </w:r>
      </w:ins>
      <w:ins w:id="7715" w:author="Ole Vilstrup" w:date="2021-03-03T12:49:00Z">
        <w:r w:rsidR="004B64F0" w:rsidRPr="000F3651">
          <w:rPr>
            <w:rStyle w:val="XMLname"/>
            <w:rFonts w:eastAsia="Calibri"/>
            <w:sz w:val="18"/>
            <w:szCs w:val="18"/>
            <w:rPrChange w:id="7716" w:author="Ole Vilstrup" w:date="2021-06-03T14:38:00Z">
              <w:rPr>
                <w:rStyle w:val="XMLname"/>
                <w:rFonts w:eastAsia="Calibri"/>
              </w:rPr>
            </w:rPrChange>
          </w:rPr>
          <w:t xml:space="preserve"> + </w:t>
        </w:r>
        <w:r w:rsidR="003F5D5A" w:rsidRPr="000F3651">
          <w:rPr>
            <w:rStyle w:val="XMLname"/>
            <w:rFonts w:eastAsia="Calibri"/>
            <w:sz w:val="18"/>
            <w:szCs w:val="18"/>
            <w:rPrChange w:id="7717" w:author="Ole Vilstrup" w:date="2021-06-03T14:38:00Z">
              <w:rPr>
                <w:rStyle w:val="XMLname"/>
                <w:rFonts w:eastAsia="Calibri"/>
              </w:rPr>
            </w:rPrChange>
          </w:rPr>
          <w:t>”</w:t>
        </w:r>
        <w:r w:rsidR="004B64F0" w:rsidRPr="000F3651">
          <w:rPr>
            <w:rStyle w:val="XMLname"/>
            <w:rFonts w:eastAsia="Calibri"/>
            <w:sz w:val="18"/>
            <w:szCs w:val="18"/>
            <w:rPrChange w:id="7718" w:author="Ole Vilstrup" w:date="2021-06-03T14:38:00Z">
              <w:rPr>
                <w:rStyle w:val="XMLname"/>
                <w:rFonts w:eastAsia="Calibri"/>
              </w:rPr>
            </w:rPrChange>
          </w:rPr>
          <w:t>^^^&amp;amp;1.2.208.176.1.2&amp;amp;ISO</w:t>
        </w:r>
        <w:r w:rsidR="003F5D5A" w:rsidRPr="000F3651">
          <w:rPr>
            <w:rStyle w:val="XMLname"/>
            <w:rFonts w:eastAsia="Calibri"/>
            <w:sz w:val="18"/>
            <w:szCs w:val="18"/>
            <w:rPrChange w:id="7719" w:author="Ole Vilstrup" w:date="2021-06-03T14:38:00Z">
              <w:rPr>
                <w:rStyle w:val="XMLname"/>
                <w:rFonts w:eastAsia="Calibri"/>
              </w:rPr>
            </w:rPrChange>
          </w:rPr>
          <w:t>”</w:t>
        </w:r>
      </w:ins>
    </w:p>
    <w:p w14:paraId="6B1774C6" w14:textId="77777777" w:rsidR="00B0074B" w:rsidRPr="000F3651" w:rsidRDefault="00B0074B" w:rsidP="00B0074B">
      <w:pPr>
        <w:ind w:left="1136" w:firstLine="284"/>
        <w:rPr>
          <w:ins w:id="7720" w:author="Ole Vilstrup" w:date="2020-12-10T11:37:00Z"/>
          <w:rStyle w:val="XMLname"/>
          <w:rFonts w:eastAsia="Calibri"/>
          <w:sz w:val="18"/>
          <w:szCs w:val="18"/>
          <w:rPrChange w:id="7721" w:author="Ole Vilstrup" w:date="2021-06-03T14:38:00Z">
            <w:rPr>
              <w:ins w:id="7722" w:author="Ole Vilstrup" w:date="2020-12-10T11:37:00Z"/>
              <w:rStyle w:val="XMLname"/>
              <w:rFonts w:eastAsia="Calibri"/>
            </w:rPr>
          </w:rPrChange>
        </w:rPr>
      </w:pPr>
      <w:ins w:id="7723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724" w:author="Ole Vilstrup" w:date="2021-06-03T14:38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0F3651">
          <w:rPr>
            <w:rStyle w:val="XMLname"/>
            <w:rFonts w:eastAsia="Calibri"/>
            <w:sz w:val="18"/>
            <w:szCs w:val="18"/>
            <w:rPrChange w:id="7725" w:author="Ole Vilstrup" w:date="2021-06-03T14:38:00Z">
              <w:rPr>
                <w:rStyle w:val="XMLname"/>
                <w:rFonts w:eastAsia="Calibri"/>
              </w:rPr>
            </w:rPrChange>
          </w:rPr>
          <w:br/>
          <w:t> </w:t>
        </w:r>
        <w:r w:rsidRPr="000F3651">
          <w:rPr>
            <w:rStyle w:val="XMLname"/>
            <w:rFonts w:eastAsia="Calibri"/>
            <w:sz w:val="18"/>
            <w:szCs w:val="18"/>
            <w:rPrChange w:id="7726" w:author="Ole Vilstrup" w:date="2021-06-03T14:38:00Z">
              <w:rPr>
                <w:rStyle w:val="XMLname"/>
                <w:rFonts w:eastAsia="Calibri"/>
              </w:rPr>
            </w:rPrChange>
          </w:rPr>
          <w:tab/>
          <w:t>&lt;Identifier&gt;dk-dds-metadata&lt;/Identifier&gt;</w:t>
        </w:r>
      </w:ins>
    </w:p>
    <w:p w14:paraId="7DE7C21E" w14:textId="5A9ABD06" w:rsidR="00B0074B" w:rsidRPr="000F3651" w:rsidRDefault="00B0074B" w:rsidP="00B0074B">
      <w:pPr>
        <w:ind w:left="1008" w:firstLine="128"/>
        <w:rPr>
          <w:ins w:id="7727" w:author="Ole Vilstrup" w:date="2021-02-17T12:05:00Z"/>
          <w:rStyle w:val="XMLname"/>
          <w:rFonts w:eastAsia="Calibri"/>
          <w:sz w:val="18"/>
          <w:szCs w:val="18"/>
          <w:rPrChange w:id="7728" w:author="Ole Vilstrup" w:date="2021-06-03T14:38:00Z">
            <w:rPr>
              <w:ins w:id="7729" w:author="Ole Vilstrup" w:date="2021-02-17T12:05:00Z"/>
              <w:rStyle w:val="XMLname"/>
              <w:rFonts w:eastAsia="Calibri"/>
            </w:rPr>
          </w:rPrChange>
        </w:rPr>
      </w:pPr>
      <w:ins w:id="7730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731" w:author="Ole Vilstrup" w:date="2021-06-03T14:38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00611ACA" w14:textId="3E2D82A2" w:rsidR="0051581A" w:rsidRPr="0051581A" w:rsidRDefault="0051581A">
      <w:pPr>
        <w:pStyle w:val="Overskrift5"/>
        <w:rPr>
          <w:ins w:id="7732" w:author="Ole Vilstrup" w:date="2021-12-03T16:13:00Z"/>
          <w:rFonts w:eastAsia="Calibri"/>
        </w:rPr>
      </w:pPr>
      <w:ins w:id="7733" w:author="Ole Vilstrup" w:date="2021-12-03T16:13:00Z">
        <w:r w:rsidRPr="0051581A">
          <w:rPr>
            <w:rPrChange w:id="7734" w:author="Ole Vilstrup" w:date="2021-12-03T16:14:00Z">
              <w:rPr>
                <w:sz w:val="28"/>
                <w:szCs w:val="24"/>
              </w:rPr>
            </w:rPrChange>
          </w:rPr>
          <w:t>PATIENTID</w:t>
        </w:r>
        <w:r w:rsidRPr="0051581A">
          <w:rPr>
            <w:rFonts w:eastAsia="Calibri"/>
          </w:rPr>
          <w:t xml:space="preserve"> eksempel:</w:t>
        </w:r>
      </w:ins>
    </w:p>
    <w:p w14:paraId="03DB011E" w14:textId="730BA459" w:rsidR="00152DEB" w:rsidRPr="000F3651" w:rsidRDefault="00152DEB" w:rsidP="00152DEB">
      <w:pPr>
        <w:ind w:left="1008" w:firstLine="128"/>
        <w:rPr>
          <w:ins w:id="7735" w:author="Ole Vilstrup" w:date="2021-02-17T12:05:00Z"/>
          <w:rStyle w:val="XMLname"/>
          <w:rFonts w:eastAsia="Calibri"/>
          <w:sz w:val="18"/>
          <w:szCs w:val="18"/>
          <w:rPrChange w:id="7736" w:author="Ole Vilstrup" w:date="2021-06-03T14:38:00Z">
            <w:rPr>
              <w:ins w:id="7737" w:author="Ole Vilstrup" w:date="2021-02-17T12:05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7738" w:author="Ole Vilstrup" w:date="2021-02-17T12:05:00Z">
        <w:r w:rsidRPr="000F3651">
          <w:rPr>
            <w:rStyle w:val="XMLname"/>
            <w:rFonts w:eastAsia="Calibri"/>
            <w:sz w:val="18"/>
            <w:szCs w:val="18"/>
            <w:rPrChange w:id="7739" w:author="Ole Vilstrup" w:date="2021-06-03T14:38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03C697EC" w14:textId="20ACCFDD" w:rsidR="00152DEB" w:rsidRPr="000F3651" w:rsidRDefault="00152DEB">
      <w:pPr>
        <w:ind w:left="1292" w:firstLine="128"/>
        <w:rPr>
          <w:ins w:id="7740" w:author="Ole Vilstrup" w:date="2021-02-17T12:05:00Z"/>
          <w:rStyle w:val="XMLname"/>
          <w:rFonts w:eastAsia="Calibri"/>
          <w:sz w:val="18"/>
          <w:szCs w:val="18"/>
          <w:rPrChange w:id="7741" w:author="Ole Vilstrup" w:date="2021-06-03T14:38:00Z">
            <w:rPr>
              <w:ins w:id="7742" w:author="Ole Vilstrup" w:date="2021-02-17T12:05:00Z"/>
              <w:rStyle w:val="XMLname"/>
              <w:rFonts w:eastAsia="Calibri"/>
            </w:rPr>
          </w:rPrChange>
        </w:rPr>
        <w:pPrChange w:id="7743" w:author="Ole Vilstrup" w:date="2021-02-17T12:06:00Z">
          <w:pPr>
            <w:ind w:left="1008" w:firstLine="128"/>
          </w:pPr>
        </w:pPrChange>
      </w:pPr>
      <w:ins w:id="7744" w:author="Ole Vilstrup" w:date="2021-02-17T12:05:00Z">
        <w:r w:rsidRPr="000F3651">
          <w:rPr>
            <w:rStyle w:val="XMLname"/>
            <w:rFonts w:eastAsia="Calibri"/>
            <w:sz w:val="18"/>
            <w:szCs w:val="18"/>
            <w:rPrChange w:id="7745" w:author="Ole Vilstrup" w:date="2021-06-03T14:38:00Z">
              <w:rPr>
                <w:rStyle w:val="XMLname"/>
                <w:rFonts w:eastAsia="Calibri"/>
              </w:rPr>
            </w:rPrChange>
          </w:rPr>
          <w:t>&lt;Type&gt;PATIENTID&lt;/Type&gt;</w:t>
        </w:r>
      </w:ins>
    </w:p>
    <w:p w14:paraId="68589BAA" w14:textId="77777777" w:rsidR="000F581D" w:rsidRDefault="00152DEB">
      <w:pPr>
        <w:ind w:left="1136" w:firstLine="284"/>
        <w:rPr>
          <w:ins w:id="7746" w:author="Ole Vilstrup" w:date="2021-12-03T16:24:00Z"/>
          <w:rStyle w:val="XMLname"/>
          <w:rFonts w:eastAsia="Calibri"/>
          <w:sz w:val="18"/>
          <w:szCs w:val="18"/>
        </w:rPr>
      </w:pPr>
      <w:ins w:id="7747" w:author="Ole Vilstrup" w:date="2021-02-17T12:05:00Z">
        <w:r w:rsidRPr="000F3651">
          <w:rPr>
            <w:rStyle w:val="XMLname"/>
            <w:rFonts w:eastAsia="Calibri"/>
            <w:sz w:val="18"/>
            <w:szCs w:val="18"/>
            <w:rPrChange w:id="7748" w:author="Ole Vilstrup" w:date="2021-06-03T14:38:00Z">
              <w:rPr>
                <w:rStyle w:val="XMLname"/>
                <w:rFonts w:eastAsia="Calibri"/>
              </w:rPr>
            </w:rPrChange>
          </w:rPr>
          <w:t>&lt;InstanceIdentifier&gt;</w:t>
        </w:r>
      </w:ins>
    </w:p>
    <w:p w14:paraId="29C0C6F3" w14:textId="77777777" w:rsidR="000F581D" w:rsidRDefault="00152DEB">
      <w:pPr>
        <w:ind w:left="1420" w:firstLine="284"/>
        <w:rPr>
          <w:ins w:id="7749" w:author="Ole Vilstrup" w:date="2021-12-03T16:24:00Z"/>
          <w:rStyle w:val="XMLname"/>
          <w:rFonts w:eastAsia="Calibri"/>
          <w:sz w:val="18"/>
          <w:szCs w:val="18"/>
        </w:rPr>
        <w:pPrChange w:id="7750" w:author="Ole Vilstrup" w:date="2021-12-03T16:24:00Z">
          <w:pPr>
            <w:ind w:left="1136" w:firstLine="284"/>
          </w:pPr>
        </w:pPrChange>
      </w:pPr>
      <w:ins w:id="7751" w:author="Ole Vilstrup" w:date="2021-02-17T12:05:00Z">
        <w:r w:rsidRPr="000F3651">
          <w:rPr>
            <w:rStyle w:val="XMLname"/>
            <w:rFonts w:eastAsia="Calibri"/>
            <w:sz w:val="18"/>
            <w:szCs w:val="18"/>
            <w:rPrChange w:id="7752" w:author="Ole Vilstrup" w:date="2021-06-03T14:38:00Z">
              <w:rPr>
                <w:rStyle w:val="XMLname"/>
                <w:rFonts w:eastAsia="Calibri"/>
              </w:rPr>
            </w:rPrChange>
          </w:rPr>
          <w:t>0506504003^^^&amp;amp;1.2.208.176.1.2&amp;amp;ISO</w:t>
        </w:r>
      </w:ins>
    </w:p>
    <w:p w14:paraId="74BED8CD" w14:textId="2A58BFBF" w:rsidR="00152DEB" w:rsidRPr="000F3651" w:rsidRDefault="00152DEB">
      <w:pPr>
        <w:ind w:left="1136" w:firstLine="284"/>
        <w:rPr>
          <w:ins w:id="7753" w:author="Ole Vilstrup" w:date="2021-02-17T12:05:00Z"/>
          <w:rStyle w:val="XMLname"/>
          <w:rFonts w:eastAsia="Calibri"/>
          <w:sz w:val="18"/>
          <w:szCs w:val="18"/>
          <w:rPrChange w:id="7754" w:author="Ole Vilstrup" w:date="2021-06-03T14:38:00Z">
            <w:rPr>
              <w:ins w:id="7755" w:author="Ole Vilstrup" w:date="2021-02-17T12:05:00Z"/>
              <w:rStyle w:val="XMLname"/>
              <w:rFonts w:eastAsia="Calibri"/>
            </w:rPr>
          </w:rPrChange>
        </w:rPr>
        <w:pPrChange w:id="7756" w:author="Ole Vilstrup" w:date="2021-02-17T12:06:00Z">
          <w:pPr>
            <w:ind w:left="1008" w:firstLine="128"/>
          </w:pPr>
        </w:pPrChange>
      </w:pPr>
      <w:ins w:id="7757" w:author="Ole Vilstrup" w:date="2021-02-17T12:05:00Z">
        <w:r w:rsidRPr="000F3651">
          <w:rPr>
            <w:rStyle w:val="XMLname"/>
            <w:rFonts w:eastAsia="Calibri"/>
            <w:sz w:val="18"/>
            <w:szCs w:val="18"/>
            <w:rPrChange w:id="7758" w:author="Ole Vilstrup" w:date="2021-06-03T14:38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589026C9" w14:textId="0CA47126" w:rsidR="00152DEB" w:rsidRPr="000F3651" w:rsidRDefault="00152DEB">
      <w:pPr>
        <w:ind w:left="1292" w:firstLine="128"/>
        <w:rPr>
          <w:ins w:id="7759" w:author="Ole Vilstrup" w:date="2021-02-17T12:05:00Z"/>
          <w:rStyle w:val="XMLname"/>
          <w:rFonts w:eastAsia="Calibri"/>
          <w:sz w:val="18"/>
          <w:szCs w:val="18"/>
          <w:rPrChange w:id="7760" w:author="Ole Vilstrup" w:date="2021-06-03T14:38:00Z">
            <w:rPr>
              <w:ins w:id="7761" w:author="Ole Vilstrup" w:date="2021-02-17T12:05:00Z"/>
              <w:rStyle w:val="XMLname"/>
              <w:rFonts w:eastAsia="Calibri"/>
            </w:rPr>
          </w:rPrChange>
        </w:rPr>
        <w:pPrChange w:id="7762" w:author="Ole Vilstrup" w:date="2021-02-17T12:06:00Z">
          <w:pPr>
            <w:ind w:left="1008" w:firstLine="128"/>
          </w:pPr>
        </w:pPrChange>
      </w:pPr>
      <w:ins w:id="7763" w:author="Ole Vilstrup" w:date="2021-02-17T12:05:00Z">
        <w:r w:rsidRPr="000F3651">
          <w:rPr>
            <w:rStyle w:val="XMLname"/>
            <w:rFonts w:eastAsia="Calibri"/>
            <w:sz w:val="18"/>
            <w:szCs w:val="18"/>
            <w:rPrChange w:id="7764" w:author="Ole Vilstrup" w:date="2021-06-03T14:38:00Z">
              <w:rPr>
                <w:rStyle w:val="XMLname"/>
                <w:rFonts w:eastAsia="Calibri"/>
              </w:rPr>
            </w:rPrChange>
          </w:rPr>
          <w:t>&lt;Identifier&gt;dk-dds-metadata&lt;/Identifier&gt;</w:t>
        </w:r>
      </w:ins>
    </w:p>
    <w:p w14:paraId="2D2CBFAB" w14:textId="1B9574FB" w:rsidR="00152DEB" w:rsidRPr="000F3651" w:rsidRDefault="00152DEB" w:rsidP="00152DEB">
      <w:pPr>
        <w:ind w:left="1008" w:firstLine="128"/>
        <w:rPr>
          <w:ins w:id="7765" w:author="Ole Vilstrup" w:date="2021-02-17T12:05:00Z"/>
          <w:rStyle w:val="XMLname"/>
          <w:rFonts w:eastAsia="Calibri"/>
          <w:sz w:val="18"/>
          <w:szCs w:val="18"/>
          <w:rPrChange w:id="7766" w:author="Ole Vilstrup" w:date="2021-06-03T14:38:00Z">
            <w:rPr>
              <w:ins w:id="7767" w:author="Ole Vilstrup" w:date="2021-02-17T12:05:00Z"/>
              <w:rStyle w:val="XMLname"/>
              <w:rFonts w:eastAsia="Calibri"/>
            </w:rPr>
          </w:rPrChange>
        </w:rPr>
      </w:pPr>
      <w:ins w:id="7768" w:author="Ole Vilstrup" w:date="2021-02-17T12:05:00Z">
        <w:r w:rsidRPr="000F3651">
          <w:rPr>
            <w:rStyle w:val="XMLname"/>
            <w:rFonts w:eastAsia="Calibri"/>
            <w:sz w:val="18"/>
            <w:szCs w:val="18"/>
            <w:rPrChange w:id="7769" w:author="Ole Vilstrup" w:date="2021-06-03T14:38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3F0EF235" w14:textId="77777777" w:rsidR="00B0074B" w:rsidRDefault="00B0074B">
      <w:pPr>
        <w:pStyle w:val="Overskrift4"/>
        <w:rPr>
          <w:ins w:id="7770" w:author="Ole Vilstrup" w:date="2021-12-03T16:14:00Z"/>
        </w:rPr>
      </w:pPr>
      <w:bookmarkStart w:id="7771" w:name="_Toc409702406"/>
      <w:bookmarkStart w:id="7772" w:name="_Toc465952881"/>
      <w:bookmarkStart w:id="7773" w:name="_Toc95688905"/>
      <w:ins w:id="7774" w:author="Ole Vilstrup" w:date="2020-12-10T11:37:00Z">
        <w:r w:rsidRPr="009F1FDE">
          <w:rPr>
            <w:rPrChange w:id="7775" w:author="Ole Vilstrup" w:date="2021-01-13T13:01:00Z">
              <w:rPr>
                <w:rFonts w:ascii="Courier New" w:hAnsi="Courier New"/>
                <w:b/>
                <w:i/>
                <w:iCs/>
                <w:sz w:val="20"/>
                <w:szCs w:val="26"/>
                <w:lang w:val="en-US"/>
              </w:rPr>
            </w:rPrChange>
          </w:rPr>
          <w:t>PRACTICESETTINGCODE</w:t>
        </w:r>
      </w:ins>
      <w:bookmarkEnd w:id="7771"/>
      <w:bookmarkEnd w:id="7772"/>
      <w:bookmarkEnd w:id="7773"/>
    </w:p>
    <w:p w14:paraId="1FA84F2C" w14:textId="3FC62E19" w:rsidR="00677DB3" w:rsidRDefault="00677DB3" w:rsidP="00677DB3">
      <w:pPr>
        <w:rPr>
          <w:ins w:id="7776" w:author="Ole Vilstrup" w:date="2021-12-03T16:14:00Z"/>
        </w:rPr>
      </w:pPr>
      <w:ins w:id="7777" w:author="Ole Vilstrup" w:date="2021-12-03T16:14:00Z">
        <w:r>
          <w:t>Altid</w:t>
        </w:r>
      </w:ins>
    </w:p>
    <w:p w14:paraId="3B6EB817" w14:textId="77777777" w:rsidR="00B0074B" w:rsidRPr="000F3651" w:rsidRDefault="00B0074B" w:rsidP="00B0074B">
      <w:pPr>
        <w:ind w:left="1008" w:firstLine="128"/>
        <w:rPr>
          <w:ins w:id="7778" w:author="Ole Vilstrup" w:date="2020-12-10T11:37:00Z"/>
          <w:rStyle w:val="XMLname"/>
          <w:rFonts w:eastAsia="Calibri"/>
          <w:sz w:val="18"/>
          <w:szCs w:val="18"/>
          <w:rPrChange w:id="7779" w:author="Ole Vilstrup" w:date="2021-06-03T14:38:00Z">
            <w:rPr>
              <w:ins w:id="7780" w:author="Ole Vilstrup" w:date="2020-12-10T11:37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7781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782" w:author="Ole Vilstrup" w:date="2021-06-03T14:38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21992638" w14:textId="77777777" w:rsidR="00B0074B" w:rsidRPr="000F3651" w:rsidRDefault="00B0074B" w:rsidP="00B0074B">
      <w:pPr>
        <w:ind w:left="1136" w:firstLine="284"/>
        <w:rPr>
          <w:ins w:id="7783" w:author="Ole Vilstrup" w:date="2020-12-10T11:37:00Z"/>
          <w:rStyle w:val="XMLname"/>
          <w:rFonts w:eastAsia="Calibri"/>
          <w:sz w:val="18"/>
          <w:szCs w:val="18"/>
          <w:rPrChange w:id="7784" w:author="Ole Vilstrup" w:date="2021-06-03T14:38:00Z">
            <w:rPr>
              <w:ins w:id="7785" w:author="Ole Vilstrup" w:date="2020-12-10T11:37:00Z"/>
              <w:rStyle w:val="XMLname"/>
              <w:rFonts w:eastAsia="Calibri"/>
            </w:rPr>
          </w:rPrChange>
        </w:rPr>
      </w:pPr>
      <w:ins w:id="7786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787" w:author="Ole Vilstrup" w:date="2021-06-03T14:38:00Z">
              <w:rPr>
                <w:rStyle w:val="XMLname"/>
                <w:rFonts w:eastAsia="Calibri"/>
              </w:rPr>
            </w:rPrChange>
          </w:rPr>
          <w:t>&lt;Type&gt;PRACTICESETTINGCODE&lt;/Type&gt;</w:t>
        </w:r>
        <w:r w:rsidRPr="000F3651">
          <w:rPr>
            <w:rStyle w:val="XMLname"/>
            <w:rFonts w:eastAsia="Calibri"/>
            <w:sz w:val="18"/>
            <w:szCs w:val="18"/>
            <w:rPrChange w:id="7788" w:author="Ole Vilstrup" w:date="2021-06-03T14:38:00Z">
              <w:rPr>
                <w:rStyle w:val="XMLname"/>
                <w:rFonts w:eastAsia="Calibri"/>
              </w:rPr>
            </w:rPrChange>
          </w:rPr>
          <w:br/>
          <w:t> </w:t>
        </w:r>
        <w:r w:rsidRPr="000F3651">
          <w:rPr>
            <w:rStyle w:val="XMLname"/>
            <w:rFonts w:eastAsia="Calibri"/>
            <w:sz w:val="18"/>
            <w:szCs w:val="18"/>
            <w:rPrChange w:id="7789" w:author="Ole Vilstrup" w:date="2021-06-03T14:38:00Z">
              <w:rPr>
                <w:rStyle w:val="XMLname"/>
                <w:rFonts w:eastAsia="Calibri"/>
              </w:rPr>
            </w:rPrChange>
          </w:rPr>
          <w:tab/>
          <w:t>&lt;InstanceIdentifier&gt;N/A&lt;/InstanceIdentifier&gt;</w:t>
        </w:r>
        <w:r w:rsidRPr="000F3651">
          <w:rPr>
            <w:rStyle w:val="XMLname"/>
            <w:rFonts w:eastAsia="Calibri"/>
            <w:sz w:val="18"/>
            <w:szCs w:val="18"/>
            <w:rPrChange w:id="7790" w:author="Ole Vilstrup" w:date="2021-06-03T14:38:00Z">
              <w:rPr>
                <w:rStyle w:val="XMLname"/>
                <w:rFonts w:eastAsia="Calibri"/>
              </w:rPr>
            </w:rPrChange>
          </w:rPr>
          <w:br/>
          <w:t> </w:t>
        </w:r>
        <w:r w:rsidRPr="000F3651">
          <w:rPr>
            <w:rStyle w:val="XMLname"/>
            <w:rFonts w:eastAsia="Calibri"/>
            <w:sz w:val="18"/>
            <w:szCs w:val="18"/>
            <w:rPrChange w:id="7791" w:author="Ole Vilstrup" w:date="2021-06-03T14:38:00Z">
              <w:rPr>
                <w:rStyle w:val="XMLname"/>
                <w:rFonts w:eastAsia="Calibri"/>
              </w:rPr>
            </w:rPrChange>
          </w:rPr>
          <w:tab/>
          <w:t>&lt;Identifier&gt;dk-dds-metadata&lt;/Identifier&gt;</w:t>
        </w:r>
      </w:ins>
    </w:p>
    <w:p w14:paraId="0B5C0059" w14:textId="77777777" w:rsidR="00B0074B" w:rsidRPr="000F3651" w:rsidRDefault="00B0074B" w:rsidP="00B0074B">
      <w:pPr>
        <w:ind w:left="1264"/>
        <w:rPr>
          <w:ins w:id="7792" w:author="Ole Vilstrup" w:date="2020-12-10T11:37:00Z"/>
          <w:rStyle w:val="XMLname"/>
          <w:rFonts w:eastAsia="Calibri"/>
          <w:sz w:val="18"/>
          <w:szCs w:val="18"/>
          <w:rPrChange w:id="7793" w:author="Ole Vilstrup" w:date="2021-06-03T14:38:00Z">
            <w:rPr>
              <w:ins w:id="7794" w:author="Ole Vilstrup" w:date="2020-12-10T11:37:00Z"/>
              <w:rStyle w:val="XMLname"/>
              <w:rFonts w:eastAsia="Calibri"/>
            </w:rPr>
          </w:rPrChange>
        </w:rPr>
      </w:pPr>
      <w:ins w:id="7795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796" w:author="Ole Vilstrup" w:date="2021-06-03T14:38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63860D2D" w14:textId="77777777" w:rsidR="00B0074B" w:rsidRDefault="00B0074B">
      <w:pPr>
        <w:pStyle w:val="Overskrift4"/>
        <w:rPr>
          <w:ins w:id="7797" w:author="Ole Vilstrup" w:date="2021-12-03T16:25:00Z"/>
        </w:rPr>
      </w:pPr>
      <w:bookmarkStart w:id="7798" w:name="_Toc409702413"/>
      <w:bookmarkStart w:id="7799" w:name="_Toc465952888"/>
      <w:bookmarkStart w:id="7800" w:name="_Toc95688906"/>
      <w:ins w:id="7801" w:author="Ole Vilstrup" w:date="2020-12-10T11:37:00Z">
        <w:r w:rsidRPr="006203F2">
          <w:rPr>
            <w:rPrChange w:id="7802" w:author="Ole Vilstrup" w:date="2020-12-11T14:26:00Z">
              <w:rPr>
                <w:b/>
                <w:i/>
                <w:iCs/>
                <w:sz w:val="22"/>
                <w:szCs w:val="26"/>
                <w:lang w:val="en-US"/>
              </w:rPr>
            </w:rPrChange>
          </w:rPr>
          <w:t>SOURCEPATIENTID</w:t>
        </w:r>
      </w:ins>
      <w:bookmarkEnd w:id="7798"/>
      <w:bookmarkEnd w:id="7799"/>
      <w:bookmarkEnd w:id="7800"/>
    </w:p>
    <w:p w14:paraId="4024406C" w14:textId="6BCE2A16" w:rsidR="00893EDF" w:rsidRDefault="00893EDF" w:rsidP="00893EDF">
      <w:pPr>
        <w:rPr>
          <w:ins w:id="7803" w:author="Ole Vilstrup" w:date="2021-12-03T16:25:00Z"/>
        </w:rPr>
      </w:pPr>
      <w:ins w:id="7804" w:author="Ole Vilstrup" w:date="2021-12-03T16:25:00Z">
        <w:r>
          <w:t xml:space="preserve">Som </w:t>
        </w:r>
        <w:r w:rsidRPr="00893EDF">
          <w:rPr>
            <w:rPrChange w:id="7805" w:author="Ole Vilstrup" w:date="2021-12-03T16:25:00Z">
              <w:rPr>
                <w:sz w:val="28"/>
              </w:rPr>
            </w:rPrChange>
          </w:rPr>
          <w:t>PATIENTID</w:t>
        </w:r>
      </w:ins>
    </w:p>
    <w:p w14:paraId="28B4760E" w14:textId="77777777" w:rsidR="00B0074B" w:rsidRPr="000F3651" w:rsidRDefault="00B0074B" w:rsidP="00B0074B">
      <w:pPr>
        <w:ind w:left="1008" w:firstLine="128"/>
        <w:rPr>
          <w:ins w:id="7806" w:author="Ole Vilstrup" w:date="2020-12-10T11:37:00Z"/>
          <w:rStyle w:val="XMLname"/>
          <w:rFonts w:eastAsia="Calibri"/>
          <w:sz w:val="18"/>
          <w:szCs w:val="18"/>
          <w:rPrChange w:id="7807" w:author="Ole Vilstrup" w:date="2021-06-03T14:38:00Z">
            <w:rPr>
              <w:ins w:id="7808" w:author="Ole Vilstrup" w:date="2020-12-10T11:37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7809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810" w:author="Ole Vilstrup" w:date="2021-06-03T14:38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2E21B07C" w14:textId="77777777" w:rsidR="00B0074B" w:rsidRPr="000F3651" w:rsidRDefault="00B0074B" w:rsidP="00B0074B">
      <w:pPr>
        <w:ind w:left="1264" w:firstLine="156"/>
        <w:rPr>
          <w:ins w:id="7811" w:author="Ole Vilstrup" w:date="2020-12-10T11:37:00Z"/>
          <w:rStyle w:val="XMLname"/>
          <w:rFonts w:eastAsia="Calibri"/>
          <w:sz w:val="18"/>
          <w:szCs w:val="18"/>
          <w:rPrChange w:id="7812" w:author="Ole Vilstrup" w:date="2021-06-03T14:38:00Z">
            <w:rPr>
              <w:ins w:id="7813" w:author="Ole Vilstrup" w:date="2020-12-10T11:37:00Z"/>
              <w:rStyle w:val="XMLname"/>
              <w:rFonts w:eastAsia="Calibri"/>
            </w:rPr>
          </w:rPrChange>
        </w:rPr>
      </w:pPr>
      <w:ins w:id="7814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815" w:author="Ole Vilstrup" w:date="2021-06-03T14:38:00Z">
              <w:rPr>
                <w:rStyle w:val="XMLname"/>
                <w:rFonts w:eastAsia="Calibri"/>
              </w:rPr>
            </w:rPrChange>
          </w:rPr>
          <w:t>&lt;Type&gt;SOURCEPATIENTID&lt;/Type&gt;</w:t>
        </w:r>
        <w:r w:rsidRPr="000F3651">
          <w:rPr>
            <w:rStyle w:val="XMLname"/>
            <w:rFonts w:eastAsia="Calibri"/>
            <w:sz w:val="18"/>
            <w:szCs w:val="18"/>
            <w:rPrChange w:id="7816" w:author="Ole Vilstrup" w:date="2021-06-03T14:38:00Z">
              <w:rPr>
                <w:rStyle w:val="XMLname"/>
                <w:rFonts w:eastAsia="Calibri"/>
              </w:rPr>
            </w:rPrChange>
          </w:rPr>
          <w:br/>
          <w:t> &lt;InstanceIdentifier&gt;</w:t>
        </w:r>
      </w:ins>
    </w:p>
    <w:p w14:paraId="004FDB0A" w14:textId="77777777" w:rsidR="000F581D" w:rsidRPr="005C3A7B" w:rsidRDefault="000F581D" w:rsidP="000F581D">
      <w:pPr>
        <w:ind w:left="1420" w:firstLine="284"/>
        <w:rPr>
          <w:ins w:id="7817" w:author="Ole Vilstrup" w:date="2021-12-03T16:25:00Z"/>
          <w:rStyle w:val="XMLname"/>
          <w:rFonts w:eastAsia="Calibri"/>
          <w:sz w:val="18"/>
          <w:szCs w:val="18"/>
        </w:rPr>
      </w:pPr>
      <w:ins w:id="7818" w:author="Ole Vilstrup" w:date="2021-12-03T16:25:00Z">
        <w:r w:rsidRPr="005C3A7B">
          <w:rPr>
            <w:rStyle w:val="XMLname"/>
            <w:rFonts w:eastAsia="Calibri"/>
            <w:sz w:val="18"/>
            <w:szCs w:val="18"/>
          </w:rPr>
          <w:t>[Emessage/[LetterType]/Patient/CivilRegistrationNumber] + ”^^^&amp;amp;1.2.208.176.1.2&amp;amp;ISO”</w:t>
        </w:r>
      </w:ins>
    </w:p>
    <w:p w14:paraId="025A754E" w14:textId="77777777" w:rsidR="00B0074B" w:rsidRPr="000F3651" w:rsidRDefault="00B0074B" w:rsidP="00B0074B">
      <w:pPr>
        <w:ind w:left="1136" w:firstLine="284"/>
        <w:rPr>
          <w:ins w:id="7819" w:author="Ole Vilstrup" w:date="2020-12-10T11:37:00Z"/>
          <w:rStyle w:val="XMLname"/>
          <w:rFonts w:eastAsia="Calibri"/>
          <w:sz w:val="18"/>
          <w:szCs w:val="18"/>
          <w:rPrChange w:id="7820" w:author="Ole Vilstrup" w:date="2021-06-03T14:38:00Z">
            <w:rPr>
              <w:ins w:id="7821" w:author="Ole Vilstrup" w:date="2020-12-10T11:37:00Z"/>
              <w:rStyle w:val="XMLname"/>
              <w:rFonts w:eastAsia="Calibri"/>
            </w:rPr>
          </w:rPrChange>
        </w:rPr>
      </w:pPr>
      <w:ins w:id="7822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823" w:author="Ole Vilstrup" w:date="2021-06-03T14:38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0F3651">
          <w:rPr>
            <w:rStyle w:val="XMLname"/>
            <w:rFonts w:eastAsia="Calibri"/>
            <w:sz w:val="18"/>
            <w:szCs w:val="18"/>
            <w:rPrChange w:id="7824" w:author="Ole Vilstrup" w:date="2021-06-03T14:38:00Z">
              <w:rPr>
                <w:rStyle w:val="XMLname"/>
                <w:rFonts w:eastAsia="Calibri"/>
              </w:rPr>
            </w:rPrChange>
          </w:rPr>
          <w:br/>
          <w:t> </w:t>
        </w:r>
        <w:r w:rsidRPr="000F3651">
          <w:rPr>
            <w:rStyle w:val="XMLname"/>
            <w:rFonts w:eastAsia="Calibri"/>
            <w:sz w:val="18"/>
            <w:szCs w:val="18"/>
            <w:rPrChange w:id="7825" w:author="Ole Vilstrup" w:date="2021-06-03T14:38:00Z">
              <w:rPr>
                <w:rStyle w:val="XMLname"/>
                <w:rFonts w:eastAsia="Calibri"/>
              </w:rPr>
            </w:rPrChange>
          </w:rPr>
          <w:tab/>
          <w:t>&lt;Identifier&gt;dk-dds-metadata&lt;/Identifier&gt;</w:t>
        </w:r>
      </w:ins>
    </w:p>
    <w:p w14:paraId="6352D06E" w14:textId="77777777" w:rsidR="00B0074B" w:rsidRPr="000F3651" w:rsidRDefault="00B0074B" w:rsidP="00B0074B">
      <w:pPr>
        <w:ind w:left="1008" w:firstLine="128"/>
        <w:rPr>
          <w:ins w:id="7826" w:author="Ole Vilstrup" w:date="2020-12-10T11:37:00Z"/>
          <w:rStyle w:val="XMLname"/>
          <w:rFonts w:eastAsia="Calibri"/>
          <w:sz w:val="18"/>
          <w:szCs w:val="18"/>
          <w:rPrChange w:id="7827" w:author="Ole Vilstrup" w:date="2021-06-03T14:38:00Z">
            <w:rPr>
              <w:ins w:id="7828" w:author="Ole Vilstrup" w:date="2020-12-10T11:37:00Z"/>
              <w:rStyle w:val="XMLname"/>
              <w:rFonts w:eastAsia="Calibri"/>
            </w:rPr>
          </w:rPrChange>
        </w:rPr>
      </w:pPr>
      <w:ins w:id="7829" w:author="Ole Vilstrup" w:date="2020-12-10T11:37:00Z">
        <w:r w:rsidRPr="000F3651">
          <w:rPr>
            <w:rStyle w:val="XMLname"/>
            <w:rFonts w:eastAsia="Calibri"/>
            <w:sz w:val="18"/>
            <w:szCs w:val="18"/>
            <w:rPrChange w:id="7830" w:author="Ole Vilstrup" w:date="2021-06-03T14:38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5831374E" w14:textId="1143ED9E" w:rsidR="00A22DEB" w:rsidRDefault="00A22DEB" w:rsidP="00A22DEB">
      <w:pPr>
        <w:pStyle w:val="Overskrift5"/>
        <w:rPr>
          <w:ins w:id="7831" w:author="Ole Vilstrup" w:date="2021-12-03T16:14:00Z"/>
          <w:rFonts w:eastAsia="Calibri"/>
        </w:rPr>
      </w:pPr>
      <w:ins w:id="7832" w:author="Ole Vilstrup" w:date="2021-12-03T16:14:00Z">
        <w:r w:rsidRPr="005C3A7B">
          <w:t>SOURCEPATIENTID</w:t>
        </w:r>
        <w:r w:rsidRPr="005C3A7B">
          <w:rPr>
            <w:rFonts w:eastAsia="Calibri"/>
          </w:rPr>
          <w:t xml:space="preserve"> eksempel:</w:t>
        </w:r>
      </w:ins>
    </w:p>
    <w:p w14:paraId="0C9E5651" w14:textId="77777777" w:rsidR="00A22DEB" w:rsidRPr="005C3A7B" w:rsidRDefault="00A22DEB" w:rsidP="00A22DEB">
      <w:pPr>
        <w:ind w:left="1008" w:firstLine="128"/>
        <w:rPr>
          <w:ins w:id="7833" w:author="Ole Vilstrup" w:date="2021-12-03T16:14:00Z"/>
          <w:rStyle w:val="XMLname"/>
          <w:rFonts w:eastAsia="Calibri"/>
          <w:sz w:val="18"/>
          <w:szCs w:val="18"/>
        </w:rPr>
      </w:pPr>
      <w:ins w:id="7834" w:author="Ole Vilstrup" w:date="2021-12-03T16:14:00Z">
        <w:r w:rsidRPr="005C3A7B">
          <w:rPr>
            <w:rStyle w:val="XMLname"/>
            <w:rFonts w:eastAsia="Calibri"/>
            <w:sz w:val="18"/>
            <w:szCs w:val="18"/>
          </w:rPr>
          <w:lastRenderedPageBreak/>
          <w:t>&lt;Scope&gt;</w:t>
        </w:r>
      </w:ins>
    </w:p>
    <w:p w14:paraId="1D3AFB05" w14:textId="77777777" w:rsidR="000F581D" w:rsidRDefault="00A22DEB">
      <w:pPr>
        <w:ind w:left="1420"/>
        <w:rPr>
          <w:ins w:id="7835" w:author="Ole Vilstrup" w:date="2021-12-03T16:24:00Z"/>
          <w:rStyle w:val="XMLname"/>
          <w:rFonts w:eastAsia="Calibri"/>
          <w:sz w:val="18"/>
          <w:szCs w:val="18"/>
        </w:rPr>
        <w:pPrChange w:id="7836" w:author="Ole Vilstrup" w:date="2021-12-03T16:24:00Z">
          <w:pPr>
            <w:ind w:left="1136" w:firstLine="284"/>
          </w:pPr>
        </w:pPrChange>
      </w:pPr>
      <w:ins w:id="7837" w:author="Ole Vilstrup" w:date="2021-12-03T16:14:00Z">
        <w:r w:rsidRPr="005C3A7B">
          <w:rPr>
            <w:rStyle w:val="XMLname"/>
            <w:rFonts w:eastAsia="Calibri"/>
            <w:sz w:val="18"/>
            <w:szCs w:val="18"/>
          </w:rPr>
          <w:t>&lt;Type&gt;SOURCEPATIENTID&lt;/Type&gt;</w:t>
        </w:r>
        <w:r w:rsidRPr="005C3A7B">
          <w:rPr>
            <w:rStyle w:val="XMLname"/>
            <w:rFonts w:eastAsia="Calibri"/>
            <w:sz w:val="18"/>
            <w:szCs w:val="18"/>
          </w:rPr>
          <w:br/>
        </w:r>
      </w:ins>
      <w:ins w:id="7838" w:author="Ole Vilstrup" w:date="2021-12-03T16:24:00Z">
        <w:r w:rsidR="000F581D" w:rsidRPr="005C3A7B">
          <w:rPr>
            <w:rStyle w:val="XMLname"/>
            <w:rFonts w:eastAsia="Calibri"/>
            <w:sz w:val="18"/>
            <w:szCs w:val="18"/>
          </w:rPr>
          <w:t>&lt;InstanceIdentifier&gt;</w:t>
        </w:r>
      </w:ins>
    </w:p>
    <w:p w14:paraId="7ABCB2A0" w14:textId="77777777" w:rsidR="000F581D" w:rsidRDefault="000F581D" w:rsidP="000F581D">
      <w:pPr>
        <w:ind w:left="1420" w:firstLine="284"/>
        <w:rPr>
          <w:ins w:id="7839" w:author="Ole Vilstrup" w:date="2021-12-03T16:24:00Z"/>
          <w:rStyle w:val="XMLname"/>
          <w:rFonts w:eastAsia="Calibri"/>
          <w:sz w:val="18"/>
          <w:szCs w:val="18"/>
        </w:rPr>
      </w:pPr>
      <w:ins w:id="7840" w:author="Ole Vilstrup" w:date="2021-12-03T16:24:00Z">
        <w:r w:rsidRPr="005C3A7B">
          <w:rPr>
            <w:rStyle w:val="XMLname"/>
            <w:rFonts w:eastAsia="Calibri"/>
            <w:sz w:val="18"/>
            <w:szCs w:val="18"/>
          </w:rPr>
          <w:t>0506504003^^^&amp;amp;1.2.208.176.1.2&amp;amp;ISO</w:t>
        </w:r>
      </w:ins>
    </w:p>
    <w:p w14:paraId="341D8CBA" w14:textId="77777777" w:rsidR="000F581D" w:rsidRPr="005C3A7B" w:rsidRDefault="000F581D" w:rsidP="000F581D">
      <w:pPr>
        <w:ind w:left="1136" w:firstLine="284"/>
        <w:rPr>
          <w:ins w:id="7841" w:author="Ole Vilstrup" w:date="2021-12-03T16:24:00Z"/>
          <w:rStyle w:val="XMLname"/>
          <w:rFonts w:eastAsia="Calibri"/>
          <w:sz w:val="18"/>
          <w:szCs w:val="18"/>
        </w:rPr>
      </w:pPr>
      <w:ins w:id="7842" w:author="Ole Vilstrup" w:date="2021-12-03T16:24:00Z">
        <w:r w:rsidRPr="005C3A7B">
          <w:rPr>
            <w:rStyle w:val="XMLname"/>
            <w:rFonts w:eastAsia="Calibri"/>
            <w:sz w:val="18"/>
            <w:szCs w:val="18"/>
          </w:rPr>
          <w:t>&lt;/InstanceIdentifier&gt;</w:t>
        </w:r>
      </w:ins>
    </w:p>
    <w:p w14:paraId="791F52AE" w14:textId="6CAC84EC" w:rsidR="00A22DEB" w:rsidRPr="005C3A7B" w:rsidRDefault="00A22DEB" w:rsidP="000F581D">
      <w:pPr>
        <w:ind w:left="1420"/>
        <w:rPr>
          <w:ins w:id="7843" w:author="Ole Vilstrup" w:date="2021-12-03T16:14:00Z"/>
          <w:rStyle w:val="XMLname"/>
          <w:rFonts w:eastAsia="Calibri"/>
          <w:sz w:val="18"/>
          <w:szCs w:val="18"/>
        </w:rPr>
      </w:pPr>
      <w:ins w:id="7844" w:author="Ole Vilstrup" w:date="2021-12-03T16:14:00Z">
        <w:r w:rsidRPr="005C3A7B">
          <w:rPr>
            <w:rStyle w:val="XMLname"/>
            <w:rFonts w:eastAsia="Calibri"/>
            <w:sz w:val="18"/>
            <w:szCs w:val="18"/>
          </w:rPr>
          <w:t>&lt;Identifier&gt;dk-dds-metadata&lt;/Identifier&gt;</w:t>
        </w:r>
      </w:ins>
    </w:p>
    <w:p w14:paraId="41B3E847" w14:textId="77777777" w:rsidR="00A22DEB" w:rsidRPr="005C3A7B" w:rsidRDefault="00A22DEB" w:rsidP="00A22DEB">
      <w:pPr>
        <w:ind w:left="1008" w:firstLine="128"/>
        <w:rPr>
          <w:ins w:id="7845" w:author="Ole Vilstrup" w:date="2021-12-03T16:14:00Z"/>
          <w:rStyle w:val="XMLname"/>
          <w:rFonts w:eastAsia="Calibri"/>
          <w:sz w:val="18"/>
          <w:szCs w:val="18"/>
        </w:rPr>
      </w:pPr>
      <w:ins w:id="7846" w:author="Ole Vilstrup" w:date="2021-12-03T16:14:00Z">
        <w:r w:rsidRPr="005C3A7B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7B12F469" w14:textId="77777777" w:rsidR="00B0074B" w:rsidRPr="006203F2" w:rsidRDefault="00B0074B">
      <w:pPr>
        <w:pStyle w:val="Overskrift4"/>
        <w:rPr>
          <w:ins w:id="7847" w:author="Ole Vilstrup" w:date="2020-12-10T11:37:00Z"/>
          <w:rPrChange w:id="7848" w:author="Ole Vilstrup" w:date="2020-12-11T14:26:00Z">
            <w:rPr>
              <w:ins w:id="7849" w:author="Ole Vilstrup" w:date="2020-12-10T11:37:00Z"/>
              <w:lang w:val="en-US"/>
            </w:rPr>
          </w:rPrChange>
        </w:rPr>
        <w:pPrChange w:id="7850" w:author="Ole Vilstrup" w:date="2021-01-13T11:27:00Z">
          <w:pPr>
            <w:pStyle w:val="Overskrift5"/>
            <w:keepNext/>
            <w:keepLines/>
          </w:pPr>
        </w:pPrChange>
      </w:pPr>
      <w:bookmarkStart w:id="7851" w:name="_Toc95688907"/>
      <w:ins w:id="7852" w:author="Ole Vilstrup" w:date="2020-12-10T11:37:00Z">
        <w:r w:rsidRPr="006203F2">
          <w:rPr>
            <w:rPrChange w:id="7853" w:author="Ole Vilstrup" w:date="2020-12-11T14:26:00Z">
              <w:rPr>
                <w:b w:val="0"/>
                <w:i w:val="0"/>
                <w:iCs w:val="0"/>
                <w:lang w:val="en-US"/>
              </w:rPr>
            </w:rPrChange>
          </w:rPr>
          <w:t>SOURCEPATIENTINFO</w:t>
        </w:r>
        <w:bookmarkEnd w:id="7851"/>
      </w:ins>
    </w:p>
    <w:p w14:paraId="213758EE" w14:textId="77777777" w:rsidR="00B0074B" w:rsidRPr="00900BFA" w:rsidRDefault="00B0074B" w:rsidP="00B0074B">
      <w:pPr>
        <w:ind w:left="1008" w:firstLine="128"/>
        <w:rPr>
          <w:ins w:id="7854" w:author="Ole Vilstrup" w:date="2020-12-10T11:37:00Z"/>
          <w:rStyle w:val="XMLname"/>
          <w:rFonts w:eastAsia="Calibri"/>
          <w:sz w:val="18"/>
          <w:szCs w:val="18"/>
          <w:rPrChange w:id="7855" w:author="Ole Vilstrup" w:date="2021-06-03T14:39:00Z">
            <w:rPr>
              <w:ins w:id="7856" w:author="Ole Vilstrup" w:date="2020-12-10T11:37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7857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858" w:author="Ole Vilstrup" w:date="2021-06-03T14:39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635B74CE" w14:textId="77777777" w:rsidR="00B0074B" w:rsidRPr="00900BFA" w:rsidRDefault="00B0074B" w:rsidP="00B0074B">
      <w:pPr>
        <w:ind w:left="1264" w:firstLine="156"/>
        <w:rPr>
          <w:ins w:id="7859" w:author="Ole Vilstrup" w:date="2020-12-10T11:37:00Z"/>
          <w:rStyle w:val="XMLname"/>
          <w:rFonts w:eastAsia="Calibri"/>
          <w:sz w:val="18"/>
          <w:szCs w:val="18"/>
          <w:rPrChange w:id="7860" w:author="Ole Vilstrup" w:date="2021-06-03T14:39:00Z">
            <w:rPr>
              <w:ins w:id="7861" w:author="Ole Vilstrup" w:date="2020-12-10T11:37:00Z"/>
              <w:rStyle w:val="XMLname"/>
              <w:rFonts w:eastAsia="Calibri"/>
            </w:rPr>
          </w:rPrChange>
        </w:rPr>
      </w:pPr>
      <w:ins w:id="7862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863" w:author="Ole Vilstrup" w:date="2021-06-03T14:39:00Z">
              <w:rPr>
                <w:rStyle w:val="XMLname"/>
                <w:rFonts w:eastAsia="Calibri"/>
              </w:rPr>
            </w:rPrChange>
          </w:rPr>
          <w:t>&lt;Type&gt;SOURCEPATIENTINFO&lt;/Type&gt;</w:t>
        </w:r>
        <w:r w:rsidRPr="00900BFA">
          <w:rPr>
            <w:rStyle w:val="XMLname"/>
            <w:rFonts w:eastAsia="Calibri"/>
            <w:sz w:val="18"/>
            <w:szCs w:val="18"/>
            <w:rPrChange w:id="7864" w:author="Ole Vilstrup" w:date="2021-06-03T14:39:00Z">
              <w:rPr>
                <w:rStyle w:val="XMLname"/>
                <w:rFonts w:eastAsia="Calibri"/>
              </w:rPr>
            </w:rPrChange>
          </w:rPr>
          <w:br/>
          <w:t> &lt;InstanceIdentifier&gt;</w:t>
        </w:r>
      </w:ins>
    </w:p>
    <w:p w14:paraId="469CF494" w14:textId="5BA78829" w:rsidR="00B0074B" w:rsidRPr="00900BFA" w:rsidRDefault="00635B78" w:rsidP="00B0074B">
      <w:pPr>
        <w:ind w:left="1420" w:firstLine="284"/>
        <w:rPr>
          <w:ins w:id="7865" w:author="Ole Vilstrup" w:date="2020-12-10T11:37:00Z"/>
          <w:rStyle w:val="XMLname"/>
          <w:rFonts w:eastAsia="Calibri"/>
          <w:sz w:val="18"/>
          <w:szCs w:val="18"/>
          <w:rPrChange w:id="7866" w:author="Ole Vilstrup" w:date="2021-06-03T14:39:00Z">
            <w:rPr>
              <w:ins w:id="7867" w:author="Ole Vilstrup" w:date="2020-12-10T11:37:00Z"/>
              <w:rStyle w:val="XMLname"/>
              <w:rFonts w:eastAsia="Calibri"/>
            </w:rPr>
          </w:rPrChange>
        </w:rPr>
      </w:pPr>
      <w:ins w:id="7868" w:author="Ole Vilstrup" w:date="2022-01-03T09:43:00Z">
        <w:r w:rsidRPr="00EB481C">
          <w:rPr>
            <w:rStyle w:val="XMLname"/>
            <w:rFonts w:eastAsia="Calibri"/>
            <w:sz w:val="18"/>
            <w:szCs w:val="18"/>
          </w:rPr>
          <w:t>”^”+</w:t>
        </w:r>
      </w:ins>
      <w:ins w:id="7869" w:author="Ole Vilstrup" w:date="2020-12-10T11:37:00Z">
        <w:r w:rsidR="00B0074B" w:rsidRPr="00900BFA">
          <w:rPr>
            <w:rStyle w:val="XMLname"/>
            <w:rFonts w:eastAsia="Calibri"/>
            <w:sz w:val="18"/>
            <w:szCs w:val="18"/>
            <w:rPrChange w:id="7870" w:author="Ole Vilstrup" w:date="2021-06-03T14:39:00Z">
              <w:rPr>
                <w:rStyle w:val="XMLname"/>
                <w:rFonts w:eastAsia="Calibri"/>
              </w:rPr>
            </w:rPrChange>
          </w:rPr>
          <w:t>[Emessage/[LetterType]/Patient/PersonSurnameName]+”^”+</w:t>
        </w:r>
      </w:ins>
    </w:p>
    <w:p w14:paraId="0E5FA145" w14:textId="77777777" w:rsidR="00B0074B" w:rsidRPr="00900BFA" w:rsidRDefault="00B0074B" w:rsidP="00B0074B">
      <w:pPr>
        <w:ind w:left="1420" w:firstLine="284"/>
        <w:rPr>
          <w:ins w:id="7871" w:author="Ole Vilstrup" w:date="2020-12-10T11:37:00Z"/>
          <w:rStyle w:val="XMLname"/>
          <w:rFonts w:eastAsia="Calibri"/>
          <w:sz w:val="18"/>
          <w:szCs w:val="18"/>
          <w:rPrChange w:id="7872" w:author="Ole Vilstrup" w:date="2021-06-03T14:39:00Z">
            <w:rPr>
              <w:ins w:id="7873" w:author="Ole Vilstrup" w:date="2020-12-10T11:37:00Z"/>
              <w:rStyle w:val="XMLname"/>
              <w:rFonts w:eastAsia="Calibri"/>
            </w:rPr>
          </w:rPrChange>
        </w:rPr>
      </w:pPr>
      <w:ins w:id="7874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875" w:author="Ole Vilstrup" w:date="2021-06-03T14:39:00Z">
              <w:rPr>
                <w:rStyle w:val="XMLname"/>
                <w:rFonts w:eastAsia="Calibri"/>
              </w:rPr>
            </w:rPrChange>
          </w:rPr>
          <w:t>[Emessage/[LetterType]/Patient/PersonGivenName]</w:t>
        </w:r>
      </w:ins>
    </w:p>
    <w:p w14:paraId="05BA7CD5" w14:textId="77777777" w:rsidR="00B0074B" w:rsidRPr="00900BFA" w:rsidRDefault="00B0074B" w:rsidP="00B0074B">
      <w:pPr>
        <w:ind w:left="1136" w:firstLine="284"/>
        <w:rPr>
          <w:ins w:id="7876" w:author="Ole Vilstrup" w:date="2020-12-10T11:37:00Z"/>
          <w:rStyle w:val="XMLname"/>
          <w:rFonts w:eastAsia="Calibri"/>
          <w:sz w:val="18"/>
          <w:szCs w:val="18"/>
          <w:rPrChange w:id="7877" w:author="Ole Vilstrup" w:date="2021-06-03T14:39:00Z">
            <w:rPr>
              <w:ins w:id="7878" w:author="Ole Vilstrup" w:date="2020-12-10T11:37:00Z"/>
              <w:rStyle w:val="XMLname"/>
              <w:rFonts w:eastAsia="Calibri"/>
            </w:rPr>
          </w:rPrChange>
        </w:rPr>
      </w:pPr>
      <w:ins w:id="7879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880" w:author="Ole Vilstrup" w:date="2021-06-03T14:39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900BFA">
          <w:rPr>
            <w:rStyle w:val="XMLname"/>
            <w:rFonts w:eastAsia="Calibri"/>
            <w:sz w:val="18"/>
            <w:szCs w:val="18"/>
            <w:rPrChange w:id="7881" w:author="Ole Vilstrup" w:date="2021-06-03T14:39:00Z">
              <w:rPr>
                <w:rStyle w:val="XMLname"/>
                <w:rFonts w:eastAsia="Calibri"/>
              </w:rPr>
            </w:rPrChange>
          </w:rPr>
          <w:br/>
          <w:t> </w:t>
        </w:r>
        <w:r w:rsidRPr="00900BFA">
          <w:rPr>
            <w:rStyle w:val="XMLname"/>
            <w:rFonts w:eastAsia="Calibri"/>
            <w:sz w:val="18"/>
            <w:szCs w:val="18"/>
            <w:rPrChange w:id="7882" w:author="Ole Vilstrup" w:date="2021-06-03T14:39:00Z">
              <w:rPr>
                <w:rStyle w:val="XMLname"/>
                <w:rFonts w:eastAsia="Calibri"/>
              </w:rPr>
            </w:rPrChange>
          </w:rPr>
          <w:tab/>
          <w:t>&lt;Identifier&gt;dk-dds-metadata-PID5&lt;/Identifier&gt;</w:t>
        </w:r>
      </w:ins>
    </w:p>
    <w:p w14:paraId="5E53A3A9" w14:textId="77777777" w:rsidR="00B0074B" w:rsidRPr="00900BFA" w:rsidRDefault="00B0074B" w:rsidP="00B0074B">
      <w:pPr>
        <w:ind w:left="1008" w:firstLine="128"/>
        <w:rPr>
          <w:ins w:id="7883" w:author="Ole Vilstrup" w:date="2020-12-10T11:37:00Z"/>
          <w:rStyle w:val="XMLname"/>
          <w:rFonts w:eastAsia="Calibri"/>
          <w:sz w:val="18"/>
          <w:szCs w:val="18"/>
          <w:rPrChange w:id="7884" w:author="Ole Vilstrup" w:date="2021-06-03T14:39:00Z">
            <w:rPr>
              <w:ins w:id="7885" w:author="Ole Vilstrup" w:date="2020-12-10T11:37:00Z"/>
              <w:rStyle w:val="XMLname"/>
              <w:rFonts w:eastAsia="Calibri"/>
            </w:rPr>
          </w:rPrChange>
        </w:rPr>
      </w:pPr>
      <w:ins w:id="7886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887" w:author="Ole Vilstrup" w:date="2021-06-03T14:39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49BA71A5" w14:textId="77777777" w:rsidR="00B0074B" w:rsidRPr="00900BFA" w:rsidRDefault="00B0074B" w:rsidP="00B0074B">
      <w:pPr>
        <w:ind w:left="1008" w:firstLine="128"/>
        <w:rPr>
          <w:ins w:id="7888" w:author="Ole Vilstrup" w:date="2020-12-10T11:37:00Z"/>
          <w:rStyle w:val="XMLname"/>
          <w:rFonts w:eastAsia="Calibri"/>
          <w:sz w:val="18"/>
          <w:szCs w:val="18"/>
          <w:rPrChange w:id="7889" w:author="Ole Vilstrup" w:date="2021-06-03T14:39:00Z">
            <w:rPr>
              <w:ins w:id="7890" w:author="Ole Vilstrup" w:date="2020-12-10T11:37:00Z"/>
              <w:rStyle w:val="XMLname"/>
              <w:rFonts w:eastAsia="Calibri"/>
            </w:rPr>
          </w:rPrChange>
        </w:rPr>
      </w:pPr>
    </w:p>
    <w:p w14:paraId="10A6AC53" w14:textId="77777777" w:rsidR="00B0074B" w:rsidRPr="00900BFA" w:rsidRDefault="00B0074B">
      <w:pPr>
        <w:keepNext/>
        <w:ind w:left="1008" w:firstLine="128"/>
        <w:rPr>
          <w:ins w:id="7891" w:author="Ole Vilstrup" w:date="2020-12-10T11:37:00Z"/>
          <w:rStyle w:val="XMLname"/>
          <w:rFonts w:eastAsia="Calibri"/>
          <w:sz w:val="18"/>
          <w:szCs w:val="18"/>
          <w:rPrChange w:id="7892" w:author="Ole Vilstrup" w:date="2021-06-03T14:39:00Z">
            <w:rPr>
              <w:ins w:id="7893" w:author="Ole Vilstrup" w:date="2020-12-10T11:37:00Z"/>
              <w:rStyle w:val="XMLname"/>
              <w:rFonts w:eastAsia="Calibri"/>
            </w:rPr>
          </w:rPrChange>
        </w:rPr>
        <w:pPrChange w:id="7894" w:author="Ole Vilstrup" w:date="2021-12-03T16:26:00Z">
          <w:pPr>
            <w:ind w:left="1008" w:firstLine="128"/>
          </w:pPr>
        </w:pPrChange>
      </w:pPr>
      <w:ins w:id="7895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896" w:author="Ole Vilstrup" w:date="2021-06-03T14:39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652D9669" w14:textId="77777777" w:rsidR="00B0074B" w:rsidRPr="00900BFA" w:rsidRDefault="00B0074B">
      <w:pPr>
        <w:keepNext/>
        <w:ind w:left="1264" w:firstLine="156"/>
        <w:rPr>
          <w:ins w:id="7897" w:author="Ole Vilstrup" w:date="2020-12-10T11:37:00Z"/>
          <w:rStyle w:val="XMLname"/>
          <w:rFonts w:eastAsia="Calibri"/>
          <w:sz w:val="18"/>
          <w:szCs w:val="18"/>
          <w:rPrChange w:id="7898" w:author="Ole Vilstrup" w:date="2021-06-03T14:39:00Z">
            <w:rPr>
              <w:ins w:id="7899" w:author="Ole Vilstrup" w:date="2020-12-10T11:37:00Z"/>
              <w:rStyle w:val="XMLname"/>
              <w:rFonts w:eastAsia="Calibri"/>
            </w:rPr>
          </w:rPrChange>
        </w:rPr>
        <w:pPrChange w:id="7900" w:author="Ole Vilstrup" w:date="2021-12-03T16:26:00Z">
          <w:pPr>
            <w:ind w:left="1264" w:firstLine="156"/>
          </w:pPr>
        </w:pPrChange>
      </w:pPr>
      <w:ins w:id="7901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902" w:author="Ole Vilstrup" w:date="2021-06-03T14:39:00Z">
              <w:rPr>
                <w:rStyle w:val="XMLname"/>
                <w:rFonts w:eastAsia="Calibri"/>
              </w:rPr>
            </w:rPrChange>
          </w:rPr>
          <w:t>&lt;Type&gt;SOURCEPATIENTINFO&lt;/Type&gt;</w:t>
        </w:r>
        <w:r w:rsidRPr="00900BFA">
          <w:rPr>
            <w:rStyle w:val="XMLname"/>
            <w:rFonts w:eastAsia="Calibri"/>
            <w:sz w:val="18"/>
            <w:szCs w:val="18"/>
            <w:rPrChange w:id="7903" w:author="Ole Vilstrup" w:date="2021-06-03T14:39:00Z">
              <w:rPr>
                <w:rStyle w:val="XMLname"/>
                <w:rFonts w:eastAsia="Calibri"/>
              </w:rPr>
            </w:rPrChange>
          </w:rPr>
          <w:br/>
          <w:t> &lt;InstanceIdentifier&gt;</w:t>
        </w:r>
      </w:ins>
    </w:p>
    <w:p w14:paraId="20F02512" w14:textId="77777777" w:rsidR="00B0074B" w:rsidRPr="00900BFA" w:rsidRDefault="00B0074B">
      <w:pPr>
        <w:keepNext/>
        <w:ind w:left="1704"/>
        <w:rPr>
          <w:ins w:id="7904" w:author="Ole Vilstrup" w:date="2020-12-10T11:37:00Z"/>
          <w:rStyle w:val="XMLname"/>
          <w:rFonts w:eastAsia="Calibri"/>
          <w:sz w:val="18"/>
          <w:szCs w:val="18"/>
          <w:rPrChange w:id="7905" w:author="Ole Vilstrup" w:date="2021-06-03T14:39:00Z">
            <w:rPr>
              <w:ins w:id="7906" w:author="Ole Vilstrup" w:date="2020-12-10T11:37:00Z"/>
              <w:rStyle w:val="XMLname"/>
              <w:rFonts w:eastAsia="Calibri"/>
            </w:rPr>
          </w:rPrChange>
        </w:rPr>
        <w:pPrChange w:id="7907" w:author="Ole Vilstrup" w:date="2021-12-03T16:26:00Z">
          <w:pPr>
            <w:ind w:left="1704"/>
          </w:pPr>
        </w:pPrChange>
      </w:pPr>
      <w:ins w:id="7908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909" w:author="Ole Vilstrup" w:date="2021-06-03T14:39:00Z">
              <w:rPr>
                <w:rStyle w:val="XMLname"/>
                <w:rFonts w:eastAsia="Calibri"/>
              </w:rPr>
            </w:rPrChange>
          </w:rPr>
          <w:t>DateOfBirth([PATIENTID])</w:t>
        </w:r>
      </w:ins>
    </w:p>
    <w:p w14:paraId="37CADEBC" w14:textId="77777777" w:rsidR="00B0074B" w:rsidRPr="00900BFA" w:rsidRDefault="00B0074B">
      <w:pPr>
        <w:keepNext/>
        <w:ind w:left="1136" w:firstLine="284"/>
        <w:rPr>
          <w:ins w:id="7910" w:author="Ole Vilstrup" w:date="2020-12-10T11:37:00Z"/>
          <w:rStyle w:val="XMLname"/>
          <w:rFonts w:eastAsia="Calibri"/>
          <w:sz w:val="18"/>
          <w:szCs w:val="18"/>
          <w:rPrChange w:id="7911" w:author="Ole Vilstrup" w:date="2021-06-03T14:39:00Z">
            <w:rPr>
              <w:ins w:id="7912" w:author="Ole Vilstrup" w:date="2020-12-10T11:37:00Z"/>
              <w:rStyle w:val="XMLname"/>
              <w:rFonts w:eastAsia="Calibri"/>
            </w:rPr>
          </w:rPrChange>
        </w:rPr>
        <w:pPrChange w:id="7913" w:author="Ole Vilstrup" w:date="2021-12-03T16:26:00Z">
          <w:pPr>
            <w:ind w:left="1136" w:firstLine="284"/>
          </w:pPr>
        </w:pPrChange>
      </w:pPr>
      <w:ins w:id="7914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915" w:author="Ole Vilstrup" w:date="2021-06-03T14:39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900BFA">
          <w:rPr>
            <w:rStyle w:val="XMLname"/>
            <w:rFonts w:eastAsia="Calibri"/>
            <w:sz w:val="18"/>
            <w:szCs w:val="18"/>
            <w:rPrChange w:id="7916" w:author="Ole Vilstrup" w:date="2021-06-03T14:39:00Z">
              <w:rPr>
                <w:rStyle w:val="XMLname"/>
                <w:rFonts w:eastAsia="Calibri"/>
              </w:rPr>
            </w:rPrChange>
          </w:rPr>
          <w:br/>
          <w:t> </w:t>
        </w:r>
        <w:r w:rsidRPr="00900BFA">
          <w:rPr>
            <w:rStyle w:val="XMLname"/>
            <w:rFonts w:eastAsia="Calibri"/>
            <w:sz w:val="18"/>
            <w:szCs w:val="18"/>
            <w:rPrChange w:id="7917" w:author="Ole Vilstrup" w:date="2021-06-03T14:39:00Z">
              <w:rPr>
                <w:rStyle w:val="XMLname"/>
                <w:rFonts w:eastAsia="Calibri"/>
              </w:rPr>
            </w:rPrChange>
          </w:rPr>
          <w:tab/>
          <w:t>&lt;Identifier&gt;dk-dds-metadata-PID7&lt;/Identifier&gt;</w:t>
        </w:r>
      </w:ins>
    </w:p>
    <w:p w14:paraId="7CCF98CD" w14:textId="77777777" w:rsidR="00B0074B" w:rsidRPr="00900BFA" w:rsidRDefault="00B0074B">
      <w:pPr>
        <w:keepNext/>
        <w:ind w:left="1008" w:firstLine="128"/>
        <w:rPr>
          <w:ins w:id="7918" w:author="Ole Vilstrup" w:date="2020-12-10T11:37:00Z"/>
          <w:rStyle w:val="XMLname"/>
          <w:rFonts w:eastAsia="Calibri"/>
          <w:sz w:val="18"/>
          <w:szCs w:val="18"/>
          <w:rPrChange w:id="7919" w:author="Ole Vilstrup" w:date="2021-06-03T14:39:00Z">
            <w:rPr>
              <w:ins w:id="7920" w:author="Ole Vilstrup" w:date="2020-12-10T11:37:00Z"/>
              <w:rStyle w:val="XMLname"/>
              <w:rFonts w:eastAsia="Calibri"/>
            </w:rPr>
          </w:rPrChange>
        </w:rPr>
        <w:pPrChange w:id="7921" w:author="Ole Vilstrup" w:date="2021-12-03T16:26:00Z">
          <w:pPr>
            <w:ind w:left="1008" w:firstLine="128"/>
          </w:pPr>
        </w:pPrChange>
      </w:pPr>
      <w:ins w:id="7922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923" w:author="Ole Vilstrup" w:date="2021-06-03T14:39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4325EDC1" w14:textId="77777777" w:rsidR="00B0074B" w:rsidRPr="00900BFA" w:rsidRDefault="00B0074B" w:rsidP="00B0074B">
      <w:pPr>
        <w:ind w:left="1008" w:firstLine="128"/>
        <w:rPr>
          <w:ins w:id="7924" w:author="Ole Vilstrup" w:date="2020-12-10T11:37:00Z"/>
          <w:rStyle w:val="XMLname"/>
          <w:rFonts w:eastAsia="Calibri"/>
          <w:sz w:val="18"/>
          <w:szCs w:val="18"/>
          <w:rPrChange w:id="7925" w:author="Ole Vilstrup" w:date="2021-06-03T14:39:00Z">
            <w:rPr>
              <w:ins w:id="7926" w:author="Ole Vilstrup" w:date="2020-12-10T11:37:00Z"/>
              <w:rStyle w:val="XMLname"/>
              <w:rFonts w:eastAsia="Calibri"/>
            </w:rPr>
          </w:rPrChange>
        </w:rPr>
      </w:pPr>
    </w:p>
    <w:p w14:paraId="211ED391" w14:textId="77777777" w:rsidR="00B0074B" w:rsidRPr="00900BFA" w:rsidRDefault="00B0074B" w:rsidP="00B0074B">
      <w:pPr>
        <w:ind w:left="1008" w:firstLine="128"/>
        <w:rPr>
          <w:ins w:id="7927" w:author="Ole Vilstrup" w:date="2020-12-10T11:37:00Z"/>
          <w:rStyle w:val="XMLname"/>
          <w:rFonts w:eastAsia="Calibri"/>
          <w:sz w:val="18"/>
          <w:szCs w:val="18"/>
          <w:rPrChange w:id="7928" w:author="Ole Vilstrup" w:date="2021-06-03T14:39:00Z">
            <w:rPr>
              <w:ins w:id="7929" w:author="Ole Vilstrup" w:date="2020-12-10T11:37:00Z"/>
              <w:rStyle w:val="XMLname"/>
              <w:rFonts w:eastAsia="Calibri"/>
            </w:rPr>
          </w:rPrChange>
        </w:rPr>
      </w:pPr>
      <w:ins w:id="7930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931" w:author="Ole Vilstrup" w:date="2021-06-03T14:39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36A71BF9" w14:textId="77777777" w:rsidR="00B0074B" w:rsidRPr="00900BFA" w:rsidRDefault="00B0074B" w:rsidP="00B0074B">
      <w:pPr>
        <w:ind w:left="1264" w:firstLine="156"/>
        <w:rPr>
          <w:ins w:id="7932" w:author="Ole Vilstrup" w:date="2020-12-10T11:37:00Z"/>
          <w:rStyle w:val="XMLname"/>
          <w:rFonts w:eastAsia="Calibri"/>
          <w:sz w:val="18"/>
          <w:szCs w:val="18"/>
          <w:rPrChange w:id="7933" w:author="Ole Vilstrup" w:date="2021-06-03T14:39:00Z">
            <w:rPr>
              <w:ins w:id="7934" w:author="Ole Vilstrup" w:date="2020-12-10T11:37:00Z"/>
              <w:rStyle w:val="XMLname"/>
              <w:rFonts w:eastAsia="Calibri"/>
            </w:rPr>
          </w:rPrChange>
        </w:rPr>
      </w:pPr>
      <w:ins w:id="7935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936" w:author="Ole Vilstrup" w:date="2021-06-03T14:39:00Z">
              <w:rPr>
                <w:rStyle w:val="XMLname"/>
                <w:rFonts w:eastAsia="Calibri"/>
              </w:rPr>
            </w:rPrChange>
          </w:rPr>
          <w:t>&lt;Type&gt;SOURCEPATIENTINFO&lt;/Type&gt;</w:t>
        </w:r>
        <w:r w:rsidRPr="00900BFA">
          <w:rPr>
            <w:rStyle w:val="XMLname"/>
            <w:rFonts w:eastAsia="Calibri"/>
            <w:sz w:val="18"/>
            <w:szCs w:val="18"/>
            <w:rPrChange w:id="7937" w:author="Ole Vilstrup" w:date="2021-06-03T14:39:00Z">
              <w:rPr>
                <w:rStyle w:val="XMLname"/>
                <w:rFonts w:eastAsia="Calibri"/>
              </w:rPr>
            </w:rPrChange>
          </w:rPr>
          <w:br/>
          <w:t> &lt;InstanceIdentifier&gt;</w:t>
        </w:r>
      </w:ins>
    </w:p>
    <w:p w14:paraId="43E8DF12" w14:textId="77777777" w:rsidR="00B0074B" w:rsidRPr="00900BFA" w:rsidRDefault="00B0074B" w:rsidP="00B0074B">
      <w:pPr>
        <w:ind w:left="1420" w:firstLine="284"/>
        <w:rPr>
          <w:ins w:id="7938" w:author="Ole Vilstrup" w:date="2020-12-10T11:37:00Z"/>
          <w:rStyle w:val="XMLname"/>
          <w:rFonts w:eastAsia="Calibri"/>
          <w:sz w:val="18"/>
          <w:szCs w:val="18"/>
          <w:rPrChange w:id="7939" w:author="Ole Vilstrup" w:date="2021-06-03T14:39:00Z">
            <w:rPr>
              <w:ins w:id="7940" w:author="Ole Vilstrup" w:date="2020-12-10T11:37:00Z"/>
              <w:rStyle w:val="XMLname"/>
              <w:rFonts w:eastAsia="Calibri"/>
            </w:rPr>
          </w:rPrChange>
        </w:rPr>
      </w:pPr>
      <w:ins w:id="7941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942" w:author="Ole Vilstrup" w:date="2021-06-03T14:39:00Z">
              <w:rPr>
                <w:rStyle w:val="XMLname"/>
                <w:rFonts w:eastAsia="Calibri"/>
              </w:rPr>
            </w:rPrChange>
          </w:rPr>
          <w:t>Gender([PATIENTID])</w:t>
        </w:r>
      </w:ins>
    </w:p>
    <w:p w14:paraId="57C2978B" w14:textId="7740EAE2" w:rsidR="00B0074B" w:rsidRPr="00900BFA" w:rsidRDefault="00B0074B" w:rsidP="00B0074B">
      <w:pPr>
        <w:ind w:left="1136" w:firstLine="284"/>
        <w:rPr>
          <w:ins w:id="7943" w:author="Ole Vilstrup" w:date="2020-12-10T11:37:00Z"/>
          <w:rStyle w:val="XMLname"/>
          <w:rFonts w:eastAsia="Calibri"/>
          <w:sz w:val="18"/>
          <w:szCs w:val="18"/>
          <w:rPrChange w:id="7944" w:author="Ole Vilstrup" w:date="2021-06-03T14:39:00Z">
            <w:rPr>
              <w:ins w:id="7945" w:author="Ole Vilstrup" w:date="2020-12-10T11:37:00Z"/>
              <w:rStyle w:val="XMLname"/>
              <w:rFonts w:eastAsia="Calibri"/>
            </w:rPr>
          </w:rPrChange>
        </w:rPr>
      </w:pPr>
      <w:ins w:id="7946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947" w:author="Ole Vilstrup" w:date="2021-06-03T14:39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900BFA">
          <w:rPr>
            <w:rStyle w:val="XMLname"/>
            <w:rFonts w:eastAsia="Calibri"/>
            <w:sz w:val="18"/>
            <w:szCs w:val="18"/>
            <w:rPrChange w:id="7948" w:author="Ole Vilstrup" w:date="2021-06-03T14:39:00Z">
              <w:rPr>
                <w:rStyle w:val="XMLname"/>
                <w:rFonts w:eastAsia="Calibri"/>
              </w:rPr>
            </w:rPrChange>
          </w:rPr>
          <w:br/>
          <w:t> </w:t>
        </w:r>
        <w:r w:rsidRPr="00900BFA">
          <w:rPr>
            <w:rStyle w:val="XMLname"/>
            <w:rFonts w:eastAsia="Calibri"/>
            <w:sz w:val="18"/>
            <w:szCs w:val="18"/>
            <w:rPrChange w:id="7949" w:author="Ole Vilstrup" w:date="2021-06-03T14:39:00Z">
              <w:rPr>
                <w:rStyle w:val="XMLname"/>
                <w:rFonts w:eastAsia="Calibri"/>
              </w:rPr>
            </w:rPrChange>
          </w:rPr>
          <w:tab/>
          <w:t>&lt;Identifier&gt;dk-dds-metadata-PID</w:t>
        </w:r>
      </w:ins>
      <w:ins w:id="7950" w:author="Ole Vilstrup" w:date="2021-03-03T13:27:00Z">
        <w:r w:rsidR="00F25853" w:rsidRPr="00900BFA">
          <w:rPr>
            <w:rStyle w:val="XMLname"/>
            <w:rFonts w:eastAsia="Calibri"/>
            <w:sz w:val="18"/>
            <w:szCs w:val="18"/>
            <w:rPrChange w:id="7951" w:author="Ole Vilstrup" w:date="2021-06-03T14:39:00Z">
              <w:rPr>
                <w:rStyle w:val="XMLname"/>
                <w:rFonts w:eastAsia="Calibri"/>
              </w:rPr>
            </w:rPrChange>
          </w:rPr>
          <w:t>8</w:t>
        </w:r>
      </w:ins>
      <w:ins w:id="7952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953" w:author="Ole Vilstrup" w:date="2021-06-03T14:39:00Z">
              <w:rPr>
                <w:rStyle w:val="XMLname"/>
                <w:rFonts w:eastAsia="Calibri"/>
              </w:rPr>
            </w:rPrChange>
          </w:rPr>
          <w:t>&lt;/Identifier&gt;</w:t>
        </w:r>
      </w:ins>
    </w:p>
    <w:p w14:paraId="5F3C9FD0" w14:textId="7F27F531" w:rsidR="00B0074B" w:rsidRPr="00900BFA" w:rsidRDefault="00B0074B" w:rsidP="00B0074B">
      <w:pPr>
        <w:ind w:left="1008" w:firstLine="128"/>
        <w:rPr>
          <w:ins w:id="7954" w:author="Ole Vilstrup" w:date="2021-02-17T12:10:00Z"/>
          <w:rStyle w:val="XMLname"/>
          <w:rFonts w:eastAsia="Calibri"/>
          <w:sz w:val="18"/>
          <w:szCs w:val="18"/>
          <w:rPrChange w:id="7955" w:author="Ole Vilstrup" w:date="2021-06-03T14:39:00Z">
            <w:rPr>
              <w:ins w:id="7956" w:author="Ole Vilstrup" w:date="2021-02-17T12:10:00Z"/>
              <w:rStyle w:val="XMLname"/>
              <w:rFonts w:eastAsia="Calibri"/>
            </w:rPr>
          </w:rPrChange>
        </w:rPr>
      </w:pPr>
      <w:ins w:id="7957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7958" w:author="Ole Vilstrup" w:date="2021-06-03T14:39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3AF65CD3" w14:textId="5F198EBE" w:rsidR="00063ABF" w:rsidRPr="00900BFA" w:rsidRDefault="00063ABF" w:rsidP="00B0074B">
      <w:pPr>
        <w:ind w:left="1008" w:firstLine="128"/>
        <w:rPr>
          <w:ins w:id="7959" w:author="Ole Vilstrup" w:date="2021-02-17T12:11:00Z"/>
          <w:rStyle w:val="XMLname"/>
          <w:rFonts w:eastAsia="Calibri"/>
          <w:sz w:val="18"/>
          <w:szCs w:val="18"/>
          <w:rPrChange w:id="7960" w:author="Ole Vilstrup" w:date="2021-06-03T14:39:00Z">
            <w:rPr>
              <w:ins w:id="7961" w:author="Ole Vilstrup" w:date="2021-02-17T12:11:00Z"/>
              <w:rStyle w:val="XMLname"/>
              <w:rFonts w:eastAsia="Calibri"/>
            </w:rPr>
          </w:rPrChange>
        </w:rPr>
      </w:pPr>
    </w:p>
    <w:p w14:paraId="2AF8827B" w14:textId="523235C4" w:rsidR="00262543" w:rsidRDefault="002747E3">
      <w:pPr>
        <w:pStyle w:val="Overskrift5"/>
        <w:rPr>
          <w:ins w:id="7962" w:author="Ole Vilstrup" w:date="2021-12-03T16:26:00Z"/>
          <w:rFonts w:eastAsia="Calibri"/>
        </w:rPr>
      </w:pPr>
      <w:ins w:id="7963" w:author="Ole Vilstrup" w:date="2021-12-03T16:27:00Z">
        <w:r w:rsidRPr="005C3A7B">
          <w:t>SOURCEPATIENTINFO</w:t>
        </w:r>
        <w:r w:rsidRPr="005C3A7B">
          <w:rPr>
            <w:rFonts w:eastAsia="Calibri"/>
          </w:rPr>
          <w:t xml:space="preserve"> </w:t>
        </w:r>
      </w:ins>
      <w:ins w:id="7964" w:author="Ole Vilstrup" w:date="2021-12-03T16:26:00Z">
        <w:r w:rsidR="00262543" w:rsidRPr="005C3A7B">
          <w:rPr>
            <w:rFonts w:eastAsia="Calibri"/>
          </w:rPr>
          <w:t>eksempel:</w:t>
        </w:r>
      </w:ins>
    </w:p>
    <w:p w14:paraId="49689CBF" w14:textId="77777777" w:rsidR="00063ABF" w:rsidRPr="00900BFA" w:rsidRDefault="00063ABF" w:rsidP="00063ABF">
      <w:pPr>
        <w:ind w:left="1008" w:firstLine="128"/>
        <w:rPr>
          <w:ins w:id="7965" w:author="Ole Vilstrup" w:date="2021-02-17T12:11:00Z"/>
          <w:rStyle w:val="XMLname"/>
          <w:rFonts w:eastAsia="Calibri"/>
          <w:sz w:val="18"/>
          <w:szCs w:val="18"/>
          <w:rPrChange w:id="7966" w:author="Ole Vilstrup" w:date="2021-06-03T14:39:00Z">
            <w:rPr>
              <w:ins w:id="7967" w:author="Ole Vilstrup" w:date="2021-02-17T12:11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7968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7969" w:author="Ole Vilstrup" w:date="2021-06-03T14:39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4D52217B" w14:textId="77777777" w:rsidR="00063ABF" w:rsidRPr="00900BFA" w:rsidRDefault="00063ABF" w:rsidP="00063ABF">
      <w:pPr>
        <w:ind w:left="1292" w:firstLine="128"/>
        <w:rPr>
          <w:ins w:id="7970" w:author="Ole Vilstrup" w:date="2021-02-17T12:11:00Z"/>
          <w:rStyle w:val="XMLname"/>
          <w:rFonts w:eastAsia="Calibri"/>
          <w:sz w:val="18"/>
          <w:szCs w:val="18"/>
          <w:rPrChange w:id="7971" w:author="Ole Vilstrup" w:date="2021-06-03T14:39:00Z">
            <w:rPr>
              <w:ins w:id="7972" w:author="Ole Vilstrup" w:date="2021-02-17T12:11:00Z"/>
              <w:rStyle w:val="XMLname"/>
              <w:rFonts w:eastAsia="Calibri"/>
            </w:rPr>
          </w:rPrChange>
        </w:rPr>
      </w:pPr>
      <w:ins w:id="7973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7974" w:author="Ole Vilstrup" w:date="2021-06-03T14:39:00Z">
              <w:rPr>
                <w:rStyle w:val="XMLname"/>
                <w:rFonts w:eastAsia="Calibri"/>
              </w:rPr>
            </w:rPrChange>
          </w:rPr>
          <w:t>&lt;Type&gt;SOURCEPATIENTINFO&lt;/Type&gt;</w:t>
        </w:r>
      </w:ins>
    </w:p>
    <w:p w14:paraId="62DB3A35" w14:textId="77777777" w:rsidR="00063ABF" w:rsidRPr="00900BFA" w:rsidRDefault="00063ABF" w:rsidP="00063ABF">
      <w:pPr>
        <w:ind w:left="1164" w:firstLine="256"/>
        <w:rPr>
          <w:ins w:id="7975" w:author="Ole Vilstrup" w:date="2021-02-17T12:11:00Z"/>
          <w:rStyle w:val="XMLname"/>
          <w:rFonts w:eastAsia="Calibri"/>
          <w:sz w:val="18"/>
          <w:szCs w:val="18"/>
          <w:rPrChange w:id="7976" w:author="Ole Vilstrup" w:date="2021-06-03T14:39:00Z">
            <w:rPr>
              <w:ins w:id="7977" w:author="Ole Vilstrup" w:date="2021-02-17T12:11:00Z"/>
              <w:rStyle w:val="XMLname"/>
              <w:rFonts w:eastAsia="Calibri"/>
            </w:rPr>
          </w:rPrChange>
        </w:rPr>
      </w:pPr>
      <w:ins w:id="7978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7979" w:author="Ole Vilstrup" w:date="2021-06-03T14:39:00Z">
              <w:rPr>
                <w:rStyle w:val="XMLname"/>
                <w:rFonts w:eastAsia="Calibri"/>
              </w:rPr>
            </w:rPrChange>
          </w:rPr>
          <w:t>&lt;InstanceIdentifier&gt;^Matthiesen^Tjalfe&lt;/InstanceIdentifier&gt;</w:t>
        </w:r>
      </w:ins>
    </w:p>
    <w:p w14:paraId="0F54EAE2" w14:textId="77777777" w:rsidR="00063ABF" w:rsidRPr="00900BFA" w:rsidRDefault="00063ABF" w:rsidP="00063ABF">
      <w:pPr>
        <w:ind w:left="1292" w:firstLine="128"/>
        <w:rPr>
          <w:ins w:id="7980" w:author="Ole Vilstrup" w:date="2021-02-17T12:11:00Z"/>
          <w:rStyle w:val="XMLname"/>
          <w:rFonts w:eastAsia="Calibri"/>
          <w:sz w:val="18"/>
          <w:szCs w:val="18"/>
          <w:rPrChange w:id="7981" w:author="Ole Vilstrup" w:date="2021-06-03T14:39:00Z">
            <w:rPr>
              <w:ins w:id="7982" w:author="Ole Vilstrup" w:date="2021-02-17T12:11:00Z"/>
              <w:rStyle w:val="XMLname"/>
              <w:rFonts w:eastAsia="Calibri"/>
            </w:rPr>
          </w:rPrChange>
        </w:rPr>
      </w:pPr>
      <w:ins w:id="7983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7984" w:author="Ole Vilstrup" w:date="2021-06-03T14:39:00Z">
              <w:rPr>
                <w:rStyle w:val="XMLname"/>
                <w:rFonts w:eastAsia="Calibri"/>
              </w:rPr>
            </w:rPrChange>
          </w:rPr>
          <w:t>&lt;Identifier&gt;dk-dds-metadata-PID5&lt;/Identifier&gt;</w:t>
        </w:r>
      </w:ins>
    </w:p>
    <w:p w14:paraId="47C39B98" w14:textId="77777777" w:rsidR="00063ABF" w:rsidRPr="00900BFA" w:rsidRDefault="00063ABF" w:rsidP="00063ABF">
      <w:pPr>
        <w:ind w:left="1008" w:firstLine="128"/>
        <w:rPr>
          <w:ins w:id="7985" w:author="Ole Vilstrup" w:date="2021-02-17T12:11:00Z"/>
          <w:rStyle w:val="XMLname"/>
          <w:rFonts w:eastAsia="Calibri"/>
          <w:sz w:val="18"/>
          <w:szCs w:val="18"/>
          <w:rPrChange w:id="7986" w:author="Ole Vilstrup" w:date="2021-06-03T14:39:00Z">
            <w:rPr>
              <w:ins w:id="7987" w:author="Ole Vilstrup" w:date="2021-02-17T12:11:00Z"/>
              <w:rStyle w:val="XMLname"/>
              <w:rFonts w:eastAsia="Calibri"/>
            </w:rPr>
          </w:rPrChange>
        </w:rPr>
      </w:pPr>
      <w:ins w:id="7988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7989" w:author="Ole Vilstrup" w:date="2021-06-03T14:39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3634F89A" w14:textId="77777777" w:rsidR="00063ABF" w:rsidRPr="00900BFA" w:rsidRDefault="00063ABF" w:rsidP="00063ABF">
      <w:pPr>
        <w:ind w:left="1008" w:firstLine="128"/>
        <w:rPr>
          <w:ins w:id="7990" w:author="Ole Vilstrup" w:date="2021-02-17T12:11:00Z"/>
          <w:rStyle w:val="XMLname"/>
          <w:rFonts w:eastAsia="Calibri"/>
          <w:sz w:val="18"/>
          <w:szCs w:val="18"/>
          <w:rPrChange w:id="7991" w:author="Ole Vilstrup" w:date="2021-06-03T14:39:00Z">
            <w:rPr>
              <w:ins w:id="7992" w:author="Ole Vilstrup" w:date="2021-02-17T12:11:00Z"/>
              <w:rStyle w:val="XMLname"/>
              <w:rFonts w:eastAsia="Calibri"/>
            </w:rPr>
          </w:rPrChange>
        </w:rPr>
      </w:pPr>
      <w:ins w:id="7993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7994" w:author="Ole Vilstrup" w:date="2021-06-03T14:39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2931F261" w14:textId="77777777" w:rsidR="00063ABF" w:rsidRPr="00900BFA" w:rsidRDefault="00063ABF" w:rsidP="00063ABF">
      <w:pPr>
        <w:ind w:left="1292" w:firstLine="128"/>
        <w:rPr>
          <w:ins w:id="7995" w:author="Ole Vilstrup" w:date="2021-02-17T12:11:00Z"/>
          <w:rStyle w:val="XMLname"/>
          <w:rFonts w:eastAsia="Calibri"/>
          <w:sz w:val="18"/>
          <w:szCs w:val="18"/>
          <w:rPrChange w:id="7996" w:author="Ole Vilstrup" w:date="2021-06-03T14:39:00Z">
            <w:rPr>
              <w:ins w:id="7997" w:author="Ole Vilstrup" w:date="2021-02-17T12:11:00Z"/>
              <w:rStyle w:val="XMLname"/>
              <w:rFonts w:eastAsia="Calibri"/>
            </w:rPr>
          </w:rPrChange>
        </w:rPr>
      </w:pPr>
      <w:ins w:id="7998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7999" w:author="Ole Vilstrup" w:date="2021-06-03T14:39:00Z">
              <w:rPr>
                <w:rStyle w:val="XMLname"/>
                <w:rFonts w:eastAsia="Calibri"/>
              </w:rPr>
            </w:rPrChange>
          </w:rPr>
          <w:t>&lt;Type&gt;SOURCEPATIENTINFO&lt;/Type&gt;</w:t>
        </w:r>
      </w:ins>
    </w:p>
    <w:p w14:paraId="7C2C432F" w14:textId="77777777" w:rsidR="00063ABF" w:rsidRPr="00900BFA" w:rsidRDefault="00063ABF" w:rsidP="00063ABF">
      <w:pPr>
        <w:ind w:left="1164" w:firstLine="256"/>
        <w:rPr>
          <w:ins w:id="8000" w:author="Ole Vilstrup" w:date="2021-02-17T12:11:00Z"/>
          <w:rStyle w:val="XMLname"/>
          <w:rFonts w:eastAsia="Calibri"/>
          <w:sz w:val="18"/>
          <w:szCs w:val="18"/>
          <w:rPrChange w:id="8001" w:author="Ole Vilstrup" w:date="2021-06-03T14:39:00Z">
            <w:rPr>
              <w:ins w:id="8002" w:author="Ole Vilstrup" w:date="2021-02-17T12:11:00Z"/>
              <w:rStyle w:val="XMLname"/>
              <w:rFonts w:eastAsia="Calibri"/>
            </w:rPr>
          </w:rPrChange>
        </w:rPr>
      </w:pPr>
      <w:ins w:id="8003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8004" w:author="Ole Vilstrup" w:date="2021-06-03T14:39:00Z">
              <w:rPr>
                <w:rStyle w:val="XMLname"/>
                <w:rFonts w:eastAsia="Calibri"/>
              </w:rPr>
            </w:rPrChange>
          </w:rPr>
          <w:t>&lt;InstanceIdentifier&gt;19500605&lt;/InstanceIdentifier&gt;</w:t>
        </w:r>
      </w:ins>
    </w:p>
    <w:p w14:paraId="491A5B02" w14:textId="77777777" w:rsidR="00063ABF" w:rsidRPr="00900BFA" w:rsidRDefault="00063ABF" w:rsidP="00063ABF">
      <w:pPr>
        <w:ind w:left="1292" w:firstLine="128"/>
        <w:rPr>
          <w:ins w:id="8005" w:author="Ole Vilstrup" w:date="2021-02-17T12:11:00Z"/>
          <w:rStyle w:val="XMLname"/>
          <w:rFonts w:eastAsia="Calibri"/>
          <w:sz w:val="18"/>
          <w:szCs w:val="18"/>
          <w:rPrChange w:id="8006" w:author="Ole Vilstrup" w:date="2021-06-03T14:39:00Z">
            <w:rPr>
              <w:ins w:id="8007" w:author="Ole Vilstrup" w:date="2021-02-17T12:11:00Z"/>
              <w:rStyle w:val="XMLname"/>
              <w:rFonts w:eastAsia="Calibri"/>
            </w:rPr>
          </w:rPrChange>
        </w:rPr>
      </w:pPr>
      <w:ins w:id="8008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8009" w:author="Ole Vilstrup" w:date="2021-06-03T14:39:00Z">
              <w:rPr>
                <w:rStyle w:val="XMLname"/>
                <w:rFonts w:eastAsia="Calibri"/>
              </w:rPr>
            </w:rPrChange>
          </w:rPr>
          <w:t>&lt;Identifier&gt;dk-dds-metadata-PID7&lt;/Identifier&gt;</w:t>
        </w:r>
      </w:ins>
    </w:p>
    <w:p w14:paraId="13223C2A" w14:textId="77777777" w:rsidR="00063ABF" w:rsidRPr="00900BFA" w:rsidRDefault="00063ABF" w:rsidP="00063ABF">
      <w:pPr>
        <w:ind w:left="1008" w:firstLine="128"/>
        <w:rPr>
          <w:ins w:id="8010" w:author="Ole Vilstrup" w:date="2021-02-17T12:11:00Z"/>
          <w:rStyle w:val="XMLname"/>
          <w:rFonts w:eastAsia="Calibri"/>
          <w:sz w:val="18"/>
          <w:szCs w:val="18"/>
          <w:rPrChange w:id="8011" w:author="Ole Vilstrup" w:date="2021-06-03T14:39:00Z">
            <w:rPr>
              <w:ins w:id="8012" w:author="Ole Vilstrup" w:date="2021-02-17T12:11:00Z"/>
              <w:rStyle w:val="XMLname"/>
              <w:rFonts w:eastAsia="Calibri"/>
            </w:rPr>
          </w:rPrChange>
        </w:rPr>
      </w:pPr>
      <w:ins w:id="8013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8014" w:author="Ole Vilstrup" w:date="2021-06-03T14:39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236AC1F8" w14:textId="77777777" w:rsidR="00063ABF" w:rsidRPr="00900BFA" w:rsidRDefault="00063ABF" w:rsidP="00063ABF">
      <w:pPr>
        <w:ind w:left="1008" w:firstLine="128"/>
        <w:rPr>
          <w:ins w:id="8015" w:author="Ole Vilstrup" w:date="2021-02-17T12:11:00Z"/>
          <w:rStyle w:val="XMLname"/>
          <w:rFonts w:eastAsia="Calibri"/>
          <w:sz w:val="18"/>
          <w:szCs w:val="18"/>
          <w:rPrChange w:id="8016" w:author="Ole Vilstrup" w:date="2021-06-03T14:39:00Z">
            <w:rPr>
              <w:ins w:id="8017" w:author="Ole Vilstrup" w:date="2021-02-17T12:11:00Z"/>
              <w:rStyle w:val="XMLname"/>
              <w:rFonts w:eastAsia="Calibri"/>
            </w:rPr>
          </w:rPrChange>
        </w:rPr>
      </w:pPr>
      <w:ins w:id="8018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8019" w:author="Ole Vilstrup" w:date="2021-06-03T14:39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51A00F19" w14:textId="77777777" w:rsidR="00063ABF" w:rsidRPr="00900BFA" w:rsidRDefault="00063ABF" w:rsidP="00063ABF">
      <w:pPr>
        <w:ind w:left="1292" w:firstLine="128"/>
        <w:rPr>
          <w:ins w:id="8020" w:author="Ole Vilstrup" w:date="2021-02-17T12:11:00Z"/>
          <w:rStyle w:val="XMLname"/>
          <w:rFonts w:eastAsia="Calibri"/>
          <w:sz w:val="18"/>
          <w:szCs w:val="18"/>
          <w:rPrChange w:id="8021" w:author="Ole Vilstrup" w:date="2021-06-03T14:39:00Z">
            <w:rPr>
              <w:ins w:id="8022" w:author="Ole Vilstrup" w:date="2021-02-17T12:11:00Z"/>
              <w:rStyle w:val="XMLname"/>
              <w:rFonts w:eastAsia="Calibri"/>
            </w:rPr>
          </w:rPrChange>
        </w:rPr>
      </w:pPr>
      <w:ins w:id="8023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8024" w:author="Ole Vilstrup" w:date="2021-06-03T14:39:00Z">
              <w:rPr>
                <w:rStyle w:val="XMLname"/>
                <w:rFonts w:eastAsia="Calibri"/>
              </w:rPr>
            </w:rPrChange>
          </w:rPr>
          <w:t>&lt;Type&gt;SOURCEPATIENTINFO&lt;/Type&gt;</w:t>
        </w:r>
      </w:ins>
    </w:p>
    <w:p w14:paraId="04702148" w14:textId="77777777" w:rsidR="00063ABF" w:rsidRPr="00900BFA" w:rsidRDefault="00063ABF" w:rsidP="00063ABF">
      <w:pPr>
        <w:ind w:left="1164" w:firstLine="256"/>
        <w:rPr>
          <w:ins w:id="8025" w:author="Ole Vilstrup" w:date="2021-02-17T12:11:00Z"/>
          <w:rStyle w:val="XMLname"/>
          <w:rFonts w:eastAsia="Calibri"/>
          <w:sz w:val="18"/>
          <w:szCs w:val="18"/>
          <w:rPrChange w:id="8026" w:author="Ole Vilstrup" w:date="2021-06-03T14:39:00Z">
            <w:rPr>
              <w:ins w:id="8027" w:author="Ole Vilstrup" w:date="2021-02-17T12:11:00Z"/>
              <w:rStyle w:val="XMLname"/>
              <w:rFonts w:eastAsia="Calibri"/>
            </w:rPr>
          </w:rPrChange>
        </w:rPr>
      </w:pPr>
      <w:ins w:id="8028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8029" w:author="Ole Vilstrup" w:date="2021-06-03T14:39:00Z">
              <w:rPr>
                <w:rStyle w:val="XMLname"/>
                <w:rFonts w:eastAsia="Calibri"/>
              </w:rPr>
            </w:rPrChange>
          </w:rPr>
          <w:t>&lt;InstanceIdentifier&gt;M&lt;/InstanceIdentifier&gt;</w:t>
        </w:r>
      </w:ins>
    </w:p>
    <w:p w14:paraId="5CB9698C" w14:textId="137F7116" w:rsidR="00063ABF" w:rsidRPr="00900BFA" w:rsidRDefault="00063ABF" w:rsidP="00063ABF">
      <w:pPr>
        <w:ind w:left="1292" w:firstLine="128"/>
        <w:rPr>
          <w:ins w:id="8030" w:author="Ole Vilstrup" w:date="2021-02-17T12:11:00Z"/>
          <w:rStyle w:val="XMLname"/>
          <w:rFonts w:eastAsia="Calibri"/>
          <w:sz w:val="18"/>
          <w:szCs w:val="18"/>
          <w:rPrChange w:id="8031" w:author="Ole Vilstrup" w:date="2021-06-03T14:39:00Z">
            <w:rPr>
              <w:ins w:id="8032" w:author="Ole Vilstrup" w:date="2021-02-17T12:11:00Z"/>
              <w:rStyle w:val="XMLname"/>
              <w:rFonts w:eastAsia="Calibri"/>
            </w:rPr>
          </w:rPrChange>
        </w:rPr>
      </w:pPr>
      <w:ins w:id="8033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8034" w:author="Ole Vilstrup" w:date="2021-06-03T14:39:00Z">
              <w:rPr>
                <w:rStyle w:val="XMLname"/>
                <w:rFonts w:eastAsia="Calibri"/>
              </w:rPr>
            </w:rPrChange>
          </w:rPr>
          <w:t>&lt;Identifier&gt;dk-dds-metadata-PID</w:t>
        </w:r>
      </w:ins>
      <w:ins w:id="8035" w:author="Ole Vilstrup" w:date="2021-03-03T13:27:00Z">
        <w:r w:rsidR="00F25853" w:rsidRPr="00900BFA">
          <w:rPr>
            <w:rStyle w:val="XMLname"/>
            <w:rFonts w:eastAsia="Calibri"/>
            <w:sz w:val="18"/>
            <w:szCs w:val="18"/>
            <w:rPrChange w:id="8036" w:author="Ole Vilstrup" w:date="2021-06-03T14:39:00Z">
              <w:rPr>
                <w:rStyle w:val="XMLname"/>
                <w:rFonts w:eastAsia="Calibri"/>
              </w:rPr>
            </w:rPrChange>
          </w:rPr>
          <w:t>8</w:t>
        </w:r>
      </w:ins>
      <w:ins w:id="8037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8038" w:author="Ole Vilstrup" w:date="2021-06-03T14:39:00Z">
              <w:rPr>
                <w:rStyle w:val="XMLname"/>
                <w:rFonts w:eastAsia="Calibri"/>
              </w:rPr>
            </w:rPrChange>
          </w:rPr>
          <w:t>&lt;/Identifier&gt;</w:t>
        </w:r>
      </w:ins>
    </w:p>
    <w:p w14:paraId="50130802" w14:textId="77777777" w:rsidR="00063ABF" w:rsidRPr="00900BFA" w:rsidRDefault="00063ABF" w:rsidP="00063ABF">
      <w:pPr>
        <w:ind w:left="1008" w:firstLine="128"/>
        <w:rPr>
          <w:ins w:id="8039" w:author="Ole Vilstrup" w:date="2021-02-17T12:11:00Z"/>
          <w:rStyle w:val="XMLname"/>
          <w:rFonts w:eastAsia="Calibri"/>
          <w:sz w:val="18"/>
          <w:szCs w:val="18"/>
          <w:rPrChange w:id="8040" w:author="Ole Vilstrup" w:date="2021-06-03T14:39:00Z">
            <w:rPr>
              <w:ins w:id="8041" w:author="Ole Vilstrup" w:date="2021-02-17T12:11:00Z"/>
              <w:rStyle w:val="XMLname"/>
              <w:rFonts w:eastAsia="Calibri"/>
            </w:rPr>
          </w:rPrChange>
        </w:rPr>
      </w:pPr>
      <w:ins w:id="8042" w:author="Ole Vilstrup" w:date="2021-02-17T12:11:00Z">
        <w:r w:rsidRPr="00900BFA">
          <w:rPr>
            <w:rStyle w:val="XMLname"/>
            <w:rFonts w:eastAsia="Calibri"/>
            <w:sz w:val="18"/>
            <w:szCs w:val="18"/>
            <w:rPrChange w:id="8043" w:author="Ole Vilstrup" w:date="2021-06-03T14:39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33CBD31E" w14:textId="77777777" w:rsidR="00B0074B" w:rsidRPr="00A447F8" w:rsidRDefault="00B0074B">
      <w:pPr>
        <w:pStyle w:val="Overskrift4"/>
        <w:rPr>
          <w:ins w:id="8044" w:author="Ole Vilstrup" w:date="2020-12-10T11:37:00Z"/>
          <w:rPrChange w:id="8045" w:author="Ole Vilstrup" w:date="2021-02-18T13:42:00Z">
            <w:rPr>
              <w:ins w:id="8046" w:author="Ole Vilstrup" w:date="2020-12-10T11:37:00Z"/>
              <w:rStyle w:val="XMLname"/>
              <w:rFonts w:ascii="Calibri" w:eastAsia="Calibri" w:hAnsi="Calibri"/>
              <w:b w:val="0"/>
              <w:bCs w:val="0"/>
              <w:i w:val="0"/>
              <w:iCs w:val="0"/>
              <w:sz w:val="22"/>
              <w:szCs w:val="24"/>
            </w:rPr>
          </w:rPrChange>
        </w:rPr>
        <w:pPrChange w:id="8047" w:author="Ole Vilstrup" w:date="2021-06-10T14:27:00Z">
          <w:pPr>
            <w:pStyle w:val="Overskrift5"/>
          </w:pPr>
        </w:pPrChange>
      </w:pPr>
      <w:bookmarkStart w:id="8048" w:name="_Toc95688908"/>
      <w:ins w:id="8049" w:author="Ole Vilstrup" w:date="2020-12-10T11:37:00Z">
        <w:r w:rsidRPr="00A447F8">
          <w:rPr>
            <w:rPrChange w:id="8050" w:author="Ole Vilstrup" w:date="2021-02-18T13:42:00Z">
              <w:rPr>
                <w:rStyle w:val="XMLname"/>
                <w:rFonts w:ascii="Calibri" w:eastAsia="Calibri" w:hAnsi="Calibri"/>
                <w:b w:val="0"/>
                <w:i w:val="0"/>
                <w:iCs w:val="0"/>
                <w:sz w:val="22"/>
              </w:rPr>
            </w:rPrChange>
          </w:rPr>
          <w:t>TITLE</w:t>
        </w:r>
        <w:bookmarkEnd w:id="8048"/>
      </w:ins>
    </w:p>
    <w:p w14:paraId="2D6EF699" w14:textId="77777777" w:rsidR="00B0074B" w:rsidRPr="006203F2" w:rsidRDefault="00B0074B">
      <w:pPr>
        <w:keepNext/>
        <w:rPr>
          <w:ins w:id="8051" w:author="Ole Vilstrup" w:date="2020-12-10T11:37:00Z"/>
          <w:rFonts w:eastAsia="Calibri"/>
        </w:rPr>
        <w:pPrChange w:id="8052" w:author="Ole Vilstrup" w:date="2021-06-10T14:27:00Z">
          <w:pPr/>
        </w:pPrChange>
      </w:pPr>
      <w:ins w:id="8053" w:author="Ole Vilstrup" w:date="2020-12-10T11:37:00Z">
        <w:r w:rsidRPr="006203F2">
          <w:rPr>
            <w:rFonts w:eastAsia="Calibri"/>
          </w:rPr>
          <w:t>Meddelelsestypen + ”for” + PATIENTID</w:t>
        </w:r>
      </w:ins>
    </w:p>
    <w:p w14:paraId="663E6A9B" w14:textId="77777777" w:rsidR="00B0074B" w:rsidRPr="00900BFA" w:rsidRDefault="00B0074B" w:rsidP="00B0074B">
      <w:pPr>
        <w:keepNext/>
        <w:keepLines/>
        <w:ind w:left="1136" w:firstLine="130"/>
        <w:rPr>
          <w:ins w:id="8054" w:author="Ole Vilstrup" w:date="2020-12-10T11:37:00Z"/>
          <w:rStyle w:val="XMLname"/>
          <w:rFonts w:eastAsia="Calibri"/>
          <w:sz w:val="18"/>
          <w:szCs w:val="18"/>
          <w:rPrChange w:id="8055" w:author="Ole Vilstrup" w:date="2021-06-03T14:39:00Z">
            <w:rPr>
              <w:ins w:id="8056" w:author="Ole Vilstrup" w:date="2020-12-10T11:37:00Z"/>
              <w:rStyle w:val="XMLname"/>
              <w:rFonts w:eastAsia="Calibri"/>
            </w:rPr>
          </w:rPrChange>
        </w:rPr>
      </w:pPr>
      <w:ins w:id="8057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058" w:author="Ole Vilstrup" w:date="2021-06-03T14:39:00Z">
              <w:rPr>
                <w:rStyle w:val="XMLname"/>
                <w:rFonts w:eastAsia="Calibri"/>
              </w:rPr>
            </w:rPrChange>
          </w:rPr>
          <w:t>&lt;Scope&gt;</w:t>
        </w:r>
        <w:r w:rsidRPr="00900BFA">
          <w:rPr>
            <w:rStyle w:val="XMLname"/>
            <w:rFonts w:eastAsia="Calibri"/>
            <w:sz w:val="18"/>
            <w:szCs w:val="18"/>
            <w:rPrChange w:id="8059" w:author="Ole Vilstrup" w:date="2021-06-03T14:39:00Z">
              <w:rPr>
                <w:rStyle w:val="XMLname"/>
                <w:rFonts w:eastAsia="Calibri"/>
              </w:rPr>
            </w:rPrChange>
          </w:rPr>
          <w:br/>
        </w:r>
        <w:r w:rsidRPr="00900BFA">
          <w:rPr>
            <w:rStyle w:val="XMLname"/>
            <w:rFonts w:eastAsia="Calibri"/>
            <w:sz w:val="18"/>
            <w:szCs w:val="18"/>
            <w:rPrChange w:id="8060" w:author="Ole Vilstrup" w:date="2021-06-03T14:39:00Z">
              <w:rPr>
                <w:rStyle w:val="XMLname"/>
                <w:rFonts w:eastAsia="Calibri"/>
              </w:rPr>
            </w:rPrChange>
          </w:rPr>
          <w:tab/>
          <w:t>&lt;Type&gt;TITLE&lt;/Type&gt;</w:t>
        </w:r>
        <w:r w:rsidRPr="00900BFA">
          <w:rPr>
            <w:rStyle w:val="XMLname"/>
            <w:rFonts w:eastAsia="Calibri"/>
            <w:sz w:val="18"/>
            <w:szCs w:val="18"/>
            <w:rPrChange w:id="8061" w:author="Ole Vilstrup" w:date="2021-06-03T14:39:00Z">
              <w:rPr>
                <w:rStyle w:val="XMLname"/>
                <w:rFonts w:eastAsia="Calibri"/>
              </w:rPr>
            </w:rPrChange>
          </w:rPr>
          <w:br/>
        </w:r>
        <w:r w:rsidRPr="00900BFA">
          <w:rPr>
            <w:rStyle w:val="XMLname"/>
            <w:rFonts w:eastAsia="Calibri"/>
            <w:sz w:val="18"/>
            <w:szCs w:val="18"/>
            <w:rPrChange w:id="8062" w:author="Ole Vilstrup" w:date="2021-06-03T14:39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</w:p>
    <w:p w14:paraId="038CA98F" w14:textId="3FC9392A" w:rsidR="00B0074B" w:rsidRPr="00900BFA" w:rsidRDefault="00374542" w:rsidP="00B0074B">
      <w:pPr>
        <w:ind w:left="1420" w:firstLine="284"/>
        <w:rPr>
          <w:ins w:id="8063" w:author="Ole Vilstrup" w:date="2020-12-10T11:37:00Z"/>
          <w:rStyle w:val="XMLname"/>
          <w:rFonts w:eastAsia="Calibri"/>
          <w:sz w:val="18"/>
          <w:szCs w:val="18"/>
          <w:rPrChange w:id="8064" w:author="Ole Vilstrup" w:date="2021-06-03T14:39:00Z">
            <w:rPr>
              <w:ins w:id="8065" w:author="Ole Vilstrup" w:date="2020-12-10T11:37:00Z"/>
              <w:rStyle w:val="XMLname"/>
              <w:rFonts w:eastAsia="Calibri"/>
            </w:rPr>
          </w:rPrChange>
        </w:rPr>
      </w:pPr>
      <w:ins w:id="8066" w:author="Ole Vilstrup" w:date="2022-01-03T11:05:00Z">
        <w:r w:rsidRPr="00EB481C">
          <w:rPr>
            <w:rStyle w:val="XMLname"/>
            <w:rFonts w:eastAsia="Calibri"/>
            <w:sz w:val="18"/>
            <w:szCs w:val="18"/>
          </w:rPr>
          <w:t>[Emessage/[LetterType]</w:t>
        </w:r>
        <w:r>
          <w:rPr>
            <w:rStyle w:val="XMLname"/>
            <w:rFonts w:eastAsia="Calibri"/>
            <w:sz w:val="18"/>
            <w:szCs w:val="18"/>
          </w:rPr>
          <w:t xml:space="preserve"> </w:t>
        </w:r>
      </w:ins>
      <w:ins w:id="8067" w:author="Ole Vilstrup" w:date="2020-12-10T11:37:00Z">
        <w:r w:rsidR="00B0074B" w:rsidRPr="00900BFA">
          <w:rPr>
            <w:rStyle w:val="XMLname"/>
            <w:rFonts w:eastAsia="Calibri"/>
            <w:sz w:val="18"/>
            <w:szCs w:val="18"/>
            <w:rPrChange w:id="8068" w:author="Ole Vilstrup" w:date="2021-06-03T14:39:00Z">
              <w:rPr>
                <w:rStyle w:val="XMLname"/>
                <w:rFonts w:eastAsia="Calibri"/>
              </w:rPr>
            </w:rPrChange>
          </w:rPr>
          <w:t xml:space="preserve">+ ”for” + </w:t>
        </w:r>
      </w:ins>
      <w:ins w:id="8069" w:author="Ole Vilstrup" w:date="2021-03-03T12:50:00Z">
        <w:r w:rsidR="00591837" w:rsidRPr="00900BFA">
          <w:rPr>
            <w:rStyle w:val="XMLname"/>
            <w:rFonts w:eastAsia="Calibri"/>
            <w:sz w:val="18"/>
            <w:szCs w:val="18"/>
            <w:rPrChange w:id="8070" w:author="Ole Vilstrup" w:date="2021-06-03T14:39:00Z">
              <w:rPr>
                <w:rStyle w:val="XMLname"/>
                <w:rFonts w:eastAsia="Calibri"/>
              </w:rPr>
            </w:rPrChange>
          </w:rPr>
          <w:t>[Emessage/[LetterType]/Patient/CivilRegistrationNumber]</w:t>
        </w:r>
      </w:ins>
    </w:p>
    <w:p w14:paraId="46517FFB" w14:textId="77777777" w:rsidR="00B0074B" w:rsidRPr="00900BFA" w:rsidRDefault="00B0074B" w:rsidP="00B0074B">
      <w:pPr>
        <w:keepNext/>
        <w:keepLines/>
        <w:ind w:left="1136" w:firstLine="284"/>
        <w:rPr>
          <w:ins w:id="8071" w:author="Ole Vilstrup" w:date="2020-12-10T11:37:00Z"/>
          <w:rStyle w:val="XMLname"/>
          <w:rFonts w:eastAsia="Calibri"/>
          <w:sz w:val="18"/>
          <w:szCs w:val="18"/>
          <w:rPrChange w:id="8072" w:author="Ole Vilstrup" w:date="2021-06-03T14:39:00Z">
            <w:rPr>
              <w:ins w:id="8073" w:author="Ole Vilstrup" w:date="2020-12-10T11:37:00Z"/>
              <w:rStyle w:val="XMLname"/>
              <w:rFonts w:eastAsia="Calibri"/>
            </w:rPr>
          </w:rPrChange>
        </w:rPr>
      </w:pPr>
      <w:ins w:id="8074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075" w:author="Ole Vilstrup" w:date="2021-06-03T14:39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900BFA">
          <w:rPr>
            <w:rStyle w:val="XMLname"/>
            <w:rFonts w:eastAsia="Calibri"/>
            <w:sz w:val="18"/>
            <w:szCs w:val="18"/>
            <w:rPrChange w:id="8076" w:author="Ole Vilstrup" w:date="2021-06-03T14:39:00Z">
              <w:rPr>
                <w:rStyle w:val="XMLname"/>
                <w:rFonts w:eastAsia="Calibri"/>
              </w:rPr>
            </w:rPrChange>
          </w:rPr>
          <w:br/>
          <w:t> </w:t>
        </w:r>
        <w:r w:rsidRPr="00900BFA">
          <w:rPr>
            <w:rStyle w:val="XMLname"/>
            <w:rFonts w:eastAsia="Calibri"/>
            <w:sz w:val="18"/>
            <w:szCs w:val="18"/>
            <w:rPrChange w:id="8077" w:author="Ole Vilstrup" w:date="2021-06-03T14:39:00Z">
              <w:rPr>
                <w:rStyle w:val="XMLname"/>
                <w:rFonts w:eastAsia="Calibri"/>
              </w:rPr>
            </w:rPrChange>
          </w:rPr>
          <w:tab/>
          <w:t>&lt;Identifier&gt;dk-dds-metadata&lt;/Identifier&gt;</w:t>
        </w:r>
      </w:ins>
    </w:p>
    <w:p w14:paraId="3FA7A064" w14:textId="77777777" w:rsidR="00B0074B" w:rsidRPr="00900BFA" w:rsidRDefault="00B0074B" w:rsidP="00B0074B">
      <w:pPr>
        <w:keepNext/>
        <w:keepLines/>
        <w:ind w:left="1136" w:firstLine="130"/>
        <w:rPr>
          <w:ins w:id="8078" w:author="Ole Vilstrup" w:date="2020-12-10T11:37:00Z"/>
          <w:rStyle w:val="XMLname"/>
          <w:rFonts w:eastAsia="Calibri"/>
          <w:sz w:val="18"/>
          <w:szCs w:val="18"/>
          <w:rPrChange w:id="8079" w:author="Ole Vilstrup" w:date="2021-06-03T14:39:00Z">
            <w:rPr>
              <w:ins w:id="8080" w:author="Ole Vilstrup" w:date="2020-12-10T11:37:00Z"/>
              <w:rStyle w:val="XMLname"/>
              <w:rFonts w:eastAsia="Calibri"/>
            </w:rPr>
          </w:rPrChange>
        </w:rPr>
      </w:pPr>
      <w:ins w:id="8081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082" w:author="Ole Vilstrup" w:date="2021-06-03T14:39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7F5B7B85" w14:textId="32AC2FE5" w:rsidR="00F03718" w:rsidRPr="00D960E9" w:rsidRDefault="00F03718" w:rsidP="00F03718">
      <w:pPr>
        <w:pStyle w:val="Overskrift5"/>
        <w:rPr>
          <w:ins w:id="8083" w:author="Ole Vilstrup" w:date="2021-12-03T16:28:00Z"/>
          <w:rFonts w:eastAsia="Calibri"/>
        </w:rPr>
      </w:pPr>
      <w:ins w:id="8084" w:author="Ole Vilstrup" w:date="2021-12-03T16:27:00Z">
        <w:r w:rsidRPr="00D960E9">
          <w:t>TITLE</w:t>
        </w:r>
        <w:r w:rsidRPr="00D960E9">
          <w:rPr>
            <w:rFonts w:eastAsia="Calibri"/>
          </w:rPr>
          <w:t xml:space="preserve"> eksempel:</w:t>
        </w:r>
      </w:ins>
    </w:p>
    <w:p w14:paraId="4D8AA7A9" w14:textId="77777777" w:rsidR="002811B3" w:rsidRPr="00D960E9" w:rsidRDefault="002811B3" w:rsidP="002811B3">
      <w:pPr>
        <w:keepNext/>
        <w:keepLines/>
        <w:ind w:left="1136" w:firstLine="130"/>
        <w:rPr>
          <w:ins w:id="8085" w:author="Ole Vilstrup" w:date="2021-12-03T16:28:00Z"/>
          <w:rStyle w:val="XMLname"/>
          <w:rFonts w:eastAsia="Calibri"/>
          <w:sz w:val="18"/>
          <w:szCs w:val="18"/>
          <w:rPrChange w:id="8086" w:author="Ole Vilstrup" w:date="2022-01-03T11:06:00Z">
            <w:rPr>
              <w:ins w:id="8087" w:author="Ole Vilstrup" w:date="2021-12-03T16:28:00Z"/>
              <w:rStyle w:val="XMLname"/>
              <w:rFonts w:eastAsia="Calibri"/>
              <w:b/>
              <w:bCs/>
              <w:i/>
              <w:iCs/>
              <w:sz w:val="18"/>
              <w:szCs w:val="18"/>
            </w:rPr>
          </w:rPrChange>
        </w:rPr>
      </w:pPr>
      <w:ins w:id="8088" w:author="Ole Vilstrup" w:date="2021-12-03T16:28:00Z">
        <w:r w:rsidRPr="00D960E9">
          <w:rPr>
            <w:rStyle w:val="XMLname"/>
            <w:rFonts w:eastAsia="Calibri"/>
            <w:sz w:val="18"/>
            <w:szCs w:val="18"/>
          </w:rPr>
          <w:lastRenderedPageBreak/>
          <w:t>&lt;Scope&gt;</w:t>
        </w:r>
        <w:r w:rsidRPr="00D960E9">
          <w:rPr>
            <w:rStyle w:val="XMLname"/>
            <w:rFonts w:eastAsia="Calibri"/>
            <w:sz w:val="18"/>
            <w:szCs w:val="18"/>
          </w:rPr>
          <w:br/>
        </w:r>
        <w:r w:rsidRPr="00D960E9">
          <w:rPr>
            <w:rStyle w:val="XMLname"/>
            <w:rFonts w:eastAsia="Calibri"/>
            <w:sz w:val="18"/>
            <w:szCs w:val="18"/>
          </w:rPr>
          <w:tab/>
          <w:t>&lt;Type&gt;TITLE&lt;/Type&gt;</w:t>
        </w:r>
        <w:r w:rsidRPr="00D960E9">
          <w:rPr>
            <w:rStyle w:val="XMLname"/>
            <w:rFonts w:eastAsia="Calibri"/>
            <w:sz w:val="18"/>
            <w:szCs w:val="18"/>
          </w:rPr>
          <w:br/>
        </w:r>
        <w:r w:rsidRPr="00D960E9">
          <w:rPr>
            <w:rStyle w:val="XMLname"/>
            <w:rFonts w:eastAsia="Calibri"/>
            <w:sz w:val="18"/>
            <w:szCs w:val="18"/>
          </w:rPr>
          <w:tab/>
          <w:t>&lt;InstanceIdentifier&gt;</w:t>
        </w:r>
      </w:ins>
    </w:p>
    <w:p w14:paraId="5B4EDFBA" w14:textId="53D95640" w:rsidR="002811B3" w:rsidRPr="00D960E9" w:rsidRDefault="00374542" w:rsidP="002811B3">
      <w:pPr>
        <w:ind w:left="1420" w:firstLine="284"/>
        <w:rPr>
          <w:ins w:id="8089" w:author="Ole Vilstrup" w:date="2021-12-03T16:28:00Z"/>
          <w:rStyle w:val="XMLname"/>
          <w:rFonts w:eastAsia="Calibri"/>
          <w:sz w:val="18"/>
          <w:szCs w:val="18"/>
        </w:rPr>
      </w:pPr>
      <w:ins w:id="8090" w:author="Ole Vilstrup" w:date="2022-01-03T11:05:00Z">
        <w:r w:rsidRPr="00D960E9">
          <w:rPr>
            <w:rStyle w:val="XMLname"/>
            <w:rFonts w:eastAsia="Calibri"/>
            <w:sz w:val="18"/>
            <w:szCs w:val="18"/>
            <w:rPrChange w:id="8091" w:author="Ole Vilstrup" w:date="2022-01-03T11:06:00Z">
              <w:rPr>
                <w:rStyle w:val="XMLname"/>
                <w:rFonts w:eastAsia="Calibri"/>
                <w:sz w:val="18"/>
                <w:szCs w:val="18"/>
                <w:highlight w:val="yellow"/>
              </w:rPr>
            </w:rPrChange>
          </w:rPr>
          <w:t>H</w:t>
        </w:r>
      </w:ins>
      <w:ins w:id="8092" w:author="Ole Vilstrup" w:date="2022-01-03T11:06:00Z">
        <w:r w:rsidRPr="00D960E9">
          <w:rPr>
            <w:rStyle w:val="XMLname"/>
            <w:rFonts w:eastAsia="Calibri"/>
            <w:sz w:val="18"/>
            <w:szCs w:val="18"/>
            <w:rPrChange w:id="8093" w:author="Ole Vilstrup" w:date="2022-01-03T11:06:00Z">
              <w:rPr>
                <w:rStyle w:val="XMLname"/>
                <w:rFonts w:eastAsia="Calibri"/>
                <w:sz w:val="18"/>
                <w:szCs w:val="18"/>
                <w:highlight w:val="yellow"/>
              </w:rPr>
            </w:rPrChange>
          </w:rPr>
          <w:t>ospitalReferral</w:t>
        </w:r>
      </w:ins>
      <w:ins w:id="8094" w:author="Ole Vilstrup" w:date="2021-12-03T16:28:00Z">
        <w:r w:rsidR="002811B3" w:rsidRPr="00D960E9">
          <w:rPr>
            <w:rStyle w:val="XMLname"/>
            <w:rFonts w:eastAsia="Calibri"/>
            <w:sz w:val="18"/>
            <w:szCs w:val="18"/>
          </w:rPr>
          <w:t xml:space="preserve"> for</w:t>
        </w:r>
      </w:ins>
      <w:ins w:id="8095" w:author="Ole Vilstrup" w:date="2022-01-03T11:06:00Z">
        <w:r w:rsidR="00D960E9" w:rsidRPr="00D960E9">
          <w:rPr>
            <w:rStyle w:val="XMLname"/>
            <w:rFonts w:eastAsia="Calibri"/>
            <w:sz w:val="18"/>
            <w:szCs w:val="18"/>
            <w:rPrChange w:id="8096" w:author="Ole Vilstrup" w:date="2022-01-03T11:06:00Z">
              <w:rPr>
                <w:rStyle w:val="XMLname"/>
                <w:rFonts w:eastAsia="Calibri"/>
                <w:sz w:val="18"/>
                <w:szCs w:val="18"/>
                <w:highlight w:val="yellow"/>
              </w:rPr>
            </w:rPrChange>
          </w:rPr>
          <w:t xml:space="preserve"> </w:t>
        </w:r>
      </w:ins>
      <w:ins w:id="8097" w:author="Ole Vilstrup" w:date="2022-01-03T11:18:00Z">
        <w:r w:rsidR="0038205D">
          <w:rPr>
            <w:rStyle w:val="XMLname"/>
            <w:rFonts w:eastAsia="Calibri"/>
            <w:sz w:val="18"/>
            <w:szCs w:val="18"/>
          </w:rPr>
          <w:t>0101</w:t>
        </w:r>
        <w:r w:rsidR="00200E3C">
          <w:rPr>
            <w:rStyle w:val="XMLname"/>
            <w:rFonts w:eastAsia="Calibri"/>
            <w:sz w:val="18"/>
            <w:szCs w:val="18"/>
          </w:rPr>
          <w:t>5</w:t>
        </w:r>
        <w:r w:rsidR="0038205D">
          <w:rPr>
            <w:rStyle w:val="XMLname"/>
            <w:rFonts w:eastAsia="Calibri"/>
            <w:sz w:val="18"/>
            <w:szCs w:val="18"/>
          </w:rPr>
          <w:t>1</w:t>
        </w:r>
        <w:r w:rsidR="00200E3C">
          <w:rPr>
            <w:rStyle w:val="XMLname"/>
            <w:rFonts w:eastAsia="Calibri"/>
            <w:sz w:val="18"/>
            <w:szCs w:val="18"/>
          </w:rPr>
          <w:t>-0101</w:t>
        </w:r>
      </w:ins>
    </w:p>
    <w:p w14:paraId="7BE9BA88" w14:textId="77777777" w:rsidR="002811B3" w:rsidRPr="00D960E9" w:rsidRDefault="002811B3" w:rsidP="002811B3">
      <w:pPr>
        <w:keepNext/>
        <w:keepLines/>
        <w:ind w:left="1136" w:firstLine="284"/>
        <w:rPr>
          <w:ins w:id="8098" w:author="Ole Vilstrup" w:date="2021-12-03T16:28:00Z"/>
          <w:rStyle w:val="XMLname"/>
          <w:rFonts w:eastAsia="Calibri"/>
          <w:sz w:val="18"/>
          <w:szCs w:val="18"/>
        </w:rPr>
      </w:pPr>
      <w:ins w:id="8099" w:author="Ole Vilstrup" w:date="2021-12-03T16:28:00Z">
        <w:r w:rsidRPr="00D960E9">
          <w:rPr>
            <w:rStyle w:val="XMLname"/>
            <w:rFonts w:eastAsia="Calibri"/>
            <w:sz w:val="18"/>
            <w:szCs w:val="18"/>
          </w:rPr>
          <w:t>&lt;/InstanceIdentifier&gt;</w:t>
        </w:r>
        <w:r w:rsidRPr="00D960E9">
          <w:rPr>
            <w:rStyle w:val="XMLname"/>
            <w:rFonts w:eastAsia="Calibri"/>
            <w:sz w:val="18"/>
            <w:szCs w:val="18"/>
          </w:rPr>
          <w:br/>
          <w:t> </w:t>
        </w:r>
        <w:r w:rsidRPr="00D960E9">
          <w:rPr>
            <w:rStyle w:val="XMLname"/>
            <w:rFonts w:eastAsia="Calibri"/>
            <w:sz w:val="18"/>
            <w:szCs w:val="18"/>
          </w:rPr>
          <w:tab/>
          <w:t>&lt;Identifier&gt;dk-dds-metadata&lt;/Identifier&gt;</w:t>
        </w:r>
      </w:ins>
    </w:p>
    <w:p w14:paraId="50A5FD0D" w14:textId="77777777" w:rsidR="002811B3" w:rsidRDefault="002811B3" w:rsidP="002811B3">
      <w:pPr>
        <w:keepNext/>
        <w:keepLines/>
        <w:ind w:left="1136" w:firstLine="130"/>
        <w:rPr>
          <w:ins w:id="8100" w:author="Ole Vilstrup" w:date="2021-12-03T16:29:00Z"/>
          <w:rStyle w:val="XMLname"/>
          <w:rFonts w:eastAsia="Calibri"/>
          <w:sz w:val="18"/>
          <w:szCs w:val="18"/>
        </w:rPr>
      </w:pPr>
      <w:ins w:id="8101" w:author="Ole Vilstrup" w:date="2021-12-03T16:28:00Z">
        <w:r w:rsidRPr="00D960E9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05B14322" w14:textId="77777777" w:rsidR="008F2B97" w:rsidRPr="005C3A7B" w:rsidRDefault="008F2B97">
      <w:pPr>
        <w:ind w:left="1134" w:firstLine="130"/>
        <w:rPr>
          <w:ins w:id="8102" w:author="Ole Vilstrup" w:date="2021-12-03T16:28:00Z"/>
          <w:rStyle w:val="XMLname"/>
          <w:rFonts w:eastAsia="Calibri"/>
          <w:sz w:val="18"/>
          <w:szCs w:val="18"/>
        </w:rPr>
        <w:pPrChange w:id="8103" w:author="Ole Vilstrup" w:date="2021-12-03T16:29:00Z">
          <w:pPr>
            <w:keepNext/>
            <w:keepLines/>
            <w:ind w:left="1136" w:firstLine="130"/>
          </w:pPr>
        </w:pPrChange>
      </w:pPr>
    </w:p>
    <w:p w14:paraId="1CC0FEDC" w14:textId="77777777" w:rsidR="00B0074B" w:rsidRPr="00F95436" w:rsidRDefault="00B0074B">
      <w:pPr>
        <w:pStyle w:val="Overskrift4"/>
        <w:rPr>
          <w:ins w:id="8104" w:author="Ole Vilstrup" w:date="2020-12-10T11:37:00Z"/>
          <w:rPrChange w:id="8105" w:author="Ole Vilstrup" w:date="2021-03-24T12:55:00Z">
            <w:rPr>
              <w:ins w:id="8106" w:author="Ole Vilstrup" w:date="2020-12-10T11:37:00Z"/>
              <w:rStyle w:val="XMLname"/>
              <w:rFonts w:ascii="Calibri" w:eastAsia="Calibri" w:hAnsi="Calibri"/>
              <w:b w:val="0"/>
              <w:bCs w:val="0"/>
              <w:i w:val="0"/>
              <w:iCs w:val="0"/>
              <w:sz w:val="22"/>
              <w:szCs w:val="24"/>
            </w:rPr>
          </w:rPrChange>
        </w:rPr>
        <w:pPrChange w:id="8107" w:author="Ole Vilstrup" w:date="2021-12-03T16:29:00Z">
          <w:pPr>
            <w:pStyle w:val="Overskrift5"/>
            <w:keepNext/>
            <w:keepLines/>
          </w:pPr>
        </w:pPrChange>
      </w:pPr>
      <w:bookmarkStart w:id="8108" w:name="_Toc95688909"/>
      <w:ins w:id="8109" w:author="Ole Vilstrup" w:date="2020-12-10T11:37:00Z">
        <w:r w:rsidRPr="00F95436">
          <w:rPr>
            <w:rPrChange w:id="8110" w:author="Ole Vilstrup" w:date="2021-03-24T12:55:00Z">
              <w:rPr>
                <w:rStyle w:val="XMLname"/>
                <w:rFonts w:ascii="Calibri" w:eastAsia="Calibri" w:hAnsi="Calibri"/>
                <w:b w:val="0"/>
                <w:i w:val="0"/>
                <w:iCs w:val="0"/>
                <w:sz w:val="22"/>
              </w:rPr>
            </w:rPrChange>
          </w:rPr>
          <w:t>TYPECODE</w:t>
        </w:r>
        <w:bookmarkEnd w:id="8108"/>
      </w:ins>
    </w:p>
    <w:tbl>
      <w:tblPr>
        <w:tblStyle w:val="Tabel-Gitter"/>
        <w:tblW w:w="0" w:type="auto"/>
        <w:tblInd w:w="1276" w:type="dxa"/>
        <w:tblLook w:val="04A0" w:firstRow="1" w:lastRow="0" w:firstColumn="1" w:lastColumn="0" w:noHBand="0" w:noVBand="1"/>
      </w:tblPr>
      <w:tblGrid>
        <w:gridCol w:w="2447"/>
        <w:gridCol w:w="2801"/>
        <w:gridCol w:w="2537"/>
      </w:tblGrid>
      <w:tr w:rsidR="00B0074B" w:rsidRPr="00432DF7" w14:paraId="20AA2B9C" w14:textId="77777777" w:rsidTr="00D11166">
        <w:trPr>
          <w:ins w:id="8111" w:author="Ole Vilstrup" w:date="2020-12-10T11:37:00Z"/>
        </w:trPr>
        <w:tc>
          <w:tcPr>
            <w:tcW w:w="2684" w:type="dxa"/>
          </w:tcPr>
          <w:p w14:paraId="32FE124B" w14:textId="77777777" w:rsidR="00B0074B" w:rsidRPr="00432DF7" w:rsidRDefault="00B0074B">
            <w:pPr>
              <w:keepNext/>
              <w:ind w:left="0"/>
              <w:rPr>
                <w:ins w:id="8112" w:author="Ole Vilstrup" w:date="2020-12-10T11:37:00Z"/>
                <w:rFonts w:eastAsia="Calibri"/>
                <w:b/>
                <w:bCs/>
                <w:rPrChange w:id="8113" w:author="Ole Vilstrup" w:date="2021-02-18T13:44:00Z">
                  <w:rPr>
                    <w:ins w:id="8114" w:author="Ole Vilstrup" w:date="2020-12-10T11:37:00Z"/>
                    <w:rFonts w:eastAsia="Calibri"/>
                  </w:rPr>
                </w:rPrChange>
              </w:rPr>
              <w:pPrChange w:id="8115" w:author="Ole Vilstrup" w:date="2021-12-03T16:29:00Z">
                <w:pPr>
                  <w:ind w:left="0"/>
                </w:pPr>
              </w:pPrChange>
            </w:pPr>
            <w:ins w:id="8116" w:author="Ole Vilstrup" w:date="2020-12-10T11:37:00Z">
              <w:r w:rsidRPr="00432DF7">
                <w:rPr>
                  <w:rFonts w:eastAsia="Calibri"/>
                  <w:b/>
                  <w:bCs/>
                  <w:rPrChange w:id="8117" w:author="Ole Vilstrup" w:date="2021-02-18T13:44:00Z">
                    <w:rPr>
                      <w:rFonts w:eastAsia="Calibri"/>
                    </w:rPr>
                  </w:rPrChange>
                </w:rPr>
                <w:t>Code</w:t>
              </w:r>
            </w:ins>
          </w:p>
        </w:tc>
        <w:tc>
          <w:tcPr>
            <w:tcW w:w="2928" w:type="dxa"/>
          </w:tcPr>
          <w:p w14:paraId="58108EF4" w14:textId="13A7F11F" w:rsidR="00B0074B" w:rsidRPr="00432DF7" w:rsidRDefault="00B0074B">
            <w:pPr>
              <w:keepNext/>
              <w:ind w:left="0"/>
              <w:rPr>
                <w:ins w:id="8118" w:author="Ole Vilstrup" w:date="2020-12-10T11:37:00Z"/>
                <w:rFonts w:eastAsia="Calibri"/>
                <w:b/>
                <w:bCs/>
                <w:rPrChange w:id="8119" w:author="Ole Vilstrup" w:date="2021-02-18T13:44:00Z">
                  <w:rPr>
                    <w:ins w:id="8120" w:author="Ole Vilstrup" w:date="2020-12-10T11:37:00Z"/>
                    <w:rFonts w:eastAsia="Calibri"/>
                  </w:rPr>
                </w:rPrChange>
              </w:rPr>
              <w:pPrChange w:id="8121" w:author="Ole Vilstrup" w:date="2021-12-03T16:29:00Z">
                <w:pPr>
                  <w:ind w:left="0"/>
                </w:pPr>
              </w:pPrChange>
            </w:pPr>
            <w:ins w:id="8122" w:author="Ole Vilstrup" w:date="2020-12-10T11:37:00Z">
              <w:r w:rsidRPr="00432DF7">
                <w:rPr>
                  <w:rFonts w:eastAsia="Calibri"/>
                  <w:b/>
                  <w:bCs/>
                  <w:rPrChange w:id="8123" w:author="Ole Vilstrup" w:date="2021-02-18T13:44:00Z">
                    <w:rPr>
                      <w:rFonts w:eastAsia="Calibri"/>
                    </w:rPr>
                  </w:rPrChange>
                </w:rPr>
                <w:t>Code</w:t>
              </w:r>
            </w:ins>
            <w:ins w:id="8124" w:author="Ole Vilstrup" w:date="2021-02-18T13:44:00Z">
              <w:r w:rsidR="00D70DF6">
                <w:rPr>
                  <w:rFonts w:eastAsia="Calibri"/>
                  <w:b/>
                  <w:bCs/>
                </w:rPr>
                <w:t>S</w:t>
              </w:r>
            </w:ins>
            <w:ins w:id="8125" w:author="Ole Vilstrup" w:date="2020-12-10T11:37:00Z">
              <w:r w:rsidRPr="00432DF7">
                <w:rPr>
                  <w:rFonts w:eastAsia="Calibri"/>
                  <w:b/>
                  <w:bCs/>
                  <w:rPrChange w:id="8126" w:author="Ole Vilstrup" w:date="2021-02-18T13:44:00Z">
                    <w:rPr>
                      <w:rFonts w:eastAsia="Calibri"/>
                    </w:rPr>
                  </w:rPrChange>
                </w:rPr>
                <w:t>ystem</w:t>
              </w:r>
            </w:ins>
          </w:p>
        </w:tc>
        <w:tc>
          <w:tcPr>
            <w:tcW w:w="2741" w:type="dxa"/>
          </w:tcPr>
          <w:p w14:paraId="0E48F9F7" w14:textId="45C91246" w:rsidR="00B0074B" w:rsidRPr="00432DF7" w:rsidRDefault="00D70DF6">
            <w:pPr>
              <w:keepNext/>
              <w:ind w:left="0"/>
              <w:rPr>
                <w:ins w:id="8127" w:author="Ole Vilstrup" w:date="2020-12-10T11:37:00Z"/>
                <w:rFonts w:eastAsia="Calibri"/>
                <w:b/>
                <w:bCs/>
                <w:rPrChange w:id="8128" w:author="Ole Vilstrup" w:date="2021-02-18T13:44:00Z">
                  <w:rPr>
                    <w:ins w:id="8129" w:author="Ole Vilstrup" w:date="2020-12-10T11:37:00Z"/>
                    <w:rFonts w:eastAsia="Calibri"/>
                  </w:rPr>
                </w:rPrChange>
              </w:rPr>
              <w:pPrChange w:id="8130" w:author="Ole Vilstrup" w:date="2021-12-03T16:29:00Z">
                <w:pPr>
                  <w:ind w:left="0"/>
                </w:pPr>
              </w:pPrChange>
            </w:pPr>
            <w:ins w:id="8131" w:author="Ole Vilstrup" w:date="2021-02-18T13:44:00Z">
              <w:r w:rsidRPr="00432DF7">
                <w:rPr>
                  <w:rFonts w:eastAsia="Calibri"/>
                  <w:b/>
                  <w:bCs/>
                </w:rPr>
                <w:t>DisplayName</w:t>
              </w:r>
            </w:ins>
          </w:p>
        </w:tc>
      </w:tr>
      <w:tr w:rsidR="00B0074B" w:rsidRPr="006203F2" w14:paraId="2724FE04" w14:textId="77777777" w:rsidTr="00D11166">
        <w:trPr>
          <w:ins w:id="8132" w:author="Ole Vilstrup" w:date="2020-12-10T11:37:00Z"/>
        </w:trPr>
        <w:tc>
          <w:tcPr>
            <w:tcW w:w="2684" w:type="dxa"/>
          </w:tcPr>
          <w:p w14:paraId="3B57BFF6" w14:textId="77777777" w:rsidR="00B0074B" w:rsidRPr="006203F2" w:rsidRDefault="00B0074B">
            <w:pPr>
              <w:keepNext/>
              <w:ind w:left="0"/>
              <w:rPr>
                <w:ins w:id="8133" w:author="Ole Vilstrup" w:date="2020-12-10T11:37:00Z"/>
                <w:rFonts w:eastAsia="Calibri"/>
              </w:rPr>
              <w:pPrChange w:id="8134" w:author="Ole Vilstrup" w:date="2021-12-03T16:29:00Z">
                <w:pPr>
                  <w:ind w:left="0"/>
                </w:pPr>
              </w:pPrChange>
            </w:pPr>
            <w:ins w:id="8135" w:author="Ole Vilstrup" w:date="2020-12-10T11:37:00Z">
              <w:r w:rsidRPr="006203F2">
                <w:rPr>
                  <w:rFonts w:eastAsia="Calibri"/>
                </w:rPr>
                <w:t>MedCom-OIOXML</w:t>
              </w:r>
            </w:ins>
          </w:p>
        </w:tc>
        <w:tc>
          <w:tcPr>
            <w:tcW w:w="2928" w:type="dxa"/>
          </w:tcPr>
          <w:p w14:paraId="306C145D" w14:textId="77777777" w:rsidR="00B0074B" w:rsidRPr="006203F2" w:rsidRDefault="00B0074B">
            <w:pPr>
              <w:keepNext/>
              <w:ind w:left="0"/>
              <w:rPr>
                <w:ins w:id="8136" w:author="Ole Vilstrup" w:date="2020-12-10T11:37:00Z"/>
                <w:rFonts w:eastAsia="Calibri"/>
              </w:rPr>
              <w:pPrChange w:id="8137" w:author="Ole Vilstrup" w:date="2021-12-03T16:29:00Z">
                <w:pPr>
                  <w:ind w:left="0"/>
                </w:pPr>
              </w:pPrChange>
            </w:pPr>
            <w:ins w:id="8138" w:author="Ole Vilstrup" w:date="2020-12-10T11:37:00Z">
              <w:r w:rsidRPr="006203F2">
                <w:rPr>
                  <w:rFonts w:eastAsia="Calibri"/>
                </w:rPr>
                <w:t>2.16.840.1.113883.6.1</w:t>
              </w:r>
            </w:ins>
          </w:p>
        </w:tc>
        <w:tc>
          <w:tcPr>
            <w:tcW w:w="2741" w:type="dxa"/>
          </w:tcPr>
          <w:p w14:paraId="3D55FF03" w14:textId="2132F03F" w:rsidR="00B0074B" w:rsidRPr="006203F2" w:rsidRDefault="00B0074B">
            <w:pPr>
              <w:keepNext/>
              <w:ind w:left="0"/>
              <w:rPr>
                <w:ins w:id="8139" w:author="Ole Vilstrup" w:date="2020-12-10T11:37:00Z"/>
                <w:rFonts w:eastAsia="Calibri"/>
              </w:rPr>
              <w:pPrChange w:id="8140" w:author="Ole Vilstrup" w:date="2021-12-03T16:29:00Z">
                <w:pPr>
                  <w:ind w:left="0"/>
                </w:pPr>
              </w:pPrChange>
            </w:pPr>
            <w:ins w:id="8141" w:author="Ole Vilstrup" w:date="2020-12-10T11:37:00Z">
              <w:r w:rsidRPr="006203F2">
                <w:rPr>
                  <w:rFonts w:eastAsia="Calibri"/>
                </w:rPr>
                <w:t>MedCom-</w:t>
              </w:r>
            </w:ins>
            <w:ins w:id="8142" w:author="Ole Vilstrup" w:date="2021-03-22T15:13:00Z">
              <w:r w:rsidR="00CD24CE">
                <w:rPr>
                  <w:rFonts w:eastAsia="Calibri"/>
                </w:rPr>
                <w:t>OIOxml</w:t>
              </w:r>
            </w:ins>
          </w:p>
        </w:tc>
      </w:tr>
      <w:tr w:rsidR="00B0074B" w:rsidRPr="006203F2" w14:paraId="14E31B60" w14:textId="77777777" w:rsidTr="00D11166">
        <w:trPr>
          <w:ins w:id="8143" w:author="Ole Vilstrup" w:date="2020-12-10T11:37:00Z"/>
        </w:trPr>
        <w:tc>
          <w:tcPr>
            <w:tcW w:w="2684" w:type="dxa"/>
          </w:tcPr>
          <w:p w14:paraId="5131B6D2" w14:textId="77777777" w:rsidR="00B0074B" w:rsidRPr="006203F2" w:rsidRDefault="00B0074B">
            <w:pPr>
              <w:keepNext/>
              <w:ind w:left="0"/>
              <w:rPr>
                <w:ins w:id="8144" w:author="Ole Vilstrup" w:date="2020-12-10T11:37:00Z"/>
                <w:rFonts w:eastAsia="Calibri"/>
              </w:rPr>
              <w:pPrChange w:id="8145" w:author="Ole Vilstrup" w:date="2021-12-03T16:29:00Z">
                <w:pPr>
                  <w:ind w:left="0"/>
                </w:pPr>
              </w:pPrChange>
            </w:pPr>
            <w:ins w:id="8146" w:author="Ole Vilstrup" w:date="2020-12-10T11:37:00Z">
              <w:r w:rsidRPr="006203F2">
                <w:rPr>
                  <w:rFonts w:eastAsia="Calibri"/>
                </w:rPr>
                <w:t>MedCom-EDI</w:t>
              </w:r>
            </w:ins>
          </w:p>
        </w:tc>
        <w:tc>
          <w:tcPr>
            <w:tcW w:w="2928" w:type="dxa"/>
          </w:tcPr>
          <w:p w14:paraId="7B3F682F" w14:textId="77777777" w:rsidR="00B0074B" w:rsidRPr="006203F2" w:rsidRDefault="00B0074B">
            <w:pPr>
              <w:keepNext/>
              <w:ind w:left="0"/>
              <w:rPr>
                <w:ins w:id="8147" w:author="Ole Vilstrup" w:date="2020-12-10T11:37:00Z"/>
                <w:rFonts w:eastAsia="Calibri"/>
              </w:rPr>
              <w:pPrChange w:id="8148" w:author="Ole Vilstrup" w:date="2021-12-03T16:29:00Z">
                <w:pPr>
                  <w:ind w:left="0"/>
                </w:pPr>
              </w:pPrChange>
            </w:pPr>
            <w:ins w:id="8149" w:author="Ole Vilstrup" w:date="2020-12-10T11:37:00Z">
              <w:r w:rsidRPr="006203F2">
                <w:rPr>
                  <w:rFonts w:eastAsia="Calibri"/>
                </w:rPr>
                <w:t>2.16.840.1.113883.6.1</w:t>
              </w:r>
            </w:ins>
          </w:p>
        </w:tc>
        <w:tc>
          <w:tcPr>
            <w:tcW w:w="2741" w:type="dxa"/>
          </w:tcPr>
          <w:p w14:paraId="4A8CC15E" w14:textId="77777777" w:rsidR="00B0074B" w:rsidRPr="006203F2" w:rsidRDefault="00B0074B">
            <w:pPr>
              <w:keepNext/>
              <w:ind w:left="0"/>
              <w:rPr>
                <w:ins w:id="8150" w:author="Ole Vilstrup" w:date="2020-12-10T11:37:00Z"/>
                <w:rFonts w:eastAsia="Calibri"/>
              </w:rPr>
              <w:pPrChange w:id="8151" w:author="Ole Vilstrup" w:date="2021-12-03T16:29:00Z">
                <w:pPr>
                  <w:ind w:left="0"/>
                </w:pPr>
              </w:pPrChange>
            </w:pPr>
            <w:ins w:id="8152" w:author="Ole Vilstrup" w:date="2020-12-10T11:37:00Z">
              <w:r w:rsidRPr="006203F2">
                <w:rPr>
                  <w:rFonts w:eastAsia="Calibri"/>
                </w:rPr>
                <w:t>MedCom-EDI</w:t>
              </w:r>
            </w:ins>
          </w:p>
        </w:tc>
      </w:tr>
    </w:tbl>
    <w:p w14:paraId="679DFEC0" w14:textId="77777777" w:rsidR="00B0074B" w:rsidRPr="006203F2" w:rsidRDefault="00B0074B">
      <w:pPr>
        <w:keepNext/>
        <w:rPr>
          <w:ins w:id="8153" w:author="Ole Vilstrup" w:date="2020-12-10T11:37:00Z"/>
          <w:rFonts w:eastAsia="Calibri"/>
        </w:rPr>
        <w:pPrChange w:id="8154" w:author="Ole Vilstrup" w:date="2021-12-03T16:29:00Z">
          <w:pPr/>
        </w:pPrChange>
      </w:pPr>
    </w:p>
    <w:p w14:paraId="3342F387" w14:textId="77777777" w:rsidR="00B0074B" w:rsidRPr="00900BFA" w:rsidRDefault="00B0074B">
      <w:pPr>
        <w:keepNext/>
        <w:ind w:left="1008" w:firstLine="128"/>
        <w:rPr>
          <w:ins w:id="8155" w:author="Ole Vilstrup" w:date="2020-12-10T11:37:00Z"/>
          <w:rStyle w:val="XMLname"/>
          <w:rFonts w:eastAsia="Calibri"/>
          <w:sz w:val="18"/>
          <w:szCs w:val="18"/>
          <w:rPrChange w:id="8156" w:author="Ole Vilstrup" w:date="2021-06-03T14:39:00Z">
            <w:rPr>
              <w:ins w:id="8157" w:author="Ole Vilstrup" w:date="2020-12-10T11:37:00Z"/>
              <w:rStyle w:val="XMLname"/>
              <w:rFonts w:eastAsia="Calibri"/>
            </w:rPr>
          </w:rPrChange>
        </w:rPr>
        <w:pPrChange w:id="8158" w:author="Ole Vilstrup" w:date="2021-12-03T16:29:00Z">
          <w:pPr>
            <w:ind w:left="1008" w:firstLine="128"/>
          </w:pPr>
        </w:pPrChange>
      </w:pPr>
      <w:ins w:id="8159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160" w:author="Ole Vilstrup" w:date="2021-06-03T14:39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2A854B79" w14:textId="3C83209F" w:rsidR="00B0074B" w:rsidRPr="00900BFA" w:rsidRDefault="00B0074B">
      <w:pPr>
        <w:keepNext/>
        <w:ind w:left="1008" w:firstLine="128"/>
        <w:rPr>
          <w:ins w:id="8161" w:author="Ole Vilstrup" w:date="2020-12-10T11:37:00Z"/>
          <w:rStyle w:val="XMLname"/>
          <w:rFonts w:eastAsia="Calibri"/>
          <w:sz w:val="18"/>
          <w:szCs w:val="18"/>
          <w:rPrChange w:id="8162" w:author="Ole Vilstrup" w:date="2021-06-03T14:39:00Z">
            <w:rPr>
              <w:ins w:id="8163" w:author="Ole Vilstrup" w:date="2020-12-10T11:37:00Z"/>
              <w:rStyle w:val="XMLname"/>
              <w:rFonts w:eastAsia="Calibri"/>
            </w:rPr>
          </w:rPrChange>
        </w:rPr>
        <w:pPrChange w:id="8164" w:author="Ole Vilstrup" w:date="2021-12-03T16:28:00Z">
          <w:pPr>
            <w:ind w:left="1008" w:firstLine="128"/>
          </w:pPr>
        </w:pPrChange>
      </w:pPr>
      <w:ins w:id="8165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166" w:author="Ole Vilstrup" w:date="2021-06-03T14:39:00Z">
              <w:rPr>
                <w:rStyle w:val="XMLname"/>
                <w:rFonts w:eastAsia="Calibri"/>
              </w:rPr>
            </w:rPrChange>
          </w:rPr>
          <w:tab/>
          <w:t>&lt;Type&gt;TYPECODE&lt;/Type&gt;</w:t>
        </w:r>
        <w:r w:rsidRPr="00900BFA">
          <w:rPr>
            <w:rStyle w:val="XMLname"/>
            <w:rFonts w:eastAsia="Calibri"/>
            <w:sz w:val="18"/>
            <w:szCs w:val="18"/>
            <w:rPrChange w:id="8167" w:author="Ole Vilstrup" w:date="2021-06-03T14:39:00Z">
              <w:rPr>
                <w:rStyle w:val="XMLname"/>
                <w:rFonts w:eastAsia="Calibri"/>
              </w:rPr>
            </w:rPrChange>
          </w:rPr>
          <w:br/>
        </w:r>
        <w:r w:rsidRPr="00900BFA">
          <w:rPr>
            <w:rStyle w:val="XMLname"/>
            <w:rFonts w:eastAsia="Calibri"/>
            <w:sz w:val="18"/>
            <w:szCs w:val="18"/>
            <w:rPrChange w:id="8168" w:author="Ole Vilstrup" w:date="2021-06-03T14:39:00Z">
              <w:rPr>
                <w:rStyle w:val="XMLname"/>
                <w:rFonts w:eastAsia="Calibri"/>
              </w:rPr>
            </w:rPrChange>
          </w:rPr>
          <w:tab/>
        </w:r>
      </w:ins>
      <w:ins w:id="8169" w:author="Ole Vilstrup" w:date="2021-12-03T16:28:00Z">
        <w:r w:rsidR="008F2B97">
          <w:rPr>
            <w:rStyle w:val="XMLname"/>
            <w:rFonts w:eastAsia="Calibri"/>
            <w:sz w:val="18"/>
            <w:szCs w:val="18"/>
          </w:rPr>
          <w:tab/>
        </w:r>
      </w:ins>
      <w:ins w:id="8170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171" w:author="Ole Vilstrup" w:date="2021-06-03T14:39:00Z">
              <w:rPr>
                <w:rStyle w:val="XMLname"/>
                <w:rFonts w:eastAsia="Calibri"/>
              </w:rPr>
            </w:rPrChange>
          </w:rPr>
          <w:t xml:space="preserve">&lt;InstanceIdentifier&gt; </w:t>
        </w:r>
      </w:ins>
    </w:p>
    <w:p w14:paraId="56AD3B18" w14:textId="32CCFF1D" w:rsidR="00B0074B" w:rsidRPr="00900BFA" w:rsidRDefault="00B0074B">
      <w:pPr>
        <w:keepNext/>
        <w:ind w:left="1420" w:firstLine="284"/>
        <w:rPr>
          <w:ins w:id="8172" w:author="Ole Vilstrup" w:date="2020-12-10T11:37:00Z"/>
          <w:rStyle w:val="XMLname"/>
          <w:rFonts w:eastAsia="Calibri"/>
          <w:sz w:val="18"/>
          <w:szCs w:val="18"/>
          <w:rPrChange w:id="8173" w:author="Ole Vilstrup" w:date="2021-06-03T14:39:00Z">
            <w:rPr>
              <w:ins w:id="8174" w:author="Ole Vilstrup" w:date="2020-12-10T11:37:00Z"/>
              <w:rStyle w:val="XMLname"/>
              <w:rFonts w:eastAsia="Calibri"/>
            </w:rPr>
          </w:rPrChange>
        </w:rPr>
        <w:pPrChange w:id="8175" w:author="Ole Vilstrup" w:date="2021-12-03T16:28:00Z">
          <w:pPr>
            <w:ind w:left="1420" w:firstLine="284"/>
          </w:pPr>
        </w:pPrChange>
      </w:pPr>
      <w:ins w:id="8176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177" w:author="Ole Vilstrup" w:date="2021-06-03T14:39:00Z">
              <w:rPr>
                <w:rStyle w:val="XMLname"/>
                <w:rFonts w:eastAsia="Calibri"/>
              </w:rPr>
            </w:rPrChange>
          </w:rPr>
          <w:t>[TYPECODE displayName]</w:t>
        </w:r>
      </w:ins>
    </w:p>
    <w:p w14:paraId="4EC0F543" w14:textId="77777777" w:rsidR="00B0074B" w:rsidRPr="00900BFA" w:rsidRDefault="00B0074B">
      <w:pPr>
        <w:keepNext/>
        <w:ind w:left="1420"/>
        <w:rPr>
          <w:ins w:id="8178" w:author="Ole Vilstrup" w:date="2020-12-10T11:37:00Z"/>
          <w:rStyle w:val="XMLname"/>
          <w:rFonts w:ascii="Calibri" w:hAnsi="Calibri" w:cs="Calibri"/>
          <w:color w:val="000000"/>
          <w:sz w:val="18"/>
          <w:szCs w:val="18"/>
          <w:lang w:eastAsia="da-DK"/>
          <w:rPrChange w:id="8179" w:author="Ole Vilstrup" w:date="2021-06-03T14:39:00Z">
            <w:rPr>
              <w:ins w:id="8180" w:author="Ole Vilstrup" w:date="2020-12-10T11:37:00Z"/>
              <w:rStyle w:val="XMLname"/>
              <w:rFonts w:ascii="Calibri" w:hAnsi="Calibri" w:cs="Calibri"/>
              <w:color w:val="000000"/>
              <w:sz w:val="22"/>
              <w:szCs w:val="22"/>
              <w:lang w:eastAsia="da-DK"/>
            </w:rPr>
          </w:rPrChange>
        </w:rPr>
        <w:pPrChange w:id="8181" w:author="Ole Vilstrup" w:date="2021-12-03T16:28:00Z">
          <w:pPr>
            <w:ind w:left="1420"/>
          </w:pPr>
        </w:pPrChange>
      </w:pPr>
      <w:ins w:id="8182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183" w:author="Ole Vilstrup" w:date="2021-06-03T14:39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900BFA">
          <w:rPr>
            <w:rStyle w:val="XMLname"/>
            <w:rFonts w:eastAsia="Calibri"/>
            <w:sz w:val="18"/>
            <w:szCs w:val="18"/>
            <w:rPrChange w:id="8184" w:author="Ole Vilstrup" w:date="2021-06-03T14:39:00Z">
              <w:rPr>
                <w:rStyle w:val="XMLname"/>
                <w:rFonts w:eastAsia="Calibri"/>
              </w:rPr>
            </w:rPrChange>
          </w:rPr>
          <w:br/>
          <w:t>&lt;Identifier&gt;dk-dds-displayName&lt;/Identifier&gt;</w:t>
        </w:r>
      </w:ins>
    </w:p>
    <w:p w14:paraId="5B8DFA9B" w14:textId="77777777" w:rsidR="00B0074B" w:rsidRPr="00900BFA" w:rsidRDefault="00B0074B">
      <w:pPr>
        <w:keepNext/>
        <w:ind w:left="1136"/>
        <w:rPr>
          <w:ins w:id="8185" w:author="Ole Vilstrup" w:date="2020-12-10T11:37:00Z"/>
          <w:rStyle w:val="XMLname"/>
          <w:rFonts w:eastAsia="Calibri"/>
          <w:sz w:val="18"/>
          <w:szCs w:val="18"/>
          <w:rPrChange w:id="8186" w:author="Ole Vilstrup" w:date="2021-06-03T14:39:00Z">
            <w:rPr>
              <w:ins w:id="8187" w:author="Ole Vilstrup" w:date="2020-12-10T11:37:00Z"/>
              <w:rStyle w:val="XMLname"/>
              <w:rFonts w:eastAsia="Calibri"/>
            </w:rPr>
          </w:rPrChange>
        </w:rPr>
        <w:pPrChange w:id="8188" w:author="Ole Vilstrup" w:date="2021-12-03T16:28:00Z">
          <w:pPr>
            <w:ind w:left="1136"/>
          </w:pPr>
        </w:pPrChange>
      </w:pPr>
      <w:ins w:id="8189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190" w:author="Ole Vilstrup" w:date="2021-06-03T14:39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70D40265" w14:textId="77777777" w:rsidR="00B0074B" w:rsidRPr="00900BFA" w:rsidRDefault="00B0074B" w:rsidP="00B0074B">
      <w:pPr>
        <w:ind w:left="1136"/>
        <w:rPr>
          <w:ins w:id="8191" w:author="Ole Vilstrup" w:date="2020-12-10T11:37:00Z"/>
          <w:rStyle w:val="XMLname"/>
          <w:rFonts w:eastAsia="Calibri"/>
          <w:sz w:val="18"/>
          <w:szCs w:val="18"/>
          <w:rPrChange w:id="8192" w:author="Ole Vilstrup" w:date="2021-06-03T14:39:00Z">
            <w:rPr>
              <w:ins w:id="8193" w:author="Ole Vilstrup" w:date="2020-12-10T11:37:00Z"/>
              <w:rStyle w:val="XMLname"/>
              <w:rFonts w:eastAsia="Calibri"/>
            </w:rPr>
          </w:rPrChange>
        </w:rPr>
      </w:pPr>
    </w:p>
    <w:p w14:paraId="106CC0B9" w14:textId="77777777" w:rsidR="00B0074B" w:rsidRPr="00900BFA" w:rsidRDefault="00B0074B" w:rsidP="00B0074B">
      <w:pPr>
        <w:ind w:left="1136"/>
        <w:rPr>
          <w:ins w:id="8194" w:author="Ole Vilstrup" w:date="2020-12-10T11:37:00Z"/>
          <w:rStyle w:val="XMLname"/>
          <w:rFonts w:eastAsia="Calibri"/>
          <w:sz w:val="18"/>
          <w:szCs w:val="18"/>
          <w:rPrChange w:id="8195" w:author="Ole Vilstrup" w:date="2021-06-03T14:39:00Z">
            <w:rPr>
              <w:ins w:id="8196" w:author="Ole Vilstrup" w:date="2020-12-10T11:37:00Z"/>
              <w:rStyle w:val="XMLname"/>
              <w:rFonts w:eastAsia="Calibri"/>
            </w:rPr>
          </w:rPrChange>
        </w:rPr>
      </w:pPr>
      <w:ins w:id="8197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198" w:author="Ole Vilstrup" w:date="2021-06-03T14:39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372A3F91" w14:textId="77777777" w:rsidR="00B0074B" w:rsidRPr="00900BFA" w:rsidRDefault="00B0074B" w:rsidP="00B0074B">
      <w:pPr>
        <w:ind w:left="1136"/>
        <w:rPr>
          <w:ins w:id="8199" w:author="Ole Vilstrup" w:date="2020-12-10T11:37:00Z"/>
          <w:rStyle w:val="XMLname"/>
          <w:rFonts w:eastAsia="Calibri"/>
          <w:sz w:val="18"/>
          <w:szCs w:val="18"/>
          <w:rPrChange w:id="8200" w:author="Ole Vilstrup" w:date="2021-06-03T14:39:00Z">
            <w:rPr>
              <w:ins w:id="8201" w:author="Ole Vilstrup" w:date="2020-12-10T11:37:00Z"/>
              <w:rStyle w:val="XMLname"/>
              <w:rFonts w:eastAsia="Calibri"/>
            </w:rPr>
          </w:rPrChange>
        </w:rPr>
      </w:pPr>
      <w:ins w:id="8202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203" w:author="Ole Vilstrup" w:date="2021-06-03T14:39:00Z">
              <w:rPr>
                <w:rStyle w:val="XMLname"/>
                <w:rFonts w:eastAsia="Calibri"/>
              </w:rPr>
            </w:rPrChange>
          </w:rPr>
          <w:tab/>
          <w:t>&lt;Type&gt;TYPECODE&lt;/Type&gt;</w:t>
        </w:r>
        <w:r w:rsidRPr="00900BFA">
          <w:rPr>
            <w:rStyle w:val="XMLname"/>
            <w:rFonts w:eastAsia="Calibri"/>
            <w:sz w:val="18"/>
            <w:szCs w:val="18"/>
            <w:rPrChange w:id="8204" w:author="Ole Vilstrup" w:date="2021-06-03T14:39:00Z">
              <w:rPr>
                <w:rStyle w:val="XMLname"/>
                <w:rFonts w:eastAsia="Calibri"/>
              </w:rPr>
            </w:rPrChange>
          </w:rPr>
          <w:br/>
        </w:r>
        <w:r w:rsidRPr="00900BFA">
          <w:rPr>
            <w:rStyle w:val="XMLname"/>
            <w:rFonts w:eastAsia="Calibri"/>
            <w:sz w:val="18"/>
            <w:szCs w:val="18"/>
            <w:rPrChange w:id="8205" w:author="Ole Vilstrup" w:date="2021-06-03T14:39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</w:p>
    <w:p w14:paraId="6AD566A7" w14:textId="7D63CCAE" w:rsidR="00B0074B" w:rsidRPr="00900BFA" w:rsidRDefault="00B0074B" w:rsidP="00B0074B">
      <w:pPr>
        <w:ind w:left="1420" w:firstLine="284"/>
        <w:rPr>
          <w:ins w:id="8206" w:author="Ole Vilstrup" w:date="2020-12-10T11:37:00Z"/>
          <w:rStyle w:val="XMLname"/>
          <w:rFonts w:eastAsia="Calibri"/>
          <w:sz w:val="18"/>
          <w:szCs w:val="18"/>
          <w:rPrChange w:id="8207" w:author="Ole Vilstrup" w:date="2021-06-03T14:39:00Z">
            <w:rPr>
              <w:ins w:id="8208" w:author="Ole Vilstrup" w:date="2020-12-10T11:37:00Z"/>
              <w:rStyle w:val="XMLname"/>
              <w:rFonts w:eastAsia="Calibri"/>
            </w:rPr>
          </w:rPrChange>
        </w:rPr>
      </w:pPr>
      <w:ins w:id="8209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210" w:author="Ole Vilstrup" w:date="2021-06-03T14:39:00Z">
              <w:rPr>
                <w:rStyle w:val="XMLname"/>
                <w:rFonts w:eastAsia="Calibri"/>
              </w:rPr>
            </w:rPrChange>
          </w:rPr>
          <w:t>[TYPECODE code]</w:t>
        </w:r>
      </w:ins>
    </w:p>
    <w:p w14:paraId="17D011BA" w14:textId="77777777" w:rsidR="00B0074B" w:rsidRPr="00900BFA" w:rsidRDefault="00B0074B" w:rsidP="00B0074B">
      <w:pPr>
        <w:ind w:left="1136" w:firstLine="284"/>
        <w:rPr>
          <w:ins w:id="8211" w:author="Ole Vilstrup" w:date="2020-12-10T11:37:00Z"/>
          <w:rStyle w:val="XMLname"/>
          <w:rFonts w:eastAsia="Calibri"/>
          <w:sz w:val="18"/>
          <w:szCs w:val="18"/>
          <w:rPrChange w:id="8212" w:author="Ole Vilstrup" w:date="2021-06-03T14:39:00Z">
            <w:rPr>
              <w:ins w:id="8213" w:author="Ole Vilstrup" w:date="2020-12-10T11:37:00Z"/>
              <w:rStyle w:val="XMLname"/>
              <w:rFonts w:eastAsia="Calibri"/>
            </w:rPr>
          </w:rPrChange>
        </w:rPr>
      </w:pPr>
      <w:ins w:id="8214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215" w:author="Ole Vilstrup" w:date="2021-06-03T14:39:00Z">
              <w:rPr>
                <w:rStyle w:val="XMLname"/>
                <w:rFonts w:eastAsia="Calibri"/>
              </w:rPr>
            </w:rPrChange>
          </w:rPr>
          <w:t>&lt;/InstanceIdentifier&gt;</w:t>
        </w:r>
      </w:ins>
    </w:p>
    <w:p w14:paraId="2444C631" w14:textId="77777777" w:rsidR="00B0074B" w:rsidRPr="00900BFA" w:rsidRDefault="00B0074B" w:rsidP="00B0074B">
      <w:pPr>
        <w:ind w:left="1136"/>
        <w:rPr>
          <w:ins w:id="8216" w:author="Ole Vilstrup" w:date="2020-12-10T11:37:00Z"/>
          <w:rStyle w:val="XMLname"/>
          <w:rFonts w:eastAsia="Calibri"/>
          <w:sz w:val="18"/>
          <w:szCs w:val="18"/>
          <w:rPrChange w:id="8217" w:author="Ole Vilstrup" w:date="2021-06-03T14:39:00Z">
            <w:rPr>
              <w:ins w:id="8218" w:author="Ole Vilstrup" w:date="2020-12-10T11:37:00Z"/>
              <w:rStyle w:val="XMLname"/>
              <w:rFonts w:eastAsia="Calibri"/>
            </w:rPr>
          </w:rPrChange>
        </w:rPr>
      </w:pPr>
      <w:ins w:id="8219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220" w:author="Ole Vilstrup" w:date="2021-06-03T14:39:00Z">
              <w:rPr>
                <w:rStyle w:val="XMLname"/>
                <w:rFonts w:eastAsia="Calibri"/>
              </w:rPr>
            </w:rPrChange>
          </w:rPr>
          <w:tab/>
          <w:t>&lt;Identifier&gt;dk-dds-code&lt;/Identifier&gt;</w:t>
        </w:r>
      </w:ins>
    </w:p>
    <w:p w14:paraId="7D74136C" w14:textId="77777777" w:rsidR="00B0074B" w:rsidRPr="00900BFA" w:rsidRDefault="00B0074B" w:rsidP="00B0074B">
      <w:pPr>
        <w:ind w:left="1136"/>
        <w:rPr>
          <w:ins w:id="8221" w:author="Ole Vilstrup" w:date="2020-12-10T11:37:00Z"/>
          <w:rStyle w:val="XMLname"/>
          <w:rFonts w:eastAsia="Calibri"/>
          <w:sz w:val="18"/>
          <w:szCs w:val="18"/>
          <w:rPrChange w:id="8222" w:author="Ole Vilstrup" w:date="2021-06-03T14:39:00Z">
            <w:rPr>
              <w:ins w:id="8223" w:author="Ole Vilstrup" w:date="2020-12-10T11:37:00Z"/>
              <w:rStyle w:val="XMLname"/>
              <w:rFonts w:eastAsia="Calibri"/>
            </w:rPr>
          </w:rPrChange>
        </w:rPr>
      </w:pPr>
      <w:ins w:id="8224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225" w:author="Ole Vilstrup" w:date="2021-06-03T14:39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691A1D54" w14:textId="77777777" w:rsidR="00B0074B" w:rsidRPr="00900BFA" w:rsidRDefault="00B0074B" w:rsidP="00B0074B">
      <w:pPr>
        <w:ind w:left="1136"/>
        <w:rPr>
          <w:ins w:id="8226" w:author="Ole Vilstrup" w:date="2020-12-10T11:37:00Z"/>
          <w:rStyle w:val="XMLname"/>
          <w:rFonts w:eastAsia="Calibri"/>
          <w:sz w:val="18"/>
          <w:szCs w:val="18"/>
          <w:rPrChange w:id="8227" w:author="Ole Vilstrup" w:date="2021-06-03T14:39:00Z">
            <w:rPr>
              <w:ins w:id="8228" w:author="Ole Vilstrup" w:date="2020-12-10T11:37:00Z"/>
              <w:rStyle w:val="XMLname"/>
              <w:rFonts w:eastAsia="Calibri"/>
            </w:rPr>
          </w:rPrChange>
        </w:rPr>
      </w:pPr>
    </w:p>
    <w:p w14:paraId="29E40C8A" w14:textId="77777777" w:rsidR="00B0074B" w:rsidRPr="00900BFA" w:rsidRDefault="00B0074B" w:rsidP="00B0074B">
      <w:pPr>
        <w:ind w:left="1136"/>
        <w:rPr>
          <w:ins w:id="8229" w:author="Ole Vilstrup" w:date="2020-12-10T11:37:00Z"/>
          <w:rStyle w:val="XMLname"/>
          <w:rFonts w:eastAsia="Calibri"/>
          <w:sz w:val="18"/>
          <w:szCs w:val="18"/>
          <w:rPrChange w:id="8230" w:author="Ole Vilstrup" w:date="2021-06-03T14:39:00Z">
            <w:rPr>
              <w:ins w:id="8231" w:author="Ole Vilstrup" w:date="2020-12-10T11:37:00Z"/>
              <w:rStyle w:val="XMLname"/>
              <w:rFonts w:eastAsia="Calibri"/>
            </w:rPr>
          </w:rPrChange>
        </w:rPr>
      </w:pPr>
      <w:ins w:id="8232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233" w:author="Ole Vilstrup" w:date="2021-06-03T14:39:00Z">
              <w:rPr>
                <w:rStyle w:val="XMLname"/>
                <w:rFonts w:eastAsia="Calibri"/>
              </w:rPr>
            </w:rPrChange>
          </w:rPr>
          <w:t>&lt;Scope&gt;</w:t>
        </w:r>
      </w:ins>
    </w:p>
    <w:p w14:paraId="2CC1C8A0" w14:textId="77777777" w:rsidR="00B0074B" w:rsidRPr="00900BFA" w:rsidRDefault="00B0074B" w:rsidP="00B0074B">
      <w:pPr>
        <w:ind w:left="1136"/>
        <w:rPr>
          <w:ins w:id="8234" w:author="Ole Vilstrup" w:date="2020-12-10T11:37:00Z"/>
          <w:rStyle w:val="XMLname"/>
          <w:rFonts w:eastAsia="Calibri"/>
          <w:sz w:val="18"/>
          <w:szCs w:val="18"/>
          <w:rPrChange w:id="8235" w:author="Ole Vilstrup" w:date="2021-06-03T14:39:00Z">
            <w:rPr>
              <w:ins w:id="8236" w:author="Ole Vilstrup" w:date="2020-12-10T11:37:00Z"/>
              <w:rStyle w:val="XMLname"/>
              <w:rFonts w:eastAsia="Calibri"/>
            </w:rPr>
          </w:rPrChange>
        </w:rPr>
      </w:pPr>
      <w:ins w:id="8237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238" w:author="Ole Vilstrup" w:date="2021-06-03T14:39:00Z">
              <w:rPr>
                <w:rStyle w:val="XMLname"/>
                <w:rFonts w:eastAsia="Calibri"/>
              </w:rPr>
            </w:rPrChange>
          </w:rPr>
          <w:tab/>
          <w:t>&lt;Type&gt;TYPECODE&lt;/Type&gt;</w:t>
        </w:r>
        <w:r w:rsidRPr="00900BFA">
          <w:rPr>
            <w:rStyle w:val="XMLname"/>
            <w:rFonts w:eastAsia="Calibri"/>
            <w:sz w:val="18"/>
            <w:szCs w:val="18"/>
            <w:rPrChange w:id="8239" w:author="Ole Vilstrup" w:date="2021-06-03T14:39:00Z">
              <w:rPr>
                <w:rStyle w:val="XMLname"/>
                <w:rFonts w:eastAsia="Calibri"/>
              </w:rPr>
            </w:rPrChange>
          </w:rPr>
          <w:br/>
        </w:r>
        <w:r w:rsidRPr="00900BFA">
          <w:rPr>
            <w:rStyle w:val="XMLname"/>
            <w:rFonts w:eastAsia="Calibri"/>
            <w:sz w:val="18"/>
            <w:szCs w:val="18"/>
            <w:rPrChange w:id="8240" w:author="Ole Vilstrup" w:date="2021-06-03T14:39:00Z">
              <w:rPr>
                <w:rStyle w:val="XMLname"/>
                <w:rFonts w:eastAsia="Calibri"/>
              </w:rPr>
            </w:rPrChange>
          </w:rPr>
          <w:tab/>
          <w:t>&lt;InstanceIdentifier&gt;2.16.840.1.113883.6.1&lt;/InstanceIdentifier&gt;</w:t>
        </w:r>
        <w:r w:rsidRPr="00900BFA">
          <w:rPr>
            <w:rStyle w:val="XMLname"/>
            <w:rFonts w:eastAsia="Calibri"/>
            <w:sz w:val="18"/>
            <w:szCs w:val="18"/>
            <w:rPrChange w:id="8241" w:author="Ole Vilstrup" w:date="2021-06-03T14:39:00Z">
              <w:rPr>
                <w:rStyle w:val="XMLname"/>
                <w:rFonts w:eastAsia="Calibri"/>
              </w:rPr>
            </w:rPrChange>
          </w:rPr>
          <w:br/>
        </w:r>
        <w:r w:rsidRPr="00900BFA">
          <w:rPr>
            <w:rStyle w:val="XMLname"/>
            <w:rFonts w:eastAsia="Calibri"/>
            <w:sz w:val="18"/>
            <w:szCs w:val="18"/>
            <w:rPrChange w:id="8242" w:author="Ole Vilstrup" w:date="2021-06-03T14:39:00Z">
              <w:rPr>
                <w:rStyle w:val="XMLname"/>
                <w:rFonts w:eastAsia="Calibri"/>
              </w:rPr>
            </w:rPrChange>
          </w:rPr>
          <w:tab/>
          <w:t>&lt;Identifier&gt;dk-dds-codeSystem&lt;/Identifier&gt;</w:t>
        </w:r>
      </w:ins>
    </w:p>
    <w:p w14:paraId="213A6856" w14:textId="77777777" w:rsidR="00B0074B" w:rsidRPr="00900BFA" w:rsidRDefault="00B0074B" w:rsidP="00B0074B">
      <w:pPr>
        <w:ind w:left="1136"/>
        <w:rPr>
          <w:ins w:id="8243" w:author="Ole Vilstrup" w:date="2020-12-10T11:37:00Z"/>
          <w:rStyle w:val="XMLname"/>
          <w:rFonts w:eastAsia="Calibri"/>
          <w:sz w:val="18"/>
          <w:szCs w:val="18"/>
          <w:rPrChange w:id="8244" w:author="Ole Vilstrup" w:date="2021-06-03T14:39:00Z">
            <w:rPr>
              <w:ins w:id="8245" w:author="Ole Vilstrup" w:date="2020-12-10T11:37:00Z"/>
              <w:rStyle w:val="XMLname"/>
              <w:rFonts w:eastAsia="Calibri"/>
            </w:rPr>
          </w:rPrChange>
        </w:rPr>
      </w:pPr>
      <w:ins w:id="8246" w:author="Ole Vilstrup" w:date="2020-12-10T11:37:00Z">
        <w:r w:rsidRPr="00900BFA">
          <w:rPr>
            <w:rStyle w:val="XMLname"/>
            <w:rFonts w:eastAsia="Calibri"/>
            <w:sz w:val="18"/>
            <w:szCs w:val="18"/>
            <w:rPrChange w:id="8247" w:author="Ole Vilstrup" w:date="2021-06-03T14:39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19E78C76" w14:textId="4A5D849E" w:rsidR="00396670" w:rsidRDefault="00396670">
      <w:pPr>
        <w:pStyle w:val="Overskrift5"/>
        <w:rPr>
          <w:ins w:id="8248" w:author="Ole Vilstrup" w:date="2021-12-03T16:29:00Z"/>
          <w:rFonts w:eastAsia="Calibri"/>
        </w:rPr>
      </w:pPr>
      <w:ins w:id="8249" w:author="Ole Vilstrup" w:date="2021-12-03T16:30:00Z">
        <w:r w:rsidRPr="005C3A7B">
          <w:t>TYPECODE</w:t>
        </w:r>
      </w:ins>
      <w:ins w:id="8250" w:author="Ole Vilstrup" w:date="2021-12-03T16:29:00Z">
        <w:r w:rsidRPr="005C3A7B">
          <w:rPr>
            <w:rFonts w:eastAsia="Calibri"/>
          </w:rPr>
          <w:t xml:space="preserve"> eksempel:</w:t>
        </w:r>
      </w:ins>
    </w:p>
    <w:p w14:paraId="7E2B749B" w14:textId="77777777" w:rsidR="00396670" w:rsidRPr="005C3A7B" w:rsidRDefault="00396670" w:rsidP="00396670">
      <w:pPr>
        <w:keepNext/>
        <w:ind w:left="1008" w:firstLine="128"/>
        <w:rPr>
          <w:ins w:id="8251" w:author="Ole Vilstrup" w:date="2021-12-03T16:30:00Z"/>
          <w:rStyle w:val="XMLname"/>
          <w:rFonts w:eastAsia="Calibri"/>
          <w:sz w:val="18"/>
          <w:szCs w:val="18"/>
        </w:rPr>
      </w:pPr>
      <w:ins w:id="8252" w:author="Ole Vilstrup" w:date="2021-12-03T16:30:00Z">
        <w:r w:rsidRPr="005C3A7B">
          <w:rPr>
            <w:rStyle w:val="XMLname"/>
            <w:rFonts w:eastAsia="Calibri"/>
            <w:sz w:val="18"/>
            <w:szCs w:val="18"/>
          </w:rPr>
          <w:t>&lt;Scope&gt;</w:t>
        </w:r>
      </w:ins>
    </w:p>
    <w:p w14:paraId="2C76286F" w14:textId="0AF2D8E8" w:rsidR="00396670" w:rsidRPr="005C3A7B" w:rsidRDefault="00396670">
      <w:pPr>
        <w:keepNext/>
        <w:ind w:left="1008" w:firstLine="128"/>
        <w:rPr>
          <w:ins w:id="8253" w:author="Ole Vilstrup" w:date="2021-12-03T16:30:00Z"/>
          <w:rStyle w:val="XMLname"/>
          <w:rFonts w:ascii="Calibri" w:hAnsi="Calibri" w:cs="Calibri"/>
          <w:color w:val="000000"/>
          <w:sz w:val="18"/>
          <w:szCs w:val="18"/>
          <w:lang w:eastAsia="da-DK"/>
        </w:rPr>
        <w:pPrChange w:id="8254" w:author="Ole Vilstrup" w:date="2021-12-03T16:31:00Z">
          <w:pPr>
            <w:keepNext/>
            <w:ind w:left="1420"/>
          </w:pPr>
        </w:pPrChange>
      </w:pPr>
      <w:ins w:id="8255" w:author="Ole Vilstrup" w:date="2021-12-03T16:30:00Z">
        <w:r w:rsidRPr="005C3A7B">
          <w:rPr>
            <w:rStyle w:val="XMLname"/>
            <w:rFonts w:eastAsia="Calibri"/>
            <w:sz w:val="18"/>
            <w:szCs w:val="18"/>
          </w:rPr>
          <w:tab/>
          <w:t>&lt;Type&gt;TYPECODE&lt;/Type&gt;</w:t>
        </w:r>
        <w:r w:rsidRPr="005C3A7B">
          <w:rPr>
            <w:rStyle w:val="XMLname"/>
            <w:rFonts w:eastAsia="Calibri"/>
            <w:sz w:val="18"/>
            <w:szCs w:val="18"/>
          </w:rPr>
          <w:br/>
        </w:r>
        <w:r w:rsidRPr="005C3A7B">
          <w:rPr>
            <w:rStyle w:val="XMLname"/>
            <w:rFonts w:eastAsia="Calibri"/>
            <w:sz w:val="18"/>
            <w:szCs w:val="18"/>
          </w:rPr>
          <w:tab/>
        </w:r>
        <w:r>
          <w:rPr>
            <w:rStyle w:val="XMLname"/>
            <w:rFonts w:eastAsia="Calibri"/>
            <w:sz w:val="18"/>
            <w:szCs w:val="18"/>
          </w:rPr>
          <w:tab/>
        </w:r>
        <w:r w:rsidRPr="005C3A7B">
          <w:rPr>
            <w:rStyle w:val="XMLname"/>
            <w:rFonts w:eastAsia="Calibri"/>
            <w:sz w:val="18"/>
            <w:szCs w:val="18"/>
          </w:rPr>
          <w:t>&lt;InstanceIdentifier&gt;</w:t>
        </w:r>
        <w:r w:rsidR="002F5BCF" w:rsidRPr="002F5BCF">
          <w:rPr>
            <w:rStyle w:val="XMLname"/>
            <w:rFonts w:eastAsia="Calibri"/>
            <w:sz w:val="18"/>
            <w:szCs w:val="18"/>
            <w:rPrChange w:id="8256" w:author="Ole Vilstrup" w:date="2021-12-03T16:31:00Z">
              <w:rPr>
                <w:rFonts w:eastAsia="Calibri"/>
              </w:rPr>
            </w:rPrChange>
          </w:rPr>
          <w:t>MedCom-OIOxml</w:t>
        </w:r>
        <w:r w:rsidRPr="005C3A7B">
          <w:rPr>
            <w:rStyle w:val="XMLname"/>
            <w:rFonts w:eastAsia="Calibri"/>
            <w:sz w:val="18"/>
            <w:szCs w:val="18"/>
          </w:rPr>
          <w:t>&lt;/InstanceIdentifier&gt;</w:t>
        </w:r>
        <w:r w:rsidRPr="005C3A7B">
          <w:rPr>
            <w:rStyle w:val="XMLname"/>
            <w:rFonts w:eastAsia="Calibri"/>
            <w:sz w:val="18"/>
            <w:szCs w:val="18"/>
          </w:rPr>
          <w:br/>
          <w:t>&lt;Identifier&gt;dk-dds-displayName&lt;/Identifier&gt;</w:t>
        </w:r>
      </w:ins>
    </w:p>
    <w:p w14:paraId="4BFA006B" w14:textId="77777777" w:rsidR="00396670" w:rsidRPr="005C3A7B" w:rsidRDefault="00396670" w:rsidP="00396670">
      <w:pPr>
        <w:keepNext/>
        <w:ind w:left="1136"/>
        <w:rPr>
          <w:ins w:id="8257" w:author="Ole Vilstrup" w:date="2021-12-03T16:30:00Z"/>
          <w:rStyle w:val="XMLname"/>
          <w:rFonts w:eastAsia="Calibri"/>
          <w:sz w:val="18"/>
          <w:szCs w:val="18"/>
        </w:rPr>
      </w:pPr>
      <w:ins w:id="8258" w:author="Ole Vilstrup" w:date="2021-12-03T16:30:00Z">
        <w:r w:rsidRPr="005C3A7B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50EED765" w14:textId="77777777" w:rsidR="00396670" w:rsidRPr="005C3A7B" w:rsidRDefault="00396670" w:rsidP="00396670">
      <w:pPr>
        <w:ind w:left="1136"/>
        <w:rPr>
          <w:ins w:id="8259" w:author="Ole Vilstrup" w:date="2021-12-03T16:30:00Z"/>
          <w:rStyle w:val="XMLname"/>
          <w:rFonts w:eastAsia="Calibri"/>
          <w:sz w:val="18"/>
          <w:szCs w:val="18"/>
        </w:rPr>
      </w:pPr>
    </w:p>
    <w:p w14:paraId="75CA2550" w14:textId="77777777" w:rsidR="00396670" w:rsidRPr="005C3A7B" w:rsidRDefault="00396670" w:rsidP="00396670">
      <w:pPr>
        <w:ind w:left="1136"/>
        <w:rPr>
          <w:ins w:id="8260" w:author="Ole Vilstrup" w:date="2021-12-03T16:30:00Z"/>
          <w:rStyle w:val="XMLname"/>
          <w:rFonts w:eastAsia="Calibri"/>
          <w:sz w:val="18"/>
          <w:szCs w:val="18"/>
        </w:rPr>
      </w:pPr>
      <w:ins w:id="8261" w:author="Ole Vilstrup" w:date="2021-12-03T16:30:00Z">
        <w:r w:rsidRPr="005C3A7B">
          <w:rPr>
            <w:rStyle w:val="XMLname"/>
            <w:rFonts w:eastAsia="Calibri"/>
            <w:sz w:val="18"/>
            <w:szCs w:val="18"/>
          </w:rPr>
          <w:t>&lt;Scope&gt;</w:t>
        </w:r>
      </w:ins>
    </w:p>
    <w:p w14:paraId="2979564F" w14:textId="44455D35" w:rsidR="00396670" w:rsidRPr="005C3A7B" w:rsidRDefault="00396670">
      <w:pPr>
        <w:ind w:left="1136"/>
        <w:rPr>
          <w:ins w:id="8262" w:author="Ole Vilstrup" w:date="2021-12-03T16:30:00Z"/>
          <w:rStyle w:val="XMLname"/>
          <w:rFonts w:eastAsia="Calibri"/>
          <w:sz w:val="18"/>
          <w:szCs w:val="18"/>
        </w:rPr>
        <w:pPrChange w:id="8263" w:author="Ole Vilstrup" w:date="2021-12-03T16:31:00Z">
          <w:pPr>
            <w:ind w:left="1136" w:firstLine="284"/>
          </w:pPr>
        </w:pPrChange>
      </w:pPr>
      <w:ins w:id="8264" w:author="Ole Vilstrup" w:date="2021-12-03T16:30:00Z">
        <w:r w:rsidRPr="005C3A7B">
          <w:rPr>
            <w:rStyle w:val="XMLname"/>
            <w:rFonts w:eastAsia="Calibri"/>
            <w:sz w:val="18"/>
            <w:szCs w:val="18"/>
          </w:rPr>
          <w:tab/>
          <w:t>&lt;Type&gt;TYPECODE&lt;/Type&gt;</w:t>
        </w:r>
        <w:r w:rsidRPr="005C3A7B">
          <w:rPr>
            <w:rStyle w:val="XMLname"/>
            <w:rFonts w:eastAsia="Calibri"/>
            <w:sz w:val="18"/>
            <w:szCs w:val="18"/>
          </w:rPr>
          <w:br/>
        </w:r>
        <w:r w:rsidRPr="005C3A7B">
          <w:rPr>
            <w:rStyle w:val="XMLname"/>
            <w:rFonts w:eastAsia="Calibri"/>
            <w:sz w:val="18"/>
            <w:szCs w:val="18"/>
          </w:rPr>
          <w:tab/>
          <w:t>&lt;InstanceIdentifier&gt;</w:t>
        </w:r>
        <w:r w:rsidR="002F5BCF" w:rsidRPr="002F5BCF">
          <w:rPr>
            <w:rStyle w:val="XMLname"/>
            <w:rFonts w:eastAsia="Calibri"/>
            <w:sz w:val="18"/>
            <w:szCs w:val="18"/>
            <w:rPrChange w:id="8265" w:author="Ole Vilstrup" w:date="2021-12-03T16:31:00Z">
              <w:rPr>
                <w:rFonts w:eastAsia="Calibri"/>
              </w:rPr>
            </w:rPrChange>
          </w:rPr>
          <w:t>MedCom-OIOXML</w:t>
        </w:r>
        <w:r w:rsidRPr="005C3A7B">
          <w:rPr>
            <w:rStyle w:val="XMLname"/>
            <w:rFonts w:eastAsia="Calibri"/>
            <w:sz w:val="18"/>
            <w:szCs w:val="18"/>
          </w:rPr>
          <w:t>&lt;/InstanceIdentifier&gt;</w:t>
        </w:r>
      </w:ins>
    </w:p>
    <w:p w14:paraId="2EF0DC8F" w14:textId="77777777" w:rsidR="00396670" w:rsidRPr="005C3A7B" w:rsidRDefault="00396670" w:rsidP="00396670">
      <w:pPr>
        <w:ind w:left="1136"/>
        <w:rPr>
          <w:ins w:id="8266" w:author="Ole Vilstrup" w:date="2021-12-03T16:30:00Z"/>
          <w:rStyle w:val="XMLname"/>
          <w:rFonts w:eastAsia="Calibri"/>
          <w:sz w:val="18"/>
          <w:szCs w:val="18"/>
        </w:rPr>
      </w:pPr>
      <w:ins w:id="8267" w:author="Ole Vilstrup" w:date="2021-12-03T16:30:00Z">
        <w:r w:rsidRPr="005C3A7B">
          <w:rPr>
            <w:rStyle w:val="XMLname"/>
            <w:rFonts w:eastAsia="Calibri"/>
            <w:sz w:val="18"/>
            <w:szCs w:val="18"/>
          </w:rPr>
          <w:tab/>
          <w:t>&lt;Identifier&gt;dk-dds-code&lt;/Identifier&gt;</w:t>
        </w:r>
      </w:ins>
    </w:p>
    <w:p w14:paraId="694A14D7" w14:textId="77777777" w:rsidR="00396670" w:rsidRPr="005C3A7B" w:rsidRDefault="00396670" w:rsidP="00396670">
      <w:pPr>
        <w:ind w:left="1136"/>
        <w:rPr>
          <w:ins w:id="8268" w:author="Ole Vilstrup" w:date="2021-12-03T16:30:00Z"/>
          <w:rStyle w:val="XMLname"/>
          <w:rFonts w:eastAsia="Calibri"/>
          <w:sz w:val="18"/>
          <w:szCs w:val="18"/>
        </w:rPr>
      </w:pPr>
      <w:ins w:id="8269" w:author="Ole Vilstrup" w:date="2021-12-03T16:30:00Z">
        <w:r w:rsidRPr="005C3A7B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5A0E7377" w14:textId="77777777" w:rsidR="00396670" w:rsidRPr="005C3A7B" w:rsidRDefault="00396670" w:rsidP="00396670">
      <w:pPr>
        <w:ind w:left="1136"/>
        <w:rPr>
          <w:ins w:id="8270" w:author="Ole Vilstrup" w:date="2021-12-03T16:30:00Z"/>
          <w:rStyle w:val="XMLname"/>
          <w:rFonts w:eastAsia="Calibri"/>
          <w:sz w:val="18"/>
          <w:szCs w:val="18"/>
        </w:rPr>
      </w:pPr>
    </w:p>
    <w:p w14:paraId="777083A1" w14:textId="77777777" w:rsidR="00396670" w:rsidRPr="005C3A7B" w:rsidRDefault="00396670" w:rsidP="00396670">
      <w:pPr>
        <w:ind w:left="1136"/>
        <w:rPr>
          <w:ins w:id="8271" w:author="Ole Vilstrup" w:date="2021-12-03T16:30:00Z"/>
          <w:rStyle w:val="XMLname"/>
          <w:rFonts w:eastAsia="Calibri"/>
          <w:sz w:val="18"/>
          <w:szCs w:val="18"/>
        </w:rPr>
      </w:pPr>
      <w:ins w:id="8272" w:author="Ole Vilstrup" w:date="2021-12-03T16:30:00Z">
        <w:r w:rsidRPr="005C3A7B">
          <w:rPr>
            <w:rStyle w:val="XMLname"/>
            <w:rFonts w:eastAsia="Calibri"/>
            <w:sz w:val="18"/>
            <w:szCs w:val="18"/>
          </w:rPr>
          <w:t>&lt;Scope&gt;</w:t>
        </w:r>
      </w:ins>
    </w:p>
    <w:p w14:paraId="3276AACE" w14:textId="77777777" w:rsidR="00396670" w:rsidRPr="005C3A7B" w:rsidRDefault="00396670" w:rsidP="00396670">
      <w:pPr>
        <w:ind w:left="1136"/>
        <w:rPr>
          <w:ins w:id="8273" w:author="Ole Vilstrup" w:date="2021-12-03T16:30:00Z"/>
          <w:rStyle w:val="XMLname"/>
          <w:rFonts w:eastAsia="Calibri"/>
          <w:sz w:val="18"/>
          <w:szCs w:val="18"/>
        </w:rPr>
      </w:pPr>
      <w:ins w:id="8274" w:author="Ole Vilstrup" w:date="2021-12-03T16:30:00Z">
        <w:r w:rsidRPr="005C3A7B">
          <w:rPr>
            <w:rStyle w:val="XMLname"/>
            <w:rFonts w:eastAsia="Calibri"/>
            <w:sz w:val="18"/>
            <w:szCs w:val="18"/>
          </w:rPr>
          <w:tab/>
          <w:t>&lt;Type&gt;TYPECODE&lt;/Type&gt;</w:t>
        </w:r>
        <w:r w:rsidRPr="005C3A7B">
          <w:rPr>
            <w:rStyle w:val="XMLname"/>
            <w:rFonts w:eastAsia="Calibri"/>
            <w:sz w:val="18"/>
            <w:szCs w:val="18"/>
          </w:rPr>
          <w:br/>
        </w:r>
        <w:r w:rsidRPr="005C3A7B">
          <w:rPr>
            <w:rStyle w:val="XMLname"/>
            <w:rFonts w:eastAsia="Calibri"/>
            <w:sz w:val="18"/>
            <w:szCs w:val="18"/>
          </w:rPr>
          <w:tab/>
          <w:t>&lt;InstanceIdentifier&gt;2.16.840.1.113883.6.1&lt;/InstanceIdentifier&gt;</w:t>
        </w:r>
        <w:r w:rsidRPr="005C3A7B">
          <w:rPr>
            <w:rStyle w:val="XMLname"/>
            <w:rFonts w:eastAsia="Calibri"/>
            <w:sz w:val="18"/>
            <w:szCs w:val="18"/>
          </w:rPr>
          <w:br/>
        </w:r>
        <w:r w:rsidRPr="005C3A7B">
          <w:rPr>
            <w:rStyle w:val="XMLname"/>
            <w:rFonts w:eastAsia="Calibri"/>
            <w:sz w:val="18"/>
            <w:szCs w:val="18"/>
          </w:rPr>
          <w:tab/>
          <w:t>&lt;Identifier&gt;dk-dds-codeSystem&lt;/Identifier&gt;</w:t>
        </w:r>
      </w:ins>
    </w:p>
    <w:p w14:paraId="0D83694C" w14:textId="77777777" w:rsidR="00396670" w:rsidRPr="005C3A7B" w:rsidRDefault="00396670" w:rsidP="00396670">
      <w:pPr>
        <w:ind w:left="1136"/>
        <w:rPr>
          <w:ins w:id="8275" w:author="Ole Vilstrup" w:date="2021-12-03T16:30:00Z"/>
          <w:rStyle w:val="XMLname"/>
          <w:rFonts w:eastAsia="Calibri"/>
          <w:sz w:val="18"/>
          <w:szCs w:val="18"/>
        </w:rPr>
      </w:pPr>
      <w:ins w:id="8276" w:author="Ole Vilstrup" w:date="2021-12-03T16:30:00Z">
        <w:r w:rsidRPr="005C3A7B">
          <w:rPr>
            <w:rStyle w:val="XMLname"/>
            <w:rFonts w:eastAsia="Calibri"/>
            <w:sz w:val="18"/>
            <w:szCs w:val="18"/>
          </w:rPr>
          <w:t>&lt;/Scope&gt;</w:t>
        </w:r>
      </w:ins>
    </w:p>
    <w:p w14:paraId="58C16649" w14:textId="77777777" w:rsidR="00B0074B" w:rsidRPr="00900BFA" w:rsidRDefault="00B0074B" w:rsidP="00B0074B">
      <w:pPr>
        <w:rPr>
          <w:ins w:id="8277" w:author="Ole Vilstrup" w:date="2020-12-10T11:37:00Z"/>
          <w:rFonts w:eastAsia="Calibri"/>
          <w:sz w:val="18"/>
          <w:szCs w:val="18"/>
          <w:rPrChange w:id="8278" w:author="Ole Vilstrup" w:date="2021-06-03T14:39:00Z">
            <w:rPr>
              <w:ins w:id="8279" w:author="Ole Vilstrup" w:date="2020-12-10T11:37:00Z"/>
              <w:rFonts w:eastAsia="Calibri"/>
            </w:rPr>
          </w:rPrChange>
        </w:rPr>
      </w:pPr>
    </w:p>
    <w:p w14:paraId="6DD712B8" w14:textId="77777777" w:rsidR="00665911" w:rsidRDefault="00665911">
      <w:pPr>
        <w:ind w:left="0"/>
        <w:rPr>
          <w:ins w:id="8280" w:author="Ole Vilstrup" w:date="2021-06-03T14:28:00Z"/>
          <w:rFonts w:ascii="Calibri" w:eastAsia="Calibri" w:hAnsi="Calibri" w:cs="Arial"/>
          <w:iCs/>
          <w:sz w:val="32"/>
          <w:szCs w:val="28"/>
          <w:lang w:val="en-GB" w:eastAsia="da-DK"/>
        </w:rPr>
      </w:pPr>
      <w:ins w:id="8281" w:author="Ole Vilstrup" w:date="2021-06-03T14:28:00Z">
        <w:r>
          <w:rPr>
            <w:rFonts w:eastAsia="Calibri"/>
          </w:rPr>
          <w:br w:type="page"/>
        </w:r>
      </w:ins>
    </w:p>
    <w:p w14:paraId="572A9C7B" w14:textId="1ED85F91" w:rsidR="004C778C" w:rsidRPr="0003142A" w:rsidRDefault="00671F35">
      <w:pPr>
        <w:pStyle w:val="Overskrift2"/>
        <w:rPr>
          <w:ins w:id="8282" w:author="Ole Vilstrup" w:date="2020-12-10T11:21:00Z"/>
          <w:rFonts w:eastAsia="Calibri"/>
        </w:rPr>
        <w:pPrChange w:id="8283" w:author="Ole Vilstrup" w:date="2021-01-13T11:28:00Z">
          <w:pPr>
            <w:pStyle w:val="Overskrift3"/>
          </w:pPr>
        </w:pPrChange>
      </w:pPr>
      <w:bookmarkStart w:id="8284" w:name="_Toc95688910"/>
      <w:ins w:id="8285" w:author="Ole Vilstrup" w:date="2021-01-13T11:28:00Z">
        <w:r>
          <w:rPr>
            <w:rFonts w:eastAsia="Calibri"/>
          </w:rPr>
          <w:lastRenderedPageBreak/>
          <w:t xml:space="preserve">SBDH </w:t>
        </w:r>
      </w:ins>
      <w:ins w:id="8286" w:author="Ole Vilstrup" w:date="2020-12-10T11:22:00Z">
        <w:r w:rsidR="00F659AF" w:rsidRPr="00E81EF5">
          <w:rPr>
            <w:rFonts w:eastAsia="Calibri"/>
          </w:rPr>
          <w:t xml:space="preserve">Reliable messaging &amp; </w:t>
        </w:r>
      </w:ins>
      <w:ins w:id="8287" w:author="Ole Vilstrup" w:date="2020-12-10T11:21:00Z">
        <w:r w:rsidR="004C778C" w:rsidRPr="00452218">
          <w:rPr>
            <w:rFonts w:eastAsia="Calibri"/>
            <w:rPrChange w:id="8288" w:author="Ole Vilstrup" w:date="2021-02-18T10:41:00Z">
              <w:rPr>
                <w:rStyle w:val="XMLname"/>
                <w:rFonts w:ascii="Calibri" w:eastAsia="Calibri" w:hAnsi="Calibri"/>
                <w:b w:val="0"/>
                <w:iCs/>
                <w:sz w:val="28"/>
              </w:rPr>
            </w:rPrChange>
          </w:rPr>
          <w:t>eDelivery SBDH-</w:t>
        </w:r>
        <w:r w:rsidR="004C778C" w:rsidRPr="00E81EF5">
          <w:rPr>
            <w:rFonts w:eastAsia="Calibri"/>
          </w:rPr>
          <w:t>kvitteringer</w:t>
        </w:r>
        <w:bookmarkEnd w:id="8284"/>
      </w:ins>
    </w:p>
    <w:p w14:paraId="018B901D" w14:textId="77777777" w:rsidR="00AC7CB2" w:rsidRPr="006203F2" w:rsidRDefault="00AC7CB2" w:rsidP="00AC7CB2">
      <w:pPr>
        <w:rPr>
          <w:ins w:id="8289" w:author="Ole Vilstrup" w:date="2020-12-10T11:26:00Z"/>
          <w:rFonts w:eastAsia="Calibri"/>
        </w:rPr>
      </w:pPr>
      <w:ins w:id="8290" w:author="Ole Vilstrup" w:date="2020-12-10T11:26:00Z">
        <w:r w:rsidRPr="006203F2">
          <w:rPr>
            <w:rFonts w:eastAsia="Calibri"/>
          </w:rPr>
          <w:t>Reliable messaging udløses af et request for hvilken grad af reliable messaging, der ønskes fra afsender, hvilket gøres vha. SBDHs BusinessService i BusinessScope elementet.</w:t>
        </w:r>
      </w:ins>
    </w:p>
    <w:p w14:paraId="2912C372" w14:textId="77777777" w:rsidR="00AC7CB2" w:rsidRPr="006203F2" w:rsidRDefault="00AC7CB2" w:rsidP="004C778C">
      <w:pPr>
        <w:rPr>
          <w:ins w:id="8291" w:author="Ole Vilstrup" w:date="2020-12-10T11:26:00Z"/>
          <w:rFonts w:eastAsia="Calibri"/>
        </w:rPr>
      </w:pPr>
    </w:p>
    <w:p w14:paraId="18C1FF3D" w14:textId="312A9D3B" w:rsidR="004C778C" w:rsidRPr="006203F2" w:rsidRDefault="0049185F" w:rsidP="004C778C">
      <w:pPr>
        <w:rPr>
          <w:ins w:id="8292" w:author="Ole Vilstrup" w:date="2020-12-10T11:24:00Z"/>
          <w:rFonts w:eastAsia="Calibri"/>
        </w:rPr>
      </w:pPr>
      <w:ins w:id="8293" w:author="Ole Vilstrup" w:date="2020-12-10T11:27:00Z">
        <w:r w:rsidRPr="006203F2">
          <w:rPr>
            <w:rFonts w:eastAsia="Calibri"/>
          </w:rPr>
          <w:t xml:space="preserve">Når afsender har lavet et request for </w:t>
        </w:r>
      </w:ins>
      <w:ins w:id="8294" w:author="Ole Vilstrup" w:date="2020-12-10T11:24:00Z">
        <w:r w:rsidR="00E87D44" w:rsidRPr="006203F2">
          <w:rPr>
            <w:rFonts w:eastAsia="Calibri"/>
          </w:rPr>
          <w:t xml:space="preserve">Reliable messaging og dermed </w:t>
        </w:r>
        <w:r w:rsidR="00DC4A3E" w:rsidRPr="006203F2">
          <w:rPr>
            <w:rFonts w:eastAsia="Calibri"/>
          </w:rPr>
          <w:t xml:space="preserve">brugen af </w:t>
        </w:r>
      </w:ins>
      <w:ins w:id="8295" w:author="Ole Vilstrup" w:date="2020-12-10T11:21:00Z">
        <w:r w:rsidR="004C778C" w:rsidRPr="006203F2">
          <w:rPr>
            <w:rFonts w:eastAsia="Calibri"/>
          </w:rPr>
          <w:t xml:space="preserve">SBDH-kvitteringer (acknowledgements) håndteres </w:t>
        </w:r>
      </w:ins>
      <w:ins w:id="8296" w:author="Ole Vilstrup" w:date="2020-12-10T11:27:00Z">
        <w:r w:rsidRPr="006203F2">
          <w:rPr>
            <w:rFonts w:eastAsia="Calibri"/>
          </w:rPr>
          <w:t xml:space="preserve">disse </w:t>
        </w:r>
      </w:ins>
      <w:ins w:id="8297" w:author="Ole Vilstrup" w:date="2020-12-10T11:21:00Z">
        <w:r w:rsidR="004C778C" w:rsidRPr="006203F2">
          <w:rPr>
            <w:rFonts w:eastAsia="Calibri"/>
          </w:rPr>
          <w:t>vha. ebXML Business Process Signals (ebBP Signals 2.0.4)</w:t>
        </w:r>
      </w:ins>
      <w:ins w:id="8298" w:author="Ole Vilstrup" w:date="2020-12-10T11:24:00Z">
        <w:r w:rsidR="00DC4A3E" w:rsidRPr="006203F2">
          <w:rPr>
            <w:rFonts w:eastAsia="Calibri"/>
          </w:rPr>
          <w:t>.</w:t>
        </w:r>
      </w:ins>
    </w:p>
    <w:p w14:paraId="656997DB" w14:textId="77777777" w:rsidR="004C778C" w:rsidRPr="006203F2" w:rsidRDefault="004C778C" w:rsidP="004C778C">
      <w:pPr>
        <w:rPr>
          <w:ins w:id="8299" w:author="Ole Vilstrup" w:date="2020-12-10T11:21:00Z"/>
          <w:rFonts w:eastAsia="Calibri"/>
        </w:rPr>
      </w:pPr>
    </w:p>
    <w:p w14:paraId="1EF39E74" w14:textId="77777777" w:rsidR="004C778C" w:rsidRPr="006203F2" w:rsidRDefault="004C778C" w:rsidP="004C778C">
      <w:pPr>
        <w:rPr>
          <w:ins w:id="8300" w:author="Ole Vilstrup" w:date="2020-12-10T11:21:00Z"/>
          <w:rFonts w:eastAsia="Calibri"/>
        </w:rPr>
      </w:pPr>
      <w:ins w:id="8301" w:author="Ole Vilstrup" w:date="2020-12-10T11:21:00Z">
        <w:r w:rsidRPr="006203F2">
          <w:rPr>
            <w:rFonts w:eastAsia="Calibri"/>
          </w:rPr>
          <w:t>Udfaldsrum for disse ebXML Business Process Signals er:</w:t>
        </w:r>
      </w:ins>
    </w:p>
    <w:p w14:paraId="03127F38" w14:textId="77777777" w:rsidR="004C778C" w:rsidRPr="006203F2" w:rsidRDefault="004C778C">
      <w:pPr>
        <w:pStyle w:val="Listeafsnit"/>
        <w:numPr>
          <w:ilvl w:val="2"/>
          <w:numId w:val="27"/>
        </w:numPr>
        <w:rPr>
          <w:ins w:id="8302" w:author="Ole Vilstrup" w:date="2020-12-10T11:21:00Z"/>
          <w:rFonts w:eastAsia="Calibri"/>
        </w:rPr>
        <w:pPrChange w:id="8303" w:author="Ole Vilstrup" w:date="2021-12-20T10:29:00Z">
          <w:pPr>
            <w:pStyle w:val="Listeafsnit"/>
            <w:numPr>
              <w:numId w:val="27"/>
            </w:numPr>
            <w:ind w:left="360" w:hanging="360"/>
          </w:pPr>
        </w:pPrChange>
      </w:pPr>
      <w:ins w:id="8304" w:author="Ole Vilstrup" w:date="2020-12-10T11:21:00Z">
        <w:r w:rsidRPr="006203F2">
          <w:rPr>
            <w:rFonts w:eastAsia="Calibri"/>
          </w:rPr>
          <w:t>ReceiptAcknowledgement</w:t>
        </w:r>
      </w:ins>
    </w:p>
    <w:p w14:paraId="77A727DC" w14:textId="77777777" w:rsidR="004C778C" w:rsidRPr="006203F2" w:rsidRDefault="004C778C">
      <w:pPr>
        <w:pStyle w:val="Listeafsnit"/>
        <w:numPr>
          <w:ilvl w:val="2"/>
          <w:numId w:val="27"/>
        </w:numPr>
        <w:rPr>
          <w:ins w:id="8305" w:author="Ole Vilstrup" w:date="2020-12-10T11:21:00Z"/>
          <w:rFonts w:eastAsia="Calibri"/>
        </w:rPr>
        <w:pPrChange w:id="8306" w:author="Ole Vilstrup" w:date="2021-12-20T10:29:00Z">
          <w:pPr>
            <w:pStyle w:val="Listeafsnit"/>
            <w:numPr>
              <w:numId w:val="27"/>
            </w:numPr>
            <w:ind w:left="360" w:hanging="360"/>
          </w:pPr>
        </w:pPrChange>
      </w:pPr>
      <w:ins w:id="8307" w:author="Ole Vilstrup" w:date="2020-12-10T11:21:00Z">
        <w:r w:rsidRPr="006203F2">
          <w:rPr>
            <w:rFonts w:eastAsia="Calibri"/>
          </w:rPr>
          <w:t>ReceiptException</w:t>
        </w:r>
      </w:ins>
    </w:p>
    <w:p w14:paraId="62B11CAE" w14:textId="1E8CE70F" w:rsidR="004C778C" w:rsidRDefault="004C778C">
      <w:pPr>
        <w:pStyle w:val="Listeafsnit"/>
        <w:numPr>
          <w:ilvl w:val="2"/>
          <w:numId w:val="27"/>
        </w:numPr>
        <w:rPr>
          <w:ins w:id="8308" w:author="Ole Vilstrup" w:date="2021-02-18T10:34:00Z"/>
          <w:rFonts w:eastAsia="Calibri"/>
        </w:rPr>
        <w:pPrChange w:id="8309" w:author="Ole Vilstrup" w:date="2021-12-20T10:29:00Z">
          <w:pPr>
            <w:pStyle w:val="Listeafsnit"/>
            <w:numPr>
              <w:numId w:val="27"/>
            </w:numPr>
            <w:ind w:left="360" w:hanging="360"/>
          </w:pPr>
        </w:pPrChange>
      </w:pPr>
      <w:ins w:id="8310" w:author="Ole Vilstrup" w:date="2020-12-10T11:21:00Z">
        <w:r w:rsidRPr="006203F2">
          <w:rPr>
            <w:rFonts w:eastAsia="Calibri"/>
          </w:rPr>
          <w:t>AcceptanceAcknowledgement (bruges pt ikke)</w:t>
        </w:r>
      </w:ins>
    </w:p>
    <w:p w14:paraId="1E88EA37" w14:textId="5CF03D97" w:rsidR="00C220FE" w:rsidRDefault="00C220FE" w:rsidP="00C220FE">
      <w:pPr>
        <w:rPr>
          <w:ins w:id="8311" w:author="Ole Vilstrup" w:date="2021-02-18T10:34:00Z"/>
          <w:rFonts w:eastAsia="Calibri"/>
        </w:rPr>
      </w:pPr>
    </w:p>
    <w:p w14:paraId="0B0E739B" w14:textId="1023062C" w:rsidR="002B5290" w:rsidRDefault="002B5290" w:rsidP="004A38B5">
      <w:pPr>
        <w:rPr>
          <w:ins w:id="8312" w:author="Ole Vilstrup" w:date="2021-02-18T10:41:00Z"/>
          <w:rFonts w:eastAsia="Calibri"/>
        </w:rPr>
      </w:pPr>
      <w:ins w:id="8313" w:author="Ole Vilstrup" w:date="2021-02-18T10:41:00Z">
        <w:r>
          <w:rPr>
            <w:rFonts w:eastAsia="Calibri"/>
          </w:rPr>
          <w:t>Der anvend</w:t>
        </w:r>
      </w:ins>
      <w:ins w:id="8314" w:author="Ole Vilstrup" w:date="2021-02-18T10:42:00Z">
        <w:r>
          <w:rPr>
            <w:rFonts w:eastAsia="Calibri"/>
          </w:rPr>
          <w:t xml:space="preserve">es to strukturer </w:t>
        </w:r>
      </w:ins>
    </w:p>
    <w:p w14:paraId="794967E0" w14:textId="77777777" w:rsidR="000973F2" w:rsidRDefault="00C220FE">
      <w:pPr>
        <w:pStyle w:val="Listeafsnit"/>
        <w:numPr>
          <w:ilvl w:val="2"/>
          <w:numId w:val="27"/>
        </w:numPr>
        <w:rPr>
          <w:ins w:id="8315" w:author="Ole Vilstrup" w:date="2021-02-18T10:42:00Z"/>
          <w:rFonts w:eastAsia="Calibri"/>
        </w:rPr>
        <w:pPrChange w:id="8316" w:author="Ole Vilstrup" w:date="2021-12-20T10:29:00Z">
          <w:pPr>
            <w:pStyle w:val="Listeafsnit"/>
            <w:numPr>
              <w:numId w:val="27"/>
            </w:numPr>
            <w:ind w:left="360" w:hanging="360"/>
          </w:pPr>
        </w:pPrChange>
      </w:pPr>
      <w:ins w:id="8317" w:author="Ole Vilstrup" w:date="2021-02-18T10:34:00Z">
        <w:r w:rsidRPr="0029474B">
          <w:rPr>
            <w:rFonts w:eastAsia="Calibri"/>
          </w:rPr>
          <w:t xml:space="preserve">Reliable messaging - </w:t>
        </w:r>
        <w:r w:rsidRPr="000973F2">
          <w:rPr>
            <w:rFonts w:eastAsia="Calibri" w:cs="Arial"/>
            <w:szCs w:val="26"/>
            <w:lang w:val="en-GB" w:eastAsia="da-DK"/>
            <w:rPrChange w:id="8318" w:author="Ole Vilstrup" w:date="2021-02-18T10:42:00Z">
              <w:rPr>
                <w:rFonts w:eastAsia="Calibri"/>
              </w:rPr>
            </w:rPrChange>
          </w:rPr>
          <w:t>BusinessService</w:t>
        </w:r>
        <w:r w:rsidRPr="0029474B">
          <w:rPr>
            <w:rFonts w:eastAsia="Calibri"/>
          </w:rPr>
          <w:t xml:space="preserve"> </w:t>
        </w:r>
        <w:r w:rsidRPr="00D727D7">
          <w:rPr>
            <w:rFonts w:eastAsia="Calibri"/>
          </w:rPr>
          <w:t>request</w:t>
        </w:r>
      </w:ins>
    </w:p>
    <w:p w14:paraId="732C4A3B" w14:textId="7606ADE0" w:rsidR="004A38B5" w:rsidRPr="000973F2" w:rsidRDefault="004A38B5">
      <w:pPr>
        <w:pStyle w:val="Listeafsnit"/>
        <w:numPr>
          <w:ilvl w:val="2"/>
          <w:numId w:val="27"/>
        </w:numPr>
        <w:rPr>
          <w:ins w:id="8319" w:author="Ole Vilstrup" w:date="2021-02-18T10:34:00Z"/>
          <w:rFonts w:eastAsia="Calibri"/>
        </w:rPr>
        <w:pPrChange w:id="8320" w:author="Ole Vilstrup" w:date="2021-12-20T10:29:00Z">
          <w:pPr/>
        </w:pPrChange>
      </w:pPr>
      <w:ins w:id="8321" w:author="Ole Vilstrup" w:date="2021-02-18T10:34:00Z">
        <w:r w:rsidRPr="0029474B">
          <w:rPr>
            <w:rFonts w:eastAsia="Calibri"/>
          </w:rPr>
          <w:t xml:space="preserve">Reliable messaging - </w:t>
        </w:r>
        <w:r w:rsidRPr="00D727D7">
          <w:rPr>
            <w:rFonts w:eastAsia="Calibri" w:cs="Arial"/>
            <w:szCs w:val="26"/>
            <w:lang w:val="en-GB" w:eastAsia="da-DK"/>
          </w:rPr>
          <w:t>BusinessService</w:t>
        </w:r>
        <w:r w:rsidRPr="000973F2">
          <w:rPr>
            <w:rFonts w:eastAsia="Calibri"/>
          </w:rPr>
          <w:t xml:space="preserve"> response</w:t>
        </w:r>
      </w:ins>
    </w:p>
    <w:p w14:paraId="2E53C434" w14:textId="77777777" w:rsidR="000973F2" w:rsidRDefault="000973F2">
      <w:pPr>
        <w:rPr>
          <w:ins w:id="8322" w:author="Ole Vilstrup" w:date="2021-02-18T10:42:00Z"/>
          <w:rFonts w:eastAsia="Calibri"/>
        </w:rPr>
      </w:pPr>
    </w:p>
    <w:p w14:paraId="07D8BE41" w14:textId="51980831" w:rsidR="00F81467" w:rsidRDefault="000973F2">
      <w:pPr>
        <w:rPr>
          <w:ins w:id="8323" w:author="Ole Vilstrup" w:date="2021-06-03T14:23:00Z"/>
          <w:rFonts w:eastAsia="Calibri"/>
        </w:rPr>
      </w:pPr>
      <w:ins w:id="8324" w:author="Ole Vilstrup" w:date="2021-02-18T10:42:00Z">
        <w:r>
          <w:rPr>
            <w:rFonts w:eastAsia="Calibri"/>
          </w:rPr>
          <w:t>Begge er bygget op omkring</w:t>
        </w:r>
      </w:ins>
      <w:ins w:id="8325" w:author="Ole Vilstrup" w:date="2021-02-18T10:43:00Z">
        <w:r w:rsidR="00666224">
          <w:rPr>
            <w:rFonts w:eastAsia="Calibri"/>
          </w:rPr>
          <w:t xml:space="preserve"> SBDHs </w:t>
        </w:r>
      </w:ins>
      <w:ins w:id="8326" w:author="Ole Vilstrup" w:date="2021-06-03T12:56:00Z">
        <w:r w:rsidR="009205DE">
          <w:rPr>
            <w:rFonts w:eastAsia="Calibri"/>
          </w:rPr>
          <w:t>BusinessScope/Scope</w:t>
        </w:r>
      </w:ins>
      <w:ins w:id="8327" w:author="Ole Vilstrup" w:date="2021-02-18T10:43:00Z">
        <w:r w:rsidR="00666224">
          <w:rPr>
            <w:rFonts w:eastAsia="Calibri"/>
          </w:rPr>
          <w:t xml:space="preserve"> element</w:t>
        </w:r>
      </w:ins>
    </w:p>
    <w:p w14:paraId="507F1A3D" w14:textId="213F5D6D" w:rsidR="00B0577B" w:rsidRDefault="00B0577B">
      <w:pPr>
        <w:rPr>
          <w:ins w:id="8328" w:author="Ole Vilstrup" w:date="2021-06-03T14:23:00Z"/>
          <w:rFonts w:eastAsia="Calibri"/>
        </w:rPr>
      </w:pPr>
    </w:p>
    <w:p w14:paraId="3FF24940" w14:textId="2C984967" w:rsidR="00A307F2" w:rsidRDefault="00FF2C36" w:rsidP="00A307F2">
      <w:pPr>
        <w:rPr>
          <w:ins w:id="8329" w:author="Ole Vilstrup" w:date="2021-02-18T11:29:00Z"/>
          <w:rFonts w:eastAsia="Calibri"/>
        </w:rPr>
      </w:pPr>
      <w:ins w:id="8330" w:author="Ole Vilstrup" w:date="2021-06-10T10:17:00Z">
        <w:r w:rsidRPr="00FF2C36">
          <w:rPr>
            <w:rFonts w:eastAsia="Calibri"/>
            <w:noProof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15FC8D5F" wp14:editId="606F050D">
                  <wp:simplePos x="0" y="0"/>
                  <wp:positionH relativeFrom="column">
                    <wp:posOffset>10289540</wp:posOffset>
                  </wp:positionH>
                  <wp:positionV relativeFrom="paragraph">
                    <wp:posOffset>3451225</wp:posOffset>
                  </wp:positionV>
                  <wp:extent cx="3534141" cy="1562874"/>
                  <wp:effectExtent l="0" t="0" r="28575" b="18415"/>
                  <wp:wrapNone/>
                  <wp:docPr id="9" name="Rektangel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534141" cy="156287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04DB21" w14:textId="77777777" w:rsidR="00FF2C36" w:rsidRDefault="00FF2C36" w:rsidP="00FF2C36">
                              <w:pPr>
                                <w:pStyle w:val="Listeafsnit"/>
                                <w:numPr>
                                  <w:ilvl w:val="0"/>
                                  <w:numId w:val="74"/>
                                </w:numPr>
                                <w:textAlignment w:val="baseline"/>
                                <w:rPr>
                                  <w:rFonts w:hAnsi="Calibri" w:cstheme="minorBidi"/>
                                  <w:b/>
                                  <w:bCs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b/>
                                  <w:bCs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  <w:t>ServiceTransaction</w:t>
                              </w:r>
                            </w:p>
                            <w:p w14:paraId="2F573E48" w14:textId="77777777" w:rsidR="00FF2C36" w:rsidRDefault="00FF2C36" w:rsidP="00FF2C36">
                              <w:pPr>
                                <w:pStyle w:val="Listeafsnit"/>
                                <w:numPr>
                                  <w:ilvl w:val="0"/>
                                  <w:numId w:val="74"/>
                                </w:numPr>
                                <w:textAlignment w:val="baseline"/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  <w:t>- TypeOfServiceTransaction</w:t>
                              </w:r>
                            </w:p>
                            <w:p w14:paraId="40FD19F6" w14:textId="77777777" w:rsidR="00FF2C36" w:rsidRDefault="00FF2C36" w:rsidP="00FF2C36">
                              <w:pPr>
                                <w:pStyle w:val="Listeafsnit"/>
                                <w:numPr>
                                  <w:ilvl w:val="0"/>
                                  <w:numId w:val="74"/>
                                </w:numPr>
                                <w:textAlignment w:val="baseline"/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  <w:t>- IsNonRepudiationRequired</w:t>
                              </w:r>
                            </w:p>
                            <w:p w14:paraId="48D9C8FC" w14:textId="77777777" w:rsidR="00FF2C36" w:rsidRDefault="00FF2C36" w:rsidP="00FF2C36">
                              <w:pPr>
                                <w:pStyle w:val="Listeafsnit"/>
                                <w:numPr>
                                  <w:ilvl w:val="0"/>
                                  <w:numId w:val="74"/>
                                </w:numPr>
                                <w:textAlignment w:val="baseline"/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  <w:t>- IsAuthenticationRequired</w:t>
                              </w:r>
                            </w:p>
                            <w:p w14:paraId="6600447C" w14:textId="77777777" w:rsidR="00FF2C36" w:rsidRDefault="00FF2C36" w:rsidP="00FF2C36">
                              <w:pPr>
                                <w:pStyle w:val="Listeafsnit"/>
                                <w:numPr>
                                  <w:ilvl w:val="0"/>
                                  <w:numId w:val="74"/>
                                </w:numPr>
                                <w:textAlignment w:val="baseline"/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  <w:t>- IsNonRepudiationOfReceiptRequired</w:t>
                              </w:r>
                            </w:p>
                            <w:p w14:paraId="33503A31" w14:textId="77777777" w:rsidR="00FF2C36" w:rsidRDefault="00FF2C36" w:rsidP="00FF2C36">
                              <w:pPr>
                                <w:pStyle w:val="Listeafsnit"/>
                                <w:numPr>
                                  <w:ilvl w:val="0"/>
                                  <w:numId w:val="74"/>
                                </w:numPr>
                                <w:textAlignment w:val="baseline"/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  <w:t>- IsApplicationErrorResponseRequested</w:t>
                              </w:r>
                            </w:p>
                            <w:p w14:paraId="27D527EB" w14:textId="77777777" w:rsidR="00FF2C36" w:rsidRDefault="00FF2C36" w:rsidP="00FF2C36">
                              <w:pPr>
                                <w:pStyle w:val="Listeafsnit"/>
                                <w:numPr>
                                  <w:ilvl w:val="0"/>
                                  <w:numId w:val="74"/>
                                </w:numPr>
                                <w:textAlignment w:val="baseline"/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  <w:t>- TimeToAcknowledgeReceipt</w:t>
                              </w:r>
                            </w:p>
                            <w:p w14:paraId="37692C1A" w14:textId="77777777" w:rsidR="00FF2C36" w:rsidRDefault="00FF2C36" w:rsidP="00FF2C36">
                              <w:pPr>
                                <w:pStyle w:val="Listeafsnit"/>
                                <w:numPr>
                                  <w:ilvl w:val="0"/>
                                  <w:numId w:val="74"/>
                                </w:numPr>
                                <w:textAlignment w:val="baseline"/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000000" w:themeColor="text1"/>
                                  <w:spacing w:val="-10"/>
                                  <w:kern w:val="24"/>
                                  <w:sz w:val="20"/>
                                  <w:szCs w:val="20"/>
                                </w:rPr>
                                <w:t>- TimeToAcknowledgeAcceptance</w:t>
                              </w:r>
                            </w:p>
                          </w:txbxContent>
                        </wps:txbx>
                        <wps:bodyPr rtlCol="0" anchor="ctr"/>
                      </wps:wsp>
                    </a:graphicData>
                  </a:graphic>
                </wp:anchor>
              </w:drawing>
            </mc:Choice>
            <mc:Fallback>
              <w:pict>
                <v:rect w14:anchorId="15FC8D5F" id="Rektangel 2" o:spid="_x0000_s1026" style="position:absolute;left:0;text-align:left;margin-left:810.2pt;margin-top:271.75pt;width:278.3pt;height:123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" fillcolor="#4f81bd [3204]" strokecolor="#243f60 [1604]" strokeweight="2pt">
                  <v:textbox>
                    <w:txbxContent>
                      <w:p w14:paraId="2204DB21" w14:textId="77777777" w:rsidR="00FF2C36" w:rsidRDefault="00FF2C36" w:rsidP="00FF2C36">
                        <w:pPr>
                          <w:pStyle w:val="Listeafsnit"/>
                          <w:numPr>
                            <w:ilvl w:val="0"/>
                            <w:numId w:val="74"/>
                          </w:numPr>
                          <w:textAlignment w:val="baseline"/>
                          <w:rPr>
                            <w:rFonts w:hAnsi="Calibri" w:cstheme="minorBidi"/>
                            <w:b/>
                            <w:bCs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 w:cstheme="minorBidi"/>
                            <w:b/>
                            <w:bCs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  <w:t>ServiceTransaction</w:t>
                        </w:r>
                      </w:p>
                      <w:p w14:paraId="2F573E48" w14:textId="77777777" w:rsidR="00FF2C36" w:rsidRDefault="00FF2C36" w:rsidP="00FF2C36">
                        <w:pPr>
                          <w:pStyle w:val="Listeafsnit"/>
                          <w:numPr>
                            <w:ilvl w:val="0"/>
                            <w:numId w:val="74"/>
                          </w:numPr>
                          <w:textAlignment w:val="baseline"/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  <w:t>- TypeOfServiceTransaction</w:t>
                        </w:r>
                      </w:p>
                      <w:p w14:paraId="40FD19F6" w14:textId="77777777" w:rsidR="00FF2C36" w:rsidRDefault="00FF2C36" w:rsidP="00FF2C36">
                        <w:pPr>
                          <w:pStyle w:val="Listeafsnit"/>
                          <w:numPr>
                            <w:ilvl w:val="0"/>
                            <w:numId w:val="74"/>
                          </w:numPr>
                          <w:textAlignment w:val="baseline"/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  <w:t>- IsNonRepudiationRequired</w:t>
                        </w:r>
                      </w:p>
                      <w:p w14:paraId="48D9C8FC" w14:textId="77777777" w:rsidR="00FF2C36" w:rsidRDefault="00FF2C36" w:rsidP="00FF2C36">
                        <w:pPr>
                          <w:pStyle w:val="Listeafsnit"/>
                          <w:numPr>
                            <w:ilvl w:val="0"/>
                            <w:numId w:val="74"/>
                          </w:numPr>
                          <w:textAlignment w:val="baseline"/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  <w:t>- IsAuthenticationRequired</w:t>
                        </w:r>
                      </w:p>
                      <w:p w14:paraId="6600447C" w14:textId="77777777" w:rsidR="00FF2C36" w:rsidRDefault="00FF2C36" w:rsidP="00FF2C36">
                        <w:pPr>
                          <w:pStyle w:val="Listeafsnit"/>
                          <w:numPr>
                            <w:ilvl w:val="0"/>
                            <w:numId w:val="74"/>
                          </w:numPr>
                          <w:textAlignment w:val="baseline"/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  <w:t>- IsNonRepudiationOfReceiptRequired</w:t>
                        </w:r>
                      </w:p>
                      <w:p w14:paraId="33503A31" w14:textId="77777777" w:rsidR="00FF2C36" w:rsidRDefault="00FF2C36" w:rsidP="00FF2C36">
                        <w:pPr>
                          <w:pStyle w:val="Listeafsnit"/>
                          <w:numPr>
                            <w:ilvl w:val="0"/>
                            <w:numId w:val="74"/>
                          </w:numPr>
                          <w:textAlignment w:val="baseline"/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  <w:t>- IsApplicationErrorResponseRequested</w:t>
                        </w:r>
                      </w:p>
                      <w:p w14:paraId="27D527EB" w14:textId="77777777" w:rsidR="00FF2C36" w:rsidRDefault="00FF2C36" w:rsidP="00FF2C36">
                        <w:pPr>
                          <w:pStyle w:val="Listeafsnit"/>
                          <w:numPr>
                            <w:ilvl w:val="0"/>
                            <w:numId w:val="74"/>
                          </w:numPr>
                          <w:textAlignment w:val="baseline"/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  <w:t>- TimeToAcknowledgeReceipt</w:t>
                        </w:r>
                      </w:p>
                      <w:p w14:paraId="37692C1A" w14:textId="77777777" w:rsidR="00FF2C36" w:rsidRDefault="00FF2C36" w:rsidP="00FF2C36">
                        <w:pPr>
                          <w:pStyle w:val="Listeafsnit"/>
                          <w:numPr>
                            <w:ilvl w:val="0"/>
                            <w:numId w:val="74"/>
                          </w:numPr>
                          <w:textAlignment w:val="baseline"/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 w:cstheme="minorBidi"/>
                            <w:color w:val="000000" w:themeColor="text1"/>
                            <w:spacing w:val="-10"/>
                            <w:kern w:val="24"/>
                            <w:sz w:val="20"/>
                            <w:szCs w:val="20"/>
                          </w:rPr>
                          <w:t>- TimeToAcknowledgeAcceptance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FF2C36">
          <w:rPr>
            <w:rFonts w:eastAsia="Calibri"/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F7A10D4" wp14:editId="68E47EAA">
                  <wp:simplePos x="0" y="0"/>
                  <wp:positionH relativeFrom="column">
                    <wp:posOffset>13823950</wp:posOffset>
                  </wp:positionH>
                  <wp:positionV relativeFrom="paragraph">
                    <wp:posOffset>2820035</wp:posOffset>
                  </wp:positionV>
                  <wp:extent cx="128552" cy="315518"/>
                  <wp:effectExtent l="0" t="0" r="24130" b="27940"/>
                  <wp:wrapNone/>
                  <wp:docPr id="10" name="Lige forbindels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 flipH="1">
                            <a:off x="0" y="0"/>
                            <a:ext cx="128552" cy="315518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2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48D7546" id="Lige forbindelse 4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8.5pt,222.05pt" to="1098.6pt,2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" strokecolor="#eeece1 [3214]">
                  <o:lock v:ext="edit" shapetype="f"/>
                </v:line>
              </w:pict>
            </mc:Fallback>
          </mc:AlternateContent>
        </w:r>
      </w:ins>
      <w:ins w:id="8331" w:author="Ole Vilstrup" w:date="2021-02-18T11:29:00Z">
        <w:r w:rsidR="00A307F2" w:rsidRPr="006203F2">
          <w:rPr>
            <w:rFonts w:eastAsia="Calibri"/>
          </w:rPr>
          <w:t>I forbindelse med krav ifm. om Reliable messaging anvendes strukturen i BusinessScope kaldet BusinessService til at udforme, hvilken type af SBDH-transaktioner, som modtager af SBDH-originalkuverten skal opfylde.</w:t>
        </w:r>
      </w:ins>
    </w:p>
    <w:p w14:paraId="4CF0F38A" w14:textId="07432B6C" w:rsidR="00A307F2" w:rsidRDefault="00A307F2" w:rsidP="00A307F2">
      <w:pPr>
        <w:rPr>
          <w:ins w:id="8332" w:author="Ole Vilstrup" w:date="2021-02-18T11:29:00Z"/>
          <w:rFonts w:eastAsia="Calibri"/>
          <w:lang w:eastAsia="de-DE"/>
        </w:rPr>
      </w:pPr>
      <w:ins w:id="8333" w:author="Ole Vilstrup" w:date="2021-02-18T11:29:00Z">
        <w:r w:rsidRPr="001654BB">
          <w:rPr>
            <w:rFonts w:eastAsia="Calibri"/>
            <w:highlight w:val="white"/>
            <w:lang w:eastAsia="de-DE"/>
          </w:rPr>
          <w:t>CorrelationInformation</w:t>
        </w:r>
        <w:r>
          <w:rPr>
            <w:rFonts w:eastAsia="Calibri"/>
            <w:lang w:eastAsia="de-DE"/>
          </w:rPr>
          <w:t xml:space="preserve"> bruges til at binde meddelelse og kvittering sammen. I piloten </w:t>
        </w:r>
        <w:r w:rsidRPr="00D54964">
          <w:rPr>
            <w:rFonts w:eastAsia="Calibri"/>
            <w:highlight w:val="white"/>
            <w:lang w:eastAsia="de-DE"/>
          </w:rPr>
          <w:t xml:space="preserve">genereres </w:t>
        </w:r>
      </w:ins>
      <w:ins w:id="8334" w:author="Ole Vilstrup" w:date="2021-02-18T11:30:00Z">
        <w:r w:rsidR="00EB223C">
          <w:rPr>
            <w:rFonts w:eastAsia="Calibri"/>
            <w:lang w:eastAsia="de-DE"/>
          </w:rPr>
          <w:t xml:space="preserve">alle elementer </w:t>
        </w:r>
        <w:r w:rsidR="003F6463">
          <w:rPr>
            <w:rFonts w:eastAsia="Calibri"/>
            <w:lang w:eastAsia="de-DE"/>
          </w:rPr>
          <w:t xml:space="preserve">i </w:t>
        </w:r>
        <w:r w:rsidR="003F6463" w:rsidRPr="001654BB">
          <w:rPr>
            <w:rFonts w:eastAsia="Calibri"/>
            <w:highlight w:val="white"/>
            <w:lang w:eastAsia="de-DE"/>
          </w:rPr>
          <w:t>CorrelationInformation</w:t>
        </w:r>
        <w:r w:rsidR="003F6463">
          <w:rPr>
            <w:rFonts w:eastAsia="Calibri"/>
            <w:lang w:eastAsia="de-DE"/>
          </w:rPr>
          <w:t xml:space="preserve"> </w:t>
        </w:r>
      </w:ins>
      <w:ins w:id="8335" w:author="Ole Vilstrup" w:date="2021-02-18T11:29:00Z">
        <w:r>
          <w:rPr>
            <w:rFonts w:eastAsia="Calibri"/>
            <w:lang w:eastAsia="de-DE"/>
          </w:rPr>
          <w:t xml:space="preserve">af afsendende SBDH-MSH. Modtager af SBDH </w:t>
        </w:r>
      </w:ins>
      <w:ins w:id="8336" w:author="Ole Vilstrup" w:date="2021-02-18T11:30:00Z">
        <w:r w:rsidR="003F6463">
          <w:rPr>
            <w:rFonts w:eastAsia="Calibri"/>
            <w:lang w:eastAsia="de-DE"/>
          </w:rPr>
          <w:t>og afsend</w:t>
        </w:r>
      </w:ins>
      <w:ins w:id="8337" w:author="Ole Vilstrup" w:date="2021-02-18T11:31:00Z">
        <w:r w:rsidR="003F6463">
          <w:rPr>
            <w:rFonts w:eastAsia="Calibri"/>
            <w:lang w:eastAsia="de-DE"/>
          </w:rPr>
          <w:t xml:space="preserve">er af </w:t>
        </w:r>
        <w:r w:rsidR="00DD7C55">
          <w:rPr>
            <w:rFonts w:eastAsia="Calibri"/>
            <w:lang w:eastAsia="de-DE"/>
          </w:rPr>
          <w:t xml:space="preserve">SBDH </w:t>
        </w:r>
        <w:r w:rsidR="000541C3">
          <w:rPr>
            <w:rFonts w:eastAsia="Calibri"/>
            <w:lang w:eastAsia="de-DE"/>
          </w:rPr>
          <w:t>Receipt</w:t>
        </w:r>
        <w:r w:rsidR="00DD7C55">
          <w:rPr>
            <w:rFonts w:eastAsia="Calibri"/>
            <w:lang w:eastAsia="de-DE"/>
          </w:rPr>
          <w:t xml:space="preserve">Acknowledgement </w:t>
        </w:r>
      </w:ins>
      <w:ins w:id="8338" w:author="Ole Vilstrup" w:date="2021-02-18T11:29:00Z">
        <w:r>
          <w:rPr>
            <w:rFonts w:eastAsia="Calibri"/>
            <w:lang w:eastAsia="de-DE"/>
          </w:rPr>
          <w:t xml:space="preserve">skal kvittere med angivelse af </w:t>
        </w:r>
      </w:ins>
      <w:ins w:id="8339" w:author="Ole Vilstrup" w:date="2021-02-18T11:32:00Z">
        <w:r w:rsidR="000541C3" w:rsidRPr="001654BB">
          <w:rPr>
            <w:rFonts w:eastAsia="Calibri"/>
            <w:highlight w:val="white"/>
            <w:lang w:eastAsia="de-DE"/>
          </w:rPr>
          <w:t>CorrelationInformation</w:t>
        </w:r>
        <w:r w:rsidR="000541C3">
          <w:rPr>
            <w:rFonts w:eastAsia="Calibri"/>
            <w:lang w:eastAsia="de-DE"/>
          </w:rPr>
          <w:t xml:space="preserve"> elementerne </w:t>
        </w:r>
        <w:r w:rsidR="000541C3" w:rsidRPr="00D54964">
          <w:rPr>
            <w:rFonts w:eastAsia="Calibri"/>
          </w:rPr>
          <w:t>RequestingDocumentCreationDateTime</w:t>
        </w:r>
        <w:r w:rsidR="000541C3">
          <w:rPr>
            <w:rFonts w:eastAsia="Calibri"/>
          </w:rPr>
          <w:t xml:space="preserve"> og </w:t>
        </w:r>
      </w:ins>
      <w:ins w:id="8340" w:author="Ole Vilstrup" w:date="2021-02-18T11:29:00Z">
        <w:r w:rsidRPr="001654BB">
          <w:rPr>
            <w:rFonts w:eastAsia="Calibri"/>
            <w:highlight w:val="white"/>
            <w:lang w:eastAsia="de-DE"/>
          </w:rPr>
          <w:t>RequestingDocumentInstanceIdentifier</w:t>
        </w:r>
        <w:r>
          <w:rPr>
            <w:rFonts w:eastAsia="Calibri"/>
            <w:lang w:eastAsia="de-DE"/>
          </w:rPr>
          <w:t>. Der kvitteres aldrig på en kvittering.</w:t>
        </w:r>
      </w:ins>
    </w:p>
    <w:p w14:paraId="47A047BD" w14:textId="1B16AF84" w:rsidR="005E39D8" w:rsidRDefault="005E39D8" w:rsidP="005E39D8">
      <w:pPr>
        <w:pStyle w:val="Overskrift3"/>
        <w:rPr>
          <w:ins w:id="8341" w:author="Ole Vilstrup" w:date="2021-06-10T10:23:00Z"/>
          <w:rFonts w:eastAsia="Calibri"/>
        </w:rPr>
      </w:pPr>
      <w:bookmarkStart w:id="8342" w:name="_Toc95688911"/>
      <w:ins w:id="8343" w:author="Ole Vilstrup" w:date="2021-02-18T10:41:00Z">
        <w:r w:rsidRPr="0003142A">
          <w:rPr>
            <w:rFonts w:eastAsia="Calibri"/>
          </w:rPr>
          <w:t xml:space="preserve">Reliable messaging - </w:t>
        </w:r>
        <w:r w:rsidRPr="00D54964">
          <w:rPr>
            <w:rFonts w:eastAsia="Calibri"/>
          </w:rPr>
          <w:t>BusinessService</w:t>
        </w:r>
        <w:r w:rsidRPr="0003142A">
          <w:rPr>
            <w:rFonts w:eastAsia="Calibri"/>
          </w:rPr>
          <w:t xml:space="preserve"> </w:t>
        </w:r>
      </w:ins>
      <w:ins w:id="8344" w:author="Ole Vilstrup" w:date="2021-02-18T11:54:00Z">
        <w:r w:rsidR="00696621">
          <w:rPr>
            <w:rFonts w:eastAsia="Calibri"/>
          </w:rPr>
          <w:t>R</w:t>
        </w:r>
      </w:ins>
      <w:ins w:id="8345" w:author="Ole Vilstrup" w:date="2021-02-18T10:41:00Z">
        <w:r w:rsidRPr="00C21D9F">
          <w:rPr>
            <w:rFonts w:eastAsia="Calibri"/>
          </w:rPr>
          <w:t>equest</w:t>
        </w:r>
      </w:ins>
      <w:bookmarkEnd w:id="8342"/>
    </w:p>
    <w:p w14:paraId="50580849" w14:textId="0E9D6DA8" w:rsidR="00324590" w:rsidRDefault="00324590" w:rsidP="00324590">
      <w:pPr>
        <w:rPr>
          <w:ins w:id="8346" w:author="Ole Vilstrup" w:date="2021-06-10T10:24:00Z"/>
          <w:rFonts w:eastAsia="Calibri"/>
          <w:lang w:val="en-GB" w:eastAsia="da-DK"/>
        </w:rPr>
      </w:pPr>
      <w:ins w:id="8347" w:author="Ole Vilstrup" w:date="2021-06-10T10:23:00Z">
        <w:r>
          <w:rPr>
            <w:rFonts w:eastAsia="Calibri"/>
            <w:noProof/>
          </w:rPr>
          <w:drawing>
            <wp:inline distT="0" distB="0" distL="0" distR="0" wp14:anchorId="05232C36" wp14:editId="12C79B4C">
              <wp:extent cx="5760085" cy="3014390"/>
              <wp:effectExtent l="0" t="0" r="0" b="0"/>
              <wp:docPr id="21" name="Billed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grayscl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085" cy="301439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48847E9A" w14:textId="77777777" w:rsidR="00324590" w:rsidRPr="00833085" w:rsidRDefault="00324590">
      <w:pPr>
        <w:rPr>
          <w:ins w:id="8348" w:author="Ole Vilstrup" w:date="2021-02-18T10:41:00Z"/>
          <w:rFonts w:eastAsia="Calibri"/>
        </w:rPr>
        <w:pPrChange w:id="8349" w:author="Ole Vilstrup" w:date="2021-06-10T10:23:00Z">
          <w:pPr>
            <w:pStyle w:val="Overskrift3"/>
          </w:pPr>
        </w:pPrChange>
      </w:pPr>
    </w:p>
    <w:p w14:paraId="7CA73F12" w14:textId="77777777" w:rsidR="005E39D8" w:rsidRDefault="005E39D8" w:rsidP="005E39D8">
      <w:pPr>
        <w:rPr>
          <w:ins w:id="8350" w:author="Ole Vilstrup" w:date="2021-02-18T10:41:00Z"/>
          <w:rFonts w:eastAsia="Calibri"/>
        </w:rPr>
      </w:pPr>
      <w:ins w:id="8351" w:author="Ole Vilstrup" w:date="2021-02-18T10:41:00Z">
        <w:r w:rsidRPr="00D54964">
          <w:rPr>
            <w:rFonts w:eastAsia="Calibri"/>
          </w:rPr>
          <w:t>I det følgende er dette sat op som det ønskes i piloten.</w:t>
        </w:r>
      </w:ins>
    </w:p>
    <w:p w14:paraId="7D172141" w14:textId="6626969F" w:rsidR="008352F1" w:rsidRPr="00767392" w:rsidRDefault="00C6288A" w:rsidP="00985B32">
      <w:pPr>
        <w:pStyle w:val="Overskrift4"/>
        <w:rPr>
          <w:ins w:id="8352" w:author="Ole Vilstrup" w:date="2021-02-18T10:27:00Z"/>
          <w:rFonts w:eastAsia="Calibri"/>
          <w:rPrChange w:id="8353" w:author="Ole Vilstrup" w:date="2021-04-20T22:52:00Z">
            <w:rPr>
              <w:ins w:id="8354" w:author="Ole Vilstrup" w:date="2021-02-18T10:27:00Z"/>
              <w:rStyle w:val="XMLname"/>
              <w:rFonts w:ascii="Calibri" w:eastAsia="Calibri" w:hAnsi="Calibri"/>
              <w:b/>
              <w:bCs w:val="0"/>
              <w:i/>
              <w:iCs/>
              <w:sz w:val="28"/>
            </w:rPr>
          </w:rPrChange>
        </w:rPr>
      </w:pPr>
      <w:bookmarkStart w:id="8355" w:name="_Toc95688912"/>
      <w:ins w:id="8356" w:author="Ole Vilstrup" w:date="2021-02-18T10:39:00Z">
        <w:r w:rsidRPr="000C781A">
          <w:rPr>
            <w:rFonts w:eastAsia="Calibri"/>
            <w:rPrChange w:id="8357" w:author="Ole Vilstrup" w:date="2021-04-20T22:53:00Z">
              <w:rPr>
                <w:rFonts w:ascii="Courier New" w:eastAsia="Calibri" w:hAnsi="Courier New"/>
                <w:sz w:val="20"/>
                <w:highlight w:val="white"/>
                <w:lang w:eastAsia="de-DE"/>
              </w:rPr>
            </w:rPrChange>
          </w:rPr>
          <w:lastRenderedPageBreak/>
          <w:t>MedCom_</w:t>
        </w:r>
      </w:ins>
      <w:ins w:id="8358" w:author="Ole Vilstrup" w:date="2021-02-18T10:37:00Z">
        <w:r w:rsidR="0056622A" w:rsidRPr="000C781A">
          <w:rPr>
            <w:rFonts w:eastAsia="Calibri"/>
            <w:rPrChange w:id="8359" w:author="Ole Vilstrup" w:date="2021-04-20T22:53:00Z">
              <w:rPr>
                <w:rFonts w:eastAsia="Calibri"/>
                <w:highlight w:val="white"/>
                <w:lang w:eastAsia="de-DE"/>
              </w:rPr>
            </w:rPrChange>
          </w:rPr>
          <w:t>SBDH_ReceiptAcknowledgement</w:t>
        </w:r>
      </w:ins>
      <w:ins w:id="8360" w:author="Ole Vilstrup" w:date="2021-02-18T11:02:00Z">
        <w:r w:rsidR="00055E46" w:rsidRPr="00767392">
          <w:rPr>
            <w:rFonts w:eastAsia="Calibri"/>
            <w:rPrChange w:id="8361" w:author="Ole Vilstrup" w:date="2021-04-20T22:52:00Z">
              <w:rPr>
                <w:rFonts w:eastAsia="Calibri"/>
                <w:lang w:eastAsia="de-DE"/>
              </w:rPr>
            </w:rPrChange>
          </w:rPr>
          <w:t xml:space="preserve"> </w:t>
        </w:r>
        <w:r w:rsidR="00EC4A43" w:rsidRPr="00767392">
          <w:rPr>
            <w:rFonts w:eastAsia="Calibri"/>
            <w:rPrChange w:id="8362" w:author="Ole Vilstrup" w:date="2021-04-20T22:52:00Z">
              <w:rPr>
                <w:rFonts w:eastAsia="Calibri"/>
                <w:lang w:eastAsia="de-DE"/>
              </w:rPr>
            </w:rPrChange>
          </w:rPr>
          <w:t xml:space="preserve">- </w:t>
        </w:r>
        <w:r w:rsidR="00055E46" w:rsidRPr="00767392">
          <w:rPr>
            <w:rFonts w:eastAsia="Calibri"/>
            <w:rPrChange w:id="8363" w:author="Ole Vilstrup" w:date="2021-04-20T22:52:00Z">
              <w:rPr>
                <w:rFonts w:eastAsia="Calibri"/>
                <w:lang w:eastAsia="de-DE"/>
              </w:rPr>
            </w:rPrChange>
          </w:rPr>
          <w:t>Request</w:t>
        </w:r>
      </w:ins>
      <w:bookmarkEnd w:id="8355"/>
    </w:p>
    <w:p w14:paraId="3964F3E2" w14:textId="3122104B" w:rsidR="008352F1" w:rsidRDefault="00EC4A43" w:rsidP="008352F1">
      <w:pPr>
        <w:rPr>
          <w:ins w:id="8364" w:author="Ole Vilstrup" w:date="2021-02-18T11:03:00Z"/>
          <w:rFonts w:eastAsia="Calibri"/>
        </w:rPr>
      </w:pPr>
      <w:ins w:id="8365" w:author="Ole Vilstrup" w:date="2021-02-18T11:03:00Z">
        <w:r>
          <w:rPr>
            <w:rFonts w:eastAsia="Calibri"/>
          </w:rPr>
          <w:t xml:space="preserve">I et </w:t>
        </w:r>
        <w:r w:rsidR="00C275BA" w:rsidRPr="00D54964">
          <w:rPr>
            <w:rFonts w:eastAsia="Calibri"/>
            <w:highlight w:val="white"/>
            <w:lang w:eastAsia="de-DE"/>
          </w:rPr>
          <w:t>MedCom_SBDH_ReceiptAcknowledgement</w:t>
        </w:r>
        <w:r w:rsidR="00C275BA">
          <w:rPr>
            <w:rFonts w:eastAsia="Calibri"/>
            <w:lang w:eastAsia="de-DE"/>
          </w:rPr>
          <w:t xml:space="preserve"> - Request</w:t>
        </w:r>
        <w:r>
          <w:rPr>
            <w:rFonts w:eastAsia="Calibri"/>
          </w:rPr>
          <w:t xml:space="preserve"> er </w:t>
        </w:r>
        <w:r w:rsidR="00C275BA">
          <w:rPr>
            <w:rFonts w:eastAsia="Calibri"/>
          </w:rPr>
          <w:t>scope altid dette:</w:t>
        </w:r>
      </w:ins>
    </w:p>
    <w:p w14:paraId="3D5F9A55" w14:textId="77777777" w:rsidR="00EC4A43" w:rsidRPr="006203F2" w:rsidRDefault="00EC4A43" w:rsidP="008352F1">
      <w:pPr>
        <w:rPr>
          <w:ins w:id="8366" w:author="Ole Vilstrup" w:date="2021-02-18T10:27:00Z"/>
          <w:rFonts w:eastAsia="Calibri"/>
        </w:rPr>
      </w:pPr>
    </w:p>
    <w:p w14:paraId="4404EFCC" w14:textId="00F573AF" w:rsidR="008352F1" w:rsidRPr="00900BFA" w:rsidRDefault="008352F1">
      <w:pPr>
        <w:keepNext/>
        <w:keepLines/>
        <w:ind w:left="1136" w:firstLine="130"/>
        <w:rPr>
          <w:ins w:id="8367" w:author="Ole Vilstrup" w:date="2021-02-18T10:27:00Z"/>
          <w:rStyle w:val="XMLname"/>
          <w:rFonts w:eastAsia="Calibri"/>
          <w:sz w:val="18"/>
          <w:szCs w:val="18"/>
          <w:rPrChange w:id="8368" w:author="Ole Vilstrup" w:date="2021-06-03T14:39:00Z">
            <w:rPr>
              <w:ins w:id="8369" w:author="Ole Vilstrup" w:date="2021-02-18T10:27:00Z"/>
              <w:rStyle w:val="XMLname"/>
              <w:rFonts w:eastAsia="Calibri"/>
            </w:rPr>
          </w:rPrChange>
        </w:rPr>
        <w:pPrChange w:id="8370" w:author="Ole Vilstrup" w:date="2021-02-18T10:38:00Z">
          <w:pPr>
            <w:keepNext/>
            <w:keepLines/>
            <w:ind w:left="1136" w:firstLine="284"/>
          </w:pPr>
        </w:pPrChange>
      </w:pPr>
      <w:ins w:id="8371" w:author="Ole Vilstrup" w:date="2021-02-18T10:27:00Z">
        <w:r w:rsidRPr="00900BFA">
          <w:rPr>
            <w:rStyle w:val="XMLname"/>
            <w:rFonts w:eastAsia="Calibri"/>
            <w:sz w:val="18"/>
            <w:szCs w:val="18"/>
            <w:rPrChange w:id="8372" w:author="Ole Vilstrup" w:date="2021-06-03T14:39:00Z">
              <w:rPr>
                <w:rStyle w:val="XMLname"/>
                <w:rFonts w:eastAsia="Calibri"/>
              </w:rPr>
            </w:rPrChange>
          </w:rPr>
          <w:t>&lt;Scope&gt;</w:t>
        </w:r>
        <w:r w:rsidRPr="00900BFA">
          <w:rPr>
            <w:rStyle w:val="XMLname"/>
            <w:rFonts w:eastAsia="Calibri"/>
            <w:sz w:val="18"/>
            <w:szCs w:val="18"/>
            <w:rPrChange w:id="8373" w:author="Ole Vilstrup" w:date="2021-06-03T14:39:00Z">
              <w:rPr>
                <w:rStyle w:val="XMLname"/>
                <w:rFonts w:eastAsia="Calibri"/>
              </w:rPr>
            </w:rPrChange>
          </w:rPr>
          <w:br/>
        </w:r>
        <w:r w:rsidRPr="00900BFA">
          <w:rPr>
            <w:rStyle w:val="XMLname"/>
            <w:rFonts w:eastAsia="Calibri"/>
            <w:sz w:val="18"/>
            <w:szCs w:val="18"/>
            <w:rPrChange w:id="8374" w:author="Ole Vilstrup" w:date="2021-06-03T14:39:00Z">
              <w:rPr>
                <w:rStyle w:val="XMLname"/>
                <w:rFonts w:eastAsia="Calibri"/>
              </w:rPr>
            </w:rPrChange>
          </w:rPr>
          <w:tab/>
          <w:t>&lt;Type&gt;</w:t>
        </w:r>
      </w:ins>
      <w:ins w:id="8375" w:author="Ole Vilstrup" w:date="2021-02-18T10:37:00Z">
        <w:r w:rsidR="0056622A" w:rsidRPr="00900BFA">
          <w:rPr>
            <w:rStyle w:val="XMLname"/>
            <w:rFonts w:eastAsia="Calibri"/>
            <w:sz w:val="18"/>
            <w:szCs w:val="18"/>
            <w:rPrChange w:id="8376" w:author="Ole Vilstrup" w:date="2021-06-03T14:39:00Z">
              <w:rPr>
                <w:rFonts w:eastAsia="Calibri"/>
                <w:highlight w:val="white"/>
                <w:lang w:eastAsia="de-DE"/>
              </w:rPr>
            </w:rPrChange>
          </w:rPr>
          <w:t>MedCom_</w:t>
        </w:r>
      </w:ins>
      <w:ins w:id="8377" w:author="Ole Vilstrup" w:date="2021-02-18T10:38:00Z">
        <w:r w:rsidR="00C6288A" w:rsidRPr="00900BFA">
          <w:rPr>
            <w:rStyle w:val="XMLname"/>
            <w:rFonts w:eastAsia="Calibri"/>
            <w:sz w:val="18"/>
            <w:szCs w:val="18"/>
            <w:rPrChange w:id="8378" w:author="Ole Vilstrup" w:date="2021-06-03T14:39:00Z">
              <w:rPr>
                <w:rStyle w:val="XMLname"/>
                <w:rFonts w:eastAsia="Calibri"/>
              </w:rPr>
            </w:rPrChange>
          </w:rPr>
          <w:t>SBDH_</w:t>
        </w:r>
      </w:ins>
      <w:ins w:id="8379" w:author="Ole Vilstrup" w:date="2021-02-18T10:37:00Z">
        <w:r w:rsidR="0056622A" w:rsidRPr="00900BFA">
          <w:rPr>
            <w:rStyle w:val="XMLname"/>
            <w:rFonts w:eastAsia="Calibri"/>
            <w:sz w:val="18"/>
            <w:szCs w:val="18"/>
            <w:rPrChange w:id="8380" w:author="Ole Vilstrup" w:date="2021-06-03T14:39:00Z">
              <w:rPr>
                <w:rFonts w:eastAsia="Calibri"/>
                <w:highlight w:val="white"/>
                <w:lang w:eastAsia="de-DE"/>
              </w:rPr>
            </w:rPrChange>
          </w:rPr>
          <w:t>ReceiptAcknowledgement</w:t>
        </w:r>
      </w:ins>
      <w:ins w:id="8381" w:author="Ole Vilstrup" w:date="2021-02-18T10:27:00Z">
        <w:r w:rsidRPr="00900BFA">
          <w:rPr>
            <w:rStyle w:val="XMLname"/>
            <w:rFonts w:eastAsia="Calibri"/>
            <w:sz w:val="18"/>
            <w:szCs w:val="18"/>
            <w:rPrChange w:id="8382" w:author="Ole Vilstrup" w:date="2021-06-03T14:39:00Z">
              <w:rPr>
                <w:rStyle w:val="XMLname"/>
                <w:rFonts w:eastAsia="Calibri"/>
              </w:rPr>
            </w:rPrChange>
          </w:rPr>
          <w:t>&lt;/Type&gt;</w:t>
        </w:r>
        <w:r w:rsidRPr="00900BFA">
          <w:rPr>
            <w:rStyle w:val="XMLname"/>
            <w:rFonts w:eastAsia="Calibri"/>
            <w:sz w:val="18"/>
            <w:szCs w:val="18"/>
            <w:rPrChange w:id="8383" w:author="Ole Vilstrup" w:date="2021-06-03T14:39:00Z">
              <w:rPr>
                <w:rStyle w:val="XMLname"/>
                <w:rFonts w:eastAsia="Calibri"/>
              </w:rPr>
            </w:rPrChange>
          </w:rPr>
          <w:br/>
        </w:r>
        <w:r w:rsidRPr="00900BFA">
          <w:rPr>
            <w:rStyle w:val="XMLname"/>
            <w:rFonts w:eastAsia="Calibri"/>
            <w:sz w:val="18"/>
            <w:szCs w:val="18"/>
            <w:rPrChange w:id="8384" w:author="Ole Vilstrup" w:date="2021-06-03T14:39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  <w:ins w:id="8385" w:author="Ole Vilstrup" w:date="2021-02-18T10:37:00Z">
        <w:r w:rsidR="0056622A" w:rsidRPr="00900BFA">
          <w:rPr>
            <w:rStyle w:val="XMLname"/>
            <w:rFonts w:eastAsia="Calibri"/>
            <w:sz w:val="18"/>
            <w:szCs w:val="18"/>
            <w:rPrChange w:id="8386" w:author="Ole Vilstrup" w:date="2021-06-03T14:39:00Z">
              <w:rPr>
                <w:rStyle w:val="XMLname"/>
                <w:rFonts w:eastAsia="Calibri"/>
              </w:rPr>
            </w:rPrChange>
          </w:rPr>
          <w:t>Request</w:t>
        </w:r>
      </w:ins>
      <w:ins w:id="8387" w:author="Ole Vilstrup" w:date="2021-02-18T10:27:00Z">
        <w:r w:rsidRPr="00900BFA">
          <w:rPr>
            <w:rStyle w:val="XMLname"/>
            <w:rFonts w:eastAsia="Calibri"/>
            <w:sz w:val="18"/>
            <w:szCs w:val="18"/>
            <w:rPrChange w:id="8388" w:author="Ole Vilstrup" w:date="2021-06-03T14:39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900BFA">
          <w:rPr>
            <w:rStyle w:val="XMLname"/>
            <w:rFonts w:eastAsia="Calibri"/>
            <w:sz w:val="18"/>
            <w:szCs w:val="18"/>
            <w:rPrChange w:id="8389" w:author="Ole Vilstrup" w:date="2021-06-03T14:39:00Z">
              <w:rPr>
                <w:rStyle w:val="XMLname"/>
                <w:rFonts w:eastAsia="Calibri"/>
              </w:rPr>
            </w:rPrChange>
          </w:rPr>
          <w:br/>
          <w:t> </w:t>
        </w:r>
        <w:r w:rsidRPr="00900BFA">
          <w:rPr>
            <w:rStyle w:val="XMLname"/>
            <w:rFonts w:eastAsia="Calibri"/>
            <w:sz w:val="18"/>
            <w:szCs w:val="18"/>
            <w:rPrChange w:id="8390" w:author="Ole Vilstrup" w:date="2021-06-03T14:39:00Z">
              <w:rPr>
                <w:rStyle w:val="XMLname"/>
                <w:rFonts w:eastAsia="Calibri"/>
              </w:rPr>
            </w:rPrChange>
          </w:rPr>
          <w:tab/>
          <w:t>&lt;Identifier&gt;dk-</w:t>
        </w:r>
      </w:ins>
      <w:ins w:id="8391" w:author="Ole Vilstrup" w:date="2021-02-18T10:38:00Z">
        <w:r w:rsidR="006A52CD" w:rsidRPr="00900BFA">
          <w:rPr>
            <w:rStyle w:val="XMLname"/>
            <w:rFonts w:eastAsia="Calibri"/>
            <w:sz w:val="18"/>
            <w:szCs w:val="18"/>
            <w:rPrChange w:id="8392" w:author="Ole Vilstrup" w:date="2021-06-03T14:39:00Z">
              <w:rPr>
                <w:rStyle w:val="XMLname"/>
                <w:rFonts w:eastAsia="Calibri"/>
              </w:rPr>
            </w:rPrChange>
          </w:rPr>
          <w:t>medcom-messaging</w:t>
        </w:r>
      </w:ins>
      <w:ins w:id="8393" w:author="Ole Vilstrup" w:date="2021-02-18T10:27:00Z">
        <w:r w:rsidRPr="00900BFA">
          <w:rPr>
            <w:rStyle w:val="XMLname"/>
            <w:rFonts w:eastAsia="Calibri"/>
            <w:sz w:val="18"/>
            <w:szCs w:val="18"/>
            <w:rPrChange w:id="8394" w:author="Ole Vilstrup" w:date="2021-06-03T14:39:00Z">
              <w:rPr>
                <w:rStyle w:val="XMLname"/>
                <w:rFonts w:eastAsia="Calibri"/>
              </w:rPr>
            </w:rPrChange>
          </w:rPr>
          <w:t>&lt;/Identifier&gt;</w:t>
        </w:r>
      </w:ins>
    </w:p>
    <w:p w14:paraId="0C703DFA" w14:textId="77777777" w:rsidR="008352F1" w:rsidRPr="00900BFA" w:rsidRDefault="008352F1" w:rsidP="008352F1">
      <w:pPr>
        <w:keepNext/>
        <w:keepLines/>
        <w:ind w:left="1136" w:firstLine="130"/>
        <w:rPr>
          <w:ins w:id="8395" w:author="Ole Vilstrup" w:date="2021-02-18T10:27:00Z"/>
          <w:rStyle w:val="XMLname"/>
          <w:rFonts w:eastAsia="Calibri"/>
          <w:sz w:val="18"/>
          <w:szCs w:val="18"/>
          <w:rPrChange w:id="8396" w:author="Ole Vilstrup" w:date="2021-06-03T14:39:00Z">
            <w:rPr>
              <w:ins w:id="8397" w:author="Ole Vilstrup" w:date="2021-02-18T10:27:00Z"/>
              <w:rStyle w:val="XMLname"/>
              <w:rFonts w:eastAsia="Calibri"/>
            </w:rPr>
          </w:rPrChange>
        </w:rPr>
      </w:pPr>
      <w:ins w:id="8398" w:author="Ole Vilstrup" w:date="2021-02-18T10:27:00Z">
        <w:r w:rsidRPr="00900BFA">
          <w:rPr>
            <w:rStyle w:val="XMLname"/>
            <w:rFonts w:eastAsia="Calibri"/>
            <w:sz w:val="18"/>
            <w:szCs w:val="18"/>
            <w:rPrChange w:id="8399" w:author="Ole Vilstrup" w:date="2021-06-03T14:39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42011342" w14:textId="409C3066" w:rsidR="0068443E" w:rsidRPr="00743BA5" w:rsidRDefault="0068443E">
      <w:pPr>
        <w:pStyle w:val="Overskrift4"/>
        <w:rPr>
          <w:ins w:id="8400" w:author="Ole Vilstrup" w:date="2020-12-16T13:43:00Z"/>
          <w:rFonts w:eastAsia="Calibri"/>
          <w:rPrChange w:id="8401" w:author="Ole Vilstrup" w:date="2021-01-13T13:05:00Z">
            <w:rPr>
              <w:ins w:id="8402" w:author="Ole Vilstrup" w:date="2020-12-16T13:43:00Z"/>
              <w:rFonts w:eastAsia="Calibri"/>
              <w:highlight w:val="white"/>
              <w:lang w:eastAsia="de-DE"/>
            </w:rPr>
          </w:rPrChange>
        </w:rPr>
        <w:pPrChange w:id="8403" w:author="Ole Vilstrup" w:date="2021-01-13T13:03:00Z">
          <w:pPr>
            <w:pStyle w:val="Overskrift5"/>
          </w:pPr>
        </w:pPrChange>
      </w:pPr>
      <w:bookmarkStart w:id="8404" w:name="_Toc95688913"/>
      <w:ins w:id="8405" w:author="Ole Vilstrup" w:date="2020-12-16T13:43:00Z">
        <w:r w:rsidRPr="00DA5387">
          <w:rPr>
            <w:rFonts w:eastAsia="Calibri"/>
            <w:rPrChange w:id="8406" w:author="Ole Vilstrup" w:date="2021-01-13T13:03:00Z">
              <w:rPr>
                <w:rFonts w:eastAsia="Calibri"/>
                <w:b w:val="0"/>
                <w:i w:val="0"/>
                <w:iCs w:val="0"/>
                <w:lang w:eastAsia="de-DE"/>
              </w:rPr>
            </w:rPrChange>
          </w:rPr>
          <w:t>CorrelationInformation</w:t>
        </w:r>
        <w:bookmarkEnd w:id="8404"/>
        <w:r w:rsidRPr="00743BA5">
          <w:rPr>
            <w:rFonts w:eastAsia="Calibri"/>
            <w:rPrChange w:id="8407" w:author="Ole Vilstrup" w:date="2021-01-13T13:05:00Z">
              <w:rPr>
                <w:rFonts w:eastAsia="Calibri"/>
                <w:b w:val="0"/>
                <w:i w:val="0"/>
                <w:iCs w:val="0"/>
                <w:highlight w:val="white"/>
                <w:lang w:eastAsia="de-DE"/>
              </w:rPr>
            </w:rPrChange>
          </w:rPr>
          <w:t xml:space="preserve"> </w:t>
        </w:r>
      </w:ins>
    </w:p>
    <w:p w14:paraId="7BAFA644" w14:textId="33C099BF" w:rsidR="005B5316" w:rsidRDefault="0068443E">
      <w:pPr>
        <w:rPr>
          <w:ins w:id="8408" w:author="Ole Vilstrup" w:date="2020-12-16T13:55:00Z"/>
          <w:rFonts w:eastAsia="Calibri"/>
          <w:highlight w:val="white"/>
          <w:lang w:eastAsia="de-DE"/>
        </w:rPr>
      </w:pPr>
      <w:ins w:id="8409" w:author="Ole Vilstrup" w:date="2020-12-16T13:43:00Z">
        <w:r>
          <w:rPr>
            <w:rFonts w:eastAsia="Calibri"/>
            <w:highlight w:val="white"/>
            <w:lang w:eastAsia="de-DE"/>
          </w:rPr>
          <w:t xml:space="preserve">Ifm. </w:t>
        </w:r>
        <w:r w:rsidR="00F95CB9">
          <w:rPr>
            <w:rFonts w:eastAsia="Calibri"/>
            <w:highlight w:val="white"/>
            <w:lang w:eastAsia="de-DE"/>
          </w:rPr>
          <w:t>reliable messaging bruges SBDH’ens</w:t>
        </w:r>
        <w:r w:rsidRPr="006203F2">
          <w:rPr>
            <w:rFonts w:eastAsia="Calibri"/>
            <w:highlight w:val="white"/>
            <w:lang w:eastAsia="de-DE"/>
          </w:rPr>
          <w:t xml:space="preserve"> CorrelationInformation</w:t>
        </w:r>
      </w:ins>
      <w:ins w:id="8410" w:author="Ole Vilstrup" w:date="2020-12-16T13:44:00Z">
        <w:r w:rsidR="005B5316">
          <w:rPr>
            <w:rFonts w:eastAsia="Calibri"/>
            <w:highlight w:val="white"/>
            <w:lang w:eastAsia="de-DE"/>
          </w:rPr>
          <w:t xml:space="preserve"> til at binde original SBDH og kvitterings </w:t>
        </w:r>
        <w:r w:rsidR="00541291">
          <w:rPr>
            <w:rFonts w:eastAsia="Calibri"/>
            <w:highlight w:val="white"/>
            <w:lang w:eastAsia="de-DE"/>
          </w:rPr>
          <w:t>SBDH sammen.</w:t>
        </w:r>
      </w:ins>
      <w:ins w:id="8411" w:author="Ole Vilstrup" w:date="2021-01-18T13:19:00Z">
        <w:r w:rsidR="00C06C41">
          <w:rPr>
            <w:rFonts w:eastAsia="Calibri"/>
            <w:highlight w:val="white"/>
            <w:lang w:eastAsia="de-DE"/>
          </w:rPr>
          <w:t xml:space="preserve"> Her anvendes specielt</w:t>
        </w:r>
      </w:ins>
      <w:ins w:id="8412" w:author="Ole Vilstrup" w:date="2021-01-18T13:23:00Z">
        <w:r w:rsidR="00730B2A">
          <w:rPr>
            <w:rFonts w:eastAsia="Calibri"/>
            <w:highlight w:val="white"/>
            <w:lang w:eastAsia="de-DE"/>
          </w:rPr>
          <w:t xml:space="preserve"> </w:t>
        </w:r>
      </w:ins>
      <w:ins w:id="8413" w:author="Ole Vilstrup" w:date="2021-01-18T13:22:00Z">
        <w:r w:rsidR="00730B2A" w:rsidRPr="00730B2A">
          <w:rPr>
            <w:rFonts w:eastAsia="Calibri"/>
            <w:rPrChange w:id="8414" w:author="Ole Vilstrup" w:date="2021-01-18T13:23:00Z">
              <w:rPr>
                <w:rFonts w:ascii="Calibri" w:eastAsia="Calibri" w:hAnsi="Calibri"/>
                <w:sz w:val="28"/>
              </w:rPr>
            </w:rPrChange>
          </w:rPr>
          <w:t>RequestingDocumentInstanceIdentifier</w:t>
        </w:r>
      </w:ins>
    </w:p>
    <w:p w14:paraId="496D0AC3" w14:textId="77777777" w:rsidR="00E16D11" w:rsidRPr="00743BA5" w:rsidRDefault="00E16D11">
      <w:pPr>
        <w:pStyle w:val="Overskrift5"/>
        <w:rPr>
          <w:ins w:id="8415" w:author="Ole Vilstrup" w:date="2020-12-17T00:46:00Z"/>
          <w:rFonts w:eastAsia="Calibri"/>
          <w:rPrChange w:id="8416" w:author="Ole Vilstrup" w:date="2021-01-13T13:05:00Z">
            <w:rPr>
              <w:ins w:id="8417" w:author="Ole Vilstrup" w:date="2020-12-17T00:46:00Z"/>
              <w:rFonts w:eastAsia="Calibri"/>
              <w:highlight w:val="white"/>
              <w:lang w:eastAsia="de-DE"/>
            </w:rPr>
          </w:rPrChange>
        </w:rPr>
      </w:pPr>
      <w:ins w:id="8418" w:author="Ole Vilstrup" w:date="2020-12-17T00:46:00Z">
        <w:r w:rsidRPr="00DA5387">
          <w:rPr>
            <w:rFonts w:eastAsia="Calibri"/>
            <w:rPrChange w:id="8419" w:author="Ole Vilstrup" w:date="2021-01-13T13:03:00Z">
              <w:rPr>
                <w:rFonts w:eastAsia="Calibri"/>
                <w:lang w:eastAsia="de-DE"/>
              </w:rPr>
            </w:rPrChange>
          </w:rPr>
          <w:t>CorrelationInformation</w:t>
        </w:r>
        <w:r w:rsidRPr="00743BA5">
          <w:rPr>
            <w:rFonts w:eastAsia="Calibri"/>
            <w:rPrChange w:id="8420" w:author="Ole Vilstrup" w:date="2021-01-13T13:05:00Z">
              <w:rPr>
                <w:rFonts w:eastAsia="Calibri"/>
                <w:highlight w:val="white"/>
                <w:lang w:eastAsia="de-DE"/>
              </w:rPr>
            </w:rPrChange>
          </w:rPr>
          <w:t xml:space="preserve"> </w:t>
        </w:r>
        <w:r w:rsidRPr="00743BA5">
          <w:rPr>
            <w:rFonts w:eastAsia="Calibri"/>
            <w:rPrChange w:id="8421" w:author="Ole Vilstrup" w:date="2021-01-13T13:05:00Z">
              <w:rPr>
                <w:rStyle w:val="XMLname"/>
                <w:rFonts w:eastAsia="Calibri"/>
              </w:rPr>
            </w:rPrChange>
          </w:rPr>
          <w:t>RequestingDocumentCreationDateTime</w:t>
        </w:r>
      </w:ins>
    </w:p>
    <w:p w14:paraId="364860FA" w14:textId="113B3233" w:rsidR="004E42B1" w:rsidRDefault="0031486A" w:rsidP="0031486A">
      <w:pPr>
        <w:rPr>
          <w:ins w:id="8422" w:author="Ole Vilstrup" w:date="2021-02-18T11:07:00Z"/>
          <w:rFonts w:eastAsia="Calibri"/>
        </w:rPr>
      </w:pPr>
      <w:ins w:id="8423" w:author="Ole Vilstrup" w:date="2021-02-18T11:07:00Z">
        <w:r w:rsidRPr="00D54964">
          <w:rPr>
            <w:rFonts w:eastAsia="Calibri"/>
          </w:rPr>
          <w:t>RequestingDocumentCreationDateTime</w:t>
        </w:r>
        <w:r>
          <w:rPr>
            <w:rFonts w:eastAsia="Calibri"/>
          </w:rPr>
          <w:t xml:space="preserve"> er tidspunkt</w:t>
        </w:r>
      </w:ins>
      <w:ins w:id="8424" w:author="Ole Vilstrup" w:date="2021-02-18T11:08:00Z">
        <w:r>
          <w:rPr>
            <w:rFonts w:eastAsia="Calibri"/>
          </w:rPr>
          <w:t>et for original</w:t>
        </w:r>
        <w:r w:rsidR="00D309AA">
          <w:rPr>
            <w:rFonts w:eastAsia="Calibri"/>
          </w:rPr>
          <w:t xml:space="preserve"> meddelelsens afsendelse = DocumentIdentification/</w:t>
        </w:r>
        <w:r w:rsidR="00422429" w:rsidRPr="00D54964">
          <w:rPr>
            <w:rFonts w:eastAsia="Calibri"/>
          </w:rPr>
          <w:t>CreationDate</w:t>
        </w:r>
      </w:ins>
      <w:ins w:id="8425" w:author="Ole Vilstrup" w:date="2021-02-18T11:09:00Z">
        <w:r w:rsidR="00422429">
          <w:rPr>
            <w:rFonts w:eastAsia="Calibri"/>
          </w:rPr>
          <w:t>And</w:t>
        </w:r>
      </w:ins>
      <w:ins w:id="8426" w:author="Ole Vilstrup" w:date="2021-02-18T11:08:00Z">
        <w:r w:rsidR="00422429" w:rsidRPr="00D54964">
          <w:rPr>
            <w:rFonts w:eastAsia="Calibri"/>
          </w:rPr>
          <w:t>Time</w:t>
        </w:r>
      </w:ins>
    </w:p>
    <w:p w14:paraId="7ABC74AE" w14:textId="77777777" w:rsidR="0031486A" w:rsidRDefault="0031486A" w:rsidP="0029474B">
      <w:pPr>
        <w:rPr>
          <w:ins w:id="8427" w:author="Ole Vilstrup" w:date="2021-02-18T11:07:00Z"/>
          <w:rStyle w:val="XMLname"/>
          <w:rFonts w:eastAsia="Calibri"/>
        </w:rPr>
      </w:pPr>
    </w:p>
    <w:p w14:paraId="6CC92F9D" w14:textId="4467926F" w:rsidR="00B15544" w:rsidRPr="00BA030E" w:rsidRDefault="00B15544">
      <w:pPr>
        <w:keepNext/>
        <w:keepLines/>
        <w:ind w:left="1136" w:firstLine="130"/>
        <w:rPr>
          <w:ins w:id="8428" w:author="Ole Vilstrup" w:date="2021-02-18T11:05:00Z"/>
          <w:rStyle w:val="XMLname"/>
          <w:rFonts w:eastAsia="Calibri"/>
          <w:sz w:val="18"/>
          <w:szCs w:val="18"/>
          <w:rPrChange w:id="8429" w:author="Ole Vilstrup" w:date="2021-06-03T14:40:00Z">
            <w:rPr>
              <w:ins w:id="8430" w:author="Ole Vilstrup" w:date="2021-02-18T11:05:00Z"/>
              <w:rStyle w:val="XMLname"/>
              <w:rFonts w:eastAsia="Calibri"/>
            </w:rPr>
          </w:rPrChange>
        </w:rPr>
        <w:pPrChange w:id="8431" w:author="Ole Vilstrup" w:date="2021-02-18T11:06:00Z">
          <w:pPr>
            <w:ind w:left="1136" w:firstLine="128"/>
          </w:pPr>
        </w:pPrChange>
      </w:pPr>
      <w:ins w:id="8432" w:author="Ole Vilstrup" w:date="2021-02-18T11:05:00Z">
        <w:r w:rsidRPr="00BA030E">
          <w:rPr>
            <w:rStyle w:val="XMLname"/>
            <w:rFonts w:eastAsia="Calibri"/>
            <w:sz w:val="18"/>
            <w:szCs w:val="18"/>
            <w:rPrChange w:id="8433" w:author="Ole Vilstrup" w:date="2021-06-03T14:40:00Z">
              <w:rPr>
                <w:rStyle w:val="XMLname"/>
                <w:rFonts w:eastAsia="Calibri"/>
              </w:rPr>
            </w:rPrChange>
          </w:rPr>
          <w:t>&lt;</w:t>
        </w:r>
        <w:r w:rsidRPr="00BA030E">
          <w:rPr>
            <w:rStyle w:val="XMLname"/>
            <w:rFonts w:eastAsia="Calibri"/>
            <w:sz w:val="18"/>
            <w:szCs w:val="18"/>
            <w:rPrChange w:id="8434" w:author="Ole Vilstrup" w:date="2021-06-03T14:40:00Z">
              <w:rPr>
                <w:rFonts w:eastAsia="Calibri"/>
              </w:rPr>
            </w:rPrChange>
          </w:rPr>
          <w:t>CorrelationInformation</w:t>
        </w:r>
        <w:r w:rsidRPr="00BA030E">
          <w:rPr>
            <w:rStyle w:val="XMLname"/>
            <w:rFonts w:eastAsia="Calibri"/>
            <w:sz w:val="18"/>
            <w:szCs w:val="18"/>
            <w:rPrChange w:id="8435" w:author="Ole Vilstrup" w:date="2021-06-03T14:40:00Z">
              <w:rPr>
                <w:rStyle w:val="XMLname"/>
                <w:rFonts w:eastAsia="Calibri"/>
              </w:rPr>
            </w:rPrChange>
          </w:rPr>
          <w:t>&gt;</w:t>
        </w:r>
      </w:ins>
    </w:p>
    <w:p w14:paraId="3DE0A963" w14:textId="77777777" w:rsidR="00B15544" w:rsidRPr="00BA030E" w:rsidRDefault="00346BDF">
      <w:pPr>
        <w:keepNext/>
        <w:keepLines/>
        <w:ind w:left="1136" w:firstLine="130"/>
        <w:rPr>
          <w:ins w:id="8436" w:author="Ole Vilstrup" w:date="2021-02-18T11:05:00Z"/>
          <w:rStyle w:val="XMLname"/>
          <w:rFonts w:eastAsia="Calibri"/>
          <w:sz w:val="18"/>
          <w:szCs w:val="18"/>
          <w:rPrChange w:id="8437" w:author="Ole Vilstrup" w:date="2021-06-03T14:40:00Z">
            <w:rPr>
              <w:ins w:id="8438" w:author="Ole Vilstrup" w:date="2021-02-18T11:05:00Z"/>
              <w:rStyle w:val="XMLname"/>
              <w:rFonts w:eastAsia="Calibri"/>
            </w:rPr>
          </w:rPrChange>
        </w:rPr>
        <w:pPrChange w:id="8439" w:author="Ole Vilstrup" w:date="2021-02-18T11:06:00Z">
          <w:pPr>
            <w:ind w:left="1136" w:firstLine="128"/>
          </w:pPr>
        </w:pPrChange>
      </w:pPr>
      <w:ins w:id="8440" w:author="Ole Vilstrup" w:date="2020-12-17T00:47:00Z">
        <w:r w:rsidRPr="00BA030E">
          <w:rPr>
            <w:rStyle w:val="XMLname"/>
            <w:rFonts w:eastAsia="Calibri"/>
            <w:sz w:val="18"/>
            <w:szCs w:val="18"/>
            <w:rPrChange w:id="8441" w:author="Ole Vilstrup" w:date="2021-06-03T14:40:00Z">
              <w:rPr>
                <w:rStyle w:val="XMLname"/>
                <w:rFonts w:eastAsia="Calibri"/>
              </w:rPr>
            </w:rPrChange>
          </w:rPr>
          <w:tab/>
        </w:r>
      </w:ins>
      <w:ins w:id="8442" w:author="Ole Vilstrup" w:date="2021-02-18T11:05:00Z">
        <w:r w:rsidR="00B15544" w:rsidRPr="00BA030E">
          <w:rPr>
            <w:rStyle w:val="XMLname"/>
            <w:rFonts w:eastAsia="Calibri"/>
            <w:sz w:val="18"/>
            <w:szCs w:val="18"/>
            <w:rPrChange w:id="8443" w:author="Ole Vilstrup" w:date="2021-06-03T14:40:00Z">
              <w:rPr>
                <w:rStyle w:val="XMLname"/>
                <w:rFonts w:eastAsia="Calibri"/>
              </w:rPr>
            </w:rPrChange>
          </w:rPr>
          <w:tab/>
          <w:t>&lt;RequestingDocumentCreationDateTime&gt;</w:t>
        </w:r>
      </w:ins>
    </w:p>
    <w:p w14:paraId="2BA647AD" w14:textId="77777777" w:rsidR="00346BDF" w:rsidRPr="00BA030E" w:rsidRDefault="00346BDF">
      <w:pPr>
        <w:keepNext/>
        <w:keepLines/>
        <w:ind w:left="1704" w:firstLine="284"/>
        <w:rPr>
          <w:ins w:id="8444" w:author="Ole Vilstrup" w:date="2020-12-17T00:47:00Z"/>
          <w:rStyle w:val="XMLname"/>
          <w:rFonts w:eastAsia="Calibri"/>
          <w:sz w:val="18"/>
          <w:szCs w:val="18"/>
          <w:rPrChange w:id="8445" w:author="Ole Vilstrup" w:date="2021-06-03T14:40:00Z">
            <w:rPr>
              <w:ins w:id="8446" w:author="Ole Vilstrup" w:date="2020-12-17T00:47:00Z"/>
              <w:rStyle w:val="XMLname"/>
              <w:rFonts w:eastAsia="Calibri"/>
            </w:rPr>
          </w:rPrChange>
        </w:rPr>
        <w:pPrChange w:id="8447" w:author="Ole Vilstrup" w:date="2021-02-18T11:06:00Z">
          <w:pPr>
            <w:ind w:left="1704" w:firstLine="284"/>
          </w:pPr>
        </w:pPrChange>
      </w:pPr>
      <w:ins w:id="8448" w:author="Ole Vilstrup" w:date="2020-12-17T00:47:00Z">
        <w:r w:rsidRPr="00BA030E">
          <w:rPr>
            <w:rStyle w:val="XMLname"/>
            <w:rFonts w:eastAsia="Calibri"/>
            <w:sz w:val="18"/>
            <w:szCs w:val="18"/>
            <w:rPrChange w:id="8449" w:author="Ole Vilstrup" w:date="2021-06-03T14:40:00Z">
              <w:rPr>
                <w:rStyle w:val="XMLname"/>
                <w:rFonts w:eastAsia="Calibri"/>
              </w:rPr>
            </w:rPrChange>
          </w:rPr>
          <w:t>[YYYY-MM-DD]T[TT-MM-SS]+[offset to UTC]</w:t>
        </w:r>
      </w:ins>
    </w:p>
    <w:p w14:paraId="25187B49" w14:textId="4F57AF7C" w:rsidR="00346BDF" w:rsidRPr="00BA030E" w:rsidRDefault="00346BDF">
      <w:pPr>
        <w:keepNext/>
        <w:keepLines/>
        <w:ind w:left="1420" w:firstLine="284"/>
        <w:rPr>
          <w:ins w:id="8450" w:author="Ole Vilstrup" w:date="2021-02-18T11:05:00Z"/>
          <w:rStyle w:val="XMLname"/>
          <w:rFonts w:eastAsia="Calibri"/>
          <w:sz w:val="18"/>
          <w:szCs w:val="18"/>
          <w:rPrChange w:id="8451" w:author="Ole Vilstrup" w:date="2021-06-03T14:40:00Z">
            <w:rPr>
              <w:ins w:id="8452" w:author="Ole Vilstrup" w:date="2021-02-18T11:05:00Z"/>
              <w:rStyle w:val="XMLname"/>
              <w:rFonts w:eastAsia="Calibri"/>
            </w:rPr>
          </w:rPrChange>
        </w:rPr>
        <w:pPrChange w:id="8453" w:author="Ole Vilstrup" w:date="2021-02-18T11:06:00Z">
          <w:pPr>
            <w:ind w:left="1420" w:firstLine="284"/>
          </w:pPr>
        </w:pPrChange>
      </w:pPr>
      <w:ins w:id="8454" w:author="Ole Vilstrup" w:date="2020-12-17T00:47:00Z">
        <w:r w:rsidRPr="00BA030E">
          <w:rPr>
            <w:rStyle w:val="XMLname"/>
            <w:rFonts w:eastAsia="Calibri"/>
            <w:sz w:val="18"/>
            <w:szCs w:val="18"/>
            <w:rPrChange w:id="8455" w:author="Ole Vilstrup" w:date="2021-06-03T14:40:00Z">
              <w:rPr>
                <w:rStyle w:val="XMLname"/>
                <w:rFonts w:eastAsia="Calibri"/>
              </w:rPr>
            </w:rPrChange>
          </w:rPr>
          <w:t>&lt;/RequestingDocumentCreationDateTime&gt;</w:t>
        </w:r>
      </w:ins>
    </w:p>
    <w:p w14:paraId="71F40D0C" w14:textId="1FC5692A" w:rsidR="00320E5B" w:rsidRPr="00BA030E" w:rsidRDefault="00320E5B">
      <w:pPr>
        <w:keepNext/>
        <w:keepLines/>
        <w:ind w:left="1136" w:firstLine="130"/>
        <w:rPr>
          <w:ins w:id="8456" w:author="Ole Vilstrup" w:date="2021-02-18T11:04:00Z"/>
          <w:rStyle w:val="XMLname"/>
          <w:rFonts w:eastAsia="Calibri"/>
          <w:sz w:val="18"/>
          <w:szCs w:val="18"/>
          <w:rPrChange w:id="8457" w:author="Ole Vilstrup" w:date="2021-06-03T14:40:00Z">
            <w:rPr>
              <w:ins w:id="8458" w:author="Ole Vilstrup" w:date="2021-02-18T11:04:00Z"/>
              <w:rStyle w:val="XMLname"/>
              <w:rFonts w:eastAsia="Calibri"/>
            </w:rPr>
          </w:rPrChange>
        </w:rPr>
        <w:pPrChange w:id="8459" w:author="Ole Vilstrup" w:date="2021-02-18T11:06:00Z">
          <w:pPr>
            <w:ind w:left="1420" w:firstLine="284"/>
          </w:pPr>
        </w:pPrChange>
      </w:pPr>
      <w:ins w:id="8460" w:author="Ole Vilstrup" w:date="2021-02-18T11:05:00Z">
        <w:r w:rsidRPr="00BA030E">
          <w:rPr>
            <w:rStyle w:val="XMLname"/>
            <w:rFonts w:eastAsia="Calibri"/>
            <w:sz w:val="18"/>
            <w:szCs w:val="18"/>
            <w:rPrChange w:id="8461" w:author="Ole Vilstrup" w:date="2021-06-03T14:40:00Z">
              <w:rPr>
                <w:rStyle w:val="XMLname"/>
                <w:rFonts w:eastAsia="Calibri"/>
              </w:rPr>
            </w:rPrChange>
          </w:rPr>
          <w:t>…</w:t>
        </w:r>
      </w:ins>
    </w:p>
    <w:p w14:paraId="5B57B8C1" w14:textId="54698D35" w:rsidR="00320E5B" w:rsidRPr="00BA030E" w:rsidRDefault="00320E5B">
      <w:pPr>
        <w:keepNext/>
        <w:keepLines/>
        <w:ind w:left="1136" w:firstLine="130"/>
        <w:rPr>
          <w:ins w:id="8462" w:author="Ole Vilstrup" w:date="2021-02-18T11:05:00Z"/>
          <w:rStyle w:val="XMLname"/>
          <w:rFonts w:eastAsia="Calibri"/>
          <w:sz w:val="18"/>
          <w:szCs w:val="18"/>
          <w:rPrChange w:id="8463" w:author="Ole Vilstrup" w:date="2021-06-03T14:40:00Z">
            <w:rPr>
              <w:ins w:id="8464" w:author="Ole Vilstrup" w:date="2021-02-18T11:05:00Z"/>
              <w:rStyle w:val="XMLname"/>
              <w:rFonts w:eastAsia="Calibri"/>
            </w:rPr>
          </w:rPrChange>
        </w:rPr>
        <w:pPrChange w:id="8465" w:author="Ole Vilstrup" w:date="2021-02-18T11:06:00Z">
          <w:pPr>
            <w:ind w:left="1136" w:firstLine="128"/>
          </w:pPr>
        </w:pPrChange>
      </w:pPr>
      <w:ins w:id="8466" w:author="Ole Vilstrup" w:date="2021-02-18T11:05:00Z">
        <w:r w:rsidRPr="00BA030E">
          <w:rPr>
            <w:rStyle w:val="XMLname"/>
            <w:rFonts w:eastAsia="Calibri"/>
            <w:sz w:val="18"/>
            <w:szCs w:val="18"/>
            <w:rPrChange w:id="8467" w:author="Ole Vilstrup" w:date="2021-06-03T14:40:00Z">
              <w:rPr>
                <w:rStyle w:val="XMLname"/>
                <w:rFonts w:eastAsia="Calibri"/>
              </w:rPr>
            </w:rPrChange>
          </w:rPr>
          <w:t>&lt;</w:t>
        </w:r>
        <w:r w:rsidRPr="00BA030E">
          <w:rPr>
            <w:rStyle w:val="XMLname"/>
            <w:rFonts w:eastAsia="Calibri"/>
            <w:sz w:val="18"/>
            <w:szCs w:val="18"/>
            <w:rPrChange w:id="8468" w:author="Ole Vilstrup" w:date="2021-06-03T14:40:00Z">
              <w:rPr>
                <w:rFonts w:eastAsia="Calibri"/>
              </w:rPr>
            </w:rPrChange>
          </w:rPr>
          <w:t>CorrelationInformation</w:t>
        </w:r>
        <w:r w:rsidRPr="00BA030E">
          <w:rPr>
            <w:rStyle w:val="XMLname"/>
            <w:rFonts w:eastAsia="Calibri"/>
            <w:sz w:val="18"/>
            <w:szCs w:val="18"/>
            <w:rPrChange w:id="8469" w:author="Ole Vilstrup" w:date="2021-06-03T14:40:00Z">
              <w:rPr>
                <w:rStyle w:val="XMLname"/>
                <w:rFonts w:eastAsia="Calibri"/>
              </w:rPr>
            </w:rPrChange>
          </w:rPr>
          <w:t>&gt;</w:t>
        </w:r>
      </w:ins>
    </w:p>
    <w:p w14:paraId="112B58F0" w14:textId="77777777" w:rsidR="006B3A62" w:rsidRPr="00BA030E" w:rsidRDefault="006B3A62" w:rsidP="00346BDF">
      <w:pPr>
        <w:ind w:left="1420" w:firstLine="284"/>
        <w:rPr>
          <w:ins w:id="8470" w:author="Ole Vilstrup" w:date="2021-02-18T11:04:00Z"/>
          <w:rStyle w:val="XMLname"/>
          <w:rFonts w:eastAsia="Calibri"/>
          <w:sz w:val="18"/>
          <w:szCs w:val="18"/>
          <w:rPrChange w:id="8471" w:author="Ole Vilstrup" w:date="2021-06-03T14:40:00Z">
            <w:rPr>
              <w:ins w:id="8472" w:author="Ole Vilstrup" w:date="2021-02-18T11:04:00Z"/>
              <w:rStyle w:val="XMLname"/>
              <w:rFonts w:eastAsia="Calibri"/>
            </w:rPr>
          </w:rPrChange>
        </w:rPr>
      </w:pPr>
    </w:p>
    <w:p w14:paraId="412C205C" w14:textId="216461ED" w:rsidR="006B3A62" w:rsidRPr="00BA030E" w:rsidRDefault="006B3A62">
      <w:pPr>
        <w:rPr>
          <w:ins w:id="8473" w:author="Ole Vilstrup" w:date="2021-02-18T11:04:00Z"/>
          <w:rStyle w:val="XMLname"/>
          <w:rFonts w:eastAsia="Calibri"/>
          <w:sz w:val="18"/>
          <w:szCs w:val="18"/>
          <w:rPrChange w:id="8474" w:author="Ole Vilstrup" w:date="2021-06-03T14:40:00Z">
            <w:rPr>
              <w:ins w:id="8475" w:author="Ole Vilstrup" w:date="2021-02-18T11:04:00Z"/>
              <w:rStyle w:val="XMLname"/>
              <w:rFonts w:eastAsia="Calibri"/>
            </w:rPr>
          </w:rPrChange>
        </w:rPr>
        <w:pPrChange w:id="8476" w:author="Ole Vilstrup" w:date="2021-02-18T11:07:00Z">
          <w:pPr>
            <w:ind w:left="1420" w:firstLine="284"/>
          </w:pPr>
        </w:pPrChange>
      </w:pPr>
      <w:ins w:id="8477" w:author="Ole Vilstrup" w:date="2021-02-18T11:04:00Z">
        <w:r w:rsidRPr="00BA030E">
          <w:rPr>
            <w:rStyle w:val="XMLname"/>
            <w:rFonts w:eastAsia="Calibri"/>
            <w:sz w:val="18"/>
            <w:szCs w:val="18"/>
            <w:rPrChange w:id="8478" w:author="Ole Vilstrup" w:date="2021-06-03T14:40:00Z">
              <w:rPr>
                <w:rStyle w:val="XMLname"/>
                <w:rFonts w:eastAsia="Calibri"/>
              </w:rPr>
            </w:rPrChange>
          </w:rPr>
          <w:t>Eksempel:</w:t>
        </w:r>
      </w:ins>
    </w:p>
    <w:p w14:paraId="00344BB9" w14:textId="77777777" w:rsidR="00F74D07" w:rsidRPr="00BA030E" w:rsidRDefault="00F74D07" w:rsidP="00F74D07">
      <w:pPr>
        <w:keepNext/>
        <w:keepLines/>
        <w:ind w:left="1136" w:firstLine="130"/>
        <w:rPr>
          <w:ins w:id="8479" w:author="Ole Vilstrup" w:date="2021-02-18T11:06:00Z"/>
          <w:rStyle w:val="XMLname"/>
          <w:rFonts w:eastAsia="Calibri"/>
          <w:sz w:val="18"/>
          <w:szCs w:val="18"/>
          <w:rPrChange w:id="8480" w:author="Ole Vilstrup" w:date="2021-06-03T14:40:00Z">
            <w:rPr>
              <w:ins w:id="8481" w:author="Ole Vilstrup" w:date="2021-02-18T11:06:00Z"/>
              <w:rStyle w:val="XMLname"/>
              <w:rFonts w:eastAsia="Calibri"/>
            </w:rPr>
          </w:rPrChange>
        </w:rPr>
      </w:pPr>
      <w:ins w:id="8482" w:author="Ole Vilstrup" w:date="2021-02-18T11:06:00Z">
        <w:r w:rsidRPr="00BA030E">
          <w:rPr>
            <w:rStyle w:val="XMLname"/>
            <w:rFonts w:eastAsia="Calibri"/>
            <w:sz w:val="18"/>
            <w:szCs w:val="18"/>
            <w:rPrChange w:id="8483" w:author="Ole Vilstrup" w:date="2021-06-03T14:40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7149A3F6" w14:textId="77777777" w:rsidR="00F74D07" w:rsidRPr="00BA030E" w:rsidRDefault="00F74D07" w:rsidP="00F74D07">
      <w:pPr>
        <w:keepNext/>
        <w:keepLines/>
        <w:ind w:left="1136" w:firstLine="130"/>
        <w:rPr>
          <w:ins w:id="8484" w:author="Ole Vilstrup" w:date="2021-02-18T11:06:00Z"/>
          <w:rStyle w:val="XMLname"/>
          <w:rFonts w:eastAsia="Calibri"/>
          <w:sz w:val="18"/>
          <w:szCs w:val="18"/>
          <w:rPrChange w:id="8485" w:author="Ole Vilstrup" w:date="2021-06-03T14:40:00Z">
            <w:rPr>
              <w:ins w:id="8486" w:author="Ole Vilstrup" w:date="2021-02-18T11:06:00Z"/>
              <w:rStyle w:val="XMLname"/>
              <w:rFonts w:eastAsia="Calibri"/>
            </w:rPr>
          </w:rPrChange>
        </w:rPr>
      </w:pPr>
      <w:ins w:id="8487" w:author="Ole Vilstrup" w:date="2021-02-18T11:06:00Z">
        <w:r w:rsidRPr="00BA030E">
          <w:rPr>
            <w:rStyle w:val="XMLname"/>
            <w:rFonts w:eastAsia="Calibri"/>
            <w:sz w:val="18"/>
            <w:szCs w:val="18"/>
            <w:rPrChange w:id="8488" w:author="Ole Vilstrup" w:date="2021-06-03T14:40:00Z">
              <w:rPr>
                <w:rStyle w:val="XMLname"/>
                <w:rFonts w:eastAsia="Calibri"/>
              </w:rPr>
            </w:rPrChange>
          </w:rPr>
          <w:tab/>
        </w:r>
        <w:r w:rsidRPr="00BA030E">
          <w:rPr>
            <w:rStyle w:val="XMLname"/>
            <w:rFonts w:eastAsia="Calibri"/>
            <w:sz w:val="18"/>
            <w:szCs w:val="18"/>
            <w:rPrChange w:id="8489" w:author="Ole Vilstrup" w:date="2021-06-03T14:40:00Z">
              <w:rPr>
                <w:rStyle w:val="XMLname"/>
                <w:rFonts w:eastAsia="Calibri"/>
              </w:rPr>
            </w:rPrChange>
          </w:rPr>
          <w:tab/>
          <w:t>&lt;RequestingDocumentCreationDateTime&gt;</w:t>
        </w:r>
      </w:ins>
    </w:p>
    <w:p w14:paraId="31241792" w14:textId="2D8D4CC6" w:rsidR="00F74D07" w:rsidRPr="00BA030E" w:rsidRDefault="00F74D07" w:rsidP="00F74D07">
      <w:pPr>
        <w:keepNext/>
        <w:keepLines/>
        <w:ind w:left="1704" w:firstLine="284"/>
        <w:rPr>
          <w:ins w:id="8490" w:author="Ole Vilstrup" w:date="2021-02-18T11:06:00Z"/>
          <w:rStyle w:val="XMLname"/>
          <w:rFonts w:eastAsia="Calibri"/>
          <w:sz w:val="18"/>
          <w:szCs w:val="18"/>
          <w:rPrChange w:id="8491" w:author="Ole Vilstrup" w:date="2021-06-03T14:40:00Z">
            <w:rPr>
              <w:ins w:id="8492" w:author="Ole Vilstrup" w:date="2021-02-18T11:06:00Z"/>
              <w:rStyle w:val="XMLname"/>
              <w:rFonts w:eastAsia="Calibri"/>
            </w:rPr>
          </w:rPrChange>
        </w:rPr>
      </w:pPr>
      <w:ins w:id="8493" w:author="Ole Vilstrup" w:date="2021-02-18T11:06:00Z">
        <w:r w:rsidRPr="00BA030E">
          <w:rPr>
            <w:rStyle w:val="XMLname"/>
            <w:rFonts w:eastAsia="Calibri"/>
            <w:sz w:val="18"/>
            <w:szCs w:val="18"/>
            <w:rPrChange w:id="8494" w:author="Ole Vilstrup" w:date="2021-06-03T14:40:00Z">
              <w:rPr>
                <w:rStyle w:val="XMLname"/>
                <w:rFonts w:eastAsia="Calibri"/>
              </w:rPr>
            </w:rPrChange>
          </w:rPr>
          <w:t>2021-02-17T09:30:10+01:00</w:t>
        </w:r>
      </w:ins>
    </w:p>
    <w:p w14:paraId="50A90000" w14:textId="77777777" w:rsidR="00F74D07" w:rsidRPr="00BA030E" w:rsidRDefault="00F74D07" w:rsidP="00F74D07">
      <w:pPr>
        <w:keepNext/>
        <w:keepLines/>
        <w:ind w:left="1420" w:firstLine="284"/>
        <w:rPr>
          <w:ins w:id="8495" w:author="Ole Vilstrup" w:date="2021-02-18T11:06:00Z"/>
          <w:rStyle w:val="XMLname"/>
          <w:rFonts w:eastAsia="Calibri"/>
          <w:sz w:val="18"/>
          <w:szCs w:val="18"/>
          <w:rPrChange w:id="8496" w:author="Ole Vilstrup" w:date="2021-06-03T14:40:00Z">
            <w:rPr>
              <w:ins w:id="8497" w:author="Ole Vilstrup" w:date="2021-02-18T11:06:00Z"/>
              <w:rStyle w:val="XMLname"/>
              <w:rFonts w:eastAsia="Calibri"/>
            </w:rPr>
          </w:rPrChange>
        </w:rPr>
      </w:pPr>
      <w:ins w:id="8498" w:author="Ole Vilstrup" w:date="2021-02-18T11:06:00Z">
        <w:r w:rsidRPr="00BA030E">
          <w:rPr>
            <w:rStyle w:val="XMLname"/>
            <w:rFonts w:eastAsia="Calibri"/>
            <w:sz w:val="18"/>
            <w:szCs w:val="18"/>
            <w:rPrChange w:id="8499" w:author="Ole Vilstrup" w:date="2021-06-03T14:40:00Z">
              <w:rPr>
                <w:rStyle w:val="XMLname"/>
                <w:rFonts w:eastAsia="Calibri"/>
              </w:rPr>
            </w:rPrChange>
          </w:rPr>
          <w:t>&lt;/RequestingDocumentCreationDateTime&gt;</w:t>
        </w:r>
      </w:ins>
    </w:p>
    <w:p w14:paraId="7E71D02B" w14:textId="77777777" w:rsidR="00F74D07" w:rsidRPr="00BA030E" w:rsidRDefault="00F74D07" w:rsidP="00F74D07">
      <w:pPr>
        <w:keepNext/>
        <w:keepLines/>
        <w:ind w:left="1136" w:firstLine="130"/>
        <w:rPr>
          <w:ins w:id="8500" w:author="Ole Vilstrup" w:date="2021-02-18T11:06:00Z"/>
          <w:rStyle w:val="XMLname"/>
          <w:rFonts w:eastAsia="Calibri"/>
          <w:sz w:val="18"/>
          <w:szCs w:val="18"/>
          <w:rPrChange w:id="8501" w:author="Ole Vilstrup" w:date="2021-06-03T14:40:00Z">
            <w:rPr>
              <w:ins w:id="8502" w:author="Ole Vilstrup" w:date="2021-02-18T11:06:00Z"/>
              <w:rStyle w:val="XMLname"/>
              <w:rFonts w:eastAsia="Calibri"/>
            </w:rPr>
          </w:rPrChange>
        </w:rPr>
      </w:pPr>
      <w:ins w:id="8503" w:author="Ole Vilstrup" w:date="2021-02-18T11:06:00Z">
        <w:r w:rsidRPr="00BA030E">
          <w:rPr>
            <w:rStyle w:val="XMLname"/>
            <w:rFonts w:eastAsia="Calibri"/>
            <w:sz w:val="18"/>
            <w:szCs w:val="18"/>
            <w:rPrChange w:id="8504" w:author="Ole Vilstrup" w:date="2021-06-03T14:40:00Z">
              <w:rPr>
                <w:rStyle w:val="XMLname"/>
                <w:rFonts w:eastAsia="Calibri"/>
              </w:rPr>
            </w:rPrChange>
          </w:rPr>
          <w:t>…</w:t>
        </w:r>
      </w:ins>
    </w:p>
    <w:p w14:paraId="6F4C0F75" w14:textId="77777777" w:rsidR="00F74D07" w:rsidRPr="00BA030E" w:rsidRDefault="00F74D07" w:rsidP="00F74D07">
      <w:pPr>
        <w:keepNext/>
        <w:keepLines/>
        <w:ind w:left="1136" w:firstLine="130"/>
        <w:rPr>
          <w:ins w:id="8505" w:author="Ole Vilstrup" w:date="2021-02-18T11:06:00Z"/>
          <w:rStyle w:val="XMLname"/>
          <w:rFonts w:eastAsia="Calibri"/>
          <w:sz w:val="18"/>
          <w:szCs w:val="18"/>
          <w:rPrChange w:id="8506" w:author="Ole Vilstrup" w:date="2021-06-03T14:40:00Z">
            <w:rPr>
              <w:ins w:id="8507" w:author="Ole Vilstrup" w:date="2021-02-18T11:06:00Z"/>
              <w:rStyle w:val="XMLname"/>
              <w:rFonts w:eastAsia="Calibri"/>
            </w:rPr>
          </w:rPrChange>
        </w:rPr>
      </w:pPr>
      <w:ins w:id="8508" w:author="Ole Vilstrup" w:date="2021-02-18T11:06:00Z">
        <w:r w:rsidRPr="00BA030E">
          <w:rPr>
            <w:rStyle w:val="XMLname"/>
            <w:rFonts w:eastAsia="Calibri"/>
            <w:sz w:val="18"/>
            <w:szCs w:val="18"/>
            <w:rPrChange w:id="8509" w:author="Ole Vilstrup" w:date="2021-06-03T14:40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7742A70A" w14:textId="02CBAE19" w:rsidR="00E16D11" w:rsidRPr="00743BA5" w:rsidRDefault="00E16D11">
      <w:pPr>
        <w:pStyle w:val="Overskrift5"/>
        <w:rPr>
          <w:ins w:id="8510" w:author="Ole Vilstrup" w:date="2020-12-17T00:46:00Z"/>
          <w:rFonts w:eastAsia="Calibri"/>
          <w:rPrChange w:id="8511" w:author="Ole Vilstrup" w:date="2021-01-13T13:05:00Z">
            <w:rPr>
              <w:ins w:id="8512" w:author="Ole Vilstrup" w:date="2020-12-17T00:46:00Z"/>
              <w:rFonts w:eastAsia="Calibri"/>
              <w:highlight w:val="white"/>
              <w:lang w:eastAsia="de-DE"/>
            </w:rPr>
          </w:rPrChange>
        </w:rPr>
      </w:pPr>
      <w:ins w:id="8513" w:author="Ole Vilstrup" w:date="2020-12-17T00:46:00Z">
        <w:r w:rsidRPr="00DA5387">
          <w:rPr>
            <w:rFonts w:eastAsia="Calibri"/>
            <w:rPrChange w:id="8514" w:author="Ole Vilstrup" w:date="2021-01-13T13:03:00Z">
              <w:rPr>
                <w:rFonts w:eastAsia="Calibri"/>
                <w:lang w:eastAsia="de-DE"/>
              </w:rPr>
            </w:rPrChange>
          </w:rPr>
          <w:t>CorrelationInformation</w:t>
        </w:r>
        <w:r w:rsidRPr="00743BA5">
          <w:rPr>
            <w:rFonts w:eastAsia="Calibri"/>
            <w:rPrChange w:id="8515" w:author="Ole Vilstrup" w:date="2021-01-13T13:05:00Z">
              <w:rPr>
                <w:rFonts w:eastAsia="Calibri"/>
                <w:highlight w:val="white"/>
                <w:lang w:eastAsia="de-DE"/>
              </w:rPr>
            </w:rPrChange>
          </w:rPr>
          <w:t xml:space="preserve"> </w:t>
        </w:r>
      </w:ins>
      <w:ins w:id="8516" w:author="Ole Vilstrup" w:date="2020-12-17T00:47:00Z">
        <w:r w:rsidRPr="00743BA5">
          <w:rPr>
            <w:rFonts w:eastAsia="Calibri"/>
            <w:rPrChange w:id="8517" w:author="Ole Vilstrup" w:date="2021-01-13T13:05:00Z">
              <w:rPr>
                <w:rStyle w:val="XMLname"/>
                <w:rFonts w:eastAsia="Calibri"/>
              </w:rPr>
            </w:rPrChange>
          </w:rPr>
          <w:t>RequestingDocumentInstanceIdentifier</w:t>
        </w:r>
      </w:ins>
    </w:p>
    <w:p w14:paraId="4DE18C62" w14:textId="65B841B4" w:rsidR="004069BA" w:rsidRDefault="00251FA9" w:rsidP="004069BA">
      <w:pPr>
        <w:rPr>
          <w:ins w:id="8518" w:author="Ole Vilstrup" w:date="2021-02-18T11:16:00Z"/>
          <w:rFonts w:eastAsia="Calibri"/>
        </w:rPr>
      </w:pPr>
      <w:ins w:id="8519" w:author="Ole Vilstrup" w:date="2021-02-18T11:10:00Z">
        <w:r w:rsidRPr="00D54964">
          <w:rPr>
            <w:rFonts w:eastAsia="Calibri"/>
          </w:rPr>
          <w:t>RequestingDocumentInstanceIdentifier</w:t>
        </w:r>
        <w:r>
          <w:rPr>
            <w:rFonts w:eastAsia="Calibri"/>
          </w:rPr>
          <w:t xml:space="preserve"> </w:t>
        </w:r>
      </w:ins>
      <w:ins w:id="8520" w:author="Ole Vilstrup" w:date="2021-02-18T11:09:00Z">
        <w:r w:rsidR="004069BA">
          <w:rPr>
            <w:rFonts w:eastAsia="Calibri"/>
          </w:rPr>
          <w:t>er original</w:t>
        </w:r>
      </w:ins>
      <w:ins w:id="8521" w:author="Ole Vilstrup" w:date="2021-02-18T11:11:00Z">
        <w:r w:rsidR="002A7F25">
          <w:rPr>
            <w:rFonts w:eastAsia="Calibri"/>
          </w:rPr>
          <w:t>kuvert</w:t>
        </w:r>
      </w:ins>
      <w:ins w:id="8522" w:author="Ole Vilstrup" w:date="2021-02-18T11:09:00Z">
        <w:r w:rsidR="004069BA">
          <w:rPr>
            <w:rFonts w:eastAsia="Calibri"/>
          </w:rPr>
          <w:t xml:space="preserve">ens </w:t>
        </w:r>
      </w:ins>
      <w:ins w:id="8523" w:author="Ole Vilstrup" w:date="2021-02-18T11:11:00Z">
        <w:r w:rsidR="002A7F25">
          <w:rPr>
            <w:rFonts w:eastAsia="Calibri"/>
          </w:rPr>
          <w:t>identifier</w:t>
        </w:r>
      </w:ins>
      <w:ins w:id="8524" w:author="Ole Vilstrup" w:date="2021-02-18T11:09:00Z">
        <w:r w:rsidR="004069BA">
          <w:rPr>
            <w:rFonts w:eastAsia="Calibri"/>
          </w:rPr>
          <w:t xml:space="preserve"> = DocumentIdentification/</w:t>
        </w:r>
      </w:ins>
      <w:ins w:id="8525" w:author="Ole Vilstrup" w:date="2021-02-18T11:11:00Z">
        <w:r w:rsidR="005A4AE6" w:rsidRPr="00D54964">
          <w:rPr>
            <w:rFonts w:eastAsia="Calibri"/>
          </w:rPr>
          <w:t>InstanceIdentifier</w:t>
        </w:r>
      </w:ins>
    </w:p>
    <w:p w14:paraId="68BD8BBA" w14:textId="77777777" w:rsidR="00860030" w:rsidRDefault="00860030" w:rsidP="004069BA">
      <w:pPr>
        <w:rPr>
          <w:ins w:id="8526" w:author="Ole Vilstrup" w:date="2021-02-18T11:09:00Z"/>
          <w:rFonts w:eastAsia="Calibri"/>
        </w:rPr>
      </w:pPr>
    </w:p>
    <w:p w14:paraId="27D37E24" w14:textId="77777777" w:rsidR="004069BA" w:rsidRPr="00BA030E" w:rsidRDefault="004069BA" w:rsidP="004069BA">
      <w:pPr>
        <w:keepNext/>
        <w:keepLines/>
        <w:ind w:left="1136" w:firstLine="130"/>
        <w:rPr>
          <w:ins w:id="8527" w:author="Ole Vilstrup" w:date="2021-02-18T11:09:00Z"/>
          <w:rStyle w:val="XMLname"/>
          <w:rFonts w:eastAsia="Calibri"/>
          <w:sz w:val="18"/>
          <w:szCs w:val="18"/>
          <w:rPrChange w:id="8528" w:author="Ole Vilstrup" w:date="2021-06-03T14:40:00Z">
            <w:rPr>
              <w:ins w:id="8529" w:author="Ole Vilstrup" w:date="2021-02-18T11:09:00Z"/>
              <w:rStyle w:val="XMLname"/>
              <w:rFonts w:eastAsia="Calibri"/>
            </w:rPr>
          </w:rPrChange>
        </w:rPr>
      </w:pPr>
      <w:ins w:id="8530" w:author="Ole Vilstrup" w:date="2021-02-18T11:09:00Z">
        <w:r w:rsidRPr="00BA030E">
          <w:rPr>
            <w:rStyle w:val="XMLname"/>
            <w:rFonts w:eastAsia="Calibri"/>
            <w:sz w:val="18"/>
            <w:szCs w:val="18"/>
            <w:rPrChange w:id="8531" w:author="Ole Vilstrup" w:date="2021-06-03T14:40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4A74FD73" w14:textId="7B65CC22" w:rsidR="00D27EF0" w:rsidRPr="00BA030E" w:rsidRDefault="00D27EF0" w:rsidP="00D27EF0">
      <w:pPr>
        <w:keepNext/>
        <w:keepLines/>
        <w:ind w:left="1420" w:firstLine="284"/>
        <w:rPr>
          <w:ins w:id="8532" w:author="Ole Vilstrup" w:date="2021-02-18T11:10:00Z"/>
          <w:rStyle w:val="XMLname"/>
          <w:rFonts w:eastAsia="Calibri"/>
          <w:sz w:val="18"/>
          <w:szCs w:val="18"/>
          <w:rPrChange w:id="8533" w:author="Ole Vilstrup" w:date="2021-06-03T14:40:00Z">
            <w:rPr>
              <w:ins w:id="8534" w:author="Ole Vilstrup" w:date="2021-02-18T11:10:00Z"/>
              <w:rStyle w:val="XMLname"/>
              <w:rFonts w:eastAsia="Calibri"/>
            </w:rPr>
          </w:rPrChange>
        </w:rPr>
      </w:pPr>
      <w:ins w:id="8535" w:author="Ole Vilstrup" w:date="2021-02-18T11:10:00Z">
        <w:r w:rsidRPr="00BA030E">
          <w:rPr>
            <w:rStyle w:val="XMLname"/>
            <w:rFonts w:eastAsia="Calibri"/>
            <w:sz w:val="18"/>
            <w:szCs w:val="18"/>
            <w:rPrChange w:id="8536" w:author="Ole Vilstrup" w:date="2021-06-03T14:40:00Z">
              <w:rPr>
                <w:rStyle w:val="XMLname"/>
                <w:rFonts w:eastAsia="Calibri"/>
              </w:rPr>
            </w:rPrChange>
          </w:rPr>
          <w:t>…</w:t>
        </w:r>
      </w:ins>
    </w:p>
    <w:p w14:paraId="779AEA17" w14:textId="2BFF9BDF" w:rsidR="004069BA" w:rsidRPr="00BA030E" w:rsidRDefault="004069BA">
      <w:pPr>
        <w:keepNext/>
        <w:keepLines/>
        <w:ind w:left="1420" w:firstLine="284"/>
        <w:rPr>
          <w:ins w:id="8537" w:author="Ole Vilstrup" w:date="2021-02-18T11:09:00Z"/>
          <w:rStyle w:val="XMLname"/>
          <w:rFonts w:eastAsia="Calibri"/>
          <w:sz w:val="18"/>
          <w:szCs w:val="18"/>
          <w:rPrChange w:id="8538" w:author="Ole Vilstrup" w:date="2021-06-03T14:40:00Z">
            <w:rPr>
              <w:ins w:id="8539" w:author="Ole Vilstrup" w:date="2021-02-18T11:09:00Z"/>
              <w:rStyle w:val="XMLname"/>
              <w:rFonts w:eastAsia="Calibri"/>
            </w:rPr>
          </w:rPrChange>
        </w:rPr>
        <w:pPrChange w:id="8540" w:author="Ole Vilstrup" w:date="2021-02-18T11:14:00Z">
          <w:pPr>
            <w:keepNext/>
            <w:keepLines/>
            <w:ind w:left="1136" w:firstLine="130"/>
          </w:pPr>
        </w:pPrChange>
      </w:pPr>
      <w:ins w:id="8541" w:author="Ole Vilstrup" w:date="2021-02-18T11:09:00Z">
        <w:r w:rsidRPr="00BA030E">
          <w:rPr>
            <w:rStyle w:val="XMLname"/>
            <w:rFonts w:eastAsia="Calibri"/>
            <w:sz w:val="18"/>
            <w:szCs w:val="18"/>
            <w:rPrChange w:id="8542" w:author="Ole Vilstrup" w:date="2021-06-03T14:40:00Z">
              <w:rPr>
                <w:rStyle w:val="XMLname"/>
                <w:rFonts w:eastAsia="Calibri"/>
              </w:rPr>
            </w:rPrChange>
          </w:rPr>
          <w:t>&lt;</w:t>
        </w:r>
      </w:ins>
      <w:ins w:id="8543" w:author="Ole Vilstrup" w:date="2021-02-18T11:13:00Z">
        <w:r w:rsidR="00BF283A" w:rsidRPr="00BA030E">
          <w:rPr>
            <w:rStyle w:val="XMLname"/>
            <w:rFonts w:eastAsia="Calibri"/>
            <w:sz w:val="18"/>
            <w:szCs w:val="18"/>
            <w:rPrChange w:id="8544" w:author="Ole Vilstrup" w:date="2021-06-03T14:40:00Z">
              <w:rPr>
                <w:rFonts w:eastAsia="Calibri"/>
              </w:rPr>
            </w:rPrChange>
          </w:rPr>
          <w:t>RequestingDocumentInstanceIdentifier</w:t>
        </w:r>
      </w:ins>
      <w:ins w:id="8545" w:author="Ole Vilstrup" w:date="2021-02-18T11:09:00Z">
        <w:r w:rsidRPr="00BA030E">
          <w:rPr>
            <w:rStyle w:val="XMLname"/>
            <w:rFonts w:eastAsia="Calibri"/>
            <w:sz w:val="18"/>
            <w:szCs w:val="18"/>
            <w:rPrChange w:id="8546" w:author="Ole Vilstrup" w:date="2021-06-03T14:40:00Z">
              <w:rPr>
                <w:rStyle w:val="XMLname"/>
                <w:rFonts w:eastAsia="Calibri"/>
              </w:rPr>
            </w:rPrChange>
          </w:rPr>
          <w:t>&gt;</w:t>
        </w:r>
      </w:ins>
    </w:p>
    <w:p w14:paraId="0D136B58" w14:textId="26302043" w:rsidR="004069BA" w:rsidRPr="00BA030E" w:rsidRDefault="00FA603E" w:rsidP="004069BA">
      <w:pPr>
        <w:keepNext/>
        <w:keepLines/>
        <w:ind w:left="1704" w:firstLine="284"/>
        <w:rPr>
          <w:ins w:id="8547" w:author="Ole Vilstrup" w:date="2021-02-18T11:09:00Z"/>
          <w:rStyle w:val="XMLname"/>
          <w:rFonts w:eastAsia="Calibri"/>
          <w:sz w:val="18"/>
          <w:szCs w:val="18"/>
          <w:rPrChange w:id="8548" w:author="Ole Vilstrup" w:date="2021-06-03T14:40:00Z">
            <w:rPr>
              <w:ins w:id="8549" w:author="Ole Vilstrup" w:date="2021-02-18T11:09:00Z"/>
              <w:rStyle w:val="XMLname"/>
              <w:rFonts w:eastAsia="Calibri"/>
            </w:rPr>
          </w:rPrChange>
        </w:rPr>
      </w:pPr>
      <w:ins w:id="8550" w:author="Ole Vilstrup" w:date="2021-02-18T11:15:00Z">
        <w:r w:rsidRPr="00BA030E">
          <w:rPr>
            <w:rStyle w:val="XMLname"/>
            <w:rFonts w:eastAsia="Calibri"/>
            <w:sz w:val="18"/>
            <w:szCs w:val="18"/>
            <w:rPrChange w:id="8551" w:author="Ole Vilstrup" w:date="2021-06-03T14:40:00Z">
              <w:rPr>
                <w:rStyle w:val="XMLname"/>
                <w:rFonts w:eastAsia="Calibri"/>
              </w:rPr>
            </w:rPrChange>
          </w:rPr>
          <w:t>thisSBDH/</w:t>
        </w:r>
        <w:r w:rsidR="00583746" w:rsidRPr="00BA030E">
          <w:rPr>
            <w:rStyle w:val="XMLname"/>
            <w:rFonts w:eastAsia="Calibri"/>
            <w:sz w:val="18"/>
            <w:szCs w:val="18"/>
            <w:rPrChange w:id="8552" w:author="Ole Vilstrup" w:date="2021-06-03T14:40:00Z">
              <w:rPr>
                <w:rFonts w:eastAsia="Calibri"/>
              </w:rPr>
            </w:rPrChange>
          </w:rPr>
          <w:t>DocumentIdentification/InstanceIdentifier</w:t>
        </w:r>
      </w:ins>
    </w:p>
    <w:p w14:paraId="3D09D387" w14:textId="1D92F585" w:rsidR="004069BA" w:rsidRPr="00BA030E" w:rsidRDefault="004069BA" w:rsidP="004069BA">
      <w:pPr>
        <w:keepNext/>
        <w:keepLines/>
        <w:ind w:left="1420" w:firstLine="284"/>
        <w:rPr>
          <w:ins w:id="8553" w:author="Ole Vilstrup" w:date="2021-02-18T11:09:00Z"/>
          <w:rStyle w:val="XMLname"/>
          <w:rFonts w:eastAsia="Calibri"/>
          <w:sz w:val="18"/>
          <w:szCs w:val="18"/>
          <w:rPrChange w:id="8554" w:author="Ole Vilstrup" w:date="2021-06-03T14:40:00Z">
            <w:rPr>
              <w:ins w:id="8555" w:author="Ole Vilstrup" w:date="2021-02-18T11:09:00Z"/>
              <w:rStyle w:val="XMLname"/>
              <w:rFonts w:eastAsia="Calibri"/>
            </w:rPr>
          </w:rPrChange>
        </w:rPr>
      </w:pPr>
      <w:ins w:id="8556" w:author="Ole Vilstrup" w:date="2021-02-18T11:09:00Z">
        <w:r w:rsidRPr="00BA030E">
          <w:rPr>
            <w:rStyle w:val="XMLname"/>
            <w:rFonts w:eastAsia="Calibri"/>
            <w:sz w:val="18"/>
            <w:szCs w:val="18"/>
            <w:rPrChange w:id="8557" w:author="Ole Vilstrup" w:date="2021-06-03T14:40:00Z">
              <w:rPr>
                <w:rStyle w:val="XMLname"/>
                <w:rFonts w:eastAsia="Calibri"/>
              </w:rPr>
            </w:rPrChange>
          </w:rPr>
          <w:t>&lt;/</w:t>
        </w:r>
      </w:ins>
      <w:ins w:id="8558" w:author="Ole Vilstrup" w:date="2021-02-18T11:13:00Z">
        <w:r w:rsidR="00BF283A" w:rsidRPr="00BA030E">
          <w:rPr>
            <w:rStyle w:val="XMLname"/>
            <w:rFonts w:eastAsia="Calibri"/>
            <w:sz w:val="18"/>
            <w:szCs w:val="18"/>
            <w:rPrChange w:id="8559" w:author="Ole Vilstrup" w:date="2021-06-03T14:40:00Z">
              <w:rPr>
                <w:rFonts w:eastAsia="Calibri"/>
              </w:rPr>
            </w:rPrChange>
          </w:rPr>
          <w:t>RequestingDocumentInstanceIdentifier</w:t>
        </w:r>
      </w:ins>
      <w:ins w:id="8560" w:author="Ole Vilstrup" w:date="2021-02-18T11:09:00Z">
        <w:r w:rsidRPr="00BA030E">
          <w:rPr>
            <w:rStyle w:val="XMLname"/>
            <w:rFonts w:eastAsia="Calibri"/>
            <w:sz w:val="18"/>
            <w:szCs w:val="18"/>
            <w:rPrChange w:id="8561" w:author="Ole Vilstrup" w:date="2021-06-03T14:40:00Z">
              <w:rPr>
                <w:rStyle w:val="XMLname"/>
                <w:rFonts w:eastAsia="Calibri"/>
              </w:rPr>
            </w:rPrChange>
          </w:rPr>
          <w:t>&gt;</w:t>
        </w:r>
      </w:ins>
    </w:p>
    <w:p w14:paraId="3D04C39A" w14:textId="77777777" w:rsidR="004069BA" w:rsidRPr="00BA030E" w:rsidRDefault="004069BA">
      <w:pPr>
        <w:keepNext/>
        <w:keepLines/>
        <w:ind w:left="1420" w:firstLine="284"/>
        <w:rPr>
          <w:ins w:id="8562" w:author="Ole Vilstrup" w:date="2021-02-18T11:09:00Z"/>
          <w:rStyle w:val="XMLname"/>
          <w:rFonts w:eastAsia="Calibri"/>
          <w:sz w:val="18"/>
          <w:szCs w:val="18"/>
          <w:rPrChange w:id="8563" w:author="Ole Vilstrup" w:date="2021-06-03T14:40:00Z">
            <w:rPr>
              <w:ins w:id="8564" w:author="Ole Vilstrup" w:date="2021-02-18T11:09:00Z"/>
              <w:rStyle w:val="XMLname"/>
              <w:rFonts w:eastAsia="Calibri"/>
            </w:rPr>
          </w:rPrChange>
        </w:rPr>
        <w:pPrChange w:id="8565" w:author="Ole Vilstrup" w:date="2021-02-18T11:10:00Z">
          <w:pPr>
            <w:keepNext/>
            <w:keepLines/>
            <w:ind w:left="1136" w:firstLine="130"/>
          </w:pPr>
        </w:pPrChange>
      </w:pPr>
      <w:ins w:id="8566" w:author="Ole Vilstrup" w:date="2021-02-18T11:09:00Z">
        <w:r w:rsidRPr="00BA030E">
          <w:rPr>
            <w:rStyle w:val="XMLname"/>
            <w:rFonts w:eastAsia="Calibri"/>
            <w:sz w:val="18"/>
            <w:szCs w:val="18"/>
            <w:rPrChange w:id="8567" w:author="Ole Vilstrup" w:date="2021-06-03T14:40:00Z">
              <w:rPr>
                <w:rStyle w:val="XMLname"/>
                <w:rFonts w:eastAsia="Calibri"/>
              </w:rPr>
            </w:rPrChange>
          </w:rPr>
          <w:t>…</w:t>
        </w:r>
      </w:ins>
    </w:p>
    <w:p w14:paraId="7AD0B173" w14:textId="77777777" w:rsidR="004069BA" w:rsidRPr="00BA030E" w:rsidRDefault="004069BA" w:rsidP="004069BA">
      <w:pPr>
        <w:keepNext/>
        <w:keepLines/>
        <w:ind w:left="1136" w:firstLine="130"/>
        <w:rPr>
          <w:ins w:id="8568" w:author="Ole Vilstrup" w:date="2021-02-18T11:09:00Z"/>
          <w:rStyle w:val="XMLname"/>
          <w:rFonts w:eastAsia="Calibri"/>
          <w:sz w:val="18"/>
          <w:szCs w:val="18"/>
          <w:rPrChange w:id="8569" w:author="Ole Vilstrup" w:date="2021-06-03T14:40:00Z">
            <w:rPr>
              <w:ins w:id="8570" w:author="Ole Vilstrup" w:date="2021-02-18T11:09:00Z"/>
              <w:rStyle w:val="XMLname"/>
              <w:rFonts w:eastAsia="Calibri"/>
            </w:rPr>
          </w:rPrChange>
        </w:rPr>
      </w:pPr>
      <w:ins w:id="8571" w:author="Ole Vilstrup" w:date="2021-02-18T11:09:00Z">
        <w:r w:rsidRPr="00BA030E">
          <w:rPr>
            <w:rStyle w:val="XMLname"/>
            <w:rFonts w:eastAsia="Calibri"/>
            <w:sz w:val="18"/>
            <w:szCs w:val="18"/>
            <w:rPrChange w:id="8572" w:author="Ole Vilstrup" w:date="2021-06-03T14:40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3334860F" w14:textId="5BC32811" w:rsidR="004069BA" w:rsidRDefault="004069BA">
      <w:pPr>
        <w:rPr>
          <w:ins w:id="8573" w:author="Ole Vilstrup" w:date="2021-02-18T11:16:00Z"/>
          <w:rStyle w:val="XMLname"/>
          <w:rFonts w:eastAsia="Calibri"/>
        </w:rPr>
        <w:pPrChange w:id="8574" w:author="Ole Vilstrup" w:date="2021-02-18T11:16:00Z">
          <w:pPr>
            <w:ind w:left="1420" w:firstLine="284"/>
          </w:pPr>
        </w:pPrChange>
      </w:pPr>
    </w:p>
    <w:p w14:paraId="0107BBE7" w14:textId="77777777" w:rsidR="004069BA" w:rsidRPr="00860030" w:rsidRDefault="004069BA">
      <w:pPr>
        <w:keepNext/>
        <w:rPr>
          <w:ins w:id="8575" w:author="Ole Vilstrup" w:date="2021-02-18T11:09:00Z"/>
          <w:rFonts w:eastAsia="Calibri"/>
          <w:rPrChange w:id="8576" w:author="Ole Vilstrup" w:date="2021-02-18T11:17:00Z">
            <w:rPr>
              <w:ins w:id="8577" w:author="Ole Vilstrup" w:date="2021-02-18T11:09:00Z"/>
              <w:rStyle w:val="XMLname"/>
              <w:rFonts w:eastAsia="Calibri"/>
            </w:rPr>
          </w:rPrChange>
        </w:rPr>
        <w:pPrChange w:id="8578" w:author="Ole Vilstrup" w:date="2021-06-03T12:41:00Z">
          <w:pPr/>
        </w:pPrChange>
      </w:pPr>
      <w:ins w:id="8579" w:author="Ole Vilstrup" w:date="2021-02-18T11:09:00Z">
        <w:r w:rsidRPr="00860030">
          <w:rPr>
            <w:rFonts w:eastAsia="Calibri"/>
            <w:rPrChange w:id="8580" w:author="Ole Vilstrup" w:date="2021-02-18T11:17:00Z">
              <w:rPr>
                <w:rStyle w:val="XMLname"/>
                <w:rFonts w:eastAsia="Calibri"/>
              </w:rPr>
            </w:rPrChange>
          </w:rPr>
          <w:t>Eksempel:</w:t>
        </w:r>
      </w:ins>
    </w:p>
    <w:p w14:paraId="20C04737" w14:textId="77777777" w:rsidR="004069BA" w:rsidRPr="00BA030E" w:rsidRDefault="004069BA" w:rsidP="004069BA">
      <w:pPr>
        <w:keepNext/>
        <w:keepLines/>
        <w:ind w:left="1136" w:firstLine="130"/>
        <w:rPr>
          <w:ins w:id="8581" w:author="Ole Vilstrup" w:date="2021-02-18T11:09:00Z"/>
          <w:rStyle w:val="XMLname"/>
          <w:rFonts w:eastAsia="Calibri"/>
          <w:sz w:val="18"/>
          <w:szCs w:val="18"/>
          <w:rPrChange w:id="8582" w:author="Ole Vilstrup" w:date="2021-06-03T14:40:00Z">
            <w:rPr>
              <w:ins w:id="8583" w:author="Ole Vilstrup" w:date="2021-02-18T11:09:00Z"/>
              <w:rStyle w:val="XMLname"/>
              <w:rFonts w:eastAsia="Calibri"/>
            </w:rPr>
          </w:rPrChange>
        </w:rPr>
      </w:pPr>
      <w:ins w:id="8584" w:author="Ole Vilstrup" w:date="2021-02-18T11:09:00Z">
        <w:r w:rsidRPr="00BA030E">
          <w:rPr>
            <w:rStyle w:val="XMLname"/>
            <w:rFonts w:eastAsia="Calibri"/>
            <w:sz w:val="18"/>
            <w:szCs w:val="18"/>
            <w:rPrChange w:id="8585" w:author="Ole Vilstrup" w:date="2021-06-03T14:40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5ACA4F0B" w14:textId="77777777" w:rsidR="00D27EF0" w:rsidRPr="00BA030E" w:rsidRDefault="00D27EF0">
      <w:pPr>
        <w:keepNext/>
        <w:keepLines/>
        <w:ind w:left="1420" w:firstLine="284"/>
        <w:rPr>
          <w:ins w:id="8586" w:author="Ole Vilstrup" w:date="2021-02-18T11:10:00Z"/>
          <w:rStyle w:val="XMLname"/>
          <w:rFonts w:eastAsia="Calibri"/>
          <w:sz w:val="18"/>
          <w:szCs w:val="18"/>
          <w:rPrChange w:id="8587" w:author="Ole Vilstrup" w:date="2021-06-03T14:40:00Z">
            <w:rPr>
              <w:ins w:id="8588" w:author="Ole Vilstrup" w:date="2021-02-18T11:10:00Z"/>
              <w:rStyle w:val="XMLname"/>
              <w:rFonts w:eastAsia="Calibri"/>
            </w:rPr>
          </w:rPrChange>
        </w:rPr>
        <w:pPrChange w:id="8589" w:author="Ole Vilstrup" w:date="2021-02-18T11:10:00Z">
          <w:pPr>
            <w:keepNext/>
            <w:keepLines/>
            <w:ind w:left="1136" w:firstLine="130"/>
          </w:pPr>
        </w:pPrChange>
      </w:pPr>
      <w:ins w:id="8590" w:author="Ole Vilstrup" w:date="2021-02-18T11:10:00Z">
        <w:r w:rsidRPr="00BA030E">
          <w:rPr>
            <w:rStyle w:val="XMLname"/>
            <w:rFonts w:eastAsia="Calibri"/>
            <w:sz w:val="18"/>
            <w:szCs w:val="18"/>
            <w:rPrChange w:id="8591" w:author="Ole Vilstrup" w:date="2021-06-03T14:40:00Z">
              <w:rPr>
                <w:rStyle w:val="XMLname"/>
                <w:rFonts w:eastAsia="Calibri"/>
              </w:rPr>
            </w:rPrChange>
          </w:rPr>
          <w:t>…</w:t>
        </w:r>
      </w:ins>
    </w:p>
    <w:p w14:paraId="0B78C899" w14:textId="7AA0FDA2" w:rsidR="004069BA" w:rsidRPr="00BA030E" w:rsidRDefault="004069BA" w:rsidP="004069BA">
      <w:pPr>
        <w:keepNext/>
        <w:keepLines/>
        <w:ind w:left="1136" w:firstLine="130"/>
        <w:rPr>
          <w:ins w:id="8592" w:author="Ole Vilstrup" w:date="2021-02-18T11:09:00Z"/>
          <w:rStyle w:val="XMLname"/>
          <w:rFonts w:eastAsia="Calibri"/>
          <w:sz w:val="18"/>
          <w:szCs w:val="18"/>
          <w:rPrChange w:id="8593" w:author="Ole Vilstrup" w:date="2021-06-03T14:40:00Z">
            <w:rPr>
              <w:ins w:id="8594" w:author="Ole Vilstrup" w:date="2021-02-18T11:09:00Z"/>
              <w:rStyle w:val="XMLname"/>
              <w:rFonts w:eastAsia="Calibri"/>
            </w:rPr>
          </w:rPrChange>
        </w:rPr>
      </w:pPr>
      <w:ins w:id="8595" w:author="Ole Vilstrup" w:date="2021-02-18T11:09:00Z">
        <w:r w:rsidRPr="00BA030E">
          <w:rPr>
            <w:rStyle w:val="XMLname"/>
            <w:rFonts w:eastAsia="Calibri"/>
            <w:sz w:val="18"/>
            <w:szCs w:val="18"/>
            <w:rPrChange w:id="8596" w:author="Ole Vilstrup" w:date="2021-06-03T14:40:00Z">
              <w:rPr>
                <w:rStyle w:val="XMLname"/>
                <w:rFonts w:eastAsia="Calibri"/>
              </w:rPr>
            </w:rPrChange>
          </w:rPr>
          <w:tab/>
        </w:r>
        <w:r w:rsidRPr="00BA030E">
          <w:rPr>
            <w:rStyle w:val="XMLname"/>
            <w:rFonts w:eastAsia="Calibri"/>
            <w:sz w:val="18"/>
            <w:szCs w:val="18"/>
            <w:rPrChange w:id="8597" w:author="Ole Vilstrup" w:date="2021-06-03T14:40:00Z">
              <w:rPr>
                <w:rStyle w:val="XMLname"/>
                <w:rFonts w:eastAsia="Calibri"/>
              </w:rPr>
            </w:rPrChange>
          </w:rPr>
          <w:tab/>
        </w:r>
      </w:ins>
      <w:ins w:id="8598" w:author="Ole Vilstrup" w:date="2021-06-03T12:40:00Z">
        <w:r w:rsidR="004460A8" w:rsidRPr="00BA030E">
          <w:rPr>
            <w:rStyle w:val="XMLname"/>
            <w:rFonts w:eastAsia="Calibri"/>
            <w:sz w:val="18"/>
            <w:szCs w:val="18"/>
            <w:rPrChange w:id="8599" w:author="Ole Vilstrup" w:date="2021-06-03T14:40:00Z">
              <w:rPr>
                <w:rStyle w:val="XMLname"/>
                <w:rFonts w:eastAsia="Calibri"/>
              </w:rPr>
            </w:rPrChange>
          </w:rPr>
          <w:t>&lt;RequestingDocumentInstanceIdentifier&gt;</w:t>
        </w:r>
      </w:ins>
    </w:p>
    <w:p w14:paraId="33B45CBA" w14:textId="4AA5CEBD" w:rsidR="004069BA" w:rsidRPr="00BA030E" w:rsidRDefault="00395EAC" w:rsidP="004069BA">
      <w:pPr>
        <w:keepNext/>
        <w:keepLines/>
        <w:ind w:left="1704" w:firstLine="284"/>
        <w:rPr>
          <w:ins w:id="8600" w:author="Ole Vilstrup" w:date="2021-02-18T11:09:00Z"/>
          <w:rStyle w:val="XMLname"/>
          <w:rFonts w:eastAsia="Calibri"/>
          <w:sz w:val="18"/>
          <w:szCs w:val="18"/>
          <w:rPrChange w:id="8601" w:author="Ole Vilstrup" w:date="2021-06-03T14:40:00Z">
            <w:rPr>
              <w:ins w:id="8602" w:author="Ole Vilstrup" w:date="2021-02-18T11:09:00Z"/>
              <w:rStyle w:val="XMLname"/>
              <w:rFonts w:eastAsia="Calibri"/>
            </w:rPr>
          </w:rPrChange>
        </w:rPr>
      </w:pPr>
      <w:ins w:id="8603" w:author="Ole Vilstrup" w:date="2021-02-18T11:14:00Z">
        <w:r w:rsidRPr="00BA030E">
          <w:rPr>
            <w:rStyle w:val="XMLname"/>
            <w:rFonts w:eastAsia="Calibri"/>
            <w:sz w:val="18"/>
            <w:szCs w:val="18"/>
            <w:rPrChange w:id="8604" w:author="Ole Vilstrup" w:date="2021-06-03T14:40:00Z">
              <w:rPr>
                <w:rStyle w:val="XMLname"/>
                <w:rFonts w:eastAsia="Calibri"/>
              </w:rPr>
            </w:rPrChange>
          </w:rPr>
          <w:t>9a6ff82208de-5a6f-9670-9fa4b9d2f0dh</w:t>
        </w:r>
      </w:ins>
    </w:p>
    <w:p w14:paraId="1E2A923E" w14:textId="62391B7B" w:rsidR="004460A8" w:rsidRPr="00BA030E" w:rsidRDefault="004460A8">
      <w:pPr>
        <w:keepNext/>
        <w:keepLines/>
        <w:ind w:left="1420" w:firstLine="284"/>
        <w:rPr>
          <w:ins w:id="8605" w:author="Ole Vilstrup" w:date="2021-06-03T12:40:00Z"/>
          <w:rStyle w:val="XMLname"/>
          <w:rFonts w:eastAsia="Calibri"/>
          <w:sz w:val="18"/>
          <w:szCs w:val="18"/>
          <w:rPrChange w:id="8606" w:author="Ole Vilstrup" w:date="2021-06-03T14:40:00Z">
            <w:rPr>
              <w:ins w:id="8607" w:author="Ole Vilstrup" w:date="2021-06-03T12:40:00Z"/>
              <w:rStyle w:val="XMLname"/>
              <w:rFonts w:eastAsia="Calibri"/>
            </w:rPr>
          </w:rPrChange>
        </w:rPr>
      </w:pPr>
      <w:ins w:id="8608" w:author="Ole Vilstrup" w:date="2021-06-03T12:40:00Z">
        <w:r w:rsidRPr="00BA030E">
          <w:rPr>
            <w:rStyle w:val="XMLname"/>
            <w:rFonts w:eastAsia="Calibri"/>
            <w:sz w:val="18"/>
            <w:szCs w:val="18"/>
            <w:rPrChange w:id="8609" w:author="Ole Vilstrup" w:date="2021-06-03T14:40:00Z">
              <w:rPr>
                <w:rStyle w:val="XMLname"/>
                <w:rFonts w:eastAsia="Calibri"/>
              </w:rPr>
            </w:rPrChange>
          </w:rPr>
          <w:t>&lt;/RequestingDocumentInstanceIdentifier&gt;</w:t>
        </w:r>
      </w:ins>
    </w:p>
    <w:p w14:paraId="68B690F3" w14:textId="76BBD014" w:rsidR="004069BA" w:rsidRPr="00BA030E" w:rsidRDefault="004069BA">
      <w:pPr>
        <w:keepNext/>
        <w:keepLines/>
        <w:ind w:left="1420" w:firstLine="284"/>
        <w:rPr>
          <w:ins w:id="8610" w:author="Ole Vilstrup" w:date="2021-02-18T11:09:00Z"/>
          <w:rStyle w:val="XMLname"/>
          <w:rFonts w:eastAsia="Calibri"/>
          <w:sz w:val="18"/>
          <w:szCs w:val="18"/>
          <w:rPrChange w:id="8611" w:author="Ole Vilstrup" w:date="2021-06-03T14:40:00Z">
            <w:rPr>
              <w:ins w:id="8612" w:author="Ole Vilstrup" w:date="2021-02-18T11:09:00Z"/>
              <w:rStyle w:val="XMLname"/>
              <w:rFonts w:eastAsia="Calibri"/>
            </w:rPr>
          </w:rPrChange>
        </w:rPr>
        <w:pPrChange w:id="8613" w:author="Ole Vilstrup" w:date="2021-02-18T11:10:00Z">
          <w:pPr>
            <w:keepNext/>
            <w:keepLines/>
            <w:ind w:left="1136" w:firstLine="130"/>
          </w:pPr>
        </w:pPrChange>
      </w:pPr>
      <w:ins w:id="8614" w:author="Ole Vilstrup" w:date="2021-02-18T11:09:00Z">
        <w:r w:rsidRPr="00BA030E">
          <w:rPr>
            <w:rStyle w:val="XMLname"/>
            <w:rFonts w:eastAsia="Calibri"/>
            <w:sz w:val="18"/>
            <w:szCs w:val="18"/>
            <w:rPrChange w:id="8615" w:author="Ole Vilstrup" w:date="2021-06-03T14:40:00Z">
              <w:rPr>
                <w:rStyle w:val="XMLname"/>
                <w:rFonts w:eastAsia="Calibri"/>
              </w:rPr>
            </w:rPrChange>
          </w:rPr>
          <w:t>…</w:t>
        </w:r>
      </w:ins>
    </w:p>
    <w:p w14:paraId="3EE39E1F" w14:textId="77777777" w:rsidR="004069BA" w:rsidRPr="00BA030E" w:rsidRDefault="004069BA" w:rsidP="004069BA">
      <w:pPr>
        <w:keepNext/>
        <w:keepLines/>
        <w:ind w:left="1136" w:firstLine="130"/>
        <w:rPr>
          <w:ins w:id="8616" w:author="Ole Vilstrup" w:date="2021-02-18T11:09:00Z"/>
          <w:rStyle w:val="XMLname"/>
          <w:rFonts w:eastAsia="Calibri"/>
          <w:sz w:val="18"/>
          <w:szCs w:val="18"/>
          <w:rPrChange w:id="8617" w:author="Ole Vilstrup" w:date="2021-06-03T14:40:00Z">
            <w:rPr>
              <w:ins w:id="8618" w:author="Ole Vilstrup" w:date="2021-02-18T11:09:00Z"/>
              <w:rStyle w:val="XMLname"/>
              <w:rFonts w:eastAsia="Calibri"/>
            </w:rPr>
          </w:rPrChange>
        </w:rPr>
      </w:pPr>
      <w:ins w:id="8619" w:author="Ole Vilstrup" w:date="2021-02-18T11:09:00Z">
        <w:r w:rsidRPr="00BA030E">
          <w:rPr>
            <w:rStyle w:val="XMLname"/>
            <w:rFonts w:eastAsia="Calibri"/>
            <w:sz w:val="18"/>
            <w:szCs w:val="18"/>
            <w:rPrChange w:id="8620" w:author="Ole Vilstrup" w:date="2021-06-03T14:40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7492B31F" w14:textId="047C1FB8" w:rsidR="00E16D11" w:rsidRPr="00CF685A" w:rsidRDefault="00E16D11">
      <w:pPr>
        <w:pStyle w:val="Overskrift5"/>
        <w:rPr>
          <w:ins w:id="8621" w:author="Ole Vilstrup" w:date="2020-12-17T00:48:00Z"/>
          <w:rFonts w:eastAsia="Calibri"/>
          <w:rPrChange w:id="8622" w:author="Ole Vilstrup" w:date="2021-02-18T10:35:00Z">
            <w:rPr>
              <w:ins w:id="8623" w:author="Ole Vilstrup" w:date="2020-12-17T00:48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</w:pPr>
      <w:ins w:id="8624" w:author="Ole Vilstrup" w:date="2020-12-17T00:46:00Z">
        <w:r w:rsidRPr="00DA5387">
          <w:rPr>
            <w:rFonts w:eastAsia="Calibri"/>
            <w:rPrChange w:id="8625" w:author="Ole Vilstrup" w:date="2021-01-13T13:03:00Z">
              <w:rPr>
                <w:rFonts w:ascii="Courier New" w:eastAsia="Calibri" w:hAnsi="Courier New"/>
                <w:sz w:val="20"/>
                <w:lang w:eastAsia="de-DE"/>
              </w:rPr>
            </w:rPrChange>
          </w:rPr>
          <w:t>CorrelationInformation</w:t>
        </w:r>
        <w:r w:rsidRPr="00CF685A">
          <w:rPr>
            <w:rFonts w:eastAsia="Calibri"/>
            <w:rPrChange w:id="8626" w:author="Ole Vilstrup" w:date="2021-02-18T10:35:00Z">
              <w:rPr>
                <w:rFonts w:eastAsia="Calibri"/>
                <w:highlight w:val="white"/>
                <w:lang w:eastAsia="de-DE"/>
              </w:rPr>
            </w:rPrChange>
          </w:rPr>
          <w:t xml:space="preserve"> </w:t>
        </w:r>
      </w:ins>
      <w:ins w:id="8627" w:author="Ole Vilstrup" w:date="2020-12-17T00:47:00Z">
        <w:r w:rsidR="00346BDF" w:rsidRPr="00CF685A">
          <w:rPr>
            <w:rFonts w:eastAsia="Calibri"/>
            <w:rPrChange w:id="8628" w:author="Ole Vilstrup" w:date="2021-02-18T10:35:00Z">
              <w:rPr>
                <w:rStyle w:val="XMLname"/>
                <w:rFonts w:eastAsia="Calibri"/>
              </w:rPr>
            </w:rPrChange>
          </w:rPr>
          <w:t>ExpectedResponseDateTime</w:t>
        </w:r>
      </w:ins>
    </w:p>
    <w:p w14:paraId="3636D144" w14:textId="4123E87C" w:rsidR="00785423" w:rsidRDefault="00EB457C">
      <w:pPr>
        <w:rPr>
          <w:ins w:id="8629" w:author="Ole Vilstrup" w:date="2021-02-18T11:18:00Z"/>
          <w:rFonts w:eastAsia="Calibri"/>
        </w:rPr>
      </w:pPr>
      <w:ins w:id="8630" w:author="Ole Vilstrup" w:date="2021-02-18T11:18:00Z">
        <w:r w:rsidRPr="00D54964">
          <w:rPr>
            <w:rFonts w:eastAsia="Calibri"/>
          </w:rPr>
          <w:t>ExpectedResponseDateTime</w:t>
        </w:r>
        <w:r>
          <w:rPr>
            <w:rFonts w:eastAsia="Calibri"/>
          </w:rPr>
          <w:t xml:space="preserve"> udtrykker den forventede </w:t>
        </w:r>
        <w:r w:rsidR="007F4417">
          <w:rPr>
            <w:rFonts w:eastAsia="Calibri"/>
          </w:rPr>
          <w:t>tid, der max går indtil</w:t>
        </w:r>
      </w:ins>
      <w:ins w:id="8631" w:author="Ole Vilstrup" w:date="2021-02-18T11:19:00Z">
        <w:r w:rsidR="007F4417">
          <w:rPr>
            <w:rFonts w:eastAsia="Calibri"/>
          </w:rPr>
          <w:t xml:space="preserve"> en SBDH  </w:t>
        </w:r>
      </w:ins>
      <w:ins w:id="8632" w:author="Ole Vilstrup" w:date="2021-02-18T11:18:00Z">
        <w:r>
          <w:rPr>
            <w:rFonts w:eastAsia="Calibri"/>
          </w:rPr>
          <w:t>res</w:t>
        </w:r>
      </w:ins>
      <w:ins w:id="8633" w:author="Ole Vilstrup" w:date="2021-02-18T11:19:00Z">
        <w:r w:rsidR="007F4417">
          <w:rPr>
            <w:rFonts w:eastAsia="Calibri"/>
          </w:rPr>
          <w:t>p</w:t>
        </w:r>
      </w:ins>
      <w:ins w:id="8634" w:author="Ole Vilstrup" w:date="2021-02-18T11:18:00Z">
        <w:r>
          <w:rPr>
            <w:rFonts w:eastAsia="Calibri"/>
          </w:rPr>
          <w:t>o</w:t>
        </w:r>
      </w:ins>
      <w:ins w:id="8635" w:author="Ole Vilstrup" w:date="2021-02-18T11:19:00Z">
        <w:r w:rsidR="007F4417">
          <w:rPr>
            <w:rFonts w:eastAsia="Calibri"/>
          </w:rPr>
          <w:t>nse modtages. I piloten giver den 10 min</w:t>
        </w:r>
        <w:r w:rsidR="006B08F7">
          <w:rPr>
            <w:rFonts w:eastAsia="Calibri"/>
          </w:rPr>
          <w:t xml:space="preserve">, dvs. </w:t>
        </w:r>
      </w:ins>
      <w:ins w:id="8636" w:author="Ole Vilstrup" w:date="2021-02-18T11:20:00Z">
        <w:r w:rsidR="006B08F7" w:rsidRPr="00D54964">
          <w:rPr>
            <w:rFonts w:eastAsia="Calibri"/>
          </w:rPr>
          <w:t>RequestingDocumentCreationDateTime</w:t>
        </w:r>
        <w:r w:rsidR="006B08F7">
          <w:rPr>
            <w:rFonts w:eastAsia="Calibri"/>
          </w:rPr>
          <w:t xml:space="preserve"> + 10 min</w:t>
        </w:r>
      </w:ins>
    </w:p>
    <w:p w14:paraId="42E3BF75" w14:textId="77777777" w:rsidR="00EB457C" w:rsidRDefault="00EB457C">
      <w:pPr>
        <w:rPr>
          <w:ins w:id="8637" w:author="Ole Vilstrup" w:date="2021-02-18T11:17:00Z"/>
          <w:rStyle w:val="XMLname"/>
          <w:rFonts w:eastAsia="Calibri"/>
        </w:rPr>
      </w:pPr>
    </w:p>
    <w:p w14:paraId="6B640242" w14:textId="77777777" w:rsidR="00785423" w:rsidRPr="006E335C" w:rsidRDefault="00785423" w:rsidP="00785423">
      <w:pPr>
        <w:keepNext/>
        <w:keepLines/>
        <w:ind w:left="1136" w:firstLine="130"/>
        <w:rPr>
          <w:ins w:id="8638" w:author="Ole Vilstrup" w:date="2021-02-18T11:17:00Z"/>
          <w:rStyle w:val="XMLname"/>
          <w:rFonts w:eastAsia="Calibri"/>
          <w:sz w:val="18"/>
          <w:szCs w:val="18"/>
          <w:rPrChange w:id="8639" w:author="Ole Vilstrup" w:date="2021-06-03T14:41:00Z">
            <w:rPr>
              <w:ins w:id="8640" w:author="Ole Vilstrup" w:date="2021-02-18T11:17:00Z"/>
              <w:rStyle w:val="XMLname"/>
              <w:rFonts w:eastAsia="Calibri"/>
            </w:rPr>
          </w:rPrChange>
        </w:rPr>
      </w:pPr>
      <w:ins w:id="8641" w:author="Ole Vilstrup" w:date="2021-02-18T11:17:00Z">
        <w:r w:rsidRPr="006E335C">
          <w:rPr>
            <w:rStyle w:val="XMLname"/>
            <w:rFonts w:eastAsia="Calibri"/>
            <w:sz w:val="18"/>
            <w:szCs w:val="18"/>
            <w:rPrChange w:id="8642" w:author="Ole Vilstrup" w:date="2021-06-03T14:41:00Z">
              <w:rPr>
                <w:rStyle w:val="XMLname"/>
                <w:rFonts w:eastAsia="Calibri"/>
              </w:rPr>
            </w:rPrChange>
          </w:rPr>
          <w:lastRenderedPageBreak/>
          <w:t>&lt;CorrelationInformation&gt;</w:t>
        </w:r>
      </w:ins>
    </w:p>
    <w:p w14:paraId="76B78048" w14:textId="77777777" w:rsidR="00785423" w:rsidRPr="006E335C" w:rsidRDefault="00785423" w:rsidP="00785423">
      <w:pPr>
        <w:keepNext/>
        <w:keepLines/>
        <w:ind w:left="1420" w:firstLine="284"/>
        <w:rPr>
          <w:ins w:id="8643" w:author="Ole Vilstrup" w:date="2021-02-18T11:17:00Z"/>
          <w:rStyle w:val="XMLname"/>
          <w:rFonts w:eastAsia="Calibri"/>
          <w:sz w:val="18"/>
          <w:szCs w:val="18"/>
          <w:rPrChange w:id="8644" w:author="Ole Vilstrup" w:date="2021-06-03T14:41:00Z">
            <w:rPr>
              <w:ins w:id="8645" w:author="Ole Vilstrup" w:date="2021-02-18T11:17:00Z"/>
              <w:rStyle w:val="XMLname"/>
              <w:rFonts w:eastAsia="Calibri"/>
            </w:rPr>
          </w:rPrChange>
        </w:rPr>
      </w:pPr>
      <w:ins w:id="8646" w:author="Ole Vilstrup" w:date="2021-02-18T11:17:00Z">
        <w:r w:rsidRPr="006E335C">
          <w:rPr>
            <w:rStyle w:val="XMLname"/>
            <w:rFonts w:eastAsia="Calibri"/>
            <w:sz w:val="18"/>
            <w:szCs w:val="18"/>
            <w:rPrChange w:id="8647" w:author="Ole Vilstrup" w:date="2021-06-03T14:41:00Z">
              <w:rPr>
                <w:rStyle w:val="XMLname"/>
                <w:rFonts w:eastAsia="Calibri"/>
              </w:rPr>
            </w:rPrChange>
          </w:rPr>
          <w:t>…</w:t>
        </w:r>
      </w:ins>
    </w:p>
    <w:p w14:paraId="78C12FFB" w14:textId="111C200A" w:rsidR="00785423" w:rsidRPr="006E335C" w:rsidRDefault="00785423" w:rsidP="00785423">
      <w:pPr>
        <w:keepNext/>
        <w:keepLines/>
        <w:ind w:left="1420" w:firstLine="284"/>
        <w:rPr>
          <w:ins w:id="8648" w:author="Ole Vilstrup" w:date="2021-02-18T11:17:00Z"/>
          <w:rStyle w:val="XMLname"/>
          <w:rFonts w:eastAsia="Calibri"/>
          <w:sz w:val="18"/>
          <w:szCs w:val="18"/>
          <w:rPrChange w:id="8649" w:author="Ole Vilstrup" w:date="2021-06-03T14:41:00Z">
            <w:rPr>
              <w:ins w:id="8650" w:author="Ole Vilstrup" w:date="2021-02-18T11:17:00Z"/>
              <w:rStyle w:val="XMLname"/>
              <w:rFonts w:eastAsia="Calibri"/>
            </w:rPr>
          </w:rPrChange>
        </w:rPr>
      </w:pPr>
      <w:ins w:id="8651" w:author="Ole Vilstrup" w:date="2021-02-18T11:17:00Z">
        <w:r w:rsidRPr="006E335C">
          <w:rPr>
            <w:rStyle w:val="XMLname"/>
            <w:rFonts w:eastAsia="Calibri"/>
            <w:sz w:val="18"/>
            <w:szCs w:val="18"/>
            <w:rPrChange w:id="8652" w:author="Ole Vilstrup" w:date="2021-06-03T14:41:00Z">
              <w:rPr>
                <w:rStyle w:val="XMLname"/>
                <w:rFonts w:eastAsia="Calibri"/>
              </w:rPr>
            </w:rPrChange>
          </w:rPr>
          <w:t>&lt;ExpectedResponseDateTime&gt;</w:t>
        </w:r>
      </w:ins>
    </w:p>
    <w:p w14:paraId="265AAAB1" w14:textId="4B2277B9" w:rsidR="00785423" w:rsidRPr="006E335C" w:rsidRDefault="00EB457C" w:rsidP="00785423">
      <w:pPr>
        <w:keepNext/>
        <w:keepLines/>
        <w:ind w:left="1704" w:firstLine="284"/>
        <w:rPr>
          <w:ins w:id="8653" w:author="Ole Vilstrup" w:date="2021-02-18T11:17:00Z"/>
          <w:rStyle w:val="XMLname"/>
          <w:rFonts w:eastAsia="Calibri"/>
          <w:sz w:val="18"/>
          <w:szCs w:val="18"/>
          <w:rPrChange w:id="8654" w:author="Ole Vilstrup" w:date="2021-06-03T14:41:00Z">
            <w:rPr>
              <w:ins w:id="8655" w:author="Ole Vilstrup" w:date="2021-02-18T11:17:00Z"/>
              <w:rStyle w:val="XMLname"/>
              <w:rFonts w:eastAsia="Calibri"/>
            </w:rPr>
          </w:rPrChange>
        </w:rPr>
      </w:pPr>
      <w:ins w:id="8656" w:author="Ole Vilstrup" w:date="2021-02-18T11:18:00Z">
        <w:r w:rsidRPr="006E335C">
          <w:rPr>
            <w:rStyle w:val="XMLname"/>
            <w:rFonts w:eastAsia="Calibri"/>
            <w:sz w:val="18"/>
            <w:szCs w:val="18"/>
            <w:rPrChange w:id="8657" w:author="Ole Vilstrup" w:date="2021-06-03T14:41:00Z">
              <w:rPr>
                <w:rStyle w:val="XMLname"/>
                <w:rFonts w:eastAsia="Calibri"/>
              </w:rPr>
            </w:rPrChange>
          </w:rPr>
          <w:t>[YYYY-MM-DD]T[TT-MM-SS]+[offset to UTC]</w:t>
        </w:r>
      </w:ins>
    </w:p>
    <w:p w14:paraId="7F532189" w14:textId="48261823" w:rsidR="00785423" w:rsidRPr="006E335C" w:rsidRDefault="00785423" w:rsidP="00785423">
      <w:pPr>
        <w:keepNext/>
        <w:keepLines/>
        <w:ind w:left="1420" w:firstLine="284"/>
        <w:rPr>
          <w:ins w:id="8658" w:author="Ole Vilstrup" w:date="2021-02-18T11:17:00Z"/>
          <w:rStyle w:val="XMLname"/>
          <w:rFonts w:eastAsia="Calibri"/>
          <w:sz w:val="18"/>
          <w:szCs w:val="18"/>
          <w:rPrChange w:id="8659" w:author="Ole Vilstrup" w:date="2021-06-03T14:41:00Z">
            <w:rPr>
              <w:ins w:id="8660" w:author="Ole Vilstrup" w:date="2021-02-18T11:17:00Z"/>
              <w:rStyle w:val="XMLname"/>
              <w:rFonts w:eastAsia="Calibri"/>
            </w:rPr>
          </w:rPrChange>
        </w:rPr>
      </w:pPr>
      <w:ins w:id="8661" w:author="Ole Vilstrup" w:date="2021-02-18T11:17:00Z">
        <w:r w:rsidRPr="006E335C">
          <w:rPr>
            <w:rStyle w:val="XMLname"/>
            <w:rFonts w:eastAsia="Calibri"/>
            <w:sz w:val="18"/>
            <w:szCs w:val="18"/>
            <w:rPrChange w:id="8662" w:author="Ole Vilstrup" w:date="2021-06-03T14:41:00Z">
              <w:rPr>
                <w:rStyle w:val="XMLname"/>
                <w:rFonts w:eastAsia="Calibri"/>
              </w:rPr>
            </w:rPrChange>
          </w:rPr>
          <w:t>&lt;/ExpectedResponseDateTime&gt;</w:t>
        </w:r>
      </w:ins>
    </w:p>
    <w:p w14:paraId="68F7A029" w14:textId="77777777" w:rsidR="00785423" w:rsidRPr="006E335C" w:rsidRDefault="00785423" w:rsidP="00785423">
      <w:pPr>
        <w:keepNext/>
        <w:keepLines/>
        <w:ind w:left="1136" w:firstLine="130"/>
        <w:rPr>
          <w:ins w:id="8663" w:author="Ole Vilstrup" w:date="2021-02-18T11:17:00Z"/>
          <w:rStyle w:val="XMLname"/>
          <w:rFonts w:eastAsia="Calibri"/>
          <w:sz w:val="18"/>
          <w:szCs w:val="18"/>
          <w:rPrChange w:id="8664" w:author="Ole Vilstrup" w:date="2021-06-03T14:41:00Z">
            <w:rPr>
              <w:ins w:id="8665" w:author="Ole Vilstrup" w:date="2021-02-18T11:17:00Z"/>
              <w:rStyle w:val="XMLname"/>
              <w:rFonts w:eastAsia="Calibri"/>
            </w:rPr>
          </w:rPrChange>
        </w:rPr>
      </w:pPr>
      <w:ins w:id="8666" w:author="Ole Vilstrup" w:date="2021-02-18T11:17:00Z">
        <w:r w:rsidRPr="006E335C">
          <w:rPr>
            <w:rStyle w:val="XMLname"/>
            <w:rFonts w:eastAsia="Calibri"/>
            <w:sz w:val="18"/>
            <w:szCs w:val="18"/>
            <w:rPrChange w:id="8667" w:author="Ole Vilstrup" w:date="2021-06-03T14:41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63F5C2EA" w14:textId="77777777" w:rsidR="00785423" w:rsidRDefault="00785423" w:rsidP="00785423">
      <w:pPr>
        <w:ind w:left="1420" w:firstLine="284"/>
        <w:rPr>
          <w:ins w:id="8668" w:author="Ole Vilstrup" w:date="2021-02-18T11:17:00Z"/>
          <w:rStyle w:val="XMLname"/>
          <w:rFonts w:eastAsia="Calibri"/>
        </w:rPr>
      </w:pPr>
    </w:p>
    <w:p w14:paraId="6643898F" w14:textId="77777777" w:rsidR="00785423" w:rsidRPr="00D54964" w:rsidRDefault="00785423" w:rsidP="00785423">
      <w:pPr>
        <w:rPr>
          <w:ins w:id="8669" w:author="Ole Vilstrup" w:date="2021-02-18T11:17:00Z"/>
          <w:rFonts w:eastAsia="Calibri"/>
        </w:rPr>
      </w:pPr>
      <w:ins w:id="8670" w:author="Ole Vilstrup" w:date="2021-02-18T11:17:00Z">
        <w:r w:rsidRPr="00D54964">
          <w:rPr>
            <w:rFonts w:eastAsia="Calibri"/>
          </w:rPr>
          <w:t>Eksempel:</w:t>
        </w:r>
      </w:ins>
    </w:p>
    <w:p w14:paraId="48012B22" w14:textId="77777777" w:rsidR="00785423" w:rsidRPr="006E335C" w:rsidRDefault="00785423" w:rsidP="00785423">
      <w:pPr>
        <w:keepNext/>
        <w:keepLines/>
        <w:ind w:left="1136" w:firstLine="130"/>
        <w:rPr>
          <w:ins w:id="8671" w:author="Ole Vilstrup" w:date="2021-02-18T11:17:00Z"/>
          <w:rStyle w:val="XMLname"/>
          <w:rFonts w:eastAsia="Calibri"/>
          <w:sz w:val="18"/>
          <w:szCs w:val="18"/>
          <w:rPrChange w:id="8672" w:author="Ole Vilstrup" w:date="2021-06-03T14:41:00Z">
            <w:rPr>
              <w:ins w:id="8673" w:author="Ole Vilstrup" w:date="2021-02-18T11:17:00Z"/>
              <w:rStyle w:val="XMLname"/>
              <w:rFonts w:eastAsia="Calibri"/>
            </w:rPr>
          </w:rPrChange>
        </w:rPr>
      </w:pPr>
      <w:ins w:id="8674" w:author="Ole Vilstrup" w:date="2021-02-18T11:17:00Z">
        <w:r w:rsidRPr="006E335C">
          <w:rPr>
            <w:rStyle w:val="XMLname"/>
            <w:rFonts w:eastAsia="Calibri"/>
            <w:sz w:val="18"/>
            <w:szCs w:val="18"/>
            <w:rPrChange w:id="8675" w:author="Ole Vilstrup" w:date="2021-06-03T14:41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6FE09EAD" w14:textId="77777777" w:rsidR="00785423" w:rsidRPr="006E335C" w:rsidRDefault="00785423" w:rsidP="00785423">
      <w:pPr>
        <w:keepNext/>
        <w:keepLines/>
        <w:ind w:left="1420" w:firstLine="284"/>
        <w:rPr>
          <w:ins w:id="8676" w:author="Ole Vilstrup" w:date="2021-02-18T11:17:00Z"/>
          <w:rStyle w:val="XMLname"/>
          <w:rFonts w:eastAsia="Calibri"/>
          <w:sz w:val="18"/>
          <w:szCs w:val="18"/>
          <w:rPrChange w:id="8677" w:author="Ole Vilstrup" w:date="2021-06-03T14:41:00Z">
            <w:rPr>
              <w:ins w:id="8678" w:author="Ole Vilstrup" w:date="2021-02-18T11:17:00Z"/>
              <w:rStyle w:val="XMLname"/>
              <w:rFonts w:eastAsia="Calibri"/>
            </w:rPr>
          </w:rPrChange>
        </w:rPr>
      </w:pPr>
      <w:ins w:id="8679" w:author="Ole Vilstrup" w:date="2021-02-18T11:17:00Z">
        <w:r w:rsidRPr="006E335C">
          <w:rPr>
            <w:rStyle w:val="XMLname"/>
            <w:rFonts w:eastAsia="Calibri"/>
            <w:sz w:val="18"/>
            <w:szCs w:val="18"/>
            <w:rPrChange w:id="8680" w:author="Ole Vilstrup" w:date="2021-06-03T14:41:00Z">
              <w:rPr>
                <w:rStyle w:val="XMLname"/>
                <w:rFonts w:eastAsia="Calibri"/>
              </w:rPr>
            </w:rPrChange>
          </w:rPr>
          <w:t>…</w:t>
        </w:r>
      </w:ins>
    </w:p>
    <w:p w14:paraId="17343F32" w14:textId="432A1BC2" w:rsidR="00785423" w:rsidRPr="006E335C" w:rsidRDefault="00785423" w:rsidP="00785423">
      <w:pPr>
        <w:keepNext/>
        <w:keepLines/>
        <w:ind w:left="1136" w:firstLine="130"/>
        <w:rPr>
          <w:ins w:id="8681" w:author="Ole Vilstrup" w:date="2021-02-18T11:17:00Z"/>
          <w:rStyle w:val="XMLname"/>
          <w:rFonts w:eastAsia="Calibri"/>
          <w:sz w:val="18"/>
          <w:szCs w:val="18"/>
          <w:rPrChange w:id="8682" w:author="Ole Vilstrup" w:date="2021-06-03T14:41:00Z">
            <w:rPr>
              <w:ins w:id="8683" w:author="Ole Vilstrup" w:date="2021-02-18T11:17:00Z"/>
              <w:rStyle w:val="XMLname"/>
              <w:rFonts w:eastAsia="Calibri"/>
            </w:rPr>
          </w:rPrChange>
        </w:rPr>
      </w:pPr>
      <w:ins w:id="8684" w:author="Ole Vilstrup" w:date="2021-02-18T11:17:00Z">
        <w:r w:rsidRPr="006E335C">
          <w:rPr>
            <w:rStyle w:val="XMLname"/>
            <w:rFonts w:eastAsia="Calibri"/>
            <w:sz w:val="18"/>
            <w:szCs w:val="18"/>
            <w:rPrChange w:id="8685" w:author="Ole Vilstrup" w:date="2021-06-03T14:41:00Z">
              <w:rPr>
                <w:rStyle w:val="XMLname"/>
                <w:rFonts w:eastAsia="Calibri"/>
              </w:rPr>
            </w:rPrChange>
          </w:rPr>
          <w:tab/>
        </w:r>
        <w:r w:rsidRPr="006E335C">
          <w:rPr>
            <w:rStyle w:val="XMLname"/>
            <w:rFonts w:eastAsia="Calibri"/>
            <w:sz w:val="18"/>
            <w:szCs w:val="18"/>
            <w:rPrChange w:id="8686" w:author="Ole Vilstrup" w:date="2021-06-03T14:41:00Z">
              <w:rPr>
                <w:rStyle w:val="XMLname"/>
                <w:rFonts w:eastAsia="Calibri"/>
              </w:rPr>
            </w:rPrChange>
          </w:rPr>
          <w:tab/>
          <w:t>&lt;</w:t>
        </w:r>
      </w:ins>
      <w:ins w:id="8687" w:author="Ole Vilstrup" w:date="2021-02-18T11:20:00Z">
        <w:r w:rsidR="00B77D2C" w:rsidRPr="006E335C">
          <w:rPr>
            <w:rStyle w:val="XMLname"/>
            <w:rFonts w:eastAsia="Calibri"/>
            <w:sz w:val="18"/>
            <w:szCs w:val="18"/>
            <w:rPrChange w:id="8688" w:author="Ole Vilstrup" w:date="2021-06-03T14:41:00Z">
              <w:rPr>
                <w:rStyle w:val="XMLname"/>
                <w:rFonts w:eastAsia="Calibri"/>
              </w:rPr>
            </w:rPrChange>
          </w:rPr>
          <w:t>ExpectedResponseDateTime</w:t>
        </w:r>
      </w:ins>
      <w:ins w:id="8689" w:author="Ole Vilstrup" w:date="2021-02-18T11:17:00Z">
        <w:r w:rsidRPr="006E335C">
          <w:rPr>
            <w:rStyle w:val="XMLname"/>
            <w:rFonts w:eastAsia="Calibri"/>
            <w:sz w:val="18"/>
            <w:szCs w:val="18"/>
            <w:rPrChange w:id="8690" w:author="Ole Vilstrup" w:date="2021-06-03T14:41:00Z">
              <w:rPr>
                <w:rStyle w:val="XMLname"/>
                <w:rFonts w:eastAsia="Calibri"/>
              </w:rPr>
            </w:rPrChange>
          </w:rPr>
          <w:t>&gt;</w:t>
        </w:r>
      </w:ins>
    </w:p>
    <w:p w14:paraId="4A692DD1" w14:textId="303828F4" w:rsidR="00785423" w:rsidRPr="006E335C" w:rsidRDefault="00233744" w:rsidP="00785423">
      <w:pPr>
        <w:keepNext/>
        <w:keepLines/>
        <w:ind w:left="1704" w:firstLine="284"/>
        <w:rPr>
          <w:ins w:id="8691" w:author="Ole Vilstrup" w:date="2021-02-18T11:17:00Z"/>
          <w:rStyle w:val="XMLname"/>
          <w:rFonts w:eastAsia="Calibri"/>
          <w:sz w:val="18"/>
          <w:szCs w:val="18"/>
          <w:rPrChange w:id="8692" w:author="Ole Vilstrup" w:date="2021-06-03T14:41:00Z">
            <w:rPr>
              <w:ins w:id="8693" w:author="Ole Vilstrup" w:date="2021-02-18T11:17:00Z"/>
              <w:rStyle w:val="XMLname"/>
              <w:rFonts w:eastAsia="Calibri"/>
            </w:rPr>
          </w:rPrChange>
        </w:rPr>
      </w:pPr>
      <w:ins w:id="8694" w:author="Ole Vilstrup" w:date="2021-02-18T11:21:00Z">
        <w:r w:rsidRPr="006E335C">
          <w:rPr>
            <w:rStyle w:val="XMLname"/>
            <w:rFonts w:eastAsia="Calibri"/>
            <w:sz w:val="18"/>
            <w:szCs w:val="18"/>
            <w:rPrChange w:id="8695" w:author="Ole Vilstrup" w:date="2021-06-03T14:41:00Z">
              <w:rPr>
                <w:rStyle w:val="XMLname"/>
                <w:rFonts w:eastAsia="Calibri"/>
              </w:rPr>
            </w:rPrChange>
          </w:rPr>
          <w:t>2021-02-17T09:</w:t>
        </w:r>
        <w:r w:rsidR="00E746F0" w:rsidRPr="006E335C">
          <w:rPr>
            <w:rStyle w:val="XMLname"/>
            <w:rFonts w:eastAsia="Calibri"/>
            <w:sz w:val="18"/>
            <w:szCs w:val="18"/>
            <w:rPrChange w:id="8696" w:author="Ole Vilstrup" w:date="2021-06-03T14:41:00Z">
              <w:rPr>
                <w:rStyle w:val="XMLname"/>
                <w:rFonts w:eastAsia="Calibri"/>
              </w:rPr>
            </w:rPrChange>
          </w:rPr>
          <w:t>4</w:t>
        </w:r>
        <w:r w:rsidRPr="006E335C">
          <w:rPr>
            <w:rStyle w:val="XMLname"/>
            <w:rFonts w:eastAsia="Calibri"/>
            <w:sz w:val="18"/>
            <w:szCs w:val="18"/>
            <w:rPrChange w:id="8697" w:author="Ole Vilstrup" w:date="2021-06-03T14:41:00Z">
              <w:rPr>
                <w:rStyle w:val="XMLname"/>
                <w:rFonts w:eastAsia="Calibri"/>
              </w:rPr>
            </w:rPrChange>
          </w:rPr>
          <w:t>0:10+01:00</w:t>
        </w:r>
      </w:ins>
    </w:p>
    <w:p w14:paraId="400F7DCC" w14:textId="4FFEF3F2" w:rsidR="00785423" w:rsidRPr="006E335C" w:rsidRDefault="00785423" w:rsidP="00785423">
      <w:pPr>
        <w:keepNext/>
        <w:keepLines/>
        <w:ind w:left="1420" w:firstLine="284"/>
        <w:rPr>
          <w:ins w:id="8698" w:author="Ole Vilstrup" w:date="2021-02-18T11:17:00Z"/>
          <w:rStyle w:val="XMLname"/>
          <w:rFonts w:eastAsia="Calibri"/>
          <w:sz w:val="18"/>
          <w:szCs w:val="18"/>
          <w:rPrChange w:id="8699" w:author="Ole Vilstrup" w:date="2021-06-03T14:41:00Z">
            <w:rPr>
              <w:ins w:id="8700" w:author="Ole Vilstrup" w:date="2021-02-18T11:17:00Z"/>
              <w:rStyle w:val="XMLname"/>
              <w:rFonts w:eastAsia="Calibri"/>
            </w:rPr>
          </w:rPrChange>
        </w:rPr>
      </w:pPr>
      <w:ins w:id="8701" w:author="Ole Vilstrup" w:date="2021-02-18T11:17:00Z">
        <w:r w:rsidRPr="006E335C">
          <w:rPr>
            <w:rStyle w:val="XMLname"/>
            <w:rFonts w:eastAsia="Calibri"/>
            <w:sz w:val="18"/>
            <w:szCs w:val="18"/>
            <w:rPrChange w:id="8702" w:author="Ole Vilstrup" w:date="2021-06-03T14:41:00Z">
              <w:rPr>
                <w:rStyle w:val="XMLname"/>
                <w:rFonts w:eastAsia="Calibri"/>
              </w:rPr>
            </w:rPrChange>
          </w:rPr>
          <w:t>&lt;/</w:t>
        </w:r>
      </w:ins>
      <w:ins w:id="8703" w:author="Ole Vilstrup" w:date="2021-02-18T11:20:00Z">
        <w:r w:rsidR="00233744" w:rsidRPr="006E335C">
          <w:rPr>
            <w:rStyle w:val="XMLname"/>
            <w:rFonts w:eastAsia="Calibri"/>
            <w:sz w:val="18"/>
            <w:szCs w:val="18"/>
            <w:rPrChange w:id="8704" w:author="Ole Vilstrup" w:date="2021-06-03T14:41:00Z">
              <w:rPr>
                <w:rStyle w:val="XMLname"/>
                <w:rFonts w:eastAsia="Calibri"/>
              </w:rPr>
            </w:rPrChange>
          </w:rPr>
          <w:t>ExpectedResponseDateTime</w:t>
        </w:r>
      </w:ins>
      <w:ins w:id="8705" w:author="Ole Vilstrup" w:date="2021-02-18T11:17:00Z">
        <w:r w:rsidRPr="006E335C">
          <w:rPr>
            <w:rStyle w:val="XMLname"/>
            <w:rFonts w:eastAsia="Calibri"/>
            <w:sz w:val="18"/>
            <w:szCs w:val="18"/>
            <w:rPrChange w:id="8706" w:author="Ole Vilstrup" w:date="2021-06-03T14:41:00Z">
              <w:rPr>
                <w:rStyle w:val="XMLname"/>
                <w:rFonts w:eastAsia="Calibri"/>
              </w:rPr>
            </w:rPrChange>
          </w:rPr>
          <w:t>&gt;</w:t>
        </w:r>
      </w:ins>
    </w:p>
    <w:p w14:paraId="69B006EE" w14:textId="77777777" w:rsidR="00785423" w:rsidRPr="006E335C" w:rsidRDefault="00785423" w:rsidP="00785423">
      <w:pPr>
        <w:keepNext/>
        <w:keepLines/>
        <w:ind w:left="1136" w:firstLine="130"/>
        <w:rPr>
          <w:ins w:id="8707" w:author="Ole Vilstrup" w:date="2021-02-18T11:17:00Z"/>
          <w:rStyle w:val="XMLname"/>
          <w:rFonts w:eastAsia="Calibri"/>
          <w:sz w:val="18"/>
          <w:szCs w:val="18"/>
          <w:rPrChange w:id="8708" w:author="Ole Vilstrup" w:date="2021-06-03T14:41:00Z">
            <w:rPr>
              <w:ins w:id="8709" w:author="Ole Vilstrup" w:date="2021-02-18T11:17:00Z"/>
              <w:rStyle w:val="XMLname"/>
              <w:rFonts w:eastAsia="Calibri"/>
            </w:rPr>
          </w:rPrChange>
        </w:rPr>
      </w:pPr>
      <w:ins w:id="8710" w:author="Ole Vilstrup" w:date="2021-02-18T11:17:00Z">
        <w:r w:rsidRPr="006E335C">
          <w:rPr>
            <w:rStyle w:val="XMLname"/>
            <w:rFonts w:eastAsia="Calibri"/>
            <w:sz w:val="18"/>
            <w:szCs w:val="18"/>
            <w:rPrChange w:id="8711" w:author="Ole Vilstrup" w:date="2021-06-03T14:41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7FA70AA2" w14:textId="65EC7984" w:rsidR="008714FD" w:rsidRPr="00743BA5" w:rsidRDefault="008714FD">
      <w:pPr>
        <w:pStyle w:val="Overskrift4"/>
        <w:rPr>
          <w:ins w:id="8712" w:author="Ole Vilstrup" w:date="2020-12-16T13:55:00Z"/>
          <w:rFonts w:eastAsia="Calibri"/>
          <w:rPrChange w:id="8713" w:author="Ole Vilstrup" w:date="2021-01-13T13:05:00Z">
            <w:rPr>
              <w:ins w:id="8714" w:author="Ole Vilstrup" w:date="2020-12-16T13:55:00Z"/>
              <w:rFonts w:eastAsia="Calibri"/>
              <w:highlight w:val="white"/>
              <w:lang w:eastAsia="de-DE"/>
            </w:rPr>
          </w:rPrChange>
        </w:rPr>
        <w:pPrChange w:id="8715" w:author="Ole Vilstrup" w:date="2021-01-13T13:02:00Z">
          <w:pPr>
            <w:pStyle w:val="Overskrift5"/>
          </w:pPr>
        </w:pPrChange>
      </w:pPr>
      <w:bookmarkStart w:id="8716" w:name="_Toc95688914"/>
      <w:ins w:id="8717" w:author="Ole Vilstrup" w:date="2020-12-16T13:55:00Z">
        <w:r w:rsidRPr="00743BA5">
          <w:rPr>
            <w:rFonts w:eastAsia="Calibri"/>
            <w:rPrChange w:id="8718" w:author="Ole Vilstrup" w:date="2021-01-13T13:05:00Z">
              <w:rPr>
                <w:rFonts w:eastAsia="Calibri"/>
                <w:b w:val="0"/>
                <w:i w:val="0"/>
                <w:iCs w:val="0"/>
                <w:lang w:eastAsia="de-DE"/>
              </w:rPr>
            </w:rPrChange>
          </w:rPr>
          <w:t>CorrelationInformation</w:t>
        </w:r>
        <w:r w:rsidRPr="00743BA5">
          <w:rPr>
            <w:rFonts w:eastAsia="Calibri"/>
            <w:rPrChange w:id="8719" w:author="Ole Vilstrup" w:date="2021-01-13T13:05:00Z">
              <w:rPr>
                <w:rFonts w:eastAsia="Calibri"/>
                <w:b w:val="0"/>
                <w:i w:val="0"/>
                <w:iCs w:val="0"/>
                <w:highlight w:val="white"/>
                <w:lang w:eastAsia="de-DE"/>
              </w:rPr>
            </w:rPrChange>
          </w:rPr>
          <w:t xml:space="preserve"> </w:t>
        </w:r>
      </w:ins>
      <w:ins w:id="8720" w:author="Ole Vilstrup" w:date="2021-02-18T11:22:00Z">
        <w:r w:rsidR="00030D83">
          <w:rPr>
            <w:rFonts w:eastAsia="Calibri"/>
          </w:rPr>
          <w:t xml:space="preserve">samlet </w:t>
        </w:r>
      </w:ins>
      <w:ins w:id="8721" w:author="Ole Vilstrup" w:date="2020-12-16T13:55:00Z">
        <w:r w:rsidRPr="00743BA5">
          <w:rPr>
            <w:rFonts w:eastAsia="Calibri"/>
            <w:rPrChange w:id="8722" w:author="Ole Vilstrup" w:date="2021-01-13T13:05:00Z">
              <w:rPr>
                <w:rFonts w:eastAsia="Calibri"/>
                <w:b w:val="0"/>
                <w:i w:val="0"/>
                <w:iCs w:val="0"/>
                <w:highlight w:val="white"/>
                <w:lang w:eastAsia="de-DE"/>
              </w:rPr>
            </w:rPrChange>
          </w:rPr>
          <w:t>eksempel</w:t>
        </w:r>
        <w:bookmarkEnd w:id="8716"/>
      </w:ins>
    </w:p>
    <w:p w14:paraId="37987D59" w14:textId="33AB40D7" w:rsidR="00813CC4" w:rsidRPr="006E335C" w:rsidRDefault="00250349" w:rsidP="007C5105">
      <w:pPr>
        <w:ind w:left="1136" w:firstLine="128"/>
        <w:rPr>
          <w:ins w:id="8723" w:author="Ole Vilstrup" w:date="2021-01-20T13:45:00Z"/>
          <w:rStyle w:val="XMLname"/>
          <w:rFonts w:eastAsia="Calibri"/>
          <w:sz w:val="18"/>
          <w:szCs w:val="18"/>
          <w:rPrChange w:id="8724" w:author="Ole Vilstrup" w:date="2021-06-03T14:41:00Z">
            <w:rPr>
              <w:ins w:id="8725" w:author="Ole Vilstrup" w:date="2021-01-20T13:45:00Z"/>
              <w:rStyle w:val="XMLname"/>
              <w:rFonts w:eastAsia="Calibri"/>
              <w:bCs/>
            </w:rPr>
          </w:rPrChange>
        </w:rPr>
      </w:pPr>
      <w:ins w:id="8726" w:author="Ole Vilstrup" w:date="2021-01-20T13:45:00Z">
        <w:r w:rsidRPr="006E335C">
          <w:rPr>
            <w:rStyle w:val="XMLname"/>
            <w:rFonts w:eastAsia="Calibri"/>
            <w:sz w:val="18"/>
            <w:szCs w:val="18"/>
            <w:rPrChange w:id="8727" w:author="Ole Vilstrup" w:date="2021-06-03T14:41:00Z">
              <w:rPr>
                <w:rStyle w:val="XMLname"/>
                <w:rFonts w:eastAsia="Calibri"/>
              </w:rPr>
            </w:rPrChange>
          </w:rPr>
          <w:t>&lt;</w:t>
        </w:r>
        <w:r w:rsidRPr="006E335C">
          <w:rPr>
            <w:rStyle w:val="XMLname"/>
            <w:rFonts w:eastAsia="Calibri"/>
            <w:sz w:val="18"/>
            <w:szCs w:val="18"/>
            <w:rPrChange w:id="8728" w:author="Ole Vilstrup" w:date="2021-06-03T14:41:00Z">
              <w:rPr>
                <w:rFonts w:eastAsia="Calibri"/>
                <w:sz w:val="28"/>
              </w:rPr>
            </w:rPrChange>
          </w:rPr>
          <w:t>CorrelationInformation&gt;</w:t>
        </w:r>
      </w:ins>
    </w:p>
    <w:p w14:paraId="6A85E749" w14:textId="6D06C3F5" w:rsidR="007C5105" w:rsidRPr="006E335C" w:rsidRDefault="007C5105" w:rsidP="007C5105">
      <w:pPr>
        <w:ind w:left="1136" w:firstLine="128"/>
        <w:rPr>
          <w:ins w:id="8729" w:author="Ole Vilstrup" w:date="2020-12-17T00:50:00Z"/>
          <w:rStyle w:val="XMLname"/>
          <w:rFonts w:eastAsia="Calibri"/>
          <w:sz w:val="18"/>
          <w:szCs w:val="18"/>
          <w:rPrChange w:id="8730" w:author="Ole Vilstrup" w:date="2021-06-03T14:41:00Z">
            <w:rPr>
              <w:ins w:id="8731" w:author="Ole Vilstrup" w:date="2020-12-17T00:50:00Z"/>
              <w:rStyle w:val="XMLname"/>
              <w:rFonts w:eastAsia="Calibri"/>
            </w:rPr>
          </w:rPrChange>
        </w:rPr>
      </w:pPr>
      <w:ins w:id="8732" w:author="Ole Vilstrup" w:date="2020-12-17T00:50:00Z">
        <w:r w:rsidRPr="006E335C">
          <w:rPr>
            <w:rStyle w:val="XMLname"/>
            <w:rFonts w:eastAsia="Calibri"/>
            <w:sz w:val="18"/>
            <w:szCs w:val="18"/>
            <w:rPrChange w:id="8733" w:author="Ole Vilstrup" w:date="2021-06-03T14:41:00Z">
              <w:rPr>
                <w:rStyle w:val="XMLname"/>
                <w:rFonts w:eastAsia="Calibri"/>
              </w:rPr>
            </w:rPrChange>
          </w:rPr>
          <w:tab/>
        </w:r>
        <w:r w:rsidRPr="006E335C">
          <w:rPr>
            <w:rStyle w:val="XMLname"/>
            <w:rFonts w:eastAsia="Calibri"/>
            <w:sz w:val="18"/>
            <w:szCs w:val="18"/>
            <w:rPrChange w:id="8734" w:author="Ole Vilstrup" w:date="2021-06-03T14:41:00Z">
              <w:rPr>
                <w:rStyle w:val="XMLname"/>
                <w:rFonts w:eastAsia="Calibri"/>
              </w:rPr>
            </w:rPrChange>
          </w:rPr>
          <w:tab/>
          <w:t>&lt;RequestingDocumentCreationDateTime&gt;</w:t>
        </w:r>
      </w:ins>
    </w:p>
    <w:p w14:paraId="2E06C5EB" w14:textId="2220DE6B" w:rsidR="007C5105" w:rsidRPr="006E335C" w:rsidRDefault="00E746F0" w:rsidP="007C5105">
      <w:pPr>
        <w:ind w:left="1704" w:firstLine="284"/>
        <w:rPr>
          <w:ins w:id="8735" w:author="Ole Vilstrup" w:date="2020-12-17T00:50:00Z"/>
          <w:rStyle w:val="XMLname"/>
          <w:rFonts w:eastAsia="Calibri"/>
          <w:sz w:val="18"/>
          <w:szCs w:val="18"/>
          <w:rPrChange w:id="8736" w:author="Ole Vilstrup" w:date="2021-06-03T14:41:00Z">
            <w:rPr>
              <w:ins w:id="8737" w:author="Ole Vilstrup" w:date="2020-12-17T00:50:00Z"/>
              <w:rStyle w:val="XMLname"/>
              <w:rFonts w:eastAsia="Calibri"/>
            </w:rPr>
          </w:rPrChange>
        </w:rPr>
      </w:pPr>
      <w:ins w:id="8738" w:author="Ole Vilstrup" w:date="2021-02-18T11:21:00Z">
        <w:r w:rsidRPr="006E335C">
          <w:rPr>
            <w:rStyle w:val="XMLname"/>
            <w:rFonts w:eastAsia="Calibri"/>
            <w:sz w:val="18"/>
            <w:szCs w:val="18"/>
            <w:rPrChange w:id="8739" w:author="Ole Vilstrup" w:date="2021-06-03T14:41:00Z">
              <w:rPr>
                <w:rStyle w:val="XMLname"/>
                <w:rFonts w:eastAsia="Calibri"/>
              </w:rPr>
            </w:rPrChange>
          </w:rPr>
          <w:t>2021-02-17T09:30:10+01:00</w:t>
        </w:r>
      </w:ins>
    </w:p>
    <w:p w14:paraId="54E39F83" w14:textId="77777777" w:rsidR="007C5105" w:rsidRPr="006E335C" w:rsidRDefault="007C5105" w:rsidP="007C5105">
      <w:pPr>
        <w:ind w:left="1420" w:firstLine="284"/>
        <w:rPr>
          <w:ins w:id="8740" w:author="Ole Vilstrup" w:date="2020-12-17T00:50:00Z"/>
          <w:rStyle w:val="XMLname"/>
          <w:rFonts w:eastAsia="Calibri"/>
          <w:sz w:val="18"/>
          <w:szCs w:val="18"/>
          <w:rPrChange w:id="8741" w:author="Ole Vilstrup" w:date="2021-06-03T14:41:00Z">
            <w:rPr>
              <w:ins w:id="8742" w:author="Ole Vilstrup" w:date="2020-12-17T00:50:00Z"/>
              <w:rStyle w:val="XMLname"/>
              <w:rFonts w:eastAsia="Calibri"/>
            </w:rPr>
          </w:rPrChange>
        </w:rPr>
      </w:pPr>
      <w:ins w:id="8743" w:author="Ole Vilstrup" w:date="2020-12-17T00:50:00Z">
        <w:r w:rsidRPr="006E335C">
          <w:rPr>
            <w:rStyle w:val="XMLname"/>
            <w:rFonts w:eastAsia="Calibri"/>
            <w:sz w:val="18"/>
            <w:szCs w:val="18"/>
            <w:rPrChange w:id="8744" w:author="Ole Vilstrup" w:date="2021-06-03T14:41:00Z">
              <w:rPr>
                <w:rStyle w:val="XMLname"/>
                <w:rFonts w:eastAsia="Calibri"/>
              </w:rPr>
            </w:rPrChange>
          </w:rPr>
          <w:t>&lt;/RequestingDocumentCreationDateTime&gt;</w:t>
        </w:r>
      </w:ins>
    </w:p>
    <w:p w14:paraId="4276D49B" w14:textId="77777777" w:rsidR="007C5105" w:rsidRPr="006E335C" w:rsidRDefault="007C5105" w:rsidP="007C5105">
      <w:pPr>
        <w:ind w:left="1136" w:firstLine="128"/>
        <w:rPr>
          <w:ins w:id="8745" w:author="Ole Vilstrup" w:date="2020-12-17T00:50:00Z"/>
          <w:rStyle w:val="XMLname"/>
          <w:rFonts w:eastAsia="Calibri"/>
          <w:sz w:val="18"/>
          <w:szCs w:val="18"/>
          <w:rPrChange w:id="8746" w:author="Ole Vilstrup" w:date="2021-06-03T14:41:00Z">
            <w:rPr>
              <w:ins w:id="8747" w:author="Ole Vilstrup" w:date="2020-12-17T00:50:00Z"/>
              <w:rStyle w:val="XMLname"/>
              <w:rFonts w:eastAsia="Calibri"/>
            </w:rPr>
          </w:rPrChange>
        </w:rPr>
      </w:pPr>
      <w:ins w:id="8748" w:author="Ole Vilstrup" w:date="2020-12-17T00:50:00Z">
        <w:r w:rsidRPr="006E335C">
          <w:rPr>
            <w:rStyle w:val="XMLname"/>
            <w:rFonts w:eastAsia="Calibri"/>
            <w:sz w:val="18"/>
            <w:szCs w:val="18"/>
            <w:rPrChange w:id="8749" w:author="Ole Vilstrup" w:date="2021-06-03T14:41:00Z">
              <w:rPr>
                <w:rStyle w:val="XMLname"/>
                <w:rFonts w:eastAsia="Calibri"/>
              </w:rPr>
            </w:rPrChange>
          </w:rPr>
          <w:tab/>
        </w:r>
        <w:r w:rsidRPr="006E335C">
          <w:rPr>
            <w:rStyle w:val="XMLname"/>
            <w:rFonts w:eastAsia="Calibri"/>
            <w:sz w:val="18"/>
            <w:szCs w:val="18"/>
            <w:rPrChange w:id="8750" w:author="Ole Vilstrup" w:date="2021-06-03T14:41:00Z">
              <w:rPr>
                <w:rStyle w:val="XMLname"/>
                <w:rFonts w:eastAsia="Calibri"/>
              </w:rPr>
            </w:rPrChange>
          </w:rPr>
          <w:tab/>
          <w:t>&lt;RequestingDocumentInstanceIdentifier&gt;</w:t>
        </w:r>
      </w:ins>
    </w:p>
    <w:p w14:paraId="63C707A9" w14:textId="77777777" w:rsidR="007C5105" w:rsidRPr="006E335C" w:rsidRDefault="007C5105" w:rsidP="007C5105">
      <w:pPr>
        <w:ind w:left="1704" w:firstLine="284"/>
        <w:rPr>
          <w:ins w:id="8751" w:author="Ole Vilstrup" w:date="2020-12-17T00:50:00Z"/>
          <w:rStyle w:val="XMLname"/>
          <w:rFonts w:eastAsia="Calibri"/>
          <w:sz w:val="18"/>
          <w:szCs w:val="18"/>
          <w:rPrChange w:id="8752" w:author="Ole Vilstrup" w:date="2021-06-03T14:41:00Z">
            <w:rPr>
              <w:ins w:id="8753" w:author="Ole Vilstrup" w:date="2020-12-17T00:50:00Z"/>
              <w:rStyle w:val="XMLname"/>
              <w:rFonts w:eastAsia="Calibri"/>
            </w:rPr>
          </w:rPrChange>
        </w:rPr>
      </w:pPr>
      <w:ins w:id="8754" w:author="Ole Vilstrup" w:date="2020-12-17T00:50:00Z">
        <w:r w:rsidRPr="006E335C">
          <w:rPr>
            <w:rStyle w:val="XMLname"/>
            <w:rFonts w:eastAsia="Calibri"/>
            <w:sz w:val="18"/>
            <w:szCs w:val="18"/>
            <w:rPrChange w:id="8755" w:author="Ole Vilstrup" w:date="2021-06-03T14:41:00Z">
              <w:rPr>
                <w:rStyle w:val="XMLname"/>
                <w:rFonts w:eastAsia="Calibri"/>
              </w:rPr>
            </w:rPrChange>
          </w:rPr>
          <w:t>9a6ff82208de-5a6f-9670-9fa4b9d2f0dh</w:t>
        </w:r>
      </w:ins>
    </w:p>
    <w:p w14:paraId="657DD7ED" w14:textId="77777777" w:rsidR="007C5105" w:rsidRPr="006E335C" w:rsidRDefault="007C5105" w:rsidP="007C5105">
      <w:pPr>
        <w:ind w:left="1420" w:firstLine="284"/>
        <w:rPr>
          <w:ins w:id="8756" w:author="Ole Vilstrup" w:date="2020-12-17T00:50:00Z"/>
          <w:rStyle w:val="XMLname"/>
          <w:rFonts w:eastAsia="Calibri"/>
          <w:sz w:val="18"/>
          <w:szCs w:val="18"/>
          <w:rPrChange w:id="8757" w:author="Ole Vilstrup" w:date="2021-06-03T14:41:00Z">
            <w:rPr>
              <w:ins w:id="8758" w:author="Ole Vilstrup" w:date="2020-12-17T00:50:00Z"/>
              <w:rStyle w:val="XMLname"/>
              <w:rFonts w:eastAsia="Calibri"/>
            </w:rPr>
          </w:rPrChange>
        </w:rPr>
      </w:pPr>
      <w:ins w:id="8759" w:author="Ole Vilstrup" w:date="2020-12-17T00:50:00Z">
        <w:r w:rsidRPr="006E335C">
          <w:rPr>
            <w:rStyle w:val="XMLname"/>
            <w:rFonts w:eastAsia="Calibri"/>
            <w:sz w:val="18"/>
            <w:szCs w:val="18"/>
            <w:rPrChange w:id="8760" w:author="Ole Vilstrup" w:date="2021-06-03T14:41:00Z">
              <w:rPr>
                <w:rStyle w:val="XMLname"/>
                <w:rFonts w:eastAsia="Calibri"/>
              </w:rPr>
            </w:rPrChange>
          </w:rPr>
          <w:t>&lt;/RequestingDocumentInstanceIdentifier&gt;</w:t>
        </w:r>
      </w:ins>
    </w:p>
    <w:p w14:paraId="4A5BB8C4" w14:textId="77777777" w:rsidR="007C5105" w:rsidRPr="006E335C" w:rsidRDefault="007C5105" w:rsidP="007C5105">
      <w:pPr>
        <w:ind w:left="1136" w:firstLine="128"/>
        <w:rPr>
          <w:ins w:id="8761" w:author="Ole Vilstrup" w:date="2020-12-17T00:50:00Z"/>
          <w:rStyle w:val="XMLname"/>
          <w:rFonts w:eastAsia="Calibri"/>
          <w:sz w:val="18"/>
          <w:szCs w:val="18"/>
          <w:rPrChange w:id="8762" w:author="Ole Vilstrup" w:date="2021-06-03T14:41:00Z">
            <w:rPr>
              <w:ins w:id="8763" w:author="Ole Vilstrup" w:date="2020-12-17T00:50:00Z"/>
              <w:rStyle w:val="XMLname"/>
              <w:rFonts w:eastAsia="Calibri"/>
            </w:rPr>
          </w:rPrChange>
        </w:rPr>
      </w:pPr>
      <w:ins w:id="8764" w:author="Ole Vilstrup" w:date="2020-12-17T00:50:00Z">
        <w:r w:rsidRPr="006E335C">
          <w:rPr>
            <w:rStyle w:val="XMLname"/>
            <w:rFonts w:eastAsia="Calibri"/>
            <w:sz w:val="18"/>
            <w:szCs w:val="18"/>
            <w:rPrChange w:id="8765" w:author="Ole Vilstrup" w:date="2021-06-03T14:41:00Z">
              <w:rPr>
                <w:rStyle w:val="XMLname"/>
                <w:rFonts w:eastAsia="Calibri"/>
              </w:rPr>
            </w:rPrChange>
          </w:rPr>
          <w:tab/>
        </w:r>
        <w:r w:rsidRPr="006E335C">
          <w:rPr>
            <w:rStyle w:val="XMLname"/>
            <w:rFonts w:eastAsia="Calibri"/>
            <w:sz w:val="18"/>
            <w:szCs w:val="18"/>
            <w:rPrChange w:id="8766" w:author="Ole Vilstrup" w:date="2021-06-03T14:41:00Z">
              <w:rPr>
                <w:rStyle w:val="XMLname"/>
                <w:rFonts w:eastAsia="Calibri"/>
              </w:rPr>
            </w:rPrChange>
          </w:rPr>
          <w:tab/>
          <w:t>&lt;ExpectedResponseDateTime&gt;</w:t>
        </w:r>
      </w:ins>
    </w:p>
    <w:p w14:paraId="3BCC21FA" w14:textId="0CC1EDD0" w:rsidR="007C5105" w:rsidRPr="006E335C" w:rsidRDefault="00E746F0" w:rsidP="007C5105">
      <w:pPr>
        <w:ind w:left="1704" w:firstLine="284"/>
        <w:rPr>
          <w:ins w:id="8767" w:author="Ole Vilstrup" w:date="2020-12-17T00:50:00Z"/>
          <w:rStyle w:val="XMLname"/>
          <w:rFonts w:eastAsia="Calibri"/>
          <w:sz w:val="18"/>
          <w:szCs w:val="18"/>
          <w:rPrChange w:id="8768" w:author="Ole Vilstrup" w:date="2021-06-03T14:41:00Z">
            <w:rPr>
              <w:ins w:id="8769" w:author="Ole Vilstrup" w:date="2020-12-17T00:50:00Z"/>
              <w:rStyle w:val="XMLname"/>
              <w:rFonts w:eastAsia="Calibri"/>
            </w:rPr>
          </w:rPrChange>
        </w:rPr>
      </w:pPr>
      <w:ins w:id="8770" w:author="Ole Vilstrup" w:date="2021-02-18T11:21:00Z">
        <w:r w:rsidRPr="006E335C">
          <w:rPr>
            <w:rStyle w:val="XMLname"/>
            <w:rFonts w:eastAsia="Calibri"/>
            <w:sz w:val="18"/>
            <w:szCs w:val="18"/>
            <w:rPrChange w:id="8771" w:author="Ole Vilstrup" w:date="2021-06-03T14:41:00Z">
              <w:rPr>
                <w:rStyle w:val="XMLname"/>
                <w:rFonts w:eastAsia="Calibri"/>
              </w:rPr>
            </w:rPrChange>
          </w:rPr>
          <w:t>2021-02-17T09:40:10+01:00</w:t>
        </w:r>
      </w:ins>
    </w:p>
    <w:p w14:paraId="21404771" w14:textId="77777777" w:rsidR="007C5105" w:rsidRPr="006E335C" w:rsidRDefault="007C5105" w:rsidP="007C5105">
      <w:pPr>
        <w:ind w:left="1560" w:firstLine="144"/>
        <w:rPr>
          <w:ins w:id="8772" w:author="Ole Vilstrup" w:date="2020-12-17T00:50:00Z"/>
          <w:rStyle w:val="XMLname"/>
          <w:rFonts w:eastAsia="Calibri"/>
          <w:sz w:val="18"/>
          <w:szCs w:val="18"/>
          <w:rPrChange w:id="8773" w:author="Ole Vilstrup" w:date="2021-06-03T14:41:00Z">
            <w:rPr>
              <w:ins w:id="8774" w:author="Ole Vilstrup" w:date="2020-12-17T00:50:00Z"/>
              <w:rStyle w:val="XMLname"/>
              <w:rFonts w:eastAsia="Calibri"/>
            </w:rPr>
          </w:rPrChange>
        </w:rPr>
      </w:pPr>
      <w:ins w:id="8775" w:author="Ole Vilstrup" w:date="2020-12-17T00:50:00Z">
        <w:r w:rsidRPr="006E335C">
          <w:rPr>
            <w:rStyle w:val="XMLname"/>
            <w:rFonts w:eastAsia="Calibri"/>
            <w:sz w:val="18"/>
            <w:szCs w:val="18"/>
            <w:rPrChange w:id="8776" w:author="Ole Vilstrup" w:date="2021-06-03T14:41:00Z">
              <w:rPr>
                <w:rStyle w:val="XMLname"/>
                <w:rFonts w:eastAsia="Calibri"/>
              </w:rPr>
            </w:rPrChange>
          </w:rPr>
          <w:t>&lt;/ExpectedResponseDateTime&gt;</w:t>
        </w:r>
      </w:ins>
    </w:p>
    <w:p w14:paraId="74A7E395" w14:textId="67D2AEDB" w:rsidR="00250349" w:rsidRPr="006E335C" w:rsidRDefault="00250349" w:rsidP="00250349">
      <w:pPr>
        <w:ind w:left="1136" w:firstLine="128"/>
        <w:rPr>
          <w:ins w:id="8777" w:author="Ole Vilstrup" w:date="2021-01-20T13:45:00Z"/>
          <w:rStyle w:val="XMLname"/>
          <w:rFonts w:eastAsia="Calibri"/>
          <w:sz w:val="18"/>
          <w:szCs w:val="18"/>
          <w:rPrChange w:id="8778" w:author="Ole Vilstrup" w:date="2021-06-03T14:41:00Z">
            <w:rPr>
              <w:ins w:id="8779" w:author="Ole Vilstrup" w:date="2021-01-20T13:45:00Z"/>
              <w:rStyle w:val="XMLname"/>
              <w:rFonts w:eastAsia="Calibri"/>
            </w:rPr>
          </w:rPrChange>
        </w:rPr>
      </w:pPr>
      <w:ins w:id="8780" w:author="Ole Vilstrup" w:date="2021-01-20T13:45:00Z">
        <w:r w:rsidRPr="006E335C">
          <w:rPr>
            <w:rStyle w:val="XMLname"/>
            <w:rFonts w:eastAsia="Calibri"/>
            <w:sz w:val="18"/>
            <w:szCs w:val="18"/>
            <w:rPrChange w:id="8781" w:author="Ole Vilstrup" w:date="2021-06-03T14:41:00Z">
              <w:rPr>
                <w:rStyle w:val="XMLname"/>
                <w:rFonts w:eastAsia="Calibri"/>
              </w:rPr>
            </w:rPrChange>
          </w:rPr>
          <w:t>&lt;</w:t>
        </w:r>
      </w:ins>
      <w:ins w:id="8782" w:author="Ole Vilstrup" w:date="2021-01-20T13:46:00Z">
        <w:r w:rsidRPr="006E335C">
          <w:rPr>
            <w:rStyle w:val="XMLname"/>
            <w:rFonts w:eastAsia="Calibri"/>
            <w:sz w:val="18"/>
            <w:szCs w:val="18"/>
            <w:rPrChange w:id="8783" w:author="Ole Vilstrup" w:date="2021-06-03T14:41:00Z">
              <w:rPr>
                <w:rStyle w:val="XMLname"/>
                <w:rFonts w:eastAsia="Calibri"/>
              </w:rPr>
            </w:rPrChange>
          </w:rPr>
          <w:t>/</w:t>
        </w:r>
      </w:ins>
      <w:ins w:id="8784" w:author="Ole Vilstrup" w:date="2021-01-20T13:45:00Z">
        <w:r w:rsidRPr="006E335C">
          <w:rPr>
            <w:rStyle w:val="XMLname"/>
            <w:rFonts w:eastAsia="Calibri"/>
            <w:sz w:val="18"/>
            <w:szCs w:val="18"/>
            <w:rPrChange w:id="8785" w:author="Ole Vilstrup" w:date="2021-06-03T14:41:00Z">
              <w:rPr>
                <w:rStyle w:val="XMLname"/>
                <w:rFonts w:eastAsia="Calibri"/>
              </w:rPr>
            </w:rPrChange>
          </w:rPr>
          <w:t>CorrelationInformation&gt;</w:t>
        </w:r>
      </w:ins>
    </w:p>
    <w:p w14:paraId="0A9DBD02" w14:textId="09372B16" w:rsidR="00A27A9E" w:rsidRPr="00743BA5" w:rsidRDefault="00DE35AE">
      <w:pPr>
        <w:pStyle w:val="Overskrift4"/>
        <w:rPr>
          <w:ins w:id="8786" w:author="Ole Vilstrup" w:date="2021-01-13T11:31:00Z"/>
          <w:rFonts w:eastAsia="Calibri"/>
          <w:rPrChange w:id="8787" w:author="Ole Vilstrup" w:date="2021-01-13T13:05:00Z">
            <w:rPr>
              <w:ins w:id="8788" w:author="Ole Vilstrup" w:date="2021-01-13T11:31:00Z"/>
              <w:rFonts w:eastAsia="Calibri"/>
              <w:highlight w:val="white"/>
            </w:rPr>
          </w:rPrChange>
        </w:rPr>
        <w:pPrChange w:id="8789" w:author="Ole Vilstrup" w:date="2021-01-13T13:02:00Z">
          <w:pPr>
            <w:pStyle w:val="Overskrift5"/>
          </w:pPr>
        </w:pPrChange>
      </w:pPr>
      <w:bookmarkStart w:id="8790" w:name="_Toc95688915"/>
      <w:ins w:id="8791" w:author="Ole Vilstrup" w:date="2021-01-13T12:58:00Z">
        <w:r w:rsidRPr="00743BA5">
          <w:rPr>
            <w:rFonts w:eastAsia="Calibri"/>
            <w:rPrChange w:id="8792" w:author="Ole Vilstrup" w:date="2021-01-13T13:05:00Z">
              <w:rPr>
                <w:rFonts w:eastAsia="Calibri"/>
                <w:b w:val="0"/>
                <w:i w:val="0"/>
                <w:iCs w:val="0"/>
                <w:highlight w:val="white"/>
              </w:rPr>
            </w:rPrChange>
          </w:rPr>
          <w:t xml:space="preserve">SBDH </w:t>
        </w:r>
      </w:ins>
      <w:ins w:id="8793" w:author="Ole Vilstrup" w:date="2021-01-13T11:31:00Z">
        <w:r w:rsidR="00A27A9E" w:rsidRPr="00743BA5">
          <w:rPr>
            <w:rFonts w:eastAsia="Calibri"/>
            <w:rPrChange w:id="8794" w:author="Ole Vilstrup" w:date="2021-01-13T13:05:00Z">
              <w:rPr>
                <w:rFonts w:eastAsia="Calibri"/>
                <w:b w:val="0"/>
                <w:i w:val="0"/>
                <w:iCs w:val="0"/>
                <w:highlight w:val="white"/>
              </w:rPr>
            </w:rPrChange>
          </w:rPr>
          <w:t>BusinessService</w:t>
        </w:r>
      </w:ins>
      <w:ins w:id="8795" w:author="Ole Vilstrup" w:date="2021-01-13T12:59:00Z">
        <w:r w:rsidR="00E81EF5" w:rsidRPr="00743BA5">
          <w:rPr>
            <w:rFonts w:eastAsia="Calibri"/>
            <w:rPrChange w:id="8796" w:author="Ole Vilstrup" w:date="2021-01-13T13:05:00Z">
              <w:rPr>
                <w:rFonts w:eastAsia="Calibri"/>
                <w:b w:val="0"/>
                <w:i w:val="0"/>
                <w:iCs w:val="0"/>
                <w:highlight w:val="white"/>
              </w:rPr>
            </w:rPrChange>
          </w:rPr>
          <w:t>s</w:t>
        </w:r>
      </w:ins>
      <w:ins w:id="8797" w:author="Ole Vilstrup" w:date="2021-01-13T11:31:00Z">
        <w:r w:rsidR="00A27A9E" w:rsidRPr="00743BA5">
          <w:rPr>
            <w:rFonts w:eastAsia="Calibri"/>
            <w:rPrChange w:id="8798" w:author="Ole Vilstrup" w:date="2021-01-13T13:05:00Z">
              <w:rPr>
                <w:rFonts w:eastAsia="Calibri"/>
                <w:b w:val="0"/>
                <w:i w:val="0"/>
                <w:iCs w:val="0"/>
                <w:highlight w:val="white"/>
              </w:rPr>
            </w:rPrChange>
          </w:rPr>
          <w:t xml:space="preserve"> </w:t>
        </w:r>
      </w:ins>
      <w:ins w:id="8799" w:author="Ole Vilstrup" w:date="2021-02-18T11:23:00Z">
        <w:r w:rsidR="00FF0086">
          <w:rPr>
            <w:rFonts w:eastAsia="Calibri"/>
          </w:rPr>
          <w:t>- Request</w:t>
        </w:r>
      </w:ins>
      <w:bookmarkEnd w:id="8790"/>
    </w:p>
    <w:p w14:paraId="5AE64B9B" w14:textId="30C0796F" w:rsidR="006051E8" w:rsidRPr="006203F2" w:rsidRDefault="006051E8">
      <w:pPr>
        <w:pStyle w:val="Overskrift5"/>
        <w:rPr>
          <w:ins w:id="8800" w:author="Ole Vilstrup" w:date="2020-12-07T11:33:00Z"/>
          <w:rFonts w:eastAsia="Calibri"/>
          <w:highlight w:val="white"/>
          <w:lang w:eastAsia="de-DE"/>
        </w:rPr>
      </w:pPr>
      <w:ins w:id="8801" w:author="Ole Vilstrup" w:date="2020-12-07T11:21:00Z">
        <w:r w:rsidRPr="006203F2">
          <w:rPr>
            <w:rFonts w:eastAsia="Calibri"/>
            <w:highlight w:val="white"/>
            <w:lang w:eastAsia="de-DE"/>
          </w:rPr>
          <w:t>BusinessServiceName</w:t>
        </w:r>
      </w:ins>
    </w:p>
    <w:p w14:paraId="4A70FF39" w14:textId="70D490F3" w:rsidR="00257FBA" w:rsidRPr="00FF0086" w:rsidRDefault="00257FBA">
      <w:pPr>
        <w:rPr>
          <w:ins w:id="8802" w:author="Ole Vilstrup" w:date="2020-12-10T11:29:00Z"/>
          <w:rFonts w:eastAsia="Calibri"/>
          <w:rPrChange w:id="8803" w:author="Ole Vilstrup" w:date="2021-02-18T11:23:00Z">
            <w:rPr>
              <w:ins w:id="8804" w:author="Ole Vilstrup" w:date="2020-12-10T11:29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  <w:pPrChange w:id="8805" w:author="Ole Vilstrup" w:date="2021-02-18T11:22:00Z">
          <w:pPr>
            <w:ind w:left="1136" w:firstLine="128"/>
          </w:pPr>
        </w:pPrChange>
      </w:pPr>
      <w:ins w:id="8806" w:author="Ole Vilstrup" w:date="2020-12-10T11:29:00Z">
        <w:r w:rsidRPr="00FF0086">
          <w:rPr>
            <w:rFonts w:eastAsia="Calibri"/>
            <w:rPrChange w:id="8807" w:author="Ole Vilstrup" w:date="2021-02-18T11:23:00Z">
              <w:rPr>
                <w:rStyle w:val="XMLname"/>
                <w:rFonts w:eastAsia="Calibri"/>
              </w:rPr>
            </w:rPrChange>
          </w:rPr>
          <w:t xml:space="preserve">Altid </w:t>
        </w:r>
      </w:ins>
    </w:p>
    <w:p w14:paraId="58340197" w14:textId="47636045" w:rsidR="009638DE" w:rsidRPr="006E335C" w:rsidRDefault="00DE5971" w:rsidP="00577936">
      <w:pPr>
        <w:ind w:left="1136" w:firstLine="128"/>
        <w:rPr>
          <w:ins w:id="8808" w:author="Ole Vilstrup" w:date="2020-12-09T16:50:00Z"/>
          <w:rStyle w:val="XMLname"/>
          <w:rFonts w:eastAsia="Calibri"/>
          <w:sz w:val="18"/>
          <w:szCs w:val="18"/>
          <w:rPrChange w:id="8809" w:author="Ole Vilstrup" w:date="2021-06-03T14:41:00Z">
            <w:rPr>
              <w:ins w:id="8810" w:author="Ole Vilstrup" w:date="2020-12-09T16:50:00Z"/>
              <w:rStyle w:val="XMLname"/>
              <w:rFonts w:eastAsia="Calibri"/>
            </w:rPr>
          </w:rPrChange>
        </w:rPr>
      </w:pPr>
      <w:ins w:id="8811" w:author="Ole Vilstrup" w:date="2020-12-07T11:35:00Z">
        <w:r w:rsidRPr="006E335C">
          <w:rPr>
            <w:rStyle w:val="XMLname"/>
            <w:rFonts w:eastAsia="Calibri"/>
            <w:sz w:val="18"/>
            <w:szCs w:val="18"/>
            <w:rPrChange w:id="8812" w:author="Ole Vilstrup" w:date="2021-06-03T14:41:00Z">
              <w:rPr>
                <w:rFonts w:ascii="Courier New" w:eastAsia="Calibri" w:hAnsi="Courier New"/>
                <w:sz w:val="20"/>
                <w:highlight w:val="white"/>
                <w:lang w:eastAsia="de-DE"/>
              </w:rPr>
            </w:rPrChange>
          </w:rPr>
          <w:t>&lt;BusinessServiceName&gt;</w:t>
        </w:r>
      </w:ins>
    </w:p>
    <w:p w14:paraId="4D7734C3" w14:textId="7BB05D54" w:rsidR="009638DE" w:rsidRPr="006E335C" w:rsidRDefault="002B6706">
      <w:pPr>
        <w:ind w:left="1420" w:firstLine="284"/>
        <w:rPr>
          <w:ins w:id="8813" w:author="Ole Vilstrup" w:date="2020-12-09T16:50:00Z"/>
          <w:rStyle w:val="XMLname"/>
          <w:rFonts w:eastAsia="Calibri"/>
          <w:sz w:val="18"/>
          <w:szCs w:val="18"/>
          <w:rPrChange w:id="8814" w:author="Ole Vilstrup" w:date="2021-06-03T14:41:00Z">
            <w:rPr>
              <w:ins w:id="8815" w:author="Ole Vilstrup" w:date="2020-12-09T16:50:00Z"/>
              <w:rStyle w:val="XMLname"/>
              <w:rFonts w:eastAsia="Calibri"/>
            </w:rPr>
          </w:rPrChange>
        </w:rPr>
        <w:pPrChange w:id="8816" w:author="Ole Vilstrup" w:date="2020-12-09T16:50:00Z">
          <w:pPr>
            <w:ind w:left="1136" w:firstLine="128"/>
          </w:pPr>
        </w:pPrChange>
      </w:pPr>
      <w:ins w:id="8817" w:author="Ole Vilstrup" w:date="2020-12-07T11:35:00Z">
        <w:r w:rsidRPr="006E335C">
          <w:rPr>
            <w:rStyle w:val="XMLname"/>
            <w:rFonts w:eastAsia="Calibri"/>
            <w:sz w:val="18"/>
            <w:szCs w:val="18"/>
            <w:rPrChange w:id="8818" w:author="Ole Vilstrup" w:date="2021-06-03T14:41:00Z">
              <w:rPr>
                <w:rFonts w:ascii="Courier New" w:eastAsia="Calibri" w:hAnsi="Courier New"/>
                <w:color w:val="000000"/>
                <w:sz w:val="20"/>
                <w:highlight w:val="white"/>
                <w:lang w:eastAsia="de-DE"/>
              </w:rPr>
            </w:rPrChange>
          </w:rPr>
          <w:t>SBDH</w:t>
        </w:r>
        <w:r w:rsidR="003D15D7" w:rsidRPr="006E335C">
          <w:rPr>
            <w:rStyle w:val="XMLname"/>
            <w:rFonts w:eastAsia="Calibri"/>
            <w:sz w:val="18"/>
            <w:szCs w:val="18"/>
            <w:rPrChange w:id="8819" w:author="Ole Vilstrup" w:date="2021-06-03T14:41:00Z">
              <w:rPr>
                <w:rFonts w:eastAsia="Calibri"/>
                <w:color w:val="000000"/>
                <w:highlight w:val="white"/>
                <w:lang w:eastAsia="de-DE"/>
              </w:rPr>
            </w:rPrChange>
          </w:rPr>
          <w:t>_</w:t>
        </w:r>
        <w:r w:rsidRPr="006E335C">
          <w:rPr>
            <w:rStyle w:val="XMLname"/>
            <w:rFonts w:eastAsia="Calibri"/>
            <w:sz w:val="18"/>
            <w:szCs w:val="18"/>
            <w:rPrChange w:id="8820" w:author="Ole Vilstrup" w:date="2021-06-03T14:41:00Z">
              <w:rPr>
                <w:rFonts w:eastAsia="Calibri"/>
                <w:color w:val="000000"/>
                <w:highlight w:val="white"/>
                <w:lang w:eastAsia="de-DE"/>
              </w:rPr>
            </w:rPrChange>
          </w:rPr>
          <w:t>MedCom</w:t>
        </w:r>
        <w:r w:rsidR="003D15D7" w:rsidRPr="006E335C">
          <w:rPr>
            <w:rStyle w:val="XMLname"/>
            <w:rFonts w:eastAsia="Calibri"/>
            <w:sz w:val="18"/>
            <w:szCs w:val="18"/>
            <w:rPrChange w:id="8821" w:author="Ole Vilstrup" w:date="2021-06-03T14:41:00Z">
              <w:rPr>
                <w:rFonts w:eastAsia="Calibri"/>
                <w:color w:val="000000"/>
                <w:highlight w:val="white"/>
                <w:lang w:eastAsia="de-DE"/>
              </w:rPr>
            </w:rPrChange>
          </w:rPr>
          <w:t>_</w:t>
        </w:r>
      </w:ins>
      <w:ins w:id="8822" w:author="Ole Vilstrup" w:date="2020-12-10T11:30:00Z">
        <w:r w:rsidR="00D246DF" w:rsidRPr="006E335C">
          <w:rPr>
            <w:rStyle w:val="XMLname"/>
            <w:rFonts w:eastAsia="Calibri"/>
            <w:sz w:val="18"/>
            <w:szCs w:val="18"/>
            <w:rPrChange w:id="8823" w:author="Ole Vilstrup" w:date="2021-06-03T14:41:00Z">
              <w:rPr>
                <w:rStyle w:val="XMLname"/>
                <w:rFonts w:eastAsia="Calibri"/>
              </w:rPr>
            </w:rPrChange>
          </w:rPr>
          <w:t>Receipt</w:t>
        </w:r>
      </w:ins>
      <w:ins w:id="8824" w:author="Ole Vilstrup" w:date="2020-12-08T11:48:00Z">
        <w:r w:rsidR="003162F6" w:rsidRPr="006E335C">
          <w:rPr>
            <w:rStyle w:val="XMLname"/>
            <w:rFonts w:eastAsia="Calibri"/>
            <w:sz w:val="18"/>
            <w:szCs w:val="18"/>
            <w:rPrChange w:id="8825" w:author="Ole Vilstrup" w:date="2021-06-03T14:41:00Z">
              <w:rPr>
                <w:rStyle w:val="XMLname"/>
                <w:rFonts w:eastAsia="Calibri"/>
              </w:rPr>
            </w:rPrChange>
          </w:rPr>
          <w:t>Acknowledge</w:t>
        </w:r>
      </w:ins>
      <w:ins w:id="8826" w:author="Ole Vilstrup" w:date="2021-02-18T11:22:00Z">
        <w:r w:rsidR="00487E53" w:rsidRPr="006E335C">
          <w:rPr>
            <w:rStyle w:val="XMLname"/>
            <w:rFonts w:eastAsia="Calibri"/>
            <w:sz w:val="18"/>
            <w:szCs w:val="18"/>
            <w:rPrChange w:id="8827" w:author="Ole Vilstrup" w:date="2021-06-03T14:41:00Z">
              <w:rPr>
                <w:rStyle w:val="XMLname"/>
                <w:rFonts w:eastAsia="Calibri"/>
              </w:rPr>
            </w:rPrChange>
          </w:rPr>
          <w:t>ment</w:t>
        </w:r>
      </w:ins>
      <w:ins w:id="8828" w:author="Ole Vilstrup" w:date="2020-12-08T11:48:00Z">
        <w:r w:rsidR="007F6C45" w:rsidRPr="006E335C">
          <w:rPr>
            <w:rStyle w:val="XMLname"/>
            <w:rFonts w:eastAsia="Calibri"/>
            <w:sz w:val="18"/>
            <w:szCs w:val="18"/>
            <w:rPrChange w:id="8829" w:author="Ole Vilstrup" w:date="2021-06-03T14:41:00Z">
              <w:rPr>
                <w:rStyle w:val="XMLname"/>
                <w:rFonts w:eastAsia="Calibri"/>
              </w:rPr>
            </w:rPrChange>
          </w:rPr>
          <w:t>_</w:t>
        </w:r>
      </w:ins>
      <w:ins w:id="8830" w:author="Ole Vilstrup" w:date="2020-12-07T11:36:00Z">
        <w:r w:rsidR="003D15D7" w:rsidRPr="006E335C">
          <w:rPr>
            <w:rStyle w:val="XMLname"/>
            <w:rFonts w:eastAsia="Calibri"/>
            <w:sz w:val="18"/>
            <w:szCs w:val="18"/>
            <w:rPrChange w:id="8831" w:author="Ole Vilstrup" w:date="2021-06-03T14:41:00Z">
              <w:rPr>
                <w:rFonts w:eastAsia="Calibri"/>
                <w:color w:val="000000"/>
                <w:highlight w:val="white"/>
                <w:lang w:eastAsia="de-DE"/>
              </w:rPr>
            </w:rPrChange>
          </w:rPr>
          <w:t>Req</w:t>
        </w:r>
      </w:ins>
      <w:ins w:id="8832" w:author="Ole Vilstrup" w:date="2020-12-09T16:50:00Z">
        <w:r w:rsidR="00C168AA" w:rsidRPr="006E335C">
          <w:rPr>
            <w:rStyle w:val="XMLname"/>
            <w:rFonts w:eastAsia="Calibri"/>
            <w:sz w:val="18"/>
            <w:szCs w:val="18"/>
            <w:rPrChange w:id="8833" w:author="Ole Vilstrup" w:date="2021-06-03T14:41:00Z">
              <w:rPr>
                <w:rStyle w:val="XMLname"/>
                <w:rFonts w:eastAsia="Calibri"/>
              </w:rPr>
            </w:rPrChange>
          </w:rPr>
          <w:t>uest</w:t>
        </w:r>
      </w:ins>
    </w:p>
    <w:p w14:paraId="1630CF13" w14:textId="5631BEF2" w:rsidR="00DE5971" w:rsidRPr="006E335C" w:rsidRDefault="00DE5971">
      <w:pPr>
        <w:ind w:left="1136" w:firstLine="128"/>
        <w:rPr>
          <w:ins w:id="8834" w:author="Ole Vilstrup" w:date="2020-12-07T11:35:00Z"/>
          <w:rStyle w:val="XMLname"/>
          <w:rFonts w:eastAsia="Calibri"/>
          <w:sz w:val="18"/>
          <w:szCs w:val="18"/>
          <w:rPrChange w:id="8835" w:author="Ole Vilstrup" w:date="2021-06-03T14:41:00Z">
            <w:rPr>
              <w:ins w:id="8836" w:author="Ole Vilstrup" w:date="2020-12-07T11:35:00Z"/>
              <w:rFonts w:eastAsia="Calibri"/>
              <w:highlight w:val="white"/>
              <w:lang w:eastAsia="de-DE"/>
            </w:rPr>
          </w:rPrChange>
        </w:rPr>
        <w:pPrChange w:id="8837" w:author="Ole Vilstrup" w:date="2020-12-08T00:54:00Z">
          <w:pPr>
            <w:shd w:val="clear" w:color="auto" w:fill="FFFFFF"/>
            <w:autoSpaceDE w:val="0"/>
            <w:autoSpaceDN w:val="0"/>
            <w:adjustRightInd w:val="0"/>
            <w:ind w:left="0"/>
          </w:pPr>
        </w:pPrChange>
      </w:pPr>
      <w:ins w:id="8838" w:author="Ole Vilstrup" w:date="2020-12-07T11:35:00Z">
        <w:r w:rsidRPr="006E335C">
          <w:rPr>
            <w:rStyle w:val="XMLname"/>
            <w:rFonts w:eastAsia="Calibri"/>
            <w:sz w:val="18"/>
            <w:szCs w:val="18"/>
            <w:rPrChange w:id="8839" w:author="Ole Vilstrup" w:date="2021-06-03T14:41:00Z">
              <w:rPr>
                <w:rFonts w:eastAsia="Calibri"/>
                <w:highlight w:val="white"/>
                <w:lang w:eastAsia="de-DE"/>
              </w:rPr>
            </w:rPrChange>
          </w:rPr>
          <w:t>&lt;/BusinessServiceName&gt;</w:t>
        </w:r>
      </w:ins>
    </w:p>
    <w:p w14:paraId="728644D4" w14:textId="62FF6C5E" w:rsidR="002F2E81" w:rsidRPr="006203F2" w:rsidRDefault="002F2E81" w:rsidP="00E81EF5">
      <w:pPr>
        <w:pStyle w:val="Overskrift5"/>
        <w:rPr>
          <w:ins w:id="8840" w:author="Ole Vilstrup" w:date="2020-12-07T11:36:00Z"/>
          <w:rFonts w:eastAsia="Calibri"/>
          <w:highlight w:val="white"/>
          <w:lang w:eastAsia="de-DE"/>
        </w:rPr>
      </w:pPr>
      <w:ins w:id="8841" w:author="Ole Vilstrup" w:date="2020-12-07T11:26:00Z">
        <w:r w:rsidRPr="006203F2">
          <w:rPr>
            <w:rFonts w:eastAsia="Calibri"/>
            <w:highlight w:val="white"/>
            <w:lang w:eastAsia="de-DE"/>
          </w:rPr>
          <w:t xml:space="preserve">ServiceTransaction </w:t>
        </w:r>
      </w:ins>
      <w:ins w:id="8842" w:author="Ole Vilstrup" w:date="2020-12-07T11:36:00Z">
        <w:r w:rsidR="008E2DA2" w:rsidRPr="006203F2">
          <w:rPr>
            <w:rFonts w:eastAsia="Calibri"/>
            <w:highlight w:val="white"/>
            <w:lang w:eastAsia="de-DE"/>
          </w:rPr>
          <w:t>–</w:t>
        </w:r>
      </w:ins>
      <w:ins w:id="8843" w:author="Ole Vilstrup" w:date="2020-12-07T11:26:00Z">
        <w:r w:rsidRPr="006203F2">
          <w:rPr>
            <w:rFonts w:eastAsia="Calibri"/>
            <w:highlight w:val="white"/>
            <w:lang w:eastAsia="de-DE"/>
          </w:rPr>
          <w:t xml:space="preserve"> </w:t>
        </w:r>
      </w:ins>
      <w:ins w:id="8844" w:author="Ole Vilstrup" w:date="2020-12-07T11:23:00Z">
        <w:r w:rsidR="007253E9" w:rsidRPr="006203F2">
          <w:rPr>
            <w:rFonts w:eastAsia="Calibri"/>
            <w:highlight w:val="white"/>
            <w:lang w:eastAsia="de-DE"/>
          </w:rPr>
          <w:t>TypeOfServiceTransaction</w:t>
        </w:r>
      </w:ins>
    </w:p>
    <w:p w14:paraId="6507149F" w14:textId="1F8A6E74" w:rsidR="008E2DA2" w:rsidRPr="00AE61EC" w:rsidRDefault="008E2DA2">
      <w:pPr>
        <w:ind w:left="1136" w:firstLine="128"/>
        <w:rPr>
          <w:ins w:id="8845" w:author="Ole Vilstrup" w:date="2020-12-07T11:26:00Z"/>
          <w:rStyle w:val="XMLname"/>
          <w:rFonts w:eastAsia="Calibri"/>
          <w:sz w:val="18"/>
          <w:szCs w:val="18"/>
          <w:rPrChange w:id="8846" w:author="Ole Vilstrup" w:date="2021-06-03T14:42:00Z">
            <w:rPr>
              <w:ins w:id="8847" w:author="Ole Vilstrup" w:date="2020-12-07T11:26:00Z"/>
              <w:rFonts w:eastAsia="Calibri"/>
              <w:highlight w:val="white"/>
              <w:lang w:eastAsia="de-DE"/>
            </w:rPr>
          </w:rPrChange>
        </w:rPr>
        <w:pPrChange w:id="8848" w:author="Ole Vilstrup" w:date="2020-12-11T11:46:00Z">
          <w:pPr>
            <w:pStyle w:val="Overskrift5"/>
          </w:pPr>
        </w:pPrChange>
      </w:pPr>
      <w:ins w:id="8849" w:author="Ole Vilstrup" w:date="2020-12-07T11:36:00Z">
        <w:r w:rsidRPr="00AE61EC">
          <w:rPr>
            <w:rStyle w:val="XMLname"/>
            <w:rFonts w:eastAsia="Calibri"/>
            <w:sz w:val="18"/>
            <w:szCs w:val="18"/>
            <w:rPrChange w:id="8850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  <w:lang w:eastAsia="de-DE"/>
              </w:rPr>
            </w:rPrChange>
          </w:rPr>
          <w:t>TypeOfServiceTransaction=</w:t>
        </w:r>
      </w:ins>
      <w:ins w:id="8851" w:author="Ole Vilstrup" w:date="2020-12-07T11:53:00Z">
        <w:r w:rsidR="00030D0C" w:rsidRPr="00AE61EC">
          <w:rPr>
            <w:rStyle w:val="XMLname"/>
            <w:rFonts w:eastAsia="Calibri"/>
            <w:sz w:val="18"/>
            <w:szCs w:val="18"/>
            <w:rPrChange w:id="8852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  <w:lang w:eastAsia="de-DE"/>
              </w:rPr>
            </w:rPrChange>
          </w:rPr>
          <w:t>”</w:t>
        </w:r>
      </w:ins>
      <w:ins w:id="8853" w:author="Ole Vilstrup" w:date="2020-12-11T11:46:00Z">
        <w:r w:rsidR="00842101" w:rsidRPr="00AE61EC">
          <w:rPr>
            <w:rStyle w:val="XMLname"/>
            <w:rFonts w:eastAsia="Calibri"/>
            <w:sz w:val="18"/>
            <w:szCs w:val="18"/>
            <w:rPrChange w:id="8854" w:author="Ole Vilstrup" w:date="2021-06-03T14:42:00Z">
              <w:rPr>
                <w:rFonts w:ascii="Times New Roman" w:eastAsia="Calibri" w:hAnsi="Times New Roman"/>
                <w:b w:val="0"/>
                <w:bCs w:val="0"/>
                <w:i w:val="0"/>
                <w:iCs w:val="0"/>
                <w:color w:val="993300"/>
                <w:sz w:val="24"/>
                <w:highlight w:val="white"/>
                <w:lang w:eastAsia="de-DE"/>
              </w:rPr>
            </w:rPrChange>
          </w:rPr>
          <w:t>RequestingServiceTransaction</w:t>
        </w:r>
      </w:ins>
      <w:ins w:id="8855" w:author="Ole Vilstrup" w:date="2020-12-07T11:53:00Z">
        <w:r w:rsidR="00030D0C" w:rsidRPr="00AE61EC">
          <w:rPr>
            <w:rStyle w:val="XMLname"/>
            <w:rFonts w:eastAsia="Calibri"/>
            <w:sz w:val="18"/>
            <w:szCs w:val="18"/>
            <w:rPrChange w:id="8856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  <w:lang w:eastAsia="de-DE"/>
              </w:rPr>
            </w:rPrChange>
          </w:rPr>
          <w:t>”</w:t>
        </w:r>
      </w:ins>
    </w:p>
    <w:p w14:paraId="4643AE13" w14:textId="7BED3234" w:rsidR="002F2E81" w:rsidRPr="006203F2" w:rsidRDefault="002F2E81" w:rsidP="002F2E81">
      <w:pPr>
        <w:pStyle w:val="Overskrift5"/>
        <w:rPr>
          <w:ins w:id="8857" w:author="Ole Vilstrup" w:date="2020-12-07T11:37:00Z"/>
          <w:rFonts w:eastAsia="Calibri"/>
          <w:highlight w:val="white"/>
        </w:rPr>
      </w:pPr>
      <w:ins w:id="8858" w:author="Ole Vilstrup" w:date="2020-12-07T11:26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</w:ins>
      <w:ins w:id="8859" w:author="Ole Vilstrup" w:date="2020-12-07T11:23:00Z">
        <w:r w:rsidR="007253E9" w:rsidRPr="006203F2">
          <w:rPr>
            <w:rFonts w:eastAsia="Calibri"/>
            <w:highlight w:val="white"/>
            <w:rPrChange w:id="8860" w:author="Ole Vilstrup" w:date="2020-12-11T14:26:00Z">
              <w:rPr>
                <w:rFonts w:eastAsia="Calibri"/>
                <w:highlight w:val="white"/>
                <w:lang w:eastAsia="de-DE"/>
              </w:rPr>
            </w:rPrChange>
          </w:rPr>
          <w:t>IsNonRepudiationRequired</w:t>
        </w:r>
      </w:ins>
    </w:p>
    <w:p w14:paraId="21CB9CF4" w14:textId="0857572A" w:rsidR="00424199" w:rsidRPr="00AE61EC" w:rsidRDefault="00424199">
      <w:pPr>
        <w:ind w:left="1136" w:firstLine="128"/>
        <w:rPr>
          <w:ins w:id="8861" w:author="Ole Vilstrup" w:date="2020-12-07T11:26:00Z"/>
          <w:rStyle w:val="XMLname"/>
          <w:rFonts w:eastAsia="Calibri"/>
          <w:sz w:val="18"/>
          <w:szCs w:val="18"/>
          <w:rPrChange w:id="8862" w:author="Ole Vilstrup" w:date="2021-06-03T14:42:00Z">
            <w:rPr>
              <w:ins w:id="8863" w:author="Ole Vilstrup" w:date="2020-12-07T11:26:00Z"/>
              <w:rFonts w:eastAsia="Calibri"/>
              <w:highlight w:val="white"/>
              <w:lang w:eastAsia="de-DE"/>
            </w:rPr>
          </w:rPrChange>
        </w:rPr>
        <w:pPrChange w:id="8864" w:author="Ole Vilstrup" w:date="2020-12-08T00:54:00Z">
          <w:pPr>
            <w:pStyle w:val="Overskrift5"/>
          </w:pPr>
        </w:pPrChange>
      </w:pPr>
      <w:ins w:id="8865" w:author="Ole Vilstrup" w:date="2020-12-07T11:37:00Z">
        <w:r w:rsidRPr="00AE61EC">
          <w:rPr>
            <w:rStyle w:val="XMLname"/>
            <w:rFonts w:eastAsia="Calibri"/>
            <w:sz w:val="18"/>
            <w:szCs w:val="18"/>
            <w:rPrChange w:id="8866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IsNonRepudiationRequired=</w:t>
        </w:r>
      </w:ins>
      <w:ins w:id="8867" w:author="Ole Vilstrup" w:date="2021-02-18T11:23:00Z">
        <w:r w:rsidR="000125A6" w:rsidRPr="00AE61EC">
          <w:rPr>
            <w:rStyle w:val="XMLname"/>
            <w:rFonts w:eastAsia="Calibri"/>
            <w:sz w:val="18"/>
            <w:szCs w:val="18"/>
            <w:rPrChange w:id="8868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8869" w:author="Ole Vilstrup" w:date="2020-12-07T11:42:00Z">
        <w:r w:rsidR="00A77EEC" w:rsidRPr="00AE61EC">
          <w:rPr>
            <w:rStyle w:val="XMLname"/>
            <w:rFonts w:eastAsia="Calibri"/>
            <w:sz w:val="18"/>
            <w:szCs w:val="18"/>
            <w:rPrChange w:id="8870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false</w:t>
        </w:r>
      </w:ins>
      <w:ins w:id="8871" w:author="Ole Vilstrup" w:date="2021-02-18T11:23:00Z">
        <w:r w:rsidR="000125A6" w:rsidRPr="00AE61EC">
          <w:rPr>
            <w:rStyle w:val="XMLname"/>
            <w:rFonts w:eastAsia="Calibri"/>
            <w:sz w:val="18"/>
            <w:szCs w:val="18"/>
            <w:rPrChange w:id="8872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8873" w:author="Ole Vilstrup" w:date="2020-12-07T11:42:00Z">
        <w:r w:rsidR="00A77EEC" w:rsidRPr="00AE61EC">
          <w:rPr>
            <w:rStyle w:val="XMLname"/>
            <w:rFonts w:eastAsia="Calibri"/>
            <w:sz w:val="18"/>
            <w:szCs w:val="18"/>
            <w:rPrChange w:id="8874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 xml:space="preserve"> (i pi</w:t>
        </w:r>
      </w:ins>
      <w:ins w:id="8875" w:author="Ole Vilstrup" w:date="2020-12-07T11:43:00Z">
        <w:r w:rsidR="00A77EEC" w:rsidRPr="00AE61EC">
          <w:rPr>
            <w:rStyle w:val="XMLname"/>
            <w:rFonts w:eastAsia="Calibri"/>
            <w:sz w:val="18"/>
            <w:szCs w:val="18"/>
            <w:rPrChange w:id="8876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lot</w:t>
        </w:r>
      </w:ins>
      <w:ins w:id="8877" w:author="Ole Vilstrup" w:date="2020-12-09T16:51:00Z">
        <w:r w:rsidR="00654C8A" w:rsidRPr="00AE61EC">
          <w:rPr>
            <w:rStyle w:val="XMLname"/>
            <w:rFonts w:eastAsia="Calibri"/>
            <w:sz w:val="18"/>
            <w:szCs w:val="18"/>
            <w:rPrChange w:id="8878" w:author="Ole Vilstrup" w:date="2021-06-03T14:42:00Z">
              <w:rPr>
                <w:rStyle w:val="XMLname"/>
                <w:rFonts w:eastAsia="Calibri"/>
              </w:rPr>
            </w:rPrChange>
          </w:rPr>
          <w:t xml:space="preserve"> false</w:t>
        </w:r>
      </w:ins>
      <w:ins w:id="8879" w:author="Ole Vilstrup" w:date="2020-12-07T11:43:00Z">
        <w:r w:rsidR="00A77EEC" w:rsidRPr="00AE61EC">
          <w:rPr>
            <w:rStyle w:val="XMLname"/>
            <w:rFonts w:eastAsia="Calibri"/>
            <w:sz w:val="18"/>
            <w:szCs w:val="18"/>
            <w:rPrChange w:id="8880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, ellers true)</w:t>
        </w:r>
      </w:ins>
    </w:p>
    <w:p w14:paraId="6460F3A2" w14:textId="55ABEFD9" w:rsidR="002F2E81" w:rsidRPr="006203F2" w:rsidRDefault="002F2E81" w:rsidP="002F2E81">
      <w:pPr>
        <w:pStyle w:val="Overskrift5"/>
        <w:rPr>
          <w:ins w:id="8881" w:author="Ole Vilstrup" w:date="2020-12-07T11:43:00Z"/>
          <w:rFonts w:eastAsia="Calibri"/>
          <w:highlight w:val="white"/>
        </w:rPr>
      </w:pPr>
      <w:ins w:id="8882" w:author="Ole Vilstrup" w:date="2020-12-07T11:26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</w:ins>
      <w:ins w:id="8883" w:author="Ole Vilstrup" w:date="2020-12-07T11:23:00Z">
        <w:r w:rsidR="007253E9" w:rsidRPr="006203F2">
          <w:rPr>
            <w:rFonts w:eastAsia="Calibri"/>
            <w:highlight w:val="white"/>
            <w:rPrChange w:id="8884" w:author="Ole Vilstrup" w:date="2020-12-11T14:26:00Z">
              <w:rPr>
                <w:rFonts w:eastAsia="Calibri"/>
                <w:highlight w:val="white"/>
                <w:lang w:eastAsia="de-DE"/>
              </w:rPr>
            </w:rPrChange>
          </w:rPr>
          <w:t>IsAuthenticationRequired</w:t>
        </w:r>
      </w:ins>
    </w:p>
    <w:p w14:paraId="31680EAD" w14:textId="49437A3B" w:rsidR="00A77EEC" w:rsidRPr="00AE61EC" w:rsidRDefault="00A77EEC">
      <w:pPr>
        <w:ind w:left="1136" w:firstLine="128"/>
        <w:rPr>
          <w:ins w:id="8885" w:author="Ole Vilstrup" w:date="2020-12-07T11:26:00Z"/>
          <w:rStyle w:val="XMLname"/>
          <w:rFonts w:eastAsia="Calibri"/>
          <w:sz w:val="18"/>
          <w:szCs w:val="18"/>
          <w:rPrChange w:id="8886" w:author="Ole Vilstrup" w:date="2021-06-03T14:42:00Z">
            <w:rPr>
              <w:ins w:id="8887" w:author="Ole Vilstrup" w:date="2020-12-07T11:26:00Z"/>
              <w:rFonts w:eastAsia="Calibri"/>
              <w:highlight w:val="white"/>
              <w:lang w:eastAsia="de-DE"/>
            </w:rPr>
          </w:rPrChange>
        </w:rPr>
        <w:pPrChange w:id="8888" w:author="Ole Vilstrup" w:date="2020-12-08T00:54:00Z">
          <w:pPr>
            <w:pStyle w:val="Overskrift5"/>
          </w:pPr>
        </w:pPrChange>
      </w:pPr>
      <w:ins w:id="8889" w:author="Ole Vilstrup" w:date="2020-12-07T11:43:00Z">
        <w:r w:rsidRPr="00AE61EC">
          <w:rPr>
            <w:rStyle w:val="XMLname"/>
            <w:rFonts w:eastAsia="Calibri"/>
            <w:sz w:val="18"/>
            <w:szCs w:val="18"/>
            <w:rPrChange w:id="8890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IsAuthenticationRequired=</w:t>
        </w:r>
      </w:ins>
      <w:ins w:id="8891" w:author="Ole Vilstrup" w:date="2021-02-18T11:23:00Z">
        <w:r w:rsidR="000125A6" w:rsidRPr="00AE61EC">
          <w:rPr>
            <w:rStyle w:val="XMLname"/>
            <w:rFonts w:eastAsia="Calibri"/>
            <w:sz w:val="18"/>
            <w:szCs w:val="18"/>
            <w:rPrChange w:id="8892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8893" w:author="Ole Vilstrup" w:date="2020-12-07T11:43:00Z">
        <w:r w:rsidRPr="00AE61EC">
          <w:rPr>
            <w:rStyle w:val="XMLname"/>
            <w:rFonts w:eastAsia="Calibri"/>
            <w:sz w:val="18"/>
            <w:szCs w:val="18"/>
            <w:rPrChange w:id="8894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false</w:t>
        </w:r>
      </w:ins>
      <w:ins w:id="8895" w:author="Ole Vilstrup" w:date="2021-02-18T11:23:00Z">
        <w:r w:rsidR="000125A6" w:rsidRPr="00AE61EC">
          <w:rPr>
            <w:rStyle w:val="XMLname"/>
            <w:rFonts w:eastAsia="Calibri"/>
            <w:sz w:val="18"/>
            <w:szCs w:val="18"/>
            <w:rPrChange w:id="8896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8897" w:author="Ole Vilstrup" w:date="2020-12-07T11:43:00Z">
        <w:r w:rsidR="001B24DE" w:rsidRPr="00AE61EC">
          <w:rPr>
            <w:rStyle w:val="XMLname"/>
            <w:rFonts w:eastAsia="Calibri"/>
            <w:sz w:val="18"/>
            <w:szCs w:val="18"/>
            <w:rPrChange w:id="8898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 xml:space="preserve"> (i </w:t>
        </w:r>
      </w:ins>
      <w:ins w:id="8899" w:author="Ole Vilstrup" w:date="2020-12-09T16:51:00Z">
        <w:r w:rsidR="00654C8A" w:rsidRPr="00AE61EC">
          <w:rPr>
            <w:rStyle w:val="XMLname"/>
            <w:rFonts w:eastAsia="Calibri"/>
            <w:sz w:val="18"/>
            <w:szCs w:val="18"/>
            <w:rPrChange w:id="8900" w:author="Ole Vilstrup" w:date="2021-06-03T14:42:00Z">
              <w:rPr>
                <w:rStyle w:val="XMLname"/>
                <w:rFonts w:eastAsia="Calibri"/>
              </w:rPr>
            </w:rPrChange>
          </w:rPr>
          <w:t>pilot false</w:t>
        </w:r>
      </w:ins>
      <w:ins w:id="8901" w:author="Ole Vilstrup" w:date="2020-12-07T11:43:00Z">
        <w:r w:rsidR="001B24DE" w:rsidRPr="00AE61EC">
          <w:rPr>
            <w:rStyle w:val="XMLname"/>
            <w:rFonts w:eastAsia="Calibri"/>
            <w:sz w:val="18"/>
            <w:szCs w:val="18"/>
            <w:rPrChange w:id="8902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, ellers true)</w:t>
        </w:r>
      </w:ins>
    </w:p>
    <w:p w14:paraId="7C739A32" w14:textId="401D3485" w:rsidR="002F2E81" w:rsidRPr="006203F2" w:rsidRDefault="002F2E81" w:rsidP="002F2E81">
      <w:pPr>
        <w:pStyle w:val="Overskrift5"/>
        <w:rPr>
          <w:ins w:id="8903" w:author="Ole Vilstrup" w:date="2020-12-07T11:43:00Z"/>
          <w:rFonts w:eastAsia="Calibri"/>
          <w:highlight w:val="white"/>
        </w:rPr>
      </w:pPr>
      <w:ins w:id="8904" w:author="Ole Vilstrup" w:date="2020-12-07T11:26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</w:ins>
      <w:ins w:id="8905" w:author="Ole Vilstrup" w:date="2020-12-07T11:23:00Z">
        <w:r w:rsidR="007253E9" w:rsidRPr="006203F2">
          <w:rPr>
            <w:rFonts w:eastAsia="Calibri"/>
            <w:highlight w:val="white"/>
            <w:rPrChange w:id="8906" w:author="Ole Vilstrup" w:date="2020-12-11T14:26:00Z">
              <w:rPr>
                <w:rFonts w:eastAsia="Calibri"/>
                <w:highlight w:val="white"/>
                <w:lang w:eastAsia="de-DE"/>
              </w:rPr>
            </w:rPrChange>
          </w:rPr>
          <w:t>IsNonRepudiationOfReceiptRequired</w:t>
        </w:r>
      </w:ins>
    </w:p>
    <w:p w14:paraId="1916BD41" w14:textId="496FAAD4" w:rsidR="001B24DE" w:rsidRPr="00AE61EC" w:rsidRDefault="001B24DE">
      <w:pPr>
        <w:ind w:left="1136" w:firstLine="128"/>
        <w:rPr>
          <w:ins w:id="8907" w:author="Ole Vilstrup" w:date="2020-12-07T11:26:00Z"/>
          <w:rStyle w:val="XMLname"/>
          <w:rFonts w:eastAsia="Calibri"/>
          <w:sz w:val="18"/>
          <w:szCs w:val="18"/>
          <w:rPrChange w:id="8908" w:author="Ole Vilstrup" w:date="2021-06-03T14:42:00Z">
            <w:rPr>
              <w:ins w:id="8909" w:author="Ole Vilstrup" w:date="2020-12-07T11:26:00Z"/>
              <w:rFonts w:eastAsia="Calibri"/>
              <w:highlight w:val="white"/>
              <w:lang w:eastAsia="de-DE"/>
            </w:rPr>
          </w:rPrChange>
        </w:rPr>
        <w:pPrChange w:id="8910" w:author="Ole Vilstrup" w:date="2020-12-08T00:55:00Z">
          <w:pPr>
            <w:pStyle w:val="Overskrift5"/>
          </w:pPr>
        </w:pPrChange>
      </w:pPr>
      <w:ins w:id="8911" w:author="Ole Vilstrup" w:date="2020-12-07T11:43:00Z">
        <w:r w:rsidRPr="00AE61EC">
          <w:rPr>
            <w:rStyle w:val="XMLname"/>
            <w:rFonts w:eastAsia="Calibri"/>
            <w:sz w:val="18"/>
            <w:szCs w:val="18"/>
            <w:rPrChange w:id="8912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IsNonRepudiationOfReceiptRequired=</w:t>
        </w:r>
      </w:ins>
      <w:ins w:id="8913" w:author="Ole Vilstrup" w:date="2021-02-18T11:23:00Z">
        <w:r w:rsidR="000125A6" w:rsidRPr="00AE61EC">
          <w:rPr>
            <w:rStyle w:val="XMLname"/>
            <w:rFonts w:eastAsia="Calibri"/>
            <w:sz w:val="18"/>
            <w:szCs w:val="18"/>
            <w:rPrChange w:id="8914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8915" w:author="Ole Vilstrup" w:date="2020-12-07T11:43:00Z">
        <w:r w:rsidRPr="00AE61EC">
          <w:rPr>
            <w:rStyle w:val="XMLname"/>
            <w:rFonts w:eastAsia="Calibri"/>
            <w:sz w:val="18"/>
            <w:szCs w:val="18"/>
            <w:rPrChange w:id="8916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false</w:t>
        </w:r>
      </w:ins>
      <w:ins w:id="8917" w:author="Ole Vilstrup" w:date="2021-02-18T11:23:00Z">
        <w:r w:rsidR="000125A6" w:rsidRPr="00AE61EC">
          <w:rPr>
            <w:rStyle w:val="XMLname"/>
            <w:rFonts w:eastAsia="Calibri"/>
            <w:sz w:val="18"/>
            <w:szCs w:val="18"/>
            <w:rPrChange w:id="8918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8919" w:author="Ole Vilstrup" w:date="2020-12-07T11:43:00Z">
        <w:r w:rsidRPr="00AE61EC">
          <w:rPr>
            <w:rStyle w:val="XMLname"/>
            <w:rFonts w:eastAsia="Calibri"/>
            <w:sz w:val="18"/>
            <w:szCs w:val="18"/>
            <w:rPrChange w:id="8920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 xml:space="preserve"> (i </w:t>
        </w:r>
      </w:ins>
      <w:ins w:id="8921" w:author="Ole Vilstrup" w:date="2020-12-09T16:51:00Z">
        <w:r w:rsidR="00654C8A" w:rsidRPr="00AE61EC">
          <w:rPr>
            <w:rStyle w:val="XMLname"/>
            <w:rFonts w:eastAsia="Calibri"/>
            <w:sz w:val="18"/>
            <w:szCs w:val="18"/>
            <w:rPrChange w:id="8922" w:author="Ole Vilstrup" w:date="2021-06-03T14:42:00Z">
              <w:rPr>
                <w:rStyle w:val="XMLname"/>
                <w:rFonts w:eastAsia="Calibri"/>
              </w:rPr>
            </w:rPrChange>
          </w:rPr>
          <w:t>pilot false</w:t>
        </w:r>
      </w:ins>
      <w:ins w:id="8923" w:author="Ole Vilstrup" w:date="2020-12-07T11:43:00Z">
        <w:r w:rsidRPr="00AE61EC">
          <w:rPr>
            <w:rStyle w:val="XMLname"/>
            <w:rFonts w:eastAsia="Calibri"/>
            <w:sz w:val="18"/>
            <w:szCs w:val="18"/>
            <w:rPrChange w:id="8924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, ellers true)</w:t>
        </w:r>
      </w:ins>
    </w:p>
    <w:p w14:paraId="6E5847B6" w14:textId="3B74A03E" w:rsidR="002F2E81" w:rsidRPr="006203F2" w:rsidRDefault="002F2E81" w:rsidP="002F2E81">
      <w:pPr>
        <w:pStyle w:val="Overskrift5"/>
        <w:rPr>
          <w:ins w:id="8925" w:author="Ole Vilstrup" w:date="2020-12-07T11:43:00Z"/>
          <w:rFonts w:eastAsia="Calibri"/>
          <w:highlight w:val="white"/>
        </w:rPr>
      </w:pPr>
      <w:ins w:id="8926" w:author="Ole Vilstrup" w:date="2020-12-07T11:26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</w:ins>
      <w:ins w:id="8927" w:author="Ole Vilstrup" w:date="2020-12-07T11:23:00Z">
        <w:r w:rsidR="007253E9" w:rsidRPr="006203F2">
          <w:rPr>
            <w:rFonts w:eastAsia="Calibri"/>
            <w:highlight w:val="white"/>
            <w:rPrChange w:id="8928" w:author="Ole Vilstrup" w:date="2020-12-11T14:26:00Z">
              <w:rPr>
                <w:rFonts w:eastAsia="Calibri"/>
                <w:highlight w:val="white"/>
                <w:lang w:eastAsia="de-DE"/>
              </w:rPr>
            </w:rPrChange>
          </w:rPr>
          <w:t>IsIntelligibleCheckRequired</w:t>
        </w:r>
      </w:ins>
    </w:p>
    <w:p w14:paraId="1628A60F" w14:textId="06E672DB" w:rsidR="001B24DE" w:rsidRPr="00AE61EC" w:rsidRDefault="001B24DE">
      <w:pPr>
        <w:ind w:left="1136" w:firstLine="128"/>
        <w:rPr>
          <w:ins w:id="8929" w:author="Ole Vilstrup" w:date="2020-12-07T11:26:00Z"/>
          <w:rStyle w:val="XMLname"/>
          <w:rFonts w:eastAsia="Calibri"/>
          <w:sz w:val="18"/>
          <w:szCs w:val="18"/>
          <w:rPrChange w:id="8930" w:author="Ole Vilstrup" w:date="2021-06-03T14:42:00Z">
            <w:rPr>
              <w:ins w:id="8931" w:author="Ole Vilstrup" w:date="2020-12-07T11:26:00Z"/>
              <w:rFonts w:eastAsia="Calibri"/>
              <w:highlight w:val="white"/>
              <w:lang w:eastAsia="de-DE"/>
            </w:rPr>
          </w:rPrChange>
        </w:rPr>
        <w:pPrChange w:id="8932" w:author="Ole Vilstrup" w:date="2020-12-08T00:55:00Z">
          <w:pPr>
            <w:pStyle w:val="Overskrift5"/>
          </w:pPr>
        </w:pPrChange>
      </w:pPr>
      <w:ins w:id="8933" w:author="Ole Vilstrup" w:date="2020-12-07T11:44:00Z">
        <w:r w:rsidRPr="00AE61EC">
          <w:rPr>
            <w:rStyle w:val="XMLname"/>
            <w:rFonts w:eastAsia="Calibri"/>
            <w:sz w:val="18"/>
            <w:szCs w:val="18"/>
            <w:rPrChange w:id="8934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IsIntelligibleCheckRequired</w:t>
        </w:r>
      </w:ins>
      <w:ins w:id="8935" w:author="Ole Vilstrup" w:date="2020-12-07T11:43:00Z">
        <w:r w:rsidRPr="00AE61EC">
          <w:rPr>
            <w:rStyle w:val="XMLname"/>
            <w:rFonts w:eastAsia="Calibri"/>
            <w:sz w:val="18"/>
            <w:szCs w:val="18"/>
            <w:rPrChange w:id="8936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=</w:t>
        </w:r>
      </w:ins>
      <w:ins w:id="8937" w:author="Ole Vilstrup" w:date="2021-02-18T11:23:00Z">
        <w:r w:rsidR="000125A6" w:rsidRPr="00AE61EC">
          <w:rPr>
            <w:rStyle w:val="XMLname"/>
            <w:rFonts w:eastAsia="Calibri"/>
            <w:sz w:val="18"/>
            <w:szCs w:val="18"/>
            <w:rPrChange w:id="8938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8939" w:author="Ole Vilstrup" w:date="2020-12-07T11:43:00Z">
        <w:r w:rsidRPr="00AE61EC">
          <w:rPr>
            <w:rStyle w:val="XMLname"/>
            <w:rFonts w:eastAsia="Calibri"/>
            <w:sz w:val="18"/>
            <w:szCs w:val="18"/>
            <w:rPrChange w:id="8940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false</w:t>
        </w:r>
      </w:ins>
      <w:ins w:id="8941" w:author="Ole Vilstrup" w:date="2021-02-18T11:23:00Z">
        <w:r w:rsidR="000125A6" w:rsidRPr="00AE61EC">
          <w:rPr>
            <w:rStyle w:val="XMLname"/>
            <w:rFonts w:eastAsia="Calibri"/>
            <w:sz w:val="18"/>
            <w:szCs w:val="18"/>
            <w:rPrChange w:id="8942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8943" w:author="Ole Vilstrup" w:date="2020-12-07T11:43:00Z">
        <w:r w:rsidRPr="00AE61EC">
          <w:rPr>
            <w:rStyle w:val="XMLname"/>
            <w:rFonts w:eastAsia="Calibri"/>
            <w:sz w:val="18"/>
            <w:szCs w:val="18"/>
            <w:rPrChange w:id="8944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 xml:space="preserve"> (i </w:t>
        </w:r>
      </w:ins>
      <w:ins w:id="8945" w:author="Ole Vilstrup" w:date="2020-12-09T16:51:00Z">
        <w:r w:rsidR="00654C8A" w:rsidRPr="00AE61EC">
          <w:rPr>
            <w:rStyle w:val="XMLname"/>
            <w:rFonts w:eastAsia="Calibri"/>
            <w:sz w:val="18"/>
            <w:szCs w:val="18"/>
            <w:rPrChange w:id="8946" w:author="Ole Vilstrup" w:date="2021-06-03T14:42:00Z">
              <w:rPr>
                <w:rStyle w:val="XMLname"/>
                <w:rFonts w:eastAsia="Calibri"/>
              </w:rPr>
            </w:rPrChange>
          </w:rPr>
          <w:t>pilot false</w:t>
        </w:r>
      </w:ins>
      <w:ins w:id="8947" w:author="Ole Vilstrup" w:date="2020-12-07T11:43:00Z">
        <w:r w:rsidRPr="00AE61EC">
          <w:rPr>
            <w:rStyle w:val="XMLname"/>
            <w:rFonts w:eastAsia="Calibri"/>
            <w:sz w:val="18"/>
            <w:szCs w:val="18"/>
            <w:rPrChange w:id="8948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, ellers true)</w:t>
        </w:r>
      </w:ins>
    </w:p>
    <w:p w14:paraId="62BBEBB0" w14:textId="043440C5" w:rsidR="002F2E81" w:rsidRPr="006203F2" w:rsidRDefault="002F2E81" w:rsidP="002F2E81">
      <w:pPr>
        <w:pStyle w:val="Overskrift5"/>
        <w:rPr>
          <w:ins w:id="8949" w:author="Ole Vilstrup" w:date="2020-12-07T11:44:00Z"/>
          <w:rFonts w:eastAsia="Calibri"/>
          <w:highlight w:val="white"/>
        </w:rPr>
      </w:pPr>
      <w:ins w:id="8950" w:author="Ole Vilstrup" w:date="2020-12-07T11:26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</w:ins>
      <w:ins w:id="8951" w:author="Ole Vilstrup" w:date="2020-12-07T11:23:00Z">
        <w:r w:rsidR="007253E9" w:rsidRPr="006203F2">
          <w:rPr>
            <w:rFonts w:eastAsia="Calibri"/>
            <w:highlight w:val="white"/>
            <w:rPrChange w:id="8952" w:author="Ole Vilstrup" w:date="2020-12-11T14:26:00Z">
              <w:rPr>
                <w:rFonts w:eastAsia="Calibri"/>
                <w:highlight w:val="white"/>
                <w:lang w:eastAsia="de-DE"/>
              </w:rPr>
            </w:rPrChange>
          </w:rPr>
          <w:t>IsApplicationErrorResponseRequested</w:t>
        </w:r>
      </w:ins>
    </w:p>
    <w:p w14:paraId="0D311ECA" w14:textId="53278A38" w:rsidR="007C524E" w:rsidRPr="00AE61EC" w:rsidRDefault="007C524E">
      <w:pPr>
        <w:ind w:left="1136" w:firstLine="128"/>
        <w:rPr>
          <w:ins w:id="8953" w:author="Ole Vilstrup" w:date="2020-12-07T11:26:00Z"/>
          <w:rStyle w:val="XMLname"/>
          <w:rFonts w:eastAsia="Calibri"/>
          <w:sz w:val="18"/>
          <w:szCs w:val="18"/>
          <w:rPrChange w:id="8954" w:author="Ole Vilstrup" w:date="2021-06-03T14:42:00Z">
            <w:rPr>
              <w:ins w:id="8955" w:author="Ole Vilstrup" w:date="2020-12-07T11:26:00Z"/>
              <w:rFonts w:eastAsia="Calibri"/>
              <w:highlight w:val="white"/>
              <w:lang w:eastAsia="de-DE"/>
            </w:rPr>
          </w:rPrChange>
        </w:rPr>
        <w:pPrChange w:id="8956" w:author="Ole Vilstrup" w:date="2020-12-08T00:55:00Z">
          <w:pPr>
            <w:pStyle w:val="Overskrift5"/>
          </w:pPr>
        </w:pPrChange>
      </w:pPr>
      <w:ins w:id="8957" w:author="Ole Vilstrup" w:date="2020-12-07T11:44:00Z">
        <w:r w:rsidRPr="00AE61EC">
          <w:rPr>
            <w:rStyle w:val="XMLname"/>
            <w:rFonts w:eastAsia="Calibri"/>
            <w:sz w:val="18"/>
            <w:szCs w:val="18"/>
            <w:rPrChange w:id="8958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IsApplicationErrorResponseRequested=</w:t>
        </w:r>
      </w:ins>
      <w:ins w:id="8959" w:author="Ole Vilstrup" w:date="2021-02-18T11:24:00Z">
        <w:r w:rsidR="00497EC8" w:rsidRPr="00AE61EC">
          <w:rPr>
            <w:rStyle w:val="XMLname"/>
            <w:rFonts w:eastAsia="Calibri"/>
            <w:sz w:val="18"/>
            <w:szCs w:val="18"/>
            <w:rPrChange w:id="8960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8961" w:author="Ole Vilstrup" w:date="2020-12-07T11:44:00Z">
        <w:r w:rsidRPr="00AE61EC">
          <w:rPr>
            <w:rStyle w:val="XMLname"/>
            <w:rFonts w:eastAsia="Calibri"/>
            <w:sz w:val="18"/>
            <w:szCs w:val="18"/>
            <w:rPrChange w:id="8962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false</w:t>
        </w:r>
      </w:ins>
      <w:ins w:id="8963" w:author="Ole Vilstrup" w:date="2021-02-18T11:24:00Z">
        <w:r w:rsidR="00497EC8" w:rsidRPr="00AE61EC">
          <w:rPr>
            <w:rStyle w:val="XMLname"/>
            <w:rFonts w:eastAsia="Calibri"/>
            <w:sz w:val="18"/>
            <w:szCs w:val="18"/>
            <w:rPrChange w:id="8964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8965" w:author="Ole Vilstrup" w:date="2020-12-07T11:44:00Z">
        <w:r w:rsidRPr="00AE61EC">
          <w:rPr>
            <w:rStyle w:val="XMLname"/>
            <w:rFonts w:eastAsia="Calibri"/>
            <w:sz w:val="18"/>
            <w:szCs w:val="18"/>
            <w:rPrChange w:id="8966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 xml:space="preserve"> (i </w:t>
        </w:r>
      </w:ins>
      <w:ins w:id="8967" w:author="Ole Vilstrup" w:date="2020-12-09T16:51:00Z">
        <w:r w:rsidR="00654C8A" w:rsidRPr="00AE61EC">
          <w:rPr>
            <w:rStyle w:val="XMLname"/>
            <w:rFonts w:eastAsia="Calibri"/>
            <w:sz w:val="18"/>
            <w:szCs w:val="18"/>
            <w:rPrChange w:id="8968" w:author="Ole Vilstrup" w:date="2021-06-03T14:42:00Z">
              <w:rPr>
                <w:rStyle w:val="XMLname"/>
                <w:rFonts w:eastAsia="Calibri"/>
              </w:rPr>
            </w:rPrChange>
          </w:rPr>
          <w:t>pilot false</w:t>
        </w:r>
      </w:ins>
      <w:ins w:id="8969" w:author="Ole Vilstrup" w:date="2020-12-07T11:44:00Z">
        <w:r w:rsidRPr="00AE61EC">
          <w:rPr>
            <w:rStyle w:val="XMLname"/>
            <w:rFonts w:eastAsia="Calibri"/>
            <w:sz w:val="18"/>
            <w:szCs w:val="18"/>
            <w:rPrChange w:id="8970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, ellers true)</w:t>
        </w:r>
      </w:ins>
    </w:p>
    <w:p w14:paraId="4DC83860" w14:textId="63A57BAA" w:rsidR="002F2E81" w:rsidRPr="006203F2" w:rsidRDefault="002F2E81" w:rsidP="002F2E81">
      <w:pPr>
        <w:pStyle w:val="Overskrift5"/>
        <w:rPr>
          <w:ins w:id="8971" w:author="Ole Vilstrup" w:date="2020-12-07T11:45:00Z"/>
          <w:rFonts w:eastAsia="Calibri"/>
          <w:highlight w:val="white"/>
        </w:rPr>
      </w:pPr>
      <w:ins w:id="8972" w:author="Ole Vilstrup" w:date="2020-12-07T11:26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</w:ins>
      <w:ins w:id="8973" w:author="Ole Vilstrup" w:date="2020-12-07T11:23:00Z">
        <w:r w:rsidR="007253E9" w:rsidRPr="006203F2">
          <w:rPr>
            <w:rFonts w:eastAsia="Calibri"/>
            <w:highlight w:val="white"/>
            <w:rPrChange w:id="8974" w:author="Ole Vilstrup" w:date="2020-12-11T14:26:00Z">
              <w:rPr>
                <w:rFonts w:eastAsia="Calibri"/>
                <w:highlight w:val="white"/>
                <w:lang w:eastAsia="de-DE"/>
              </w:rPr>
            </w:rPrChange>
          </w:rPr>
          <w:t>TimeToAcknowledgeReceipt</w:t>
        </w:r>
      </w:ins>
    </w:p>
    <w:p w14:paraId="57CB8EE8" w14:textId="6CBD3186" w:rsidR="000A1123" w:rsidRPr="00AE61EC" w:rsidRDefault="000A1123">
      <w:pPr>
        <w:ind w:left="1136" w:firstLine="128"/>
        <w:rPr>
          <w:ins w:id="8975" w:author="Ole Vilstrup" w:date="2020-12-07T11:26:00Z"/>
          <w:rStyle w:val="XMLname"/>
          <w:rFonts w:eastAsia="Calibri"/>
          <w:sz w:val="18"/>
          <w:szCs w:val="18"/>
          <w:rPrChange w:id="8976" w:author="Ole Vilstrup" w:date="2021-06-03T14:42:00Z">
            <w:rPr>
              <w:ins w:id="8977" w:author="Ole Vilstrup" w:date="2020-12-07T11:26:00Z"/>
              <w:rFonts w:eastAsia="Calibri"/>
              <w:highlight w:val="white"/>
              <w:lang w:eastAsia="de-DE"/>
            </w:rPr>
          </w:rPrChange>
        </w:rPr>
        <w:pPrChange w:id="8978" w:author="Ole Vilstrup" w:date="2020-12-08T00:55:00Z">
          <w:pPr>
            <w:pStyle w:val="Overskrift5"/>
          </w:pPr>
        </w:pPrChange>
      </w:pPr>
      <w:ins w:id="8979" w:author="Ole Vilstrup" w:date="2020-12-07T11:45:00Z">
        <w:r w:rsidRPr="00AE61EC">
          <w:rPr>
            <w:rStyle w:val="XMLname"/>
            <w:rFonts w:eastAsia="Calibri"/>
            <w:sz w:val="18"/>
            <w:szCs w:val="18"/>
            <w:rPrChange w:id="8980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TimeToAcknowledgeReceipt=</w:t>
        </w:r>
      </w:ins>
      <w:ins w:id="8981" w:author="Ole Vilstrup" w:date="2021-02-18T11:25:00Z">
        <w:r w:rsidR="00E466F6" w:rsidRPr="00AE61EC">
          <w:rPr>
            <w:rStyle w:val="XMLname"/>
            <w:rFonts w:eastAsia="Calibri"/>
            <w:sz w:val="18"/>
            <w:szCs w:val="18"/>
            <w:rPrChange w:id="8982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  <w:r w:rsidR="00144D16" w:rsidRPr="00AE61EC">
          <w:rPr>
            <w:rStyle w:val="XMLname"/>
            <w:rFonts w:eastAsia="Calibri"/>
            <w:sz w:val="18"/>
            <w:szCs w:val="18"/>
            <w:rPrChange w:id="8983" w:author="Ole Vilstrup" w:date="2021-06-03T14:42:00Z">
              <w:rPr>
                <w:rStyle w:val="XMLname"/>
                <w:rFonts w:eastAsia="Calibri"/>
              </w:rPr>
            </w:rPrChange>
          </w:rPr>
          <w:t>6</w:t>
        </w:r>
      </w:ins>
      <w:ins w:id="8984" w:author="Ole Vilstrup" w:date="2020-12-09T16:52:00Z">
        <w:r w:rsidR="001D59F8" w:rsidRPr="00AE61EC">
          <w:rPr>
            <w:rStyle w:val="XMLname"/>
            <w:rFonts w:eastAsia="Calibri"/>
            <w:sz w:val="18"/>
            <w:szCs w:val="18"/>
            <w:rPrChange w:id="8985" w:author="Ole Vilstrup" w:date="2021-06-03T14:42:00Z">
              <w:rPr>
                <w:rStyle w:val="XMLname"/>
                <w:rFonts w:eastAsia="Calibri"/>
              </w:rPr>
            </w:rPrChange>
          </w:rPr>
          <w:t>00000</w:t>
        </w:r>
      </w:ins>
      <w:ins w:id="8986" w:author="Ole Vilstrup" w:date="2021-02-18T11:25:00Z">
        <w:r w:rsidR="00E466F6" w:rsidRPr="00AE61EC">
          <w:rPr>
            <w:rStyle w:val="XMLname"/>
            <w:rFonts w:eastAsia="Calibri"/>
            <w:sz w:val="18"/>
            <w:szCs w:val="18"/>
            <w:rPrChange w:id="8987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8988" w:author="Ole Vilstrup" w:date="2020-12-09T16:52:00Z">
        <w:r w:rsidR="001D59F8" w:rsidRPr="00AE61EC">
          <w:rPr>
            <w:rStyle w:val="XMLname"/>
            <w:rFonts w:eastAsia="Calibri"/>
            <w:sz w:val="18"/>
            <w:szCs w:val="18"/>
            <w:rPrChange w:id="8989" w:author="Ole Vilstrup" w:date="2021-06-03T14:42:00Z">
              <w:rPr>
                <w:rStyle w:val="XMLname"/>
                <w:rFonts w:eastAsia="Calibri"/>
              </w:rPr>
            </w:rPrChange>
          </w:rPr>
          <w:t xml:space="preserve"> (ms)</w:t>
        </w:r>
      </w:ins>
    </w:p>
    <w:p w14:paraId="73825A89" w14:textId="5E860824" w:rsidR="002F2E81" w:rsidRPr="006203F2" w:rsidRDefault="002F2E81" w:rsidP="002F2E81">
      <w:pPr>
        <w:pStyle w:val="Overskrift5"/>
        <w:rPr>
          <w:ins w:id="8990" w:author="Ole Vilstrup" w:date="2020-12-07T11:47:00Z"/>
          <w:rFonts w:eastAsia="Calibri"/>
          <w:highlight w:val="white"/>
        </w:rPr>
      </w:pPr>
      <w:ins w:id="8991" w:author="Ole Vilstrup" w:date="2020-12-07T11:26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</w:ins>
      <w:ins w:id="8992" w:author="Ole Vilstrup" w:date="2020-12-07T11:23:00Z">
        <w:r w:rsidR="007253E9" w:rsidRPr="006203F2">
          <w:rPr>
            <w:rFonts w:eastAsia="Calibri"/>
            <w:highlight w:val="white"/>
            <w:rPrChange w:id="8993" w:author="Ole Vilstrup" w:date="2020-12-11T14:26:00Z">
              <w:rPr>
                <w:rFonts w:eastAsia="Calibri"/>
                <w:highlight w:val="white"/>
                <w:lang w:eastAsia="de-DE"/>
              </w:rPr>
            </w:rPrChange>
          </w:rPr>
          <w:t>TimeToAcknowledgeAcceptance</w:t>
        </w:r>
      </w:ins>
    </w:p>
    <w:p w14:paraId="5C5018C9" w14:textId="25DCE11B" w:rsidR="008A676A" w:rsidRPr="00AE61EC" w:rsidRDefault="008A676A">
      <w:pPr>
        <w:ind w:left="1136" w:firstLine="128"/>
        <w:rPr>
          <w:ins w:id="8994" w:author="Ole Vilstrup" w:date="2020-12-07T11:26:00Z"/>
          <w:rStyle w:val="XMLname"/>
          <w:rFonts w:eastAsia="Calibri"/>
          <w:sz w:val="18"/>
          <w:szCs w:val="18"/>
          <w:rPrChange w:id="8995" w:author="Ole Vilstrup" w:date="2021-06-03T14:42:00Z">
            <w:rPr>
              <w:ins w:id="8996" w:author="Ole Vilstrup" w:date="2020-12-07T11:26:00Z"/>
              <w:rFonts w:eastAsia="Calibri"/>
              <w:highlight w:val="white"/>
              <w:lang w:eastAsia="de-DE"/>
            </w:rPr>
          </w:rPrChange>
        </w:rPr>
        <w:pPrChange w:id="8997" w:author="Ole Vilstrup" w:date="2020-12-08T00:55:00Z">
          <w:pPr>
            <w:pStyle w:val="Overskrift5"/>
          </w:pPr>
        </w:pPrChange>
      </w:pPr>
      <w:ins w:id="8998" w:author="Ole Vilstrup" w:date="2020-12-07T11:47:00Z">
        <w:r w:rsidRPr="00AE61EC">
          <w:rPr>
            <w:rStyle w:val="XMLname"/>
            <w:rFonts w:eastAsia="Calibri"/>
            <w:sz w:val="18"/>
            <w:szCs w:val="18"/>
            <w:rPrChange w:id="8999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TimeToAcknowledgeAcceptance=</w:t>
        </w:r>
      </w:ins>
      <w:ins w:id="9000" w:author="Ole Vilstrup" w:date="2021-02-18T11:25:00Z">
        <w:r w:rsidR="00E466F6" w:rsidRPr="00AE61EC">
          <w:rPr>
            <w:rStyle w:val="XMLname"/>
            <w:rFonts w:eastAsia="Calibri"/>
            <w:sz w:val="18"/>
            <w:szCs w:val="18"/>
            <w:rPrChange w:id="9001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002" w:author="Ole Vilstrup" w:date="2020-12-09T16:52:00Z">
        <w:r w:rsidR="001D59F8" w:rsidRPr="00AE61EC">
          <w:rPr>
            <w:rStyle w:val="XMLname"/>
            <w:rFonts w:eastAsia="Calibri"/>
            <w:sz w:val="18"/>
            <w:szCs w:val="18"/>
            <w:rPrChange w:id="9003" w:author="Ole Vilstrup" w:date="2021-06-03T14:42:00Z">
              <w:rPr>
                <w:rStyle w:val="XMLname"/>
                <w:rFonts w:eastAsia="Calibri"/>
              </w:rPr>
            </w:rPrChange>
          </w:rPr>
          <w:t>0</w:t>
        </w:r>
      </w:ins>
      <w:ins w:id="9004" w:author="Ole Vilstrup" w:date="2021-02-18T11:25:00Z">
        <w:r w:rsidR="00E466F6" w:rsidRPr="00AE61EC">
          <w:rPr>
            <w:rStyle w:val="XMLname"/>
            <w:rFonts w:eastAsia="Calibri"/>
            <w:sz w:val="18"/>
            <w:szCs w:val="18"/>
            <w:rPrChange w:id="9005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006" w:author="Ole Vilstrup" w:date="2020-12-09T16:52:00Z">
        <w:r w:rsidR="001D59F8" w:rsidRPr="00AE61EC">
          <w:rPr>
            <w:rStyle w:val="XMLname"/>
            <w:rFonts w:eastAsia="Calibri"/>
            <w:sz w:val="18"/>
            <w:szCs w:val="18"/>
            <w:rPrChange w:id="9007" w:author="Ole Vilstrup" w:date="2021-06-03T14:42:00Z">
              <w:rPr>
                <w:rStyle w:val="XMLname"/>
                <w:rFonts w:eastAsia="Calibri"/>
              </w:rPr>
            </w:rPrChange>
          </w:rPr>
          <w:t xml:space="preserve"> (=bruges </w:t>
        </w:r>
      </w:ins>
      <w:ins w:id="9008" w:author="Ole Vilstrup" w:date="2021-02-18T11:26:00Z">
        <w:r w:rsidR="00E466F6" w:rsidRPr="00AE61EC">
          <w:rPr>
            <w:rStyle w:val="XMLname"/>
            <w:rFonts w:eastAsia="Calibri"/>
            <w:sz w:val="18"/>
            <w:szCs w:val="18"/>
            <w:rPrChange w:id="9009" w:author="Ole Vilstrup" w:date="2021-06-03T14:42:00Z">
              <w:rPr>
                <w:rStyle w:val="XMLname"/>
                <w:rFonts w:eastAsia="Calibri"/>
              </w:rPr>
            </w:rPrChange>
          </w:rPr>
          <w:t xml:space="preserve">pt </w:t>
        </w:r>
      </w:ins>
      <w:ins w:id="9010" w:author="Ole Vilstrup" w:date="2020-12-09T16:52:00Z">
        <w:r w:rsidR="001D59F8" w:rsidRPr="00AE61EC">
          <w:rPr>
            <w:rStyle w:val="XMLname"/>
            <w:rFonts w:eastAsia="Calibri"/>
            <w:sz w:val="18"/>
            <w:szCs w:val="18"/>
            <w:rPrChange w:id="9011" w:author="Ole Vilstrup" w:date="2021-06-03T14:42:00Z">
              <w:rPr>
                <w:rStyle w:val="XMLname"/>
                <w:rFonts w:eastAsia="Calibri"/>
              </w:rPr>
            </w:rPrChange>
          </w:rPr>
          <w:t>ikke)</w:t>
        </w:r>
      </w:ins>
    </w:p>
    <w:p w14:paraId="03D51D4C" w14:textId="56F32FAF" w:rsidR="002F2E81" w:rsidRPr="006203F2" w:rsidRDefault="002F2E81">
      <w:pPr>
        <w:pStyle w:val="Overskrift5"/>
        <w:keepNext/>
        <w:rPr>
          <w:ins w:id="9012" w:author="Ole Vilstrup" w:date="2020-12-07T11:46:00Z"/>
          <w:rFonts w:eastAsia="Calibri"/>
          <w:highlight w:val="white"/>
        </w:rPr>
        <w:pPrChange w:id="9013" w:author="Ole Vilstrup" w:date="2021-06-10T14:29:00Z">
          <w:pPr>
            <w:pStyle w:val="Overskrift5"/>
          </w:pPr>
        </w:pPrChange>
      </w:pPr>
      <w:ins w:id="9014" w:author="Ole Vilstrup" w:date="2020-12-07T11:26:00Z">
        <w:r w:rsidRPr="006203F2">
          <w:rPr>
            <w:rFonts w:eastAsia="Calibri"/>
            <w:highlight w:val="white"/>
            <w:lang w:eastAsia="de-DE"/>
          </w:rPr>
          <w:lastRenderedPageBreak/>
          <w:t xml:space="preserve">ServiceTransaction – </w:t>
        </w:r>
      </w:ins>
      <w:ins w:id="9015" w:author="Ole Vilstrup" w:date="2020-12-07T11:23:00Z">
        <w:r w:rsidR="007253E9" w:rsidRPr="006203F2">
          <w:rPr>
            <w:rFonts w:eastAsia="Calibri"/>
            <w:highlight w:val="white"/>
            <w:rPrChange w:id="9016" w:author="Ole Vilstrup" w:date="2020-12-11T14:26:00Z">
              <w:rPr>
                <w:rFonts w:eastAsia="Calibri"/>
                <w:highlight w:val="white"/>
                <w:lang w:eastAsia="de-DE"/>
              </w:rPr>
            </w:rPrChange>
          </w:rPr>
          <w:t>TimeToPerform</w:t>
        </w:r>
      </w:ins>
    </w:p>
    <w:p w14:paraId="45D1EDC5" w14:textId="21BE8ABB" w:rsidR="0052115E" w:rsidRPr="00AE61EC" w:rsidRDefault="0052115E">
      <w:pPr>
        <w:keepNext/>
        <w:ind w:left="1136" w:firstLine="128"/>
        <w:rPr>
          <w:ins w:id="9017" w:author="Ole Vilstrup" w:date="2020-12-07T11:26:00Z"/>
          <w:rStyle w:val="XMLname"/>
          <w:rFonts w:eastAsia="Calibri"/>
          <w:sz w:val="18"/>
          <w:szCs w:val="18"/>
          <w:rPrChange w:id="9018" w:author="Ole Vilstrup" w:date="2021-06-03T14:42:00Z">
            <w:rPr>
              <w:ins w:id="9019" w:author="Ole Vilstrup" w:date="2020-12-07T11:26:00Z"/>
              <w:rFonts w:eastAsia="Calibri"/>
              <w:highlight w:val="white"/>
              <w:lang w:eastAsia="de-DE"/>
            </w:rPr>
          </w:rPrChange>
        </w:rPr>
        <w:pPrChange w:id="9020" w:author="Ole Vilstrup" w:date="2021-06-10T14:29:00Z">
          <w:pPr>
            <w:pStyle w:val="Overskrift5"/>
          </w:pPr>
        </w:pPrChange>
      </w:pPr>
      <w:ins w:id="9021" w:author="Ole Vilstrup" w:date="2020-12-07T11:46:00Z">
        <w:r w:rsidRPr="00AE61EC">
          <w:rPr>
            <w:rStyle w:val="XMLname"/>
            <w:rFonts w:eastAsia="Calibri"/>
            <w:sz w:val="18"/>
            <w:szCs w:val="18"/>
            <w:rPrChange w:id="9022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TimeToPerform=</w:t>
        </w:r>
      </w:ins>
      <w:ins w:id="9023" w:author="Ole Vilstrup" w:date="2021-02-18T11:25:00Z">
        <w:r w:rsidR="00E466F6" w:rsidRPr="00AE61EC">
          <w:rPr>
            <w:rStyle w:val="XMLname"/>
            <w:rFonts w:eastAsia="Calibri"/>
            <w:sz w:val="18"/>
            <w:szCs w:val="18"/>
            <w:rPrChange w:id="9024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025" w:author="Ole Vilstrup" w:date="2020-12-07T11:46:00Z">
        <w:r w:rsidRPr="00AE61EC">
          <w:rPr>
            <w:rStyle w:val="XMLname"/>
            <w:rFonts w:eastAsia="Calibri"/>
            <w:sz w:val="18"/>
            <w:szCs w:val="18"/>
            <w:rPrChange w:id="9026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0</w:t>
        </w:r>
      </w:ins>
      <w:ins w:id="9027" w:author="Ole Vilstrup" w:date="2021-02-18T11:25:00Z">
        <w:r w:rsidR="00E466F6" w:rsidRPr="00AE61EC">
          <w:rPr>
            <w:rStyle w:val="XMLname"/>
            <w:rFonts w:eastAsia="Calibri"/>
            <w:sz w:val="18"/>
            <w:szCs w:val="18"/>
            <w:rPrChange w:id="9028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029" w:author="Ole Vilstrup" w:date="2020-12-07T11:46:00Z">
        <w:r w:rsidR="00F14F6D" w:rsidRPr="00AE61EC">
          <w:rPr>
            <w:rStyle w:val="XMLname"/>
            <w:rFonts w:eastAsia="Calibri"/>
            <w:sz w:val="18"/>
            <w:szCs w:val="18"/>
            <w:rPrChange w:id="9030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 xml:space="preserve"> (=</w:t>
        </w:r>
      </w:ins>
      <w:ins w:id="9031" w:author="Ole Vilstrup" w:date="2020-12-07T11:47:00Z">
        <w:r w:rsidR="00F14F6D" w:rsidRPr="00AE61EC">
          <w:rPr>
            <w:rStyle w:val="XMLname"/>
            <w:rFonts w:eastAsia="Calibri"/>
            <w:sz w:val="18"/>
            <w:szCs w:val="18"/>
            <w:rPrChange w:id="9032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 xml:space="preserve">bruges </w:t>
        </w:r>
      </w:ins>
      <w:ins w:id="9033" w:author="Ole Vilstrup" w:date="2021-02-18T11:26:00Z">
        <w:r w:rsidR="00E466F6" w:rsidRPr="00AE61EC">
          <w:rPr>
            <w:rStyle w:val="XMLname"/>
            <w:rFonts w:eastAsia="Calibri"/>
            <w:sz w:val="18"/>
            <w:szCs w:val="18"/>
            <w:rPrChange w:id="9034" w:author="Ole Vilstrup" w:date="2021-06-03T14:42:00Z">
              <w:rPr>
                <w:rStyle w:val="XMLname"/>
                <w:rFonts w:eastAsia="Calibri"/>
              </w:rPr>
            </w:rPrChange>
          </w:rPr>
          <w:t xml:space="preserve">pt </w:t>
        </w:r>
      </w:ins>
      <w:ins w:id="9035" w:author="Ole Vilstrup" w:date="2020-12-07T11:47:00Z">
        <w:r w:rsidR="00F14F6D" w:rsidRPr="00AE61EC">
          <w:rPr>
            <w:rStyle w:val="XMLname"/>
            <w:rFonts w:eastAsia="Calibri"/>
            <w:sz w:val="18"/>
            <w:szCs w:val="18"/>
            <w:rPrChange w:id="9036" w:author="Ole Vilstrup" w:date="2021-06-03T14:42:00Z">
              <w:rPr>
                <w:rFonts w:eastAsia="Calibri"/>
                <w:b w:val="0"/>
                <w:bCs w:val="0"/>
                <w:i w:val="0"/>
                <w:iCs w:val="0"/>
                <w:highlight w:val="white"/>
              </w:rPr>
            </w:rPrChange>
          </w:rPr>
          <w:t>ikke)</w:t>
        </w:r>
      </w:ins>
    </w:p>
    <w:p w14:paraId="07595F5C" w14:textId="4A7927E9" w:rsidR="007253E9" w:rsidRPr="00C85415" w:rsidRDefault="002F2E81">
      <w:pPr>
        <w:pStyle w:val="Overskrift5"/>
        <w:rPr>
          <w:ins w:id="9037" w:author="Ole Vilstrup" w:date="2020-12-07T11:23:00Z"/>
          <w:rFonts w:eastAsia="Calibri"/>
          <w:highlight w:val="white"/>
          <w:lang w:eastAsia="de-DE"/>
        </w:rPr>
        <w:pPrChange w:id="9038" w:author="Ole Vilstrup" w:date="2020-12-07T11:26:00Z">
          <w:pPr>
            <w:shd w:val="clear" w:color="auto" w:fill="FFFFFF"/>
            <w:autoSpaceDE w:val="0"/>
            <w:autoSpaceDN w:val="0"/>
            <w:adjustRightInd w:val="0"/>
            <w:ind w:left="0"/>
          </w:pPr>
        </w:pPrChange>
      </w:pPr>
      <w:ins w:id="9039" w:author="Ole Vilstrup" w:date="2020-12-07T11:27:00Z">
        <w:r w:rsidRPr="00C15F59">
          <w:rPr>
            <w:rFonts w:eastAsia="Calibri"/>
            <w:highlight w:val="white"/>
            <w:lang w:eastAsia="de-DE"/>
          </w:rPr>
          <w:t xml:space="preserve">ServiceTransaction - </w:t>
        </w:r>
      </w:ins>
      <w:ins w:id="9040" w:author="Ole Vilstrup" w:date="2020-12-07T11:23:00Z">
        <w:r w:rsidR="007253E9" w:rsidRPr="006203F2">
          <w:rPr>
            <w:rFonts w:eastAsia="Calibri"/>
            <w:highlight w:val="white"/>
            <w:rPrChange w:id="9041" w:author="Ole Vilstrup" w:date="2020-12-11T14:26:00Z">
              <w:rPr>
                <w:rFonts w:eastAsia="Calibri"/>
                <w:b/>
                <w:bCs/>
                <w:i/>
                <w:iCs/>
                <w:highlight w:val="white"/>
                <w:lang w:eastAsia="de-DE"/>
              </w:rPr>
            </w:rPrChange>
          </w:rPr>
          <w:t>Recurrence</w:t>
        </w:r>
      </w:ins>
    </w:p>
    <w:p w14:paraId="3D71F56B" w14:textId="65347F87" w:rsidR="002C0810" w:rsidRDefault="008A676A">
      <w:pPr>
        <w:ind w:left="1136" w:firstLine="128"/>
        <w:rPr>
          <w:ins w:id="9042" w:author="Ole Vilstrup" w:date="2021-06-10T10:43:00Z"/>
          <w:rStyle w:val="XMLname"/>
          <w:rFonts w:eastAsia="Calibri"/>
          <w:sz w:val="18"/>
          <w:szCs w:val="18"/>
        </w:rPr>
      </w:pPr>
      <w:ins w:id="9043" w:author="Ole Vilstrup" w:date="2020-12-07T11:47:00Z">
        <w:r w:rsidRPr="00AE61EC">
          <w:rPr>
            <w:rStyle w:val="XMLname"/>
            <w:rFonts w:eastAsia="Calibri"/>
            <w:sz w:val="18"/>
            <w:szCs w:val="18"/>
            <w:rPrChange w:id="9044" w:author="Ole Vilstrup" w:date="2021-06-03T14:42:00Z">
              <w:rPr>
                <w:rFonts w:ascii="Calibri" w:eastAsia="Calibri" w:hAnsi="Calibri"/>
                <w:szCs w:val="26"/>
                <w:highlight w:val="white"/>
              </w:rPr>
            </w:rPrChange>
          </w:rPr>
          <w:t>Recurrence=</w:t>
        </w:r>
      </w:ins>
      <w:ins w:id="9045" w:author="Ole Vilstrup" w:date="2021-02-18T11:25:00Z">
        <w:r w:rsidR="00E466F6" w:rsidRPr="00AE61EC">
          <w:rPr>
            <w:rStyle w:val="XMLname"/>
            <w:rFonts w:eastAsia="Calibri"/>
            <w:sz w:val="18"/>
            <w:szCs w:val="18"/>
            <w:rPrChange w:id="9046" w:author="Ole Vilstrup" w:date="2021-06-03T14:42:00Z">
              <w:rPr>
                <w:rStyle w:val="XMLname"/>
                <w:rFonts w:eastAsia="Calibri"/>
                <w:b/>
                <w:bCs/>
                <w:i/>
                <w:iCs/>
                <w:szCs w:val="26"/>
              </w:rPr>
            </w:rPrChange>
          </w:rPr>
          <w:t>”</w:t>
        </w:r>
      </w:ins>
      <w:ins w:id="9047" w:author="Ole Vilstrup" w:date="2020-12-07T11:47:00Z">
        <w:r w:rsidRPr="00AE61EC">
          <w:rPr>
            <w:rStyle w:val="XMLname"/>
            <w:rFonts w:eastAsia="Calibri"/>
            <w:sz w:val="18"/>
            <w:szCs w:val="18"/>
            <w:rPrChange w:id="9048" w:author="Ole Vilstrup" w:date="2021-06-03T14:42:00Z">
              <w:rPr>
                <w:rFonts w:ascii="Calibri" w:eastAsia="Calibri" w:hAnsi="Calibri"/>
                <w:szCs w:val="26"/>
                <w:highlight w:val="white"/>
              </w:rPr>
            </w:rPrChange>
          </w:rPr>
          <w:t>0</w:t>
        </w:r>
      </w:ins>
      <w:ins w:id="9049" w:author="Ole Vilstrup" w:date="2021-02-18T11:25:00Z">
        <w:r w:rsidR="00E466F6" w:rsidRPr="00AE61EC">
          <w:rPr>
            <w:rStyle w:val="XMLname"/>
            <w:rFonts w:eastAsia="Calibri"/>
            <w:sz w:val="18"/>
            <w:szCs w:val="18"/>
            <w:rPrChange w:id="9050" w:author="Ole Vilstrup" w:date="2021-06-03T14:42:00Z">
              <w:rPr>
                <w:rStyle w:val="XMLname"/>
                <w:rFonts w:eastAsia="Calibri"/>
                <w:b/>
                <w:bCs/>
                <w:i/>
                <w:iCs/>
                <w:szCs w:val="26"/>
              </w:rPr>
            </w:rPrChange>
          </w:rPr>
          <w:t>”</w:t>
        </w:r>
      </w:ins>
      <w:ins w:id="9051" w:author="Ole Vilstrup" w:date="2020-12-07T11:47:00Z">
        <w:r w:rsidRPr="00AE61EC">
          <w:rPr>
            <w:rStyle w:val="XMLname"/>
            <w:rFonts w:eastAsia="Calibri"/>
            <w:sz w:val="18"/>
            <w:szCs w:val="18"/>
            <w:rPrChange w:id="9052" w:author="Ole Vilstrup" w:date="2021-06-03T14:42:00Z">
              <w:rPr>
                <w:rFonts w:ascii="Calibri" w:eastAsia="Calibri" w:hAnsi="Calibri"/>
                <w:szCs w:val="26"/>
                <w:highlight w:val="white"/>
              </w:rPr>
            </w:rPrChange>
          </w:rPr>
          <w:t xml:space="preserve"> (=bruges </w:t>
        </w:r>
      </w:ins>
      <w:ins w:id="9053" w:author="Ole Vilstrup" w:date="2021-02-18T11:26:00Z">
        <w:r w:rsidR="00E466F6" w:rsidRPr="00AE61EC">
          <w:rPr>
            <w:rStyle w:val="XMLname"/>
            <w:rFonts w:eastAsia="Calibri"/>
            <w:sz w:val="18"/>
            <w:szCs w:val="18"/>
            <w:rPrChange w:id="9054" w:author="Ole Vilstrup" w:date="2021-06-03T14:42:00Z">
              <w:rPr>
                <w:rStyle w:val="XMLname"/>
                <w:rFonts w:eastAsia="Calibri"/>
                <w:b/>
                <w:bCs/>
                <w:i/>
                <w:iCs/>
                <w:szCs w:val="26"/>
              </w:rPr>
            </w:rPrChange>
          </w:rPr>
          <w:t xml:space="preserve">pt </w:t>
        </w:r>
      </w:ins>
      <w:ins w:id="9055" w:author="Ole Vilstrup" w:date="2020-12-07T11:47:00Z">
        <w:r w:rsidRPr="00AE61EC">
          <w:rPr>
            <w:rStyle w:val="XMLname"/>
            <w:rFonts w:eastAsia="Calibri"/>
            <w:sz w:val="18"/>
            <w:szCs w:val="18"/>
            <w:rPrChange w:id="9056" w:author="Ole Vilstrup" w:date="2021-06-03T14:42:00Z">
              <w:rPr>
                <w:rFonts w:ascii="Calibri" w:eastAsia="Calibri" w:hAnsi="Calibri"/>
                <w:szCs w:val="26"/>
                <w:highlight w:val="white"/>
              </w:rPr>
            </w:rPrChange>
          </w:rPr>
          <w:t>ikke)</w:t>
        </w:r>
      </w:ins>
    </w:p>
    <w:p w14:paraId="35E4296C" w14:textId="51A57FA3" w:rsidR="003B01C0" w:rsidRDefault="00EF3965">
      <w:pPr>
        <w:pStyle w:val="Overskrift4"/>
        <w:rPr>
          <w:ins w:id="9057" w:author="Ole Vilstrup" w:date="2021-01-13T13:25:00Z"/>
          <w:rFonts w:eastAsia="Calibri"/>
        </w:rPr>
      </w:pPr>
      <w:bookmarkStart w:id="9058" w:name="_Toc95688916"/>
      <w:ins w:id="9059" w:author="Ole Vilstrup" w:date="2021-02-18T11:45:00Z">
        <w:r w:rsidRPr="00D54964">
          <w:rPr>
            <w:rFonts w:eastAsia="Calibri"/>
          </w:rPr>
          <w:t xml:space="preserve">SBDH BusinessServices </w:t>
        </w:r>
        <w:r>
          <w:rPr>
            <w:rFonts w:eastAsia="Calibri"/>
          </w:rPr>
          <w:t xml:space="preserve">- Request </w:t>
        </w:r>
      </w:ins>
      <w:ins w:id="9060" w:author="Ole Vilstrup" w:date="2021-01-13T13:02:00Z">
        <w:r w:rsidR="003B01C0">
          <w:rPr>
            <w:rFonts w:eastAsia="Calibri"/>
          </w:rPr>
          <w:t>eksempel</w:t>
        </w:r>
      </w:ins>
      <w:bookmarkEnd w:id="9058"/>
    </w:p>
    <w:p w14:paraId="1ECF0049" w14:textId="0B47EF93" w:rsidR="00FE7DDD" w:rsidRPr="00AE61EC" w:rsidRDefault="00FE7DDD" w:rsidP="00FE7DDD">
      <w:pPr>
        <w:ind w:left="1136" w:firstLine="128"/>
        <w:rPr>
          <w:ins w:id="9061" w:author="Ole Vilstrup" w:date="2021-01-13T13:31:00Z"/>
          <w:rStyle w:val="XMLname"/>
          <w:rFonts w:eastAsia="Calibri"/>
          <w:sz w:val="18"/>
          <w:szCs w:val="18"/>
          <w:rPrChange w:id="9062" w:author="Ole Vilstrup" w:date="2021-06-03T14:42:00Z">
            <w:rPr>
              <w:ins w:id="9063" w:author="Ole Vilstrup" w:date="2021-01-13T13:31:00Z"/>
              <w:rStyle w:val="XMLname"/>
              <w:rFonts w:eastAsia="Calibri"/>
              <w:bCs/>
            </w:rPr>
          </w:rPrChange>
        </w:rPr>
      </w:pPr>
      <w:ins w:id="9064" w:author="Ole Vilstrup" w:date="2021-01-13T13:31:00Z">
        <w:r w:rsidRPr="00AE61EC">
          <w:rPr>
            <w:rStyle w:val="XMLname"/>
            <w:rFonts w:eastAsia="Calibri"/>
            <w:sz w:val="18"/>
            <w:szCs w:val="18"/>
            <w:rPrChange w:id="9065" w:author="Ole Vilstrup" w:date="2021-06-03T14:42:00Z">
              <w:rPr>
                <w:rStyle w:val="XMLname"/>
                <w:rFonts w:eastAsia="Calibri"/>
              </w:rPr>
            </w:rPrChange>
          </w:rPr>
          <w:t>&lt;BusinessService&gt;</w:t>
        </w:r>
      </w:ins>
    </w:p>
    <w:p w14:paraId="471DF1A4" w14:textId="1C648D54" w:rsidR="006D6BC9" w:rsidRPr="00AE61EC" w:rsidRDefault="006D6BC9">
      <w:pPr>
        <w:ind w:left="1136" w:firstLine="128"/>
        <w:rPr>
          <w:ins w:id="9066" w:author="Ole Vilstrup" w:date="2021-01-13T13:32:00Z"/>
          <w:rStyle w:val="XMLname"/>
          <w:rFonts w:eastAsia="Calibri"/>
          <w:sz w:val="18"/>
          <w:szCs w:val="18"/>
          <w:rPrChange w:id="9067" w:author="Ole Vilstrup" w:date="2021-06-03T14:42:00Z">
            <w:rPr>
              <w:ins w:id="9068" w:author="Ole Vilstrup" w:date="2021-01-13T13:32:00Z"/>
              <w:rStyle w:val="XMLname"/>
              <w:rFonts w:eastAsia="Calibri"/>
            </w:rPr>
          </w:rPrChange>
        </w:rPr>
      </w:pPr>
      <w:ins w:id="9069" w:author="Ole Vilstrup" w:date="2021-01-13T13:32:00Z">
        <w:r w:rsidRPr="00AE61EC">
          <w:rPr>
            <w:rStyle w:val="XMLname"/>
            <w:rFonts w:eastAsia="Calibri"/>
            <w:sz w:val="18"/>
            <w:szCs w:val="18"/>
            <w:rPrChange w:id="9070" w:author="Ole Vilstrup" w:date="2021-06-03T14:42:00Z">
              <w:rPr>
                <w:rStyle w:val="XMLname"/>
                <w:rFonts w:eastAsia="Calibri"/>
              </w:rPr>
            </w:rPrChange>
          </w:rPr>
          <w:t>&lt;BusinessServiceName&gt;</w:t>
        </w:r>
      </w:ins>
    </w:p>
    <w:p w14:paraId="62CC0E59" w14:textId="71D34B29" w:rsidR="006D6BC9" w:rsidRPr="00AE61EC" w:rsidRDefault="006D6BC9">
      <w:pPr>
        <w:ind w:left="1136" w:firstLine="128"/>
        <w:rPr>
          <w:ins w:id="9071" w:author="Ole Vilstrup" w:date="2021-01-13T13:32:00Z"/>
          <w:rStyle w:val="XMLname"/>
          <w:rFonts w:eastAsia="Calibri"/>
          <w:sz w:val="18"/>
          <w:szCs w:val="18"/>
          <w:rPrChange w:id="9072" w:author="Ole Vilstrup" w:date="2021-06-03T14:42:00Z">
            <w:rPr>
              <w:ins w:id="9073" w:author="Ole Vilstrup" w:date="2021-01-13T13:32:00Z"/>
              <w:rStyle w:val="XMLname"/>
              <w:rFonts w:eastAsia="Calibri"/>
            </w:rPr>
          </w:rPrChange>
        </w:rPr>
        <w:pPrChange w:id="9074" w:author="Ole Vilstrup" w:date="2021-06-03T14:42:00Z">
          <w:pPr>
            <w:ind w:left="1420" w:firstLine="284"/>
          </w:pPr>
        </w:pPrChange>
      </w:pPr>
      <w:ins w:id="9075" w:author="Ole Vilstrup" w:date="2021-01-13T13:32:00Z">
        <w:r w:rsidRPr="00AE61EC">
          <w:rPr>
            <w:rStyle w:val="XMLname"/>
            <w:rFonts w:eastAsia="Calibri"/>
            <w:sz w:val="18"/>
            <w:szCs w:val="18"/>
            <w:rPrChange w:id="9076" w:author="Ole Vilstrup" w:date="2021-06-03T14:42:00Z">
              <w:rPr>
                <w:rStyle w:val="XMLname"/>
                <w:rFonts w:eastAsia="Calibri"/>
              </w:rPr>
            </w:rPrChange>
          </w:rPr>
          <w:t>SBDH_MedCom_ReceiptAcknowledge</w:t>
        </w:r>
      </w:ins>
      <w:ins w:id="9077" w:author="Ole Vilstrup" w:date="2021-01-13T15:36:00Z">
        <w:r w:rsidR="00115EEB" w:rsidRPr="00AE61EC">
          <w:rPr>
            <w:rStyle w:val="XMLname"/>
            <w:rFonts w:eastAsia="Calibri"/>
            <w:sz w:val="18"/>
            <w:szCs w:val="18"/>
            <w:rPrChange w:id="9078" w:author="Ole Vilstrup" w:date="2021-06-03T14:42:00Z">
              <w:rPr>
                <w:rStyle w:val="XMLname"/>
                <w:rFonts w:eastAsia="Calibri"/>
              </w:rPr>
            </w:rPrChange>
          </w:rPr>
          <w:t>ment</w:t>
        </w:r>
      </w:ins>
      <w:ins w:id="9079" w:author="Ole Vilstrup" w:date="2021-01-13T13:32:00Z">
        <w:r w:rsidRPr="00AE61EC">
          <w:rPr>
            <w:rStyle w:val="XMLname"/>
            <w:rFonts w:eastAsia="Calibri"/>
            <w:sz w:val="18"/>
            <w:szCs w:val="18"/>
            <w:rPrChange w:id="9080" w:author="Ole Vilstrup" w:date="2021-06-03T14:42:00Z">
              <w:rPr>
                <w:rStyle w:val="XMLname"/>
                <w:rFonts w:eastAsia="Calibri"/>
              </w:rPr>
            </w:rPrChange>
          </w:rPr>
          <w:t>_Request</w:t>
        </w:r>
      </w:ins>
    </w:p>
    <w:p w14:paraId="494F4A24" w14:textId="77777777" w:rsidR="006D6BC9" w:rsidRPr="00AE61EC" w:rsidRDefault="006D6BC9">
      <w:pPr>
        <w:ind w:left="1136" w:firstLine="128"/>
        <w:rPr>
          <w:ins w:id="9081" w:author="Ole Vilstrup" w:date="2021-01-13T13:32:00Z"/>
          <w:rStyle w:val="XMLname"/>
          <w:rFonts w:eastAsia="Calibri"/>
          <w:sz w:val="18"/>
          <w:szCs w:val="18"/>
          <w:rPrChange w:id="9082" w:author="Ole Vilstrup" w:date="2021-06-03T14:42:00Z">
            <w:rPr>
              <w:ins w:id="9083" w:author="Ole Vilstrup" w:date="2021-01-13T13:32:00Z"/>
              <w:rStyle w:val="XMLname"/>
              <w:rFonts w:eastAsia="Calibri"/>
            </w:rPr>
          </w:rPrChange>
        </w:rPr>
      </w:pPr>
      <w:ins w:id="9084" w:author="Ole Vilstrup" w:date="2021-01-13T13:32:00Z">
        <w:r w:rsidRPr="00AE61EC">
          <w:rPr>
            <w:rStyle w:val="XMLname"/>
            <w:rFonts w:eastAsia="Calibri"/>
            <w:sz w:val="18"/>
            <w:szCs w:val="18"/>
            <w:rPrChange w:id="9085" w:author="Ole Vilstrup" w:date="2021-06-03T14:42:00Z">
              <w:rPr>
                <w:rStyle w:val="XMLname"/>
                <w:rFonts w:eastAsia="Calibri"/>
              </w:rPr>
            </w:rPrChange>
          </w:rPr>
          <w:t>&lt;/BusinessServiceName&gt;</w:t>
        </w:r>
      </w:ins>
    </w:p>
    <w:p w14:paraId="7B090DB5" w14:textId="2C1B08D9" w:rsidR="00FE7DDD" w:rsidRPr="00AE61EC" w:rsidRDefault="00FE7DDD">
      <w:pPr>
        <w:ind w:left="1136" w:firstLine="128"/>
        <w:rPr>
          <w:ins w:id="9086" w:author="Ole Vilstrup" w:date="2021-01-13T13:31:00Z"/>
          <w:rStyle w:val="XMLname"/>
          <w:rFonts w:eastAsia="Calibri"/>
          <w:sz w:val="18"/>
          <w:szCs w:val="18"/>
          <w:rPrChange w:id="9087" w:author="Ole Vilstrup" w:date="2021-06-03T14:42:00Z">
            <w:rPr>
              <w:ins w:id="9088" w:author="Ole Vilstrup" w:date="2021-01-13T13:31:00Z"/>
              <w:rStyle w:val="XMLname"/>
              <w:rFonts w:eastAsia="Calibri"/>
            </w:rPr>
          </w:rPrChange>
        </w:rPr>
      </w:pPr>
      <w:ins w:id="9089" w:author="Ole Vilstrup" w:date="2021-01-13T13:31:00Z">
        <w:r w:rsidRPr="00AE61EC">
          <w:rPr>
            <w:rStyle w:val="XMLname"/>
            <w:rFonts w:eastAsia="Calibri"/>
            <w:sz w:val="18"/>
            <w:szCs w:val="18"/>
            <w:rPrChange w:id="9090" w:author="Ole Vilstrup" w:date="2021-06-03T14:42:00Z">
              <w:rPr>
                <w:rStyle w:val="XMLname"/>
                <w:rFonts w:eastAsia="Calibri"/>
              </w:rPr>
            </w:rPrChange>
          </w:rPr>
          <w:t xml:space="preserve">&lt;ServiceTransaction </w:t>
        </w:r>
      </w:ins>
    </w:p>
    <w:p w14:paraId="0054864C" w14:textId="301C002C" w:rsidR="00113E56" w:rsidRPr="00AE61EC" w:rsidRDefault="00570C00">
      <w:pPr>
        <w:ind w:left="1420"/>
        <w:rPr>
          <w:ins w:id="9091" w:author="Ole Vilstrup" w:date="2021-01-13T15:36:00Z"/>
          <w:rStyle w:val="XMLname"/>
          <w:rFonts w:eastAsia="Calibri"/>
          <w:sz w:val="18"/>
          <w:szCs w:val="18"/>
          <w:rPrChange w:id="9092" w:author="Ole Vilstrup" w:date="2021-06-03T14:42:00Z">
            <w:rPr>
              <w:ins w:id="9093" w:author="Ole Vilstrup" w:date="2021-01-13T15:36:00Z"/>
              <w:rStyle w:val="XMLname"/>
              <w:rFonts w:eastAsia="Calibri"/>
            </w:rPr>
          </w:rPrChange>
        </w:rPr>
      </w:pPr>
      <w:ins w:id="9094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095" w:author="Ole Vilstrup" w:date="2021-06-03T14:42:00Z">
              <w:rPr>
                <w:rStyle w:val="XMLname"/>
                <w:rFonts w:eastAsia="Calibri"/>
              </w:rPr>
            </w:rPrChange>
          </w:rPr>
          <w:t>TypeOfServiceTransaction=”RequestingServiceTransaction”</w:t>
        </w:r>
      </w:ins>
      <w:ins w:id="9096" w:author="Ole Vilstrup" w:date="2021-01-13T13:26:00Z">
        <w:r w:rsidR="000100D7" w:rsidRPr="00AE61EC">
          <w:rPr>
            <w:rStyle w:val="XMLname"/>
            <w:rFonts w:eastAsia="Calibri"/>
            <w:sz w:val="18"/>
            <w:szCs w:val="18"/>
            <w:rPrChange w:id="9097" w:author="Ole Vilstrup" w:date="2021-06-03T14:42:00Z">
              <w:rPr>
                <w:rStyle w:val="XMLname"/>
                <w:rFonts w:eastAsia="Calibri"/>
              </w:rPr>
            </w:rPrChange>
          </w:rPr>
          <w:t>,</w:t>
        </w:r>
      </w:ins>
      <w:ins w:id="9098" w:author="Ole Vilstrup" w:date="2021-01-13T13:36:00Z">
        <w:r w:rsidR="00F4227B" w:rsidRPr="00AE61EC">
          <w:rPr>
            <w:rStyle w:val="XMLname"/>
            <w:rFonts w:eastAsia="Calibri"/>
            <w:sz w:val="18"/>
            <w:szCs w:val="18"/>
            <w:rPrChange w:id="9099" w:author="Ole Vilstrup" w:date="2021-06-03T14:42:00Z">
              <w:rPr>
                <w:rStyle w:val="XMLname"/>
                <w:rFonts w:eastAsia="Calibri"/>
              </w:rPr>
            </w:rPrChange>
          </w:rPr>
          <w:t xml:space="preserve"> </w:t>
        </w:r>
      </w:ins>
      <w:ins w:id="9100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01" w:author="Ole Vilstrup" w:date="2021-06-03T14:42:00Z">
              <w:rPr>
                <w:rStyle w:val="XMLname"/>
                <w:rFonts w:eastAsia="Calibri"/>
              </w:rPr>
            </w:rPrChange>
          </w:rPr>
          <w:t>IsNonRepudiationRequired=</w:t>
        </w:r>
      </w:ins>
      <w:ins w:id="9102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03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04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05" w:author="Ole Vilstrup" w:date="2021-06-03T14:42:00Z">
              <w:rPr>
                <w:rStyle w:val="XMLname"/>
                <w:rFonts w:eastAsia="Calibri"/>
              </w:rPr>
            </w:rPrChange>
          </w:rPr>
          <w:t>false</w:t>
        </w:r>
      </w:ins>
      <w:ins w:id="9106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07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08" w:author="Ole Vilstrup" w:date="2021-01-13T13:26:00Z">
        <w:r w:rsidR="000100D7" w:rsidRPr="00AE61EC">
          <w:rPr>
            <w:rStyle w:val="XMLname"/>
            <w:rFonts w:eastAsia="Calibri"/>
            <w:sz w:val="18"/>
            <w:szCs w:val="18"/>
            <w:rPrChange w:id="9109" w:author="Ole Vilstrup" w:date="2021-06-03T14:42:00Z">
              <w:rPr>
                <w:rStyle w:val="XMLname"/>
                <w:rFonts w:eastAsia="Calibri"/>
              </w:rPr>
            </w:rPrChange>
          </w:rPr>
          <w:t>,</w:t>
        </w:r>
      </w:ins>
      <w:ins w:id="9110" w:author="Ole Vilstrup" w:date="2021-01-13T13:33:00Z">
        <w:r w:rsidR="009E29E4" w:rsidRPr="00AE61EC">
          <w:rPr>
            <w:rStyle w:val="XMLname"/>
            <w:rFonts w:eastAsia="Calibri"/>
            <w:sz w:val="18"/>
            <w:szCs w:val="18"/>
            <w:rPrChange w:id="9111" w:author="Ole Vilstrup" w:date="2021-06-03T14:42:00Z">
              <w:rPr>
                <w:rStyle w:val="XMLname"/>
                <w:rFonts w:eastAsia="Calibri"/>
              </w:rPr>
            </w:rPrChange>
          </w:rPr>
          <w:t xml:space="preserve"> </w:t>
        </w:r>
      </w:ins>
    </w:p>
    <w:p w14:paraId="4A234E51" w14:textId="0616C4C2" w:rsidR="00523031" w:rsidRPr="00AE61EC" w:rsidRDefault="00570C00">
      <w:pPr>
        <w:ind w:left="1420"/>
        <w:rPr>
          <w:ins w:id="9112" w:author="Ole Vilstrup" w:date="2021-01-13T15:36:00Z"/>
          <w:rStyle w:val="XMLname"/>
          <w:rFonts w:eastAsia="Calibri"/>
          <w:sz w:val="18"/>
          <w:szCs w:val="18"/>
          <w:rPrChange w:id="9113" w:author="Ole Vilstrup" w:date="2021-06-03T14:42:00Z">
            <w:rPr>
              <w:ins w:id="9114" w:author="Ole Vilstrup" w:date="2021-01-13T15:36:00Z"/>
              <w:rStyle w:val="XMLname"/>
              <w:rFonts w:eastAsia="Calibri"/>
            </w:rPr>
          </w:rPrChange>
        </w:rPr>
      </w:pPr>
      <w:ins w:id="9115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16" w:author="Ole Vilstrup" w:date="2021-06-03T14:42:00Z">
              <w:rPr>
                <w:rStyle w:val="XMLname"/>
                <w:rFonts w:eastAsia="Calibri"/>
              </w:rPr>
            </w:rPrChange>
          </w:rPr>
          <w:t>IsAuthenticationRequired=</w:t>
        </w:r>
      </w:ins>
      <w:ins w:id="9117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18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19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20" w:author="Ole Vilstrup" w:date="2021-06-03T14:42:00Z">
              <w:rPr>
                <w:rStyle w:val="XMLname"/>
                <w:rFonts w:eastAsia="Calibri"/>
              </w:rPr>
            </w:rPrChange>
          </w:rPr>
          <w:t>false</w:t>
        </w:r>
      </w:ins>
      <w:ins w:id="9121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22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23" w:author="Ole Vilstrup" w:date="2021-01-13T13:26:00Z">
        <w:r w:rsidR="000100D7" w:rsidRPr="00AE61EC">
          <w:rPr>
            <w:rStyle w:val="XMLname"/>
            <w:rFonts w:eastAsia="Calibri"/>
            <w:sz w:val="18"/>
            <w:szCs w:val="18"/>
            <w:rPrChange w:id="9124" w:author="Ole Vilstrup" w:date="2021-06-03T14:42:00Z">
              <w:rPr>
                <w:rStyle w:val="XMLname"/>
                <w:rFonts w:eastAsia="Calibri"/>
              </w:rPr>
            </w:rPrChange>
          </w:rPr>
          <w:t>,</w:t>
        </w:r>
      </w:ins>
      <w:ins w:id="9125" w:author="Ole Vilstrup" w:date="2021-01-13T13:33:00Z">
        <w:r w:rsidR="009E29E4" w:rsidRPr="00AE61EC">
          <w:rPr>
            <w:rStyle w:val="XMLname"/>
            <w:rFonts w:eastAsia="Calibri"/>
            <w:sz w:val="18"/>
            <w:szCs w:val="18"/>
            <w:rPrChange w:id="9126" w:author="Ole Vilstrup" w:date="2021-06-03T14:42:00Z">
              <w:rPr>
                <w:rStyle w:val="XMLname"/>
                <w:rFonts w:eastAsia="Calibri"/>
              </w:rPr>
            </w:rPrChange>
          </w:rPr>
          <w:t xml:space="preserve"> </w:t>
        </w:r>
      </w:ins>
      <w:ins w:id="9127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28" w:author="Ole Vilstrup" w:date="2021-06-03T14:42:00Z">
              <w:rPr>
                <w:rStyle w:val="XMLname"/>
                <w:rFonts w:eastAsia="Calibri"/>
              </w:rPr>
            </w:rPrChange>
          </w:rPr>
          <w:t>IsNonRepudiationOfReceiptRequired=</w:t>
        </w:r>
      </w:ins>
      <w:ins w:id="9129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30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31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32" w:author="Ole Vilstrup" w:date="2021-06-03T14:42:00Z">
              <w:rPr>
                <w:rStyle w:val="XMLname"/>
                <w:rFonts w:eastAsia="Calibri"/>
              </w:rPr>
            </w:rPrChange>
          </w:rPr>
          <w:t>false</w:t>
        </w:r>
      </w:ins>
      <w:ins w:id="9133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34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35" w:author="Ole Vilstrup" w:date="2021-01-13T13:26:00Z">
        <w:r w:rsidR="004A1B54" w:rsidRPr="00AE61EC">
          <w:rPr>
            <w:rStyle w:val="XMLname"/>
            <w:rFonts w:eastAsia="Calibri"/>
            <w:sz w:val="18"/>
            <w:szCs w:val="18"/>
            <w:rPrChange w:id="9136" w:author="Ole Vilstrup" w:date="2021-06-03T14:42:00Z">
              <w:rPr>
                <w:rStyle w:val="XMLname"/>
                <w:rFonts w:eastAsia="Calibri"/>
              </w:rPr>
            </w:rPrChange>
          </w:rPr>
          <w:t xml:space="preserve">, </w:t>
        </w:r>
      </w:ins>
      <w:ins w:id="9137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38" w:author="Ole Vilstrup" w:date="2021-06-03T14:42:00Z">
              <w:rPr>
                <w:rStyle w:val="XMLname"/>
                <w:rFonts w:eastAsia="Calibri"/>
              </w:rPr>
            </w:rPrChange>
          </w:rPr>
          <w:t>IsIntelligibleCheckRequired=</w:t>
        </w:r>
      </w:ins>
      <w:ins w:id="9139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40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41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42" w:author="Ole Vilstrup" w:date="2021-06-03T14:42:00Z">
              <w:rPr>
                <w:rStyle w:val="XMLname"/>
                <w:rFonts w:eastAsia="Calibri"/>
              </w:rPr>
            </w:rPrChange>
          </w:rPr>
          <w:t>false</w:t>
        </w:r>
      </w:ins>
      <w:ins w:id="9143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44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45" w:author="Ole Vilstrup" w:date="2021-01-13T13:26:00Z">
        <w:r w:rsidR="000100D7" w:rsidRPr="00AE61EC">
          <w:rPr>
            <w:rStyle w:val="XMLname"/>
            <w:rFonts w:eastAsia="Calibri"/>
            <w:sz w:val="18"/>
            <w:szCs w:val="18"/>
            <w:rPrChange w:id="9146" w:author="Ole Vilstrup" w:date="2021-06-03T14:42:00Z">
              <w:rPr>
                <w:rStyle w:val="XMLname"/>
                <w:rFonts w:eastAsia="Calibri"/>
              </w:rPr>
            </w:rPrChange>
          </w:rPr>
          <w:t>,</w:t>
        </w:r>
      </w:ins>
      <w:ins w:id="9147" w:author="Ole Vilstrup" w:date="2021-01-13T13:33:00Z">
        <w:r w:rsidR="009E29E4" w:rsidRPr="00AE61EC">
          <w:rPr>
            <w:rStyle w:val="XMLname"/>
            <w:rFonts w:eastAsia="Calibri"/>
            <w:sz w:val="18"/>
            <w:szCs w:val="18"/>
            <w:rPrChange w:id="9148" w:author="Ole Vilstrup" w:date="2021-06-03T14:42:00Z">
              <w:rPr>
                <w:rStyle w:val="XMLname"/>
                <w:rFonts w:eastAsia="Calibri"/>
              </w:rPr>
            </w:rPrChange>
          </w:rPr>
          <w:t xml:space="preserve"> </w:t>
        </w:r>
      </w:ins>
      <w:ins w:id="9149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50" w:author="Ole Vilstrup" w:date="2021-06-03T14:42:00Z">
              <w:rPr>
                <w:rStyle w:val="XMLname"/>
                <w:rFonts w:eastAsia="Calibri"/>
              </w:rPr>
            </w:rPrChange>
          </w:rPr>
          <w:t>IsApplicationErrorResponseRequested=</w:t>
        </w:r>
      </w:ins>
      <w:ins w:id="9151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52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53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54" w:author="Ole Vilstrup" w:date="2021-06-03T14:42:00Z">
              <w:rPr>
                <w:rStyle w:val="XMLname"/>
                <w:rFonts w:eastAsia="Calibri"/>
              </w:rPr>
            </w:rPrChange>
          </w:rPr>
          <w:t>false</w:t>
        </w:r>
      </w:ins>
      <w:ins w:id="9155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56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57" w:author="Ole Vilstrup" w:date="2021-01-13T13:26:00Z">
        <w:r w:rsidR="000100D7" w:rsidRPr="00AE61EC">
          <w:rPr>
            <w:rStyle w:val="XMLname"/>
            <w:rFonts w:eastAsia="Calibri"/>
            <w:sz w:val="18"/>
            <w:szCs w:val="18"/>
            <w:rPrChange w:id="9158" w:author="Ole Vilstrup" w:date="2021-06-03T14:42:00Z">
              <w:rPr>
                <w:rStyle w:val="XMLname"/>
                <w:rFonts w:eastAsia="Calibri"/>
              </w:rPr>
            </w:rPrChange>
          </w:rPr>
          <w:t>,</w:t>
        </w:r>
      </w:ins>
      <w:ins w:id="9159" w:author="Ole Vilstrup" w:date="2021-01-13T13:33:00Z">
        <w:r w:rsidR="009E29E4" w:rsidRPr="00AE61EC">
          <w:rPr>
            <w:rStyle w:val="XMLname"/>
            <w:rFonts w:eastAsia="Calibri"/>
            <w:sz w:val="18"/>
            <w:szCs w:val="18"/>
            <w:rPrChange w:id="9160" w:author="Ole Vilstrup" w:date="2021-06-03T14:42:00Z">
              <w:rPr>
                <w:rStyle w:val="XMLname"/>
                <w:rFonts w:eastAsia="Calibri"/>
              </w:rPr>
            </w:rPrChange>
          </w:rPr>
          <w:t xml:space="preserve"> </w:t>
        </w:r>
      </w:ins>
      <w:ins w:id="9161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62" w:author="Ole Vilstrup" w:date="2021-06-03T14:42:00Z">
              <w:rPr>
                <w:rStyle w:val="XMLname"/>
                <w:rFonts w:eastAsia="Calibri"/>
              </w:rPr>
            </w:rPrChange>
          </w:rPr>
          <w:t>TimeToAcknowledgeReceipt=</w:t>
        </w:r>
      </w:ins>
      <w:ins w:id="9163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64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65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66" w:author="Ole Vilstrup" w:date="2021-06-03T14:42:00Z">
              <w:rPr>
                <w:rStyle w:val="XMLname"/>
                <w:rFonts w:eastAsia="Calibri"/>
              </w:rPr>
            </w:rPrChange>
          </w:rPr>
          <w:t>300000</w:t>
        </w:r>
      </w:ins>
      <w:ins w:id="9167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68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69" w:author="Ole Vilstrup" w:date="2021-01-13T13:26:00Z">
        <w:r w:rsidR="000100D7" w:rsidRPr="00AE61EC">
          <w:rPr>
            <w:rStyle w:val="XMLname"/>
            <w:rFonts w:eastAsia="Calibri"/>
            <w:sz w:val="18"/>
            <w:szCs w:val="18"/>
            <w:rPrChange w:id="9170" w:author="Ole Vilstrup" w:date="2021-06-03T14:42:00Z">
              <w:rPr>
                <w:rStyle w:val="XMLname"/>
                <w:rFonts w:eastAsia="Calibri"/>
              </w:rPr>
            </w:rPrChange>
          </w:rPr>
          <w:t>,</w:t>
        </w:r>
      </w:ins>
      <w:ins w:id="9171" w:author="Ole Vilstrup" w:date="2021-01-13T13:33:00Z">
        <w:r w:rsidR="009E29E4" w:rsidRPr="00AE61EC">
          <w:rPr>
            <w:rStyle w:val="XMLname"/>
            <w:rFonts w:eastAsia="Calibri"/>
            <w:sz w:val="18"/>
            <w:szCs w:val="18"/>
            <w:rPrChange w:id="9172" w:author="Ole Vilstrup" w:date="2021-06-03T14:42:00Z">
              <w:rPr>
                <w:rStyle w:val="XMLname"/>
                <w:rFonts w:eastAsia="Calibri"/>
              </w:rPr>
            </w:rPrChange>
          </w:rPr>
          <w:t xml:space="preserve"> </w:t>
        </w:r>
      </w:ins>
    </w:p>
    <w:p w14:paraId="4598890F" w14:textId="44E8A8BE" w:rsidR="000168A9" w:rsidRPr="00AE61EC" w:rsidRDefault="00570C00">
      <w:pPr>
        <w:ind w:left="1136" w:firstLine="284"/>
        <w:rPr>
          <w:ins w:id="9173" w:author="Ole Vilstrup" w:date="2021-01-13T13:37:00Z"/>
          <w:rStyle w:val="XMLname"/>
          <w:rFonts w:eastAsia="Calibri"/>
          <w:sz w:val="18"/>
          <w:szCs w:val="18"/>
          <w:rPrChange w:id="9174" w:author="Ole Vilstrup" w:date="2021-06-03T14:42:00Z">
            <w:rPr>
              <w:ins w:id="9175" w:author="Ole Vilstrup" w:date="2021-01-13T13:37:00Z"/>
              <w:rStyle w:val="XMLname"/>
              <w:rFonts w:eastAsia="Calibri"/>
            </w:rPr>
          </w:rPrChange>
        </w:rPr>
        <w:pPrChange w:id="9176" w:author="Ole Vilstrup" w:date="2021-06-03T14:43:00Z">
          <w:pPr>
            <w:ind w:left="1704"/>
          </w:pPr>
        </w:pPrChange>
      </w:pPr>
      <w:ins w:id="9177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78" w:author="Ole Vilstrup" w:date="2021-06-03T14:42:00Z">
              <w:rPr>
                <w:rStyle w:val="XMLname"/>
                <w:rFonts w:eastAsia="Calibri"/>
              </w:rPr>
            </w:rPrChange>
          </w:rPr>
          <w:t>TimeToAcknowledgeAcceptance=</w:t>
        </w:r>
      </w:ins>
      <w:ins w:id="9179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80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81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82" w:author="Ole Vilstrup" w:date="2021-06-03T14:42:00Z">
              <w:rPr>
                <w:rStyle w:val="XMLname"/>
                <w:rFonts w:eastAsia="Calibri"/>
              </w:rPr>
            </w:rPrChange>
          </w:rPr>
          <w:t>0</w:t>
        </w:r>
      </w:ins>
      <w:ins w:id="9183" w:author="Ole Vilstrup" w:date="2021-02-18T11:26:00Z">
        <w:r w:rsidR="00C13C86" w:rsidRPr="00AE61EC">
          <w:rPr>
            <w:rStyle w:val="XMLname"/>
            <w:rFonts w:eastAsia="Calibri"/>
            <w:sz w:val="18"/>
            <w:szCs w:val="18"/>
            <w:rPrChange w:id="9184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85" w:author="Ole Vilstrup" w:date="2021-01-13T13:26:00Z">
        <w:r w:rsidR="000100D7" w:rsidRPr="00AE61EC">
          <w:rPr>
            <w:rStyle w:val="XMLname"/>
            <w:rFonts w:eastAsia="Calibri"/>
            <w:sz w:val="18"/>
            <w:szCs w:val="18"/>
            <w:rPrChange w:id="9186" w:author="Ole Vilstrup" w:date="2021-06-03T14:42:00Z">
              <w:rPr>
                <w:rStyle w:val="XMLname"/>
                <w:rFonts w:eastAsia="Calibri"/>
              </w:rPr>
            </w:rPrChange>
          </w:rPr>
          <w:t>,</w:t>
        </w:r>
      </w:ins>
      <w:ins w:id="9187" w:author="Ole Vilstrup" w:date="2021-01-13T13:33:00Z">
        <w:r w:rsidR="009E29E4" w:rsidRPr="00AE61EC">
          <w:rPr>
            <w:rStyle w:val="XMLname"/>
            <w:rFonts w:eastAsia="Calibri"/>
            <w:sz w:val="18"/>
            <w:szCs w:val="18"/>
            <w:rPrChange w:id="9188" w:author="Ole Vilstrup" w:date="2021-06-03T14:42:00Z">
              <w:rPr>
                <w:rStyle w:val="XMLname"/>
                <w:rFonts w:eastAsia="Calibri"/>
              </w:rPr>
            </w:rPrChange>
          </w:rPr>
          <w:t xml:space="preserve"> </w:t>
        </w:r>
      </w:ins>
    </w:p>
    <w:p w14:paraId="241626DF" w14:textId="49D9E52F" w:rsidR="000168A9" w:rsidRPr="00AE61EC" w:rsidRDefault="00570C00">
      <w:pPr>
        <w:ind w:left="1136" w:firstLine="284"/>
        <w:rPr>
          <w:ins w:id="9189" w:author="Ole Vilstrup" w:date="2021-01-13T13:37:00Z"/>
          <w:rStyle w:val="XMLname"/>
          <w:rFonts w:eastAsia="Calibri"/>
          <w:sz w:val="18"/>
          <w:szCs w:val="18"/>
          <w:rPrChange w:id="9190" w:author="Ole Vilstrup" w:date="2021-06-03T14:42:00Z">
            <w:rPr>
              <w:ins w:id="9191" w:author="Ole Vilstrup" w:date="2021-01-13T13:37:00Z"/>
              <w:rStyle w:val="XMLname"/>
              <w:rFonts w:eastAsia="Calibri"/>
            </w:rPr>
          </w:rPrChange>
        </w:rPr>
        <w:pPrChange w:id="9192" w:author="Ole Vilstrup" w:date="2021-06-03T14:43:00Z">
          <w:pPr>
            <w:ind w:left="1704"/>
          </w:pPr>
        </w:pPrChange>
      </w:pPr>
      <w:ins w:id="9193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94" w:author="Ole Vilstrup" w:date="2021-06-03T14:42:00Z">
              <w:rPr>
                <w:rStyle w:val="XMLname"/>
                <w:rFonts w:eastAsia="Calibri"/>
              </w:rPr>
            </w:rPrChange>
          </w:rPr>
          <w:t>TimeToPerform=</w:t>
        </w:r>
      </w:ins>
      <w:ins w:id="9195" w:author="Ole Vilstrup" w:date="2021-02-18T11:27:00Z">
        <w:r w:rsidR="00C13C86" w:rsidRPr="00AE61EC">
          <w:rPr>
            <w:rStyle w:val="XMLname"/>
            <w:rFonts w:eastAsia="Calibri"/>
            <w:sz w:val="18"/>
            <w:szCs w:val="18"/>
            <w:rPrChange w:id="9196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197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198" w:author="Ole Vilstrup" w:date="2021-06-03T14:42:00Z">
              <w:rPr>
                <w:rStyle w:val="XMLname"/>
                <w:rFonts w:eastAsia="Calibri"/>
              </w:rPr>
            </w:rPrChange>
          </w:rPr>
          <w:t>0</w:t>
        </w:r>
      </w:ins>
      <w:ins w:id="9199" w:author="Ole Vilstrup" w:date="2021-02-18T11:27:00Z">
        <w:r w:rsidR="00C13C86" w:rsidRPr="00AE61EC">
          <w:rPr>
            <w:rStyle w:val="XMLname"/>
            <w:rFonts w:eastAsia="Calibri"/>
            <w:sz w:val="18"/>
            <w:szCs w:val="18"/>
            <w:rPrChange w:id="9200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201" w:author="Ole Vilstrup" w:date="2021-01-13T13:26:00Z">
        <w:r w:rsidR="000100D7" w:rsidRPr="00AE61EC">
          <w:rPr>
            <w:rStyle w:val="XMLname"/>
            <w:rFonts w:eastAsia="Calibri"/>
            <w:sz w:val="18"/>
            <w:szCs w:val="18"/>
            <w:rPrChange w:id="9202" w:author="Ole Vilstrup" w:date="2021-06-03T14:42:00Z">
              <w:rPr>
                <w:rStyle w:val="XMLname"/>
                <w:rFonts w:eastAsia="Calibri"/>
              </w:rPr>
            </w:rPrChange>
          </w:rPr>
          <w:t>,</w:t>
        </w:r>
      </w:ins>
      <w:ins w:id="9203" w:author="Ole Vilstrup" w:date="2021-01-13T13:33:00Z">
        <w:r w:rsidR="009E29E4" w:rsidRPr="00AE61EC">
          <w:rPr>
            <w:rStyle w:val="XMLname"/>
            <w:rFonts w:eastAsia="Calibri"/>
            <w:sz w:val="18"/>
            <w:szCs w:val="18"/>
            <w:rPrChange w:id="9204" w:author="Ole Vilstrup" w:date="2021-06-03T14:42:00Z">
              <w:rPr>
                <w:rStyle w:val="XMLname"/>
                <w:rFonts w:eastAsia="Calibri"/>
              </w:rPr>
            </w:rPrChange>
          </w:rPr>
          <w:t xml:space="preserve"> </w:t>
        </w:r>
      </w:ins>
    </w:p>
    <w:p w14:paraId="6E884E73" w14:textId="2EFDA2D9" w:rsidR="001D41AB" w:rsidRPr="00AE61EC" w:rsidRDefault="00570C00">
      <w:pPr>
        <w:ind w:left="1136" w:firstLine="284"/>
        <w:rPr>
          <w:ins w:id="9205" w:author="Ole Vilstrup" w:date="2021-01-13T13:25:00Z"/>
          <w:rStyle w:val="XMLname"/>
          <w:rFonts w:eastAsia="Calibri"/>
          <w:sz w:val="18"/>
          <w:szCs w:val="18"/>
          <w:rPrChange w:id="9206" w:author="Ole Vilstrup" w:date="2021-06-03T14:42:00Z">
            <w:rPr>
              <w:ins w:id="9207" w:author="Ole Vilstrup" w:date="2021-01-13T13:25:00Z"/>
              <w:rStyle w:val="XMLname"/>
              <w:rFonts w:eastAsia="Calibri"/>
            </w:rPr>
          </w:rPrChange>
        </w:rPr>
        <w:pPrChange w:id="9208" w:author="Ole Vilstrup" w:date="2021-06-03T14:43:00Z">
          <w:pPr>
            <w:ind w:left="1136" w:firstLine="128"/>
          </w:pPr>
        </w:pPrChange>
      </w:pPr>
      <w:ins w:id="9209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210" w:author="Ole Vilstrup" w:date="2021-06-03T14:42:00Z">
              <w:rPr>
                <w:rStyle w:val="XMLname"/>
                <w:rFonts w:eastAsia="Calibri"/>
              </w:rPr>
            </w:rPrChange>
          </w:rPr>
          <w:t>Recurrence=</w:t>
        </w:r>
      </w:ins>
      <w:ins w:id="9211" w:author="Ole Vilstrup" w:date="2021-02-18T11:27:00Z">
        <w:r w:rsidR="00C13C86" w:rsidRPr="00AE61EC">
          <w:rPr>
            <w:rStyle w:val="XMLname"/>
            <w:rFonts w:eastAsia="Calibri"/>
            <w:sz w:val="18"/>
            <w:szCs w:val="18"/>
            <w:rPrChange w:id="9212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213" w:author="Ole Vilstrup" w:date="2021-01-13T13:25:00Z">
        <w:r w:rsidRPr="00AE61EC">
          <w:rPr>
            <w:rStyle w:val="XMLname"/>
            <w:rFonts w:eastAsia="Calibri"/>
            <w:sz w:val="18"/>
            <w:szCs w:val="18"/>
            <w:rPrChange w:id="9214" w:author="Ole Vilstrup" w:date="2021-06-03T14:42:00Z">
              <w:rPr>
                <w:rStyle w:val="XMLname"/>
                <w:rFonts w:eastAsia="Calibri"/>
              </w:rPr>
            </w:rPrChange>
          </w:rPr>
          <w:t>0</w:t>
        </w:r>
      </w:ins>
      <w:ins w:id="9215" w:author="Ole Vilstrup" w:date="2021-02-18T11:27:00Z">
        <w:r w:rsidR="00C13C86" w:rsidRPr="00AE61EC">
          <w:rPr>
            <w:rStyle w:val="XMLname"/>
            <w:rFonts w:eastAsia="Calibri"/>
            <w:sz w:val="18"/>
            <w:szCs w:val="18"/>
            <w:rPrChange w:id="9216" w:author="Ole Vilstrup" w:date="2021-06-03T14:42:00Z">
              <w:rPr>
                <w:rStyle w:val="XMLname"/>
                <w:rFonts w:eastAsia="Calibri"/>
              </w:rPr>
            </w:rPrChange>
          </w:rPr>
          <w:t>”</w:t>
        </w:r>
      </w:ins>
      <w:ins w:id="9217" w:author="Ole Vilstrup" w:date="2021-01-13T13:33:00Z">
        <w:r w:rsidR="001D41AB" w:rsidRPr="00AE61EC">
          <w:rPr>
            <w:rStyle w:val="XMLname"/>
            <w:rFonts w:eastAsia="Calibri"/>
            <w:sz w:val="18"/>
            <w:szCs w:val="18"/>
            <w:rPrChange w:id="9218" w:author="Ole Vilstrup" w:date="2021-06-03T14:42:00Z">
              <w:rPr>
                <w:rStyle w:val="XMLname"/>
                <w:rFonts w:eastAsia="Calibri"/>
              </w:rPr>
            </w:rPrChange>
          </w:rPr>
          <w:t>/&gt;</w:t>
        </w:r>
      </w:ins>
    </w:p>
    <w:p w14:paraId="10315A6F" w14:textId="4B266DDF" w:rsidR="001D41AB" w:rsidRPr="00AE61EC" w:rsidRDefault="001D41AB" w:rsidP="001D41AB">
      <w:pPr>
        <w:ind w:left="1136" w:firstLine="128"/>
        <w:rPr>
          <w:ins w:id="9219" w:author="Ole Vilstrup" w:date="2021-01-13T13:34:00Z"/>
          <w:rStyle w:val="XMLname"/>
          <w:rFonts w:eastAsia="Calibri"/>
          <w:sz w:val="18"/>
          <w:szCs w:val="18"/>
          <w:rPrChange w:id="9220" w:author="Ole Vilstrup" w:date="2021-06-03T14:42:00Z">
            <w:rPr>
              <w:ins w:id="9221" w:author="Ole Vilstrup" w:date="2021-01-13T13:34:00Z"/>
              <w:rStyle w:val="XMLname"/>
              <w:rFonts w:eastAsia="Calibri"/>
            </w:rPr>
          </w:rPrChange>
        </w:rPr>
      </w:pPr>
      <w:ins w:id="9222" w:author="Ole Vilstrup" w:date="2021-01-13T13:34:00Z">
        <w:r w:rsidRPr="00AE61EC">
          <w:rPr>
            <w:rStyle w:val="XMLname"/>
            <w:rFonts w:eastAsia="Calibri"/>
            <w:sz w:val="18"/>
            <w:szCs w:val="18"/>
            <w:rPrChange w:id="9223" w:author="Ole Vilstrup" w:date="2021-06-03T14:42:00Z">
              <w:rPr>
                <w:rStyle w:val="XMLname"/>
                <w:rFonts w:eastAsia="Calibri"/>
              </w:rPr>
            </w:rPrChange>
          </w:rPr>
          <w:t>&lt;/BusinessService&gt;</w:t>
        </w:r>
      </w:ins>
    </w:p>
    <w:p w14:paraId="69292422" w14:textId="6061817B" w:rsidR="00661FBA" w:rsidRPr="0029474B" w:rsidRDefault="00661FBA">
      <w:pPr>
        <w:pStyle w:val="Overskrift4"/>
        <w:rPr>
          <w:ins w:id="9224" w:author="Ole Vilstrup" w:date="2021-02-18T11:47:00Z"/>
          <w:rFonts w:eastAsia="Calibri"/>
        </w:rPr>
        <w:pPrChange w:id="9225" w:author="Ole Vilstrup" w:date="2021-02-18T11:47:00Z">
          <w:pPr>
            <w:pStyle w:val="Overskrift3"/>
          </w:pPr>
        </w:pPrChange>
      </w:pPr>
      <w:bookmarkStart w:id="9226" w:name="_Toc95688917"/>
      <w:ins w:id="9227" w:author="Ole Vilstrup" w:date="2021-02-18T11:47:00Z">
        <w:r w:rsidRPr="0029474B">
          <w:rPr>
            <w:rFonts w:eastAsia="Calibri"/>
          </w:rPr>
          <w:t xml:space="preserve">Reliable messaging - </w:t>
        </w:r>
        <w:r w:rsidRPr="00D727D7">
          <w:rPr>
            <w:rFonts w:eastAsia="Calibri"/>
          </w:rPr>
          <w:t>Business</w:t>
        </w:r>
        <w:r w:rsidRPr="00C438C5">
          <w:rPr>
            <w:rFonts w:eastAsia="Calibri"/>
          </w:rPr>
          <w:t xml:space="preserve">Service </w:t>
        </w:r>
      </w:ins>
      <w:ins w:id="9228" w:author="Ole Vilstrup" w:date="2021-02-18T11:54:00Z">
        <w:r w:rsidR="00696621">
          <w:rPr>
            <w:rFonts w:eastAsia="Calibri"/>
          </w:rPr>
          <w:t>R</w:t>
        </w:r>
      </w:ins>
      <w:ins w:id="9229" w:author="Ole Vilstrup" w:date="2021-02-18T11:47:00Z">
        <w:r w:rsidRPr="0029474B">
          <w:rPr>
            <w:rFonts w:eastAsia="Calibri"/>
          </w:rPr>
          <w:t>equest</w:t>
        </w:r>
        <w:r>
          <w:rPr>
            <w:rFonts w:eastAsia="Calibri"/>
          </w:rPr>
          <w:t xml:space="preserve"> samlet eksempel</w:t>
        </w:r>
        <w:bookmarkEnd w:id="9226"/>
      </w:ins>
    </w:p>
    <w:p w14:paraId="1862990D" w14:textId="19964FBB" w:rsidR="004A40E4" w:rsidRPr="00486E81" w:rsidRDefault="004A40E4" w:rsidP="004A40E4">
      <w:pPr>
        <w:ind w:left="852" w:firstLine="284"/>
        <w:rPr>
          <w:ins w:id="9230" w:author="Ole Vilstrup" w:date="2021-02-18T11:51:00Z"/>
          <w:rStyle w:val="XMLname"/>
          <w:rFonts w:eastAsia="Calibri" w:cs="Courier New"/>
          <w:sz w:val="18"/>
          <w:szCs w:val="18"/>
          <w:rPrChange w:id="9231" w:author="Ole Vilstrup" w:date="2021-06-03T14:43:00Z">
            <w:rPr>
              <w:ins w:id="9232" w:author="Ole Vilstrup" w:date="2021-02-18T11:51:00Z"/>
              <w:rStyle w:val="XMLname"/>
              <w:rFonts w:eastAsia="Calibri" w:cs="Arial"/>
              <w:b/>
              <w:szCs w:val="26"/>
              <w:lang w:val="en-GB" w:eastAsia="da-DK"/>
            </w:rPr>
          </w:rPrChange>
        </w:rPr>
      </w:pPr>
      <w:ins w:id="9233" w:author="Ole Vilstrup" w:date="2021-02-18T11:51:00Z">
        <w:r w:rsidRPr="00486E81">
          <w:rPr>
            <w:rStyle w:val="XMLname"/>
            <w:rFonts w:eastAsia="Calibri" w:cs="Courier New"/>
            <w:sz w:val="18"/>
            <w:szCs w:val="18"/>
            <w:rPrChange w:id="9234" w:author="Ole Vilstrup" w:date="2021-06-03T14:43:00Z">
              <w:rPr>
                <w:rStyle w:val="XMLname"/>
                <w:rFonts w:eastAsia="Calibri"/>
              </w:rPr>
            </w:rPrChange>
          </w:rPr>
          <w:t>&lt;BusinessScope&gt;</w:t>
        </w:r>
      </w:ins>
    </w:p>
    <w:p w14:paraId="5A92AE9E" w14:textId="77777777" w:rsidR="00BE2253" w:rsidRPr="00486E81" w:rsidRDefault="00BE2253" w:rsidP="00BE2253">
      <w:pPr>
        <w:keepNext/>
        <w:keepLines/>
        <w:ind w:left="1136" w:firstLine="130"/>
        <w:rPr>
          <w:ins w:id="9235" w:author="Ole Vilstrup" w:date="2021-02-18T11:49:00Z"/>
          <w:rStyle w:val="XMLname"/>
          <w:rFonts w:eastAsia="Calibri" w:cs="Courier New"/>
          <w:sz w:val="18"/>
          <w:szCs w:val="18"/>
          <w:rPrChange w:id="9236" w:author="Ole Vilstrup" w:date="2021-06-03T14:43:00Z">
            <w:rPr>
              <w:ins w:id="9237" w:author="Ole Vilstrup" w:date="2021-02-18T11:49:00Z"/>
              <w:rStyle w:val="XMLname"/>
              <w:rFonts w:eastAsia="Calibri"/>
            </w:rPr>
          </w:rPrChange>
        </w:rPr>
      </w:pPr>
      <w:ins w:id="9238" w:author="Ole Vilstrup" w:date="2021-02-18T11:49:00Z">
        <w:r w:rsidRPr="00486E81">
          <w:rPr>
            <w:rStyle w:val="XMLname"/>
            <w:rFonts w:eastAsia="Calibri" w:cs="Courier New"/>
            <w:sz w:val="18"/>
            <w:szCs w:val="18"/>
            <w:rPrChange w:id="9239" w:author="Ole Vilstrup" w:date="2021-06-03T14:43:00Z">
              <w:rPr>
                <w:rStyle w:val="XMLname"/>
                <w:rFonts w:eastAsia="Calibri"/>
              </w:rPr>
            </w:rPrChange>
          </w:rPr>
          <w:t>&lt;Scope&gt;</w:t>
        </w:r>
        <w:r w:rsidRPr="00486E81">
          <w:rPr>
            <w:rStyle w:val="XMLname"/>
            <w:rFonts w:eastAsia="Calibri" w:cs="Courier New"/>
            <w:sz w:val="18"/>
            <w:szCs w:val="18"/>
            <w:rPrChange w:id="9240" w:author="Ole Vilstrup" w:date="2021-06-03T14:43:00Z">
              <w:rPr>
                <w:rStyle w:val="XMLname"/>
                <w:rFonts w:eastAsia="Calibri"/>
              </w:rPr>
            </w:rPrChange>
          </w:rPr>
          <w:br/>
        </w:r>
        <w:r w:rsidRPr="00486E81">
          <w:rPr>
            <w:rStyle w:val="XMLname"/>
            <w:rFonts w:eastAsia="Calibri" w:cs="Courier New"/>
            <w:sz w:val="18"/>
            <w:szCs w:val="18"/>
            <w:rPrChange w:id="9241" w:author="Ole Vilstrup" w:date="2021-06-03T14:43:00Z">
              <w:rPr>
                <w:rStyle w:val="XMLname"/>
                <w:rFonts w:eastAsia="Calibri"/>
              </w:rPr>
            </w:rPrChange>
          </w:rPr>
          <w:tab/>
          <w:t>&lt;Type&gt;MedCom_SBDH_ReceiptAcknowledgement&lt;/Type&gt;</w:t>
        </w:r>
        <w:r w:rsidRPr="00486E81">
          <w:rPr>
            <w:rStyle w:val="XMLname"/>
            <w:rFonts w:eastAsia="Calibri" w:cs="Courier New"/>
            <w:sz w:val="18"/>
            <w:szCs w:val="18"/>
            <w:rPrChange w:id="9242" w:author="Ole Vilstrup" w:date="2021-06-03T14:43:00Z">
              <w:rPr>
                <w:rStyle w:val="XMLname"/>
                <w:rFonts w:eastAsia="Calibri"/>
              </w:rPr>
            </w:rPrChange>
          </w:rPr>
          <w:br/>
        </w:r>
        <w:r w:rsidRPr="00486E81">
          <w:rPr>
            <w:rStyle w:val="XMLname"/>
            <w:rFonts w:eastAsia="Calibri" w:cs="Courier New"/>
            <w:sz w:val="18"/>
            <w:szCs w:val="18"/>
            <w:rPrChange w:id="9243" w:author="Ole Vilstrup" w:date="2021-06-03T14:43:00Z">
              <w:rPr>
                <w:rStyle w:val="XMLname"/>
                <w:rFonts w:eastAsia="Calibri"/>
              </w:rPr>
            </w:rPrChange>
          </w:rPr>
          <w:tab/>
          <w:t>&lt;InstanceIdentifier&gt;Request&lt;/InstanceIdentifier&gt;</w:t>
        </w:r>
        <w:r w:rsidRPr="00486E81">
          <w:rPr>
            <w:rStyle w:val="XMLname"/>
            <w:rFonts w:eastAsia="Calibri" w:cs="Courier New"/>
            <w:sz w:val="18"/>
            <w:szCs w:val="18"/>
            <w:rPrChange w:id="9244" w:author="Ole Vilstrup" w:date="2021-06-03T14:43:00Z">
              <w:rPr>
                <w:rStyle w:val="XMLname"/>
                <w:rFonts w:eastAsia="Calibri"/>
              </w:rPr>
            </w:rPrChange>
          </w:rPr>
          <w:br/>
          <w:t> </w:t>
        </w:r>
        <w:r w:rsidRPr="00486E81">
          <w:rPr>
            <w:rStyle w:val="XMLname"/>
            <w:rFonts w:eastAsia="Calibri" w:cs="Courier New"/>
            <w:sz w:val="18"/>
            <w:szCs w:val="18"/>
            <w:rPrChange w:id="9245" w:author="Ole Vilstrup" w:date="2021-06-03T14:43:00Z">
              <w:rPr>
                <w:rStyle w:val="XMLname"/>
                <w:rFonts w:eastAsia="Calibri"/>
              </w:rPr>
            </w:rPrChange>
          </w:rPr>
          <w:tab/>
          <w:t>&lt;Identifier&gt;dk-medcom-messaging&lt;/Identifier&gt;</w:t>
        </w:r>
      </w:ins>
    </w:p>
    <w:p w14:paraId="6E624A44" w14:textId="77777777" w:rsidR="004B3B84" w:rsidRPr="00486E81" w:rsidRDefault="004B3B84">
      <w:pPr>
        <w:ind w:left="1264" w:firstLine="128"/>
        <w:rPr>
          <w:ins w:id="9246" w:author="Ole Vilstrup" w:date="2021-02-18T11:48:00Z"/>
          <w:rStyle w:val="XMLname"/>
          <w:rFonts w:eastAsia="Calibri" w:cs="Courier New"/>
          <w:sz w:val="18"/>
          <w:szCs w:val="18"/>
          <w:rPrChange w:id="9247" w:author="Ole Vilstrup" w:date="2021-06-03T14:43:00Z">
            <w:rPr>
              <w:ins w:id="9248" w:author="Ole Vilstrup" w:date="2021-02-18T11:48:00Z"/>
              <w:rStyle w:val="XMLname"/>
              <w:rFonts w:eastAsia="Calibri"/>
            </w:rPr>
          </w:rPrChange>
        </w:rPr>
        <w:pPrChange w:id="9249" w:author="Ole Vilstrup" w:date="2021-02-18T11:49:00Z">
          <w:pPr>
            <w:ind w:left="1136" w:firstLine="128"/>
          </w:pPr>
        </w:pPrChange>
      </w:pPr>
      <w:ins w:id="9250" w:author="Ole Vilstrup" w:date="2021-02-18T11:48:00Z">
        <w:r w:rsidRPr="00486E81">
          <w:rPr>
            <w:rStyle w:val="XMLname"/>
            <w:rFonts w:eastAsia="Calibri" w:cs="Courier New"/>
            <w:sz w:val="18"/>
            <w:szCs w:val="18"/>
            <w:rPrChange w:id="9251" w:author="Ole Vilstrup" w:date="2021-06-03T14:43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4BC80199" w14:textId="77777777" w:rsidR="004B3B84" w:rsidRPr="00486E81" w:rsidRDefault="004B3B84">
      <w:pPr>
        <w:ind w:left="1264" w:firstLine="128"/>
        <w:rPr>
          <w:ins w:id="9252" w:author="Ole Vilstrup" w:date="2021-02-18T11:48:00Z"/>
          <w:rStyle w:val="XMLname"/>
          <w:rFonts w:eastAsia="Calibri" w:cs="Courier New"/>
          <w:sz w:val="18"/>
          <w:szCs w:val="18"/>
          <w:rPrChange w:id="9253" w:author="Ole Vilstrup" w:date="2021-06-03T14:43:00Z">
            <w:rPr>
              <w:ins w:id="9254" w:author="Ole Vilstrup" w:date="2021-02-18T11:48:00Z"/>
              <w:rStyle w:val="XMLname"/>
              <w:rFonts w:eastAsia="Calibri"/>
            </w:rPr>
          </w:rPrChange>
        </w:rPr>
        <w:pPrChange w:id="9255" w:author="Ole Vilstrup" w:date="2021-02-18T11:49:00Z">
          <w:pPr>
            <w:ind w:left="1136" w:firstLine="128"/>
          </w:pPr>
        </w:pPrChange>
      </w:pPr>
      <w:ins w:id="9256" w:author="Ole Vilstrup" w:date="2021-02-18T11:48:00Z">
        <w:r w:rsidRPr="00486E81">
          <w:rPr>
            <w:rStyle w:val="XMLname"/>
            <w:rFonts w:eastAsia="Calibri" w:cs="Courier New"/>
            <w:sz w:val="18"/>
            <w:szCs w:val="18"/>
            <w:rPrChange w:id="9257" w:author="Ole Vilstrup" w:date="2021-06-03T14:43:00Z">
              <w:rPr>
                <w:rStyle w:val="XMLname"/>
                <w:rFonts w:eastAsia="Calibri"/>
              </w:rPr>
            </w:rPrChange>
          </w:rPr>
          <w:tab/>
        </w:r>
        <w:r w:rsidRPr="00486E81">
          <w:rPr>
            <w:rStyle w:val="XMLname"/>
            <w:rFonts w:eastAsia="Calibri" w:cs="Courier New"/>
            <w:sz w:val="18"/>
            <w:szCs w:val="18"/>
            <w:rPrChange w:id="9258" w:author="Ole Vilstrup" w:date="2021-06-03T14:43:00Z">
              <w:rPr>
                <w:rStyle w:val="XMLname"/>
                <w:rFonts w:eastAsia="Calibri"/>
              </w:rPr>
            </w:rPrChange>
          </w:rPr>
          <w:tab/>
          <w:t>&lt;RequestingDocumentCreationDateTime&gt;</w:t>
        </w:r>
      </w:ins>
    </w:p>
    <w:p w14:paraId="52F21DD4" w14:textId="77777777" w:rsidR="004B3B84" w:rsidRPr="00486E81" w:rsidRDefault="004B3B84">
      <w:pPr>
        <w:ind w:left="1832" w:firstLine="284"/>
        <w:rPr>
          <w:ins w:id="9259" w:author="Ole Vilstrup" w:date="2021-02-18T11:48:00Z"/>
          <w:rStyle w:val="XMLname"/>
          <w:rFonts w:eastAsia="Calibri" w:cs="Courier New"/>
          <w:sz w:val="18"/>
          <w:szCs w:val="18"/>
          <w:rPrChange w:id="9260" w:author="Ole Vilstrup" w:date="2021-06-03T14:43:00Z">
            <w:rPr>
              <w:ins w:id="9261" w:author="Ole Vilstrup" w:date="2021-02-18T11:48:00Z"/>
              <w:rStyle w:val="XMLname"/>
              <w:rFonts w:eastAsia="Calibri"/>
            </w:rPr>
          </w:rPrChange>
        </w:rPr>
        <w:pPrChange w:id="9262" w:author="Ole Vilstrup" w:date="2021-02-18T11:49:00Z">
          <w:pPr>
            <w:ind w:left="1704" w:firstLine="284"/>
          </w:pPr>
        </w:pPrChange>
      </w:pPr>
      <w:ins w:id="9263" w:author="Ole Vilstrup" w:date="2021-02-18T11:48:00Z">
        <w:r w:rsidRPr="00486E81">
          <w:rPr>
            <w:rStyle w:val="XMLname"/>
            <w:rFonts w:eastAsia="Calibri" w:cs="Courier New"/>
            <w:sz w:val="18"/>
            <w:szCs w:val="18"/>
            <w:rPrChange w:id="9264" w:author="Ole Vilstrup" w:date="2021-06-03T14:43:00Z">
              <w:rPr>
                <w:rStyle w:val="XMLname"/>
                <w:rFonts w:eastAsia="Calibri"/>
              </w:rPr>
            </w:rPrChange>
          </w:rPr>
          <w:t>2021-02-17T09:30:10+01:00</w:t>
        </w:r>
      </w:ins>
    </w:p>
    <w:p w14:paraId="2D6F204A" w14:textId="77777777" w:rsidR="004B3B84" w:rsidRPr="00486E81" w:rsidRDefault="004B3B84">
      <w:pPr>
        <w:ind w:left="1548" w:firstLine="284"/>
        <w:rPr>
          <w:ins w:id="9265" w:author="Ole Vilstrup" w:date="2021-02-18T11:48:00Z"/>
          <w:rStyle w:val="XMLname"/>
          <w:rFonts w:eastAsia="Calibri" w:cs="Courier New"/>
          <w:sz w:val="18"/>
          <w:szCs w:val="18"/>
          <w:rPrChange w:id="9266" w:author="Ole Vilstrup" w:date="2021-06-03T14:43:00Z">
            <w:rPr>
              <w:ins w:id="9267" w:author="Ole Vilstrup" w:date="2021-02-18T11:48:00Z"/>
              <w:rStyle w:val="XMLname"/>
              <w:rFonts w:eastAsia="Calibri"/>
            </w:rPr>
          </w:rPrChange>
        </w:rPr>
        <w:pPrChange w:id="9268" w:author="Ole Vilstrup" w:date="2021-02-18T11:49:00Z">
          <w:pPr>
            <w:ind w:left="1420" w:firstLine="284"/>
          </w:pPr>
        </w:pPrChange>
      </w:pPr>
      <w:ins w:id="9269" w:author="Ole Vilstrup" w:date="2021-02-18T11:48:00Z">
        <w:r w:rsidRPr="00486E81">
          <w:rPr>
            <w:rStyle w:val="XMLname"/>
            <w:rFonts w:eastAsia="Calibri" w:cs="Courier New"/>
            <w:sz w:val="18"/>
            <w:szCs w:val="18"/>
            <w:rPrChange w:id="9270" w:author="Ole Vilstrup" w:date="2021-06-03T14:43:00Z">
              <w:rPr>
                <w:rStyle w:val="XMLname"/>
                <w:rFonts w:eastAsia="Calibri"/>
              </w:rPr>
            </w:rPrChange>
          </w:rPr>
          <w:t>&lt;/RequestingDocumentCreationDateTime&gt;</w:t>
        </w:r>
      </w:ins>
    </w:p>
    <w:p w14:paraId="1B367B4B" w14:textId="77777777" w:rsidR="004B3B84" w:rsidRPr="00486E81" w:rsidRDefault="004B3B84">
      <w:pPr>
        <w:ind w:left="1264" w:firstLine="128"/>
        <w:rPr>
          <w:ins w:id="9271" w:author="Ole Vilstrup" w:date="2021-02-18T11:48:00Z"/>
          <w:rStyle w:val="XMLname"/>
          <w:rFonts w:eastAsia="Calibri" w:cs="Courier New"/>
          <w:sz w:val="18"/>
          <w:szCs w:val="18"/>
          <w:rPrChange w:id="9272" w:author="Ole Vilstrup" w:date="2021-06-03T14:43:00Z">
            <w:rPr>
              <w:ins w:id="9273" w:author="Ole Vilstrup" w:date="2021-02-18T11:48:00Z"/>
              <w:rStyle w:val="XMLname"/>
              <w:rFonts w:eastAsia="Calibri"/>
            </w:rPr>
          </w:rPrChange>
        </w:rPr>
        <w:pPrChange w:id="9274" w:author="Ole Vilstrup" w:date="2021-02-18T11:49:00Z">
          <w:pPr>
            <w:ind w:left="1136" w:firstLine="128"/>
          </w:pPr>
        </w:pPrChange>
      </w:pPr>
      <w:ins w:id="9275" w:author="Ole Vilstrup" w:date="2021-02-18T11:48:00Z">
        <w:r w:rsidRPr="00486E81">
          <w:rPr>
            <w:rStyle w:val="XMLname"/>
            <w:rFonts w:eastAsia="Calibri" w:cs="Courier New"/>
            <w:sz w:val="18"/>
            <w:szCs w:val="18"/>
            <w:rPrChange w:id="9276" w:author="Ole Vilstrup" w:date="2021-06-03T14:43:00Z">
              <w:rPr>
                <w:rStyle w:val="XMLname"/>
                <w:rFonts w:eastAsia="Calibri"/>
              </w:rPr>
            </w:rPrChange>
          </w:rPr>
          <w:tab/>
        </w:r>
        <w:r w:rsidRPr="00486E81">
          <w:rPr>
            <w:rStyle w:val="XMLname"/>
            <w:rFonts w:eastAsia="Calibri" w:cs="Courier New"/>
            <w:sz w:val="18"/>
            <w:szCs w:val="18"/>
            <w:rPrChange w:id="9277" w:author="Ole Vilstrup" w:date="2021-06-03T14:43:00Z">
              <w:rPr>
                <w:rStyle w:val="XMLname"/>
                <w:rFonts w:eastAsia="Calibri"/>
              </w:rPr>
            </w:rPrChange>
          </w:rPr>
          <w:tab/>
          <w:t>&lt;RequestingDocumentInstanceIdentifier&gt;</w:t>
        </w:r>
      </w:ins>
    </w:p>
    <w:p w14:paraId="1424BFDE" w14:textId="77777777" w:rsidR="004B3B84" w:rsidRPr="00486E81" w:rsidRDefault="004B3B84">
      <w:pPr>
        <w:ind w:left="1832" w:firstLine="284"/>
        <w:rPr>
          <w:ins w:id="9278" w:author="Ole Vilstrup" w:date="2021-02-18T11:48:00Z"/>
          <w:rStyle w:val="XMLname"/>
          <w:rFonts w:eastAsia="Calibri" w:cs="Courier New"/>
          <w:sz w:val="18"/>
          <w:szCs w:val="18"/>
          <w:rPrChange w:id="9279" w:author="Ole Vilstrup" w:date="2021-06-03T14:43:00Z">
            <w:rPr>
              <w:ins w:id="9280" w:author="Ole Vilstrup" w:date="2021-02-18T11:48:00Z"/>
              <w:rStyle w:val="XMLname"/>
              <w:rFonts w:eastAsia="Calibri"/>
            </w:rPr>
          </w:rPrChange>
        </w:rPr>
        <w:pPrChange w:id="9281" w:author="Ole Vilstrup" w:date="2021-02-18T11:49:00Z">
          <w:pPr>
            <w:ind w:left="1704" w:firstLine="284"/>
          </w:pPr>
        </w:pPrChange>
      </w:pPr>
      <w:ins w:id="9282" w:author="Ole Vilstrup" w:date="2021-02-18T11:48:00Z">
        <w:r w:rsidRPr="00486E81">
          <w:rPr>
            <w:rStyle w:val="XMLname"/>
            <w:rFonts w:eastAsia="Calibri" w:cs="Courier New"/>
            <w:sz w:val="18"/>
            <w:szCs w:val="18"/>
            <w:rPrChange w:id="9283" w:author="Ole Vilstrup" w:date="2021-06-03T14:43:00Z">
              <w:rPr>
                <w:rStyle w:val="XMLname"/>
                <w:rFonts w:eastAsia="Calibri"/>
              </w:rPr>
            </w:rPrChange>
          </w:rPr>
          <w:t>9a6ff82208de-5a6f-9670-9fa4b9d2f0dh</w:t>
        </w:r>
      </w:ins>
    </w:p>
    <w:p w14:paraId="60E17665" w14:textId="77777777" w:rsidR="004B3B84" w:rsidRPr="00486E81" w:rsidRDefault="004B3B84">
      <w:pPr>
        <w:ind w:left="1548" w:firstLine="284"/>
        <w:rPr>
          <w:ins w:id="9284" w:author="Ole Vilstrup" w:date="2021-02-18T11:48:00Z"/>
          <w:rStyle w:val="XMLname"/>
          <w:rFonts w:eastAsia="Calibri" w:cs="Courier New"/>
          <w:sz w:val="18"/>
          <w:szCs w:val="18"/>
          <w:rPrChange w:id="9285" w:author="Ole Vilstrup" w:date="2021-06-03T14:43:00Z">
            <w:rPr>
              <w:ins w:id="9286" w:author="Ole Vilstrup" w:date="2021-02-18T11:48:00Z"/>
              <w:rStyle w:val="XMLname"/>
              <w:rFonts w:eastAsia="Calibri"/>
            </w:rPr>
          </w:rPrChange>
        </w:rPr>
        <w:pPrChange w:id="9287" w:author="Ole Vilstrup" w:date="2021-02-18T11:49:00Z">
          <w:pPr>
            <w:ind w:left="1420" w:firstLine="284"/>
          </w:pPr>
        </w:pPrChange>
      </w:pPr>
      <w:ins w:id="9288" w:author="Ole Vilstrup" w:date="2021-02-18T11:48:00Z">
        <w:r w:rsidRPr="00486E81">
          <w:rPr>
            <w:rStyle w:val="XMLname"/>
            <w:rFonts w:eastAsia="Calibri" w:cs="Courier New"/>
            <w:sz w:val="18"/>
            <w:szCs w:val="18"/>
            <w:rPrChange w:id="9289" w:author="Ole Vilstrup" w:date="2021-06-03T14:43:00Z">
              <w:rPr>
                <w:rStyle w:val="XMLname"/>
                <w:rFonts w:eastAsia="Calibri"/>
              </w:rPr>
            </w:rPrChange>
          </w:rPr>
          <w:t>&lt;/RequestingDocumentInstanceIdentifier&gt;</w:t>
        </w:r>
      </w:ins>
    </w:p>
    <w:p w14:paraId="4487FD39" w14:textId="77777777" w:rsidR="004B3B84" w:rsidRPr="00486E81" w:rsidRDefault="004B3B84">
      <w:pPr>
        <w:ind w:left="1264" w:firstLine="128"/>
        <w:rPr>
          <w:ins w:id="9290" w:author="Ole Vilstrup" w:date="2021-02-18T11:48:00Z"/>
          <w:rStyle w:val="XMLname"/>
          <w:rFonts w:eastAsia="Calibri" w:cs="Courier New"/>
          <w:sz w:val="18"/>
          <w:szCs w:val="18"/>
          <w:rPrChange w:id="9291" w:author="Ole Vilstrup" w:date="2021-06-03T14:43:00Z">
            <w:rPr>
              <w:ins w:id="9292" w:author="Ole Vilstrup" w:date="2021-02-18T11:48:00Z"/>
              <w:rStyle w:val="XMLname"/>
              <w:rFonts w:eastAsia="Calibri"/>
            </w:rPr>
          </w:rPrChange>
        </w:rPr>
        <w:pPrChange w:id="9293" w:author="Ole Vilstrup" w:date="2021-02-18T11:49:00Z">
          <w:pPr>
            <w:ind w:left="1136" w:firstLine="128"/>
          </w:pPr>
        </w:pPrChange>
      </w:pPr>
      <w:ins w:id="9294" w:author="Ole Vilstrup" w:date="2021-02-18T11:48:00Z">
        <w:r w:rsidRPr="00486E81">
          <w:rPr>
            <w:rStyle w:val="XMLname"/>
            <w:rFonts w:eastAsia="Calibri" w:cs="Courier New"/>
            <w:sz w:val="18"/>
            <w:szCs w:val="18"/>
            <w:rPrChange w:id="9295" w:author="Ole Vilstrup" w:date="2021-06-03T14:43:00Z">
              <w:rPr>
                <w:rStyle w:val="XMLname"/>
                <w:rFonts w:eastAsia="Calibri"/>
              </w:rPr>
            </w:rPrChange>
          </w:rPr>
          <w:tab/>
        </w:r>
        <w:r w:rsidRPr="00486E81">
          <w:rPr>
            <w:rStyle w:val="XMLname"/>
            <w:rFonts w:eastAsia="Calibri" w:cs="Courier New"/>
            <w:sz w:val="18"/>
            <w:szCs w:val="18"/>
            <w:rPrChange w:id="9296" w:author="Ole Vilstrup" w:date="2021-06-03T14:43:00Z">
              <w:rPr>
                <w:rStyle w:val="XMLname"/>
                <w:rFonts w:eastAsia="Calibri"/>
              </w:rPr>
            </w:rPrChange>
          </w:rPr>
          <w:tab/>
          <w:t>&lt;ExpectedResponseDateTime&gt;</w:t>
        </w:r>
      </w:ins>
    </w:p>
    <w:p w14:paraId="300A4934" w14:textId="77777777" w:rsidR="004B3B84" w:rsidRPr="00486E81" w:rsidRDefault="004B3B84">
      <w:pPr>
        <w:ind w:left="1832" w:firstLine="284"/>
        <w:rPr>
          <w:ins w:id="9297" w:author="Ole Vilstrup" w:date="2021-02-18T11:48:00Z"/>
          <w:rStyle w:val="XMLname"/>
          <w:rFonts w:eastAsia="Calibri" w:cs="Courier New"/>
          <w:sz w:val="18"/>
          <w:szCs w:val="18"/>
          <w:rPrChange w:id="9298" w:author="Ole Vilstrup" w:date="2021-06-03T14:43:00Z">
            <w:rPr>
              <w:ins w:id="9299" w:author="Ole Vilstrup" w:date="2021-02-18T11:48:00Z"/>
              <w:rStyle w:val="XMLname"/>
              <w:rFonts w:eastAsia="Calibri"/>
            </w:rPr>
          </w:rPrChange>
        </w:rPr>
        <w:pPrChange w:id="9300" w:author="Ole Vilstrup" w:date="2021-02-18T11:49:00Z">
          <w:pPr>
            <w:ind w:left="1704" w:firstLine="284"/>
          </w:pPr>
        </w:pPrChange>
      </w:pPr>
      <w:ins w:id="9301" w:author="Ole Vilstrup" w:date="2021-02-18T11:48:00Z">
        <w:r w:rsidRPr="00486E81">
          <w:rPr>
            <w:rStyle w:val="XMLname"/>
            <w:rFonts w:eastAsia="Calibri" w:cs="Courier New"/>
            <w:sz w:val="18"/>
            <w:szCs w:val="18"/>
            <w:rPrChange w:id="9302" w:author="Ole Vilstrup" w:date="2021-06-03T14:43:00Z">
              <w:rPr>
                <w:rStyle w:val="XMLname"/>
                <w:rFonts w:eastAsia="Calibri"/>
              </w:rPr>
            </w:rPrChange>
          </w:rPr>
          <w:t>2021-02-17T09:40:10+01:00</w:t>
        </w:r>
      </w:ins>
    </w:p>
    <w:p w14:paraId="15A70D09" w14:textId="77777777" w:rsidR="004B3B84" w:rsidRPr="00486E81" w:rsidRDefault="004B3B84">
      <w:pPr>
        <w:ind w:left="1688" w:firstLine="144"/>
        <w:rPr>
          <w:ins w:id="9303" w:author="Ole Vilstrup" w:date="2021-02-18T11:48:00Z"/>
          <w:rStyle w:val="XMLname"/>
          <w:rFonts w:eastAsia="Calibri" w:cs="Courier New"/>
          <w:sz w:val="18"/>
          <w:szCs w:val="18"/>
          <w:rPrChange w:id="9304" w:author="Ole Vilstrup" w:date="2021-06-03T14:43:00Z">
            <w:rPr>
              <w:ins w:id="9305" w:author="Ole Vilstrup" w:date="2021-02-18T11:48:00Z"/>
              <w:rStyle w:val="XMLname"/>
              <w:rFonts w:eastAsia="Calibri"/>
            </w:rPr>
          </w:rPrChange>
        </w:rPr>
        <w:pPrChange w:id="9306" w:author="Ole Vilstrup" w:date="2021-02-18T11:49:00Z">
          <w:pPr>
            <w:ind w:left="1560" w:firstLine="144"/>
          </w:pPr>
        </w:pPrChange>
      </w:pPr>
      <w:ins w:id="9307" w:author="Ole Vilstrup" w:date="2021-02-18T11:48:00Z">
        <w:r w:rsidRPr="00486E81">
          <w:rPr>
            <w:rStyle w:val="XMLname"/>
            <w:rFonts w:eastAsia="Calibri" w:cs="Courier New"/>
            <w:sz w:val="18"/>
            <w:szCs w:val="18"/>
            <w:rPrChange w:id="9308" w:author="Ole Vilstrup" w:date="2021-06-03T14:43:00Z">
              <w:rPr>
                <w:rStyle w:val="XMLname"/>
                <w:rFonts w:eastAsia="Calibri"/>
              </w:rPr>
            </w:rPrChange>
          </w:rPr>
          <w:t>&lt;/ExpectedResponseDateTime&gt;</w:t>
        </w:r>
      </w:ins>
    </w:p>
    <w:p w14:paraId="44ABCE23" w14:textId="77777777" w:rsidR="004B3B84" w:rsidRPr="00486E81" w:rsidRDefault="004B3B84">
      <w:pPr>
        <w:ind w:left="1264" w:firstLine="128"/>
        <w:rPr>
          <w:ins w:id="9309" w:author="Ole Vilstrup" w:date="2021-02-18T11:48:00Z"/>
          <w:rStyle w:val="XMLname"/>
          <w:rFonts w:eastAsia="Calibri" w:cs="Courier New"/>
          <w:sz w:val="18"/>
          <w:szCs w:val="18"/>
          <w:rPrChange w:id="9310" w:author="Ole Vilstrup" w:date="2021-06-03T14:43:00Z">
            <w:rPr>
              <w:ins w:id="9311" w:author="Ole Vilstrup" w:date="2021-02-18T11:48:00Z"/>
              <w:rStyle w:val="XMLname"/>
              <w:rFonts w:eastAsia="Calibri"/>
            </w:rPr>
          </w:rPrChange>
        </w:rPr>
        <w:pPrChange w:id="9312" w:author="Ole Vilstrup" w:date="2021-02-18T11:49:00Z">
          <w:pPr>
            <w:ind w:left="1136" w:firstLine="128"/>
          </w:pPr>
        </w:pPrChange>
      </w:pPr>
      <w:ins w:id="9313" w:author="Ole Vilstrup" w:date="2021-02-18T11:48:00Z">
        <w:r w:rsidRPr="00486E81">
          <w:rPr>
            <w:rStyle w:val="XMLname"/>
            <w:rFonts w:eastAsia="Calibri" w:cs="Courier New"/>
            <w:sz w:val="18"/>
            <w:szCs w:val="18"/>
            <w:rPrChange w:id="9314" w:author="Ole Vilstrup" w:date="2021-06-03T14:43:00Z">
              <w:rPr>
                <w:rStyle w:val="XMLname"/>
                <w:rFonts w:eastAsia="Calibri"/>
              </w:rPr>
            </w:rPrChange>
          </w:rPr>
          <w:t>&lt;/CorrelationInformation&gt;</w:t>
        </w:r>
      </w:ins>
    </w:p>
    <w:p w14:paraId="6EE98D23" w14:textId="77777777" w:rsidR="003C31AB" w:rsidRPr="00486E81" w:rsidRDefault="003C31AB">
      <w:pPr>
        <w:ind w:left="1264" w:firstLine="128"/>
        <w:rPr>
          <w:ins w:id="9315" w:author="Ole Vilstrup" w:date="2021-02-18T11:47:00Z"/>
          <w:rStyle w:val="XMLname"/>
          <w:rFonts w:eastAsia="Calibri" w:cs="Courier New"/>
          <w:sz w:val="18"/>
          <w:szCs w:val="18"/>
          <w:rPrChange w:id="9316" w:author="Ole Vilstrup" w:date="2021-06-03T14:43:00Z">
            <w:rPr>
              <w:ins w:id="9317" w:author="Ole Vilstrup" w:date="2021-02-18T11:47:00Z"/>
              <w:rStyle w:val="XMLname"/>
              <w:rFonts w:eastAsia="Calibri"/>
            </w:rPr>
          </w:rPrChange>
        </w:rPr>
        <w:pPrChange w:id="9318" w:author="Ole Vilstrup" w:date="2021-02-18T11:50:00Z">
          <w:pPr>
            <w:ind w:left="1136" w:firstLine="128"/>
          </w:pPr>
        </w:pPrChange>
      </w:pPr>
      <w:ins w:id="9319" w:author="Ole Vilstrup" w:date="2021-02-18T11:47:00Z">
        <w:r w:rsidRPr="00486E81">
          <w:rPr>
            <w:rStyle w:val="XMLname"/>
            <w:rFonts w:eastAsia="Calibri" w:cs="Courier New"/>
            <w:sz w:val="18"/>
            <w:szCs w:val="18"/>
            <w:rPrChange w:id="9320" w:author="Ole Vilstrup" w:date="2021-06-03T14:43:00Z">
              <w:rPr>
                <w:rStyle w:val="XMLname"/>
                <w:rFonts w:eastAsia="Calibri"/>
              </w:rPr>
            </w:rPrChange>
          </w:rPr>
          <w:t>&lt;BusinessService&gt;</w:t>
        </w:r>
      </w:ins>
    </w:p>
    <w:p w14:paraId="10D87526" w14:textId="77777777" w:rsidR="003C31AB" w:rsidRPr="00486E81" w:rsidRDefault="003C31AB">
      <w:pPr>
        <w:ind w:left="1392" w:firstLine="128"/>
        <w:rPr>
          <w:ins w:id="9321" w:author="Ole Vilstrup" w:date="2021-02-18T11:47:00Z"/>
          <w:rStyle w:val="XMLname"/>
          <w:rFonts w:eastAsia="Calibri" w:cs="Courier New"/>
          <w:sz w:val="18"/>
          <w:szCs w:val="18"/>
          <w:rPrChange w:id="9322" w:author="Ole Vilstrup" w:date="2021-06-03T14:43:00Z">
            <w:rPr>
              <w:ins w:id="9323" w:author="Ole Vilstrup" w:date="2021-02-18T11:47:00Z"/>
              <w:rStyle w:val="XMLname"/>
              <w:rFonts w:eastAsia="Calibri"/>
            </w:rPr>
          </w:rPrChange>
        </w:rPr>
        <w:pPrChange w:id="9324" w:author="Ole Vilstrup" w:date="2021-02-18T11:50:00Z">
          <w:pPr>
            <w:ind w:left="1136" w:firstLine="128"/>
          </w:pPr>
        </w:pPrChange>
      </w:pPr>
      <w:ins w:id="9325" w:author="Ole Vilstrup" w:date="2021-02-18T11:47:00Z">
        <w:r w:rsidRPr="00486E81">
          <w:rPr>
            <w:rStyle w:val="XMLname"/>
            <w:rFonts w:eastAsia="Calibri" w:cs="Courier New"/>
            <w:sz w:val="18"/>
            <w:szCs w:val="18"/>
            <w:rPrChange w:id="9326" w:author="Ole Vilstrup" w:date="2021-06-03T14:43:00Z">
              <w:rPr>
                <w:rStyle w:val="XMLname"/>
                <w:rFonts w:eastAsia="Calibri"/>
              </w:rPr>
            </w:rPrChange>
          </w:rPr>
          <w:t>&lt;BusinessServiceName&gt;</w:t>
        </w:r>
      </w:ins>
    </w:p>
    <w:p w14:paraId="5B12E8FA" w14:textId="77777777" w:rsidR="003C31AB" w:rsidRPr="00486E81" w:rsidRDefault="003C31AB">
      <w:pPr>
        <w:ind w:left="1392" w:firstLine="284"/>
        <w:rPr>
          <w:ins w:id="9327" w:author="Ole Vilstrup" w:date="2021-02-18T11:47:00Z"/>
          <w:rStyle w:val="XMLname"/>
          <w:rFonts w:eastAsia="Calibri" w:cs="Courier New"/>
          <w:sz w:val="18"/>
          <w:szCs w:val="18"/>
          <w:rPrChange w:id="9328" w:author="Ole Vilstrup" w:date="2021-06-03T14:43:00Z">
            <w:rPr>
              <w:ins w:id="9329" w:author="Ole Vilstrup" w:date="2021-02-18T11:47:00Z"/>
              <w:rStyle w:val="XMLname"/>
              <w:rFonts w:eastAsia="Calibri"/>
            </w:rPr>
          </w:rPrChange>
        </w:rPr>
        <w:pPrChange w:id="9330" w:author="Ole Vilstrup" w:date="2021-02-18T11:50:00Z">
          <w:pPr>
            <w:ind w:left="1136" w:firstLine="284"/>
          </w:pPr>
        </w:pPrChange>
      </w:pPr>
      <w:ins w:id="9331" w:author="Ole Vilstrup" w:date="2021-02-18T11:47:00Z">
        <w:r w:rsidRPr="00486E81">
          <w:rPr>
            <w:rStyle w:val="XMLname"/>
            <w:rFonts w:eastAsia="Calibri" w:cs="Courier New"/>
            <w:sz w:val="18"/>
            <w:szCs w:val="18"/>
            <w:rPrChange w:id="9332" w:author="Ole Vilstrup" w:date="2021-06-03T14:43:00Z">
              <w:rPr>
                <w:rStyle w:val="XMLname"/>
                <w:rFonts w:eastAsia="Calibri"/>
              </w:rPr>
            </w:rPrChange>
          </w:rPr>
          <w:t>SBDH_MedCom_ReceiptAcknowledgement_Request</w:t>
        </w:r>
      </w:ins>
    </w:p>
    <w:p w14:paraId="7F80A52B" w14:textId="77777777" w:rsidR="003C31AB" w:rsidRPr="00486E81" w:rsidRDefault="003C31AB">
      <w:pPr>
        <w:ind w:left="1392" w:firstLine="128"/>
        <w:rPr>
          <w:ins w:id="9333" w:author="Ole Vilstrup" w:date="2021-02-18T11:47:00Z"/>
          <w:rStyle w:val="XMLname"/>
          <w:rFonts w:eastAsia="Calibri" w:cs="Courier New"/>
          <w:sz w:val="18"/>
          <w:szCs w:val="18"/>
          <w:rPrChange w:id="9334" w:author="Ole Vilstrup" w:date="2021-06-03T14:43:00Z">
            <w:rPr>
              <w:ins w:id="9335" w:author="Ole Vilstrup" w:date="2021-02-18T11:47:00Z"/>
              <w:rStyle w:val="XMLname"/>
              <w:rFonts w:eastAsia="Calibri"/>
            </w:rPr>
          </w:rPrChange>
        </w:rPr>
        <w:pPrChange w:id="9336" w:author="Ole Vilstrup" w:date="2021-02-18T11:50:00Z">
          <w:pPr>
            <w:ind w:left="1136" w:firstLine="128"/>
          </w:pPr>
        </w:pPrChange>
      </w:pPr>
      <w:ins w:id="9337" w:author="Ole Vilstrup" w:date="2021-02-18T11:47:00Z">
        <w:r w:rsidRPr="00486E81">
          <w:rPr>
            <w:rStyle w:val="XMLname"/>
            <w:rFonts w:eastAsia="Calibri" w:cs="Courier New"/>
            <w:sz w:val="18"/>
            <w:szCs w:val="18"/>
            <w:rPrChange w:id="9338" w:author="Ole Vilstrup" w:date="2021-06-03T14:43:00Z">
              <w:rPr>
                <w:rStyle w:val="XMLname"/>
                <w:rFonts w:eastAsia="Calibri"/>
              </w:rPr>
            </w:rPrChange>
          </w:rPr>
          <w:t>&lt;/BusinessServiceName&gt;</w:t>
        </w:r>
      </w:ins>
    </w:p>
    <w:p w14:paraId="054D6779" w14:textId="77777777" w:rsidR="003C31AB" w:rsidRPr="00486E81" w:rsidRDefault="003C31AB">
      <w:pPr>
        <w:ind w:left="1392" w:firstLine="128"/>
        <w:rPr>
          <w:ins w:id="9339" w:author="Ole Vilstrup" w:date="2021-02-18T11:47:00Z"/>
          <w:rStyle w:val="XMLname"/>
          <w:rFonts w:eastAsia="Calibri" w:cs="Courier New"/>
          <w:sz w:val="18"/>
          <w:szCs w:val="18"/>
          <w:rPrChange w:id="9340" w:author="Ole Vilstrup" w:date="2021-06-03T14:43:00Z">
            <w:rPr>
              <w:ins w:id="9341" w:author="Ole Vilstrup" w:date="2021-02-18T11:47:00Z"/>
              <w:rStyle w:val="XMLname"/>
              <w:rFonts w:eastAsia="Calibri"/>
            </w:rPr>
          </w:rPrChange>
        </w:rPr>
        <w:pPrChange w:id="9342" w:author="Ole Vilstrup" w:date="2021-02-18T11:50:00Z">
          <w:pPr>
            <w:ind w:left="1136" w:firstLine="128"/>
          </w:pPr>
        </w:pPrChange>
      </w:pPr>
      <w:ins w:id="9343" w:author="Ole Vilstrup" w:date="2021-02-18T11:47:00Z">
        <w:r w:rsidRPr="00486E81">
          <w:rPr>
            <w:rStyle w:val="XMLname"/>
            <w:rFonts w:eastAsia="Calibri" w:cs="Courier New"/>
            <w:sz w:val="18"/>
            <w:szCs w:val="18"/>
            <w:rPrChange w:id="9344" w:author="Ole Vilstrup" w:date="2021-06-03T14:43:00Z">
              <w:rPr>
                <w:rStyle w:val="XMLname"/>
                <w:rFonts w:eastAsia="Calibri"/>
              </w:rPr>
            </w:rPrChange>
          </w:rPr>
          <w:t xml:space="preserve">&lt;ServiceTransaction </w:t>
        </w:r>
      </w:ins>
    </w:p>
    <w:p w14:paraId="05874263" w14:textId="77777777" w:rsidR="003C31AB" w:rsidRPr="00486E81" w:rsidRDefault="003C31AB">
      <w:pPr>
        <w:ind w:left="1960"/>
        <w:rPr>
          <w:ins w:id="9345" w:author="Ole Vilstrup" w:date="2021-02-18T11:47:00Z"/>
          <w:rStyle w:val="XMLname"/>
          <w:rFonts w:eastAsia="Calibri" w:cs="Courier New"/>
          <w:sz w:val="18"/>
          <w:szCs w:val="18"/>
          <w:rPrChange w:id="9346" w:author="Ole Vilstrup" w:date="2021-06-03T14:43:00Z">
            <w:rPr>
              <w:ins w:id="9347" w:author="Ole Vilstrup" w:date="2021-02-18T11:47:00Z"/>
              <w:rStyle w:val="XMLname"/>
              <w:rFonts w:eastAsia="Calibri"/>
            </w:rPr>
          </w:rPrChange>
        </w:rPr>
        <w:pPrChange w:id="9348" w:author="Ole Vilstrup" w:date="2021-02-18T11:50:00Z">
          <w:pPr>
            <w:ind w:left="1704"/>
          </w:pPr>
        </w:pPrChange>
      </w:pPr>
      <w:ins w:id="9349" w:author="Ole Vilstrup" w:date="2021-02-18T11:47:00Z">
        <w:r w:rsidRPr="00486E81">
          <w:rPr>
            <w:rStyle w:val="XMLname"/>
            <w:rFonts w:eastAsia="Calibri" w:cs="Courier New"/>
            <w:sz w:val="18"/>
            <w:szCs w:val="18"/>
            <w:rPrChange w:id="9350" w:author="Ole Vilstrup" w:date="2021-06-03T14:43:00Z">
              <w:rPr>
                <w:rStyle w:val="XMLname"/>
                <w:rFonts w:eastAsia="Calibri"/>
              </w:rPr>
            </w:rPrChange>
          </w:rPr>
          <w:t xml:space="preserve">TypeOfServiceTransaction=”RequestingServiceTransaction”, IsNonRepudiationRequired=”false”, </w:t>
        </w:r>
      </w:ins>
    </w:p>
    <w:p w14:paraId="310A70A3" w14:textId="77777777" w:rsidR="003C31AB" w:rsidRPr="00486E81" w:rsidRDefault="003C31AB">
      <w:pPr>
        <w:ind w:left="1960"/>
        <w:rPr>
          <w:ins w:id="9351" w:author="Ole Vilstrup" w:date="2021-02-18T11:47:00Z"/>
          <w:rStyle w:val="XMLname"/>
          <w:rFonts w:eastAsia="Calibri" w:cs="Courier New"/>
          <w:sz w:val="18"/>
          <w:szCs w:val="18"/>
          <w:rPrChange w:id="9352" w:author="Ole Vilstrup" w:date="2021-06-03T14:43:00Z">
            <w:rPr>
              <w:ins w:id="9353" w:author="Ole Vilstrup" w:date="2021-02-18T11:47:00Z"/>
              <w:rStyle w:val="XMLname"/>
              <w:rFonts w:eastAsia="Calibri"/>
            </w:rPr>
          </w:rPrChange>
        </w:rPr>
        <w:pPrChange w:id="9354" w:author="Ole Vilstrup" w:date="2021-02-18T11:50:00Z">
          <w:pPr>
            <w:ind w:left="1704"/>
          </w:pPr>
        </w:pPrChange>
      </w:pPr>
      <w:ins w:id="9355" w:author="Ole Vilstrup" w:date="2021-02-18T11:47:00Z">
        <w:r w:rsidRPr="00486E81">
          <w:rPr>
            <w:rStyle w:val="XMLname"/>
            <w:rFonts w:eastAsia="Calibri" w:cs="Courier New"/>
            <w:sz w:val="18"/>
            <w:szCs w:val="18"/>
            <w:rPrChange w:id="9356" w:author="Ole Vilstrup" w:date="2021-06-03T14:43:00Z">
              <w:rPr>
                <w:rStyle w:val="XMLname"/>
                <w:rFonts w:eastAsia="Calibri"/>
              </w:rPr>
            </w:rPrChange>
          </w:rPr>
          <w:t xml:space="preserve">IsAuthenticationRequired=”false”, IsNonRepudiationOfReceiptRequired=”false”, IsIntelligibleCheckRequired=”false”, IsApplicationErrorResponseRequested=”false”, TimeToAcknowledgeReceipt=”300000”, </w:t>
        </w:r>
      </w:ins>
    </w:p>
    <w:p w14:paraId="788FD82E" w14:textId="77777777" w:rsidR="003C31AB" w:rsidRPr="00486E81" w:rsidRDefault="003C31AB">
      <w:pPr>
        <w:ind w:left="1960"/>
        <w:rPr>
          <w:ins w:id="9357" w:author="Ole Vilstrup" w:date="2021-02-18T11:47:00Z"/>
          <w:rStyle w:val="XMLname"/>
          <w:rFonts w:eastAsia="Calibri" w:cs="Courier New"/>
          <w:sz w:val="18"/>
          <w:szCs w:val="18"/>
          <w:rPrChange w:id="9358" w:author="Ole Vilstrup" w:date="2021-06-03T14:43:00Z">
            <w:rPr>
              <w:ins w:id="9359" w:author="Ole Vilstrup" w:date="2021-02-18T11:47:00Z"/>
              <w:rStyle w:val="XMLname"/>
              <w:rFonts w:eastAsia="Calibri"/>
            </w:rPr>
          </w:rPrChange>
        </w:rPr>
        <w:pPrChange w:id="9360" w:author="Ole Vilstrup" w:date="2021-02-18T11:50:00Z">
          <w:pPr>
            <w:ind w:left="1704"/>
          </w:pPr>
        </w:pPrChange>
      </w:pPr>
      <w:ins w:id="9361" w:author="Ole Vilstrup" w:date="2021-02-18T11:47:00Z">
        <w:r w:rsidRPr="00486E81">
          <w:rPr>
            <w:rStyle w:val="XMLname"/>
            <w:rFonts w:eastAsia="Calibri" w:cs="Courier New"/>
            <w:sz w:val="18"/>
            <w:szCs w:val="18"/>
            <w:rPrChange w:id="9362" w:author="Ole Vilstrup" w:date="2021-06-03T14:43:00Z">
              <w:rPr>
                <w:rStyle w:val="XMLname"/>
                <w:rFonts w:eastAsia="Calibri"/>
              </w:rPr>
            </w:rPrChange>
          </w:rPr>
          <w:t xml:space="preserve">TimeToAcknowledgeAcceptance=”0”, </w:t>
        </w:r>
      </w:ins>
    </w:p>
    <w:p w14:paraId="41655B0A" w14:textId="77777777" w:rsidR="003C31AB" w:rsidRPr="00486E81" w:rsidRDefault="003C31AB">
      <w:pPr>
        <w:ind w:left="1676" w:firstLine="284"/>
        <w:rPr>
          <w:ins w:id="9363" w:author="Ole Vilstrup" w:date="2021-02-18T11:47:00Z"/>
          <w:rStyle w:val="XMLname"/>
          <w:rFonts w:eastAsia="Calibri" w:cs="Courier New"/>
          <w:sz w:val="18"/>
          <w:szCs w:val="18"/>
          <w:rPrChange w:id="9364" w:author="Ole Vilstrup" w:date="2021-06-03T14:43:00Z">
            <w:rPr>
              <w:ins w:id="9365" w:author="Ole Vilstrup" w:date="2021-02-18T11:47:00Z"/>
              <w:rStyle w:val="XMLname"/>
              <w:rFonts w:eastAsia="Calibri"/>
            </w:rPr>
          </w:rPrChange>
        </w:rPr>
        <w:pPrChange w:id="9366" w:author="Ole Vilstrup" w:date="2021-02-18T11:50:00Z">
          <w:pPr>
            <w:ind w:left="1420" w:firstLine="284"/>
          </w:pPr>
        </w:pPrChange>
      </w:pPr>
      <w:ins w:id="9367" w:author="Ole Vilstrup" w:date="2021-02-18T11:47:00Z">
        <w:r w:rsidRPr="00486E81">
          <w:rPr>
            <w:rStyle w:val="XMLname"/>
            <w:rFonts w:eastAsia="Calibri" w:cs="Courier New"/>
            <w:sz w:val="18"/>
            <w:szCs w:val="18"/>
            <w:rPrChange w:id="9368" w:author="Ole Vilstrup" w:date="2021-06-03T14:43:00Z">
              <w:rPr>
                <w:rStyle w:val="XMLname"/>
                <w:rFonts w:eastAsia="Calibri"/>
              </w:rPr>
            </w:rPrChange>
          </w:rPr>
          <w:t xml:space="preserve">TimeToPerform=”0”, </w:t>
        </w:r>
      </w:ins>
    </w:p>
    <w:p w14:paraId="6862720F" w14:textId="77777777" w:rsidR="003C31AB" w:rsidRPr="00486E81" w:rsidRDefault="003C31AB">
      <w:pPr>
        <w:ind w:left="1676" w:firstLine="284"/>
        <w:rPr>
          <w:ins w:id="9369" w:author="Ole Vilstrup" w:date="2021-02-18T11:47:00Z"/>
          <w:rStyle w:val="XMLname"/>
          <w:rFonts w:eastAsia="Calibri" w:cs="Courier New"/>
          <w:sz w:val="18"/>
          <w:szCs w:val="18"/>
          <w:rPrChange w:id="9370" w:author="Ole Vilstrup" w:date="2021-06-03T14:43:00Z">
            <w:rPr>
              <w:ins w:id="9371" w:author="Ole Vilstrup" w:date="2021-02-18T11:47:00Z"/>
              <w:rStyle w:val="XMLname"/>
              <w:rFonts w:eastAsia="Calibri"/>
            </w:rPr>
          </w:rPrChange>
        </w:rPr>
        <w:pPrChange w:id="9372" w:author="Ole Vilstrup" w:date="2021-02-18T11:50:00Z">
          <w:pPr>
            <w:ind w:left="1420" w:firstLine="284"/>
          </w:pPr>
        </w:pPrChange>
      </w:pPr>
      <w:ins w:id="9373" w:author="Ole Vilstrup" w:date="2021-02-18T11:47:00Z">
        <w:r w:rsidRPr="00486E81">
          <w:rPr>
            <w:rStyle w:val="XMLname"/>
            <w:rFonts w:eastAsia="Calibri" w:cs="Courier New"/>
            <w:sz w:val="18"/>
            <w:szCs w:val="18"/>
            <w:rPrChange w:id="9374" w:author="Ole Vilstrup" w:date="2021-06-03T14:43:00Z">
              <w:rPr>
                <w:rStyle w:val="XMLname"/>
                <w:rFonts w:eastAsia="Calibri"/>
              </w:rPr>
            </w:rPrChange>
          </w:rPr>
          <w:t>Recurrence=”0”/&gt;</w:t>
        </w:r>
      </w:ins>
    </w:p>
    <w:p w14:paraId="23BEAB14" w14:textId="77777777" w:rsidR="003C31AB" w:rsidRPr="00486E81" w:rsidRDefault="003C31AB">
      <w:pPr>
        <w:ind w:left="1264" w:firstLine="128"/>
        <w:rPr>
          <w:ins w:id="9375" w:author="Ole Vilstrup" w:date="2021-02-18T11:47:00Z"/>
          <w:rStyle w:val="XMLname"/>
          <w:rFonts w:eastAsia="Calibri" w:cs="Courier New"/>
          <w:sz w:val="18"/>
          <w:szCs w:val="18"/>
          <w:rPrChange w:id="9376" w:author="Ole Vilstrup" w:date="2021-06-03T14:43:00Z">
            <w:rPr>
              <w:ins w:id="9377" w:author="Ole Vilstrup" w:date="2021-02-18T11:47:00Z"/>
              <w:rStyle w:val="XMLname"/>
              <w:rFonts w:eastAsia="Calibri"/>
            </w:rPr>
          </w:rPrChange>
        </w:rPr>
        <w:pPrChange w:id="9378" w:author="Ole Vilstrup" w:date="2021-02-18T11:50:00Z">
          <w:pPr>
            <w:ind w:left="1136" w:firstLine="128"/>
          </w:pPr>
        </w:pPrChange>
      </w:pPr>
      <w:ins w:id="9379" w:author="Ole Vilstrup" w:date="2021-02-18T11:47:00Z">
        <w:r w:rsidRPr="00486E81">
          <w:rPr>
            <w:rStyle w:val="XMLname"/>
            <w:rFonts w:eastAsia="Calibri" w:cs="Courier New"/>
            <w:sz w:val="18"/>
            <w:szCs w:val="18"/>
            <w:rPrChange w:id="9380" w:author="Ole Vilstrup" w:date="2021-06-03T14:43:00Z">
              <w:rPr>
                <w:rStyle w:val="XMLname"/>
                <w:rFonts w:eastAsia="Calibri"/>
              </w:rPr>
            </w:rPrChange>
          </w:rPr>
          <w:t>&lt;/BusinessService&gt;</w:t>
        </w:r>
      </w:ins>
    </w:p>
    <w:p w14:paraId="5AD8A008" w14:textId="77777777" w:rsidR="0095413C" w:rsidRPr="00486E81" w:rsidRDefault="0095413C" w:rsidP="0095413C">
      <w:pPr>
        <w:keepNext/>
        <w:keepLines/>
        <w:ind w:left="1136" w:firstLine="130"/>
        <w:rPr>
          <w:ins w:id="9381" w:author="Ole Vilstrup" w:date="2021-02-18T11:50:00Z"/>
          <w:rStyle w:val="XMLname"/>
          <w:rFonts w:eastAsia="Calibri" w:cs="Courier New"/>
          <w:sz w:val="18"/>
          <w:szCs w:val="18"/>
          <w:rPrChange w:id="9382" w:author="Ole Vilstrup" w:date="2021-06-03T14:43:00Z">
            <w:rPr>
              <w:ins w:id="9383" w:author="Ole Vilstrup" w:date="2021-02-18T11:50:00Z"/>
              <w:rStyle w:val="XMLname"/>
              <w:rFonts w:eastAsia="Calibri"/>
            </w:rPr>
          </w:rPrChange>
        </w:rPr>
      </w:pPr>
      <w:ins w:id="9384" w:author="Ole Vilstrup" w:date="2021-02-18T11:50:00Z">
        <w:r w:rsidRPr="00486E81">
          <w:rPr>
            <w:rStyle w:val="XMLname"/>
            <w:rFonts w:eastAsia="Calibri" w:cs="Courier New"/>
            <w:sz w:val="18"/>
            <w:szCs w:val="18"/>
            <w:rPrChange w:id="9385" w:author="Ole Vilstrup" w:date="2021-06-03T14:43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3A79D4E8" w14:textId="50B059B7" w:rsidR="003C31AB" w:rsidRPr="00486E81" w:rsidRDefault="002A6909">
      <w:pPr>
        <w:rPr>
          <w:ins w:id="9386" w:author="Ole Vilstrup" w:date="2021-02-18T11:50:00Z"/>
          <w:rFonts w:ascii="Courier New" w:eastAsia="Calibri" w:hAnsi="Courier New" w:cs="Courier New"/>
          <w:sz w:val="18"/>
          <w:szCs w:val="18"/>
          <w:rPrChange w:id="9387" w:author="Ole Vilstrup" w:date="2021-06-03T14:43:00Z">
            <w:rPr>
              <w:ins w:id="9388" w:author="Ole Vilstrup" w:date="2021-02-18T11:50:00Z"/>
              <w:rFonts w:eastAsia="Calibri"/>
            </w:rPr>
          </w:rPrChange>
        </w:rPr>
      </w:pPr>
      <w:ins w:id="9389" w:author="Ole Vilstrup" w:date="2021-02-18T11:50:00Z">
        <w:r w:rsidRPr="00486E81">
          <w:rPr>
            <w:rFonts w:ascii="Courier New" w:eastAsia="Calibri" w:hAnsi="Courier New" w:cs="Courier New"/>
            <w:sz w:val="18"/>
            <w:szCs w:val="18"/>
            <w:rPrChange w:id="9390" w:author="Ole Vilstrup" w:date="2021-06-03T14:43:00Z">
              <w:rPr>
                <w:rFonts w:eastAsia="Calibri"/>
              </w:rPr>
            </w:rPrChange>
          </w:rPr>
          <w:t>…</w:t>
        </w:r>
      </w:ins>
    </w:p>
    <w:p w14:paraId="186EAAFB" w14:textId="37A85FEF" w:rsidR="002A6909" w:rsidRPr="00486E81" w:rsidRDefault="002A6909">
      <w:pPr>
        <w:ind w:left="852" w:firstLine="284"/>
        <w:rPr>
          <w:ins w:id="9391" w:author="Ole Vilstrup" w:date="2021-02-18T11:28:00Z"/>
          <w:rStyle w:val="XMLname"/>
          <w:rFonts w:eastAsia="Calibri" w:cs="Courier New"/>
          <w:sz w:val="18"/>
          <w:szCs w:val="18"/>
          <w:rPrChange w:id="9392" w:author="Ole Vilstrup" w:date="2021-06-03T14:43:00Z">
            <w:rPr>
              <w:ins w:id="9393" w:author="Ole Vilstrup" w:date="2021-02-18T11:28:00Z"/>
              <w:rFonts w:eastAsia="Calibri"/>
            </w:rPr>
          </w:rPrChange>
        </w:rPr>
        <w:pPrChange w:id="9394" w:author="Ole Vilstrup" w:date="2021-02-18T11:51:00Z">
          <w:pPr/>
        </w:pPrChange>
      </w:pPr>
      <w:ins w:id="9395" w:author="Ole Vilstrup" w:date="2021-02-18T11:50:00Z">
        <w:r w:rsidRPr="00486E81">
          <w:rPr>
            <w:rStyle w:val="XMLname"/>
            <w:rFonts w:eastAsia="Calibri" w:cs="Courier New"/>
            <w:sz w:val="18"/>
            <w:szCs w:val="18"/>
            <w:rPrChange w:id="9396" w:author="Ole Vilstrup" w:date="2021-06-03T14:43:00Z">
              <w:rPr>
                <w:rFonts w:eastAsia="Calibri"/>
              </w:rPr>
            </w:rPrChange>
          </w:rPr>
          <w:t>&lt;/BusinessScope&gt;</w:t>
        </w:r>
      </w:ins>
    </w:p>
    <w:p w14:paraId="713252D5" w14:textId="77777777" w:rsidR="002271C8" w:rsidRDefault="002271C8">
      <w:pPr>
        <w:ind w:left="0"/>
        <w:rPr>
          <w:ins w:id="9397" w:author="Ole Vilstrup" w:date="2021-06-03T12:59:00Z"/>
          <w:rFonts w:ascii="Calibri" w:eastAsia="Calibri" w:hAnsi="Calibri" w:cs="Arial"/>
          <w:b/>
          <w:sz w:val="28"/>
          <w:szCs w:val="26"/>
          <w:lang w:val="en-GB" w:eastAsia="da-DK"/>
        </w:rPr>
      </w:pPr>
      <w:ins w:id="9398" w:author="Ole Vilstrup" w:date="2021-06-03T12:59:00Z">
        <w:r>
          <w:rPr>
            <w:rFonts w:eastAsia="Calibri"/>
          </w:rPr>
          <w:br w:type="page"/>
        </w:r>
      </w:ins>
    </w:p>
    <w:p w14:paraId="19998BC0" w14:textId="3BDC3ADE" w:rsidR="005E6CCA" w:rsidRDefault="00501DE5" w:rsidP="007B7DE7">
      <w:pPr>
        <w:pStyle w:val="Overskrift3"/>
        <w:rPr>
          <w:ins w:id="9399" w:author="Ole Vilstrup" w:date="2021-06-10T10:24:00Z"/>
          <w:rFonts w:eastAsia="Calibri"/>
        </w:rPr>
      </w:pPr>
      <w:bookmarkStart w:id="9400" w:name="_Toc95688918"/>
      <w:ins w:id="9401" w:author="Ole Vilstrup" w:date="2021-06-10T10:24:00Z">
        <w:r>
          <w:rPr>
            <w:rFonts w:eastAsia="Calibri"/>
            <w:noProof/>
          </w:rPr>
          <w:lastRenderedPageBreak/>
          <w:drawing>
            <wp:anchor distT="0" distB="0" distL="114300" distR="114300" simplePos="0" relativeHeight="251663360" behindDoc="0" locked="0" layoutInCell="1" allowOverlap="1" wp14:anchorId="705576E2" wp14:editId="52EEF314">
              <wp:simplePos x="0" y="0"/>
              <wp:positionH relativeFrom="column">
                <wp:posOffset>42545</wp:posOffset>
              </wp:positionH>
              <wp:positionV relativeFrom="paragraph">
                <wp:posOffset>441960</wp:posOffset>
              </wp:positionV>
              <wp:extent cx="5760000" cy="3013200"/>
              <wp:effectExtent l="0" t="0" r="0" b="0"/>
              <wp:wrapSquare wrapText="bothSides"/>
              <wp:docPr id="17" name="Billed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31">
                        <a:grayscl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60000" cy="3013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9402" w:author="Ole Vilstrup" w:date="2021-02-18T11:28:00Z">
        <w:r w:rsidR="005E6CCA" w:rsidRPr="003116D8">
          <w:rPr>
            <w:rFonts w:eastAsia="Calibri"/>
            <w:rPrChange w:id="9403" w:author="Ole Vilstrup" w:date="2021-04-20T22:49:00Z">
              <w:rPr>
                <w:rFonts w:eastAsia="Calibri"/>
                <w:b w:val="0"/>
              </w:rPr>
            </w:rPrChange>
          </w:rPr>
          <w:t xml:space="preserve">Reliable messaging - BusinessService </w:t>
        </w:r>
      </w:ins>
      <w:ins w:id="9404" w:author="Ole Vilstrup" w:date="2021-02-18T11:33:00Z">
        <w:r w:rsidR="00124F0E" w:rsidRPr="003116D8">
          <w:rPr>
            <w:rFonts w:eastAsia="Calibri"/>
            <w:rPrChange w:id="9405" w:author="Ole Vilstrup" w:date="2021-04-20T22:49:00Z">
              <w:rPr>
                <w:rFonts w:eastAsia="Calibri"/>
                <w:b w:val="0"/>
              </w:rPr>
            </w:rPrChange>
          </w:rPr>
          <w:t>R</w:t>
        </w:r>
      </w:ins>
      <w:ins w:id="9406" w:author="Ole Vilstrup" w:date="2021-02-18T11:28:00Z">
        <w:r w:rsidR="005E6CCA" w:rsidRPr="003116D8">
          <w:rPr>
            <w:rFonts w:eastAsia="Calibri"/>
            <w:rPrChange w:id="9407" w:author="Ole Vilstrup" w:date="2021-04-20T22:49:00Z">
              <w:rPr>
                <w:rFonts w:eastAsia="Calibri"/>
                <w:b w:val="0"/>
              </w:rPr>
            </w:rPrChange>
          </w:rPr>
          <w:t>esponse</w:t>
        </w:r>
      </w:ins>
      <w:bookmarkEnd w:id="9400"/>
    </w:p>
    <w:p w14:paraId="26D0EA90" w14:textId="184C22B5" w:rsidR="005A6294" w:rsidRDefault="005A6294" w:rsidP="005A6294">
      <w:pPr>
        <w:rPr>
          <w:ins w:id="9408" w:author="Ole Vilstrup" w:date="2021-06-10T10:24:00Z"/>
          <w:rFonts w:eastAsia="Calibri"/>
          <w:lang w:val="en-GB" w:eastAsia="da-DK"/>
        </w:rPr>
      </w:pPr>
    </w:p>
    <w:p w14:paraId="5A853575" w14:textId="77777777" w:rsidR="005A6294" w:rsidRPr="005A6294" w:rsidRDefault="005A6294">
      <w:pPr>
        <w:rPr>
          <w:ins w:id="9409" w:author="Ole Vilstrup" w:date="2021-02-18T11:28:00Z"/>
          <w:rFonts w:eastAsia="Calibri"/>
          <w:b/>
          <w:rPrChange w:id="9410" w:author="Ole Vilstrup" w:date="2021-06-10T10:24:00Z">
            <w:rPr>
              <w:ins w:id="9411" w:author="Ole Vilstrup" w:date="2021-02-18T11:28:00Z"/>
              <w:rFonts w:eastAsia="Calibri"/>
              <w:b w:val="0"/>
            </w:rPr>
          </w:rPrChange>
        </w:rPr>
        <w:pPrChange w:id="9412" w:author="Ole Vilstrup" w:date="2021-06-10T10:24:00Z">
          <w:pPr>
            <w:pStyle w:val="Overskrift3"/>
          </w:pPr>
        </w:pPrChange>
      </w:pPr>
    </w:p>
    <w:p w14:paraId="466567BD" w14:textId="77777777" w:rsidR="00833D12" w:rsidRDefault="00833D12" w:rsidP="00833D12">
      <w:pPr>
        <w:rPr>
          <w:ins w:id="9413" w:author="Ole Vilstrup" w:date="2021-02-18T11:32:00Z"/>
          <w:rFonts w:eastAsia="Calibri"/>
        </w:rPr>
      </w:pPr>
      <w:ins w:id="9414" w:author="Ole Vilstrup" w:date="2021-02-18T11:32:00Z">
        <w:r w:rsidRPr="00D54964">
          <w:rPr>
            <w:rFonts w:eastAsia="Calibri"/>
          </w:rPr>
          <w:t>I det følgende er dette sat op som det ønskes i piloten.</w:t>
        </w:r>
      </w:ins>
    </w:p>
    <w:p w14:paraId="3B49A896" w14:textId="231DB099" w:rsidR="00833D12" w:rsidRPr="00124F0E" w:rsidRDefault="00833D12" w:rsidP="00985B32">
      <w:pPr>
        <w:pStyle w:val="Overskrift4"/>
        <w:rPr>
          <w:ins w:id="9415" w:author="Ole Vilstrup" w:date="2021-02-18T11:32:00Z"/>
          <w:rFonts w:eastAsia="Calibri"/>
        </w:rPr>
      </w:pPr>
      <w:bookmarkStart w:id="9416" w:name="_Toc95688919"/>
      <w:ins w:id="9417" w:author="Ole Vilstrup" w:date="2021-02-18T11:32:00Z">
        <w:r w:rsidRPr="007D1F0F">
          <w:rPr>
            <w:rFonts w:eastAsia="Calibri"/>
            <w:rPrChange w:id="9418" w:author="Ole Vilstrup" w:date="2021-04-20T22:54:00Z">
              <w:rPr>
                <w:rFonts w:eastAsia="Calibri"/>
                <w:highlight w:val="white"/>
                <w:lang w:eastAsia="de-DE"/>
              </w:rPr>
            </w:rPrChange>
          </w:rPr>
          <w:t>MedCom_SBDH_ReceiptAcknowledgement</w:t>
        </w:r>
        <w:r w:rsidRPr="00124F0E">
          <w:rPr>
            <w:rFonts w:eastAsia="Calibri"/>
            <w:rPrChange w:id="9419" w:author="Ole Vilstrup" w:date="2021-02-18T11:33:00Z">
              <w:rPr>
                <w:rFonts w:eastAsia="Calibri"/>
                <w:lang w:eastAsia="de-DE"/>
              </w:rPr>
            </w:rPrChange>
          </w:rPr>
          <w:t xml:space="preserve"> - </w:t>
        </w:r>
      </w:ins>
      <w:ins w:id="9420" w:author="Ole Vilstrup" w:date="2021-02-18T11:33:00Z">
        <w:r w:rsidR="00124F0E" w:rsidRPr="00124F0E">
          <w:rPr>
            <w:rFonts w:eastAsia="Calibri"/>
            <w:rPrChange w:id="9421" w:author="Ole Vilstrup" w:date="2021-02-18T11:33:00Z">
              <w:rPr>
                <w:rFonts w:eastAsia="Calibri"/>
                <w:b/>
              </w:rPr>
            </w:rPrChange>
          </w:rPr>
          <w:t>R</w:t>
        </w:r>
        <w:r w:rsidR="00124F0E" w:rsidRPr="0029474B">
          <w:rPr>
            <w:rFonts w:eastAsia="Calibri"/>
          </w:rPr>
          <w:t>e</w:t>
        </w:r>
        <w:r w:rsidR="00124F0E" w:rsidRPr="00D727D7">
          <w:rPr>
            <w:rFonts w:eastAsia="Calibri"/>
          </w:rPr>
          <w:t>sponse</w:t>
        </w:r>
      </w:ins>
      <w:bookmarkEnd w:id="9416"/>
    </w:p>
    <w:p w14:paraId="13D54927" w14:textId="0949E41D" w:rsidR="00833D12" w:rsidRDefault="00833D12" w:rsidP="00833D12">
      <w:pPr>
        <w:rPr>
          <w:ins w:id="9422" w:author="Ole Vilstrup" w:date="2021-02-18T11:32:00Z"/>
          <w:rFonts w:eastAsia="Calibri"/>
        </w:rPr>
      </w:pPr>
      <w:ins w:id="9423" w:author="Ole Vilstrup" w:date="2021-02-18T11:32:00Z">
        <w:r>
          <w:rPr>
            <w:rFonts w:eastAsia="Calibri"/>
          </w:rPr>
          <w:t xml:space="preserve">I et </w:t>
        </w:r>
        <w:r w:rsidRPr="00D54964">
          <w:rPr>
            <w:rFonts w:eastAsia="Calibri"/>
            <w:highlight w:val="white"/>
            <w:lang w:eastAsia="de-DE"/>
          </w:rPr>
          <w:t>MedCom_SBDH_ReceiptAcknowledgement</w:t>
        </w:r>
        <w:r>
          <w:rPr>
            <w:rFonts w:eastAsia="Calibri"/>
            <w:lang w:eastAsia="de-DE"/>
          </w:rPr>
          <w:t xml:space="preserve"> - </w:t>
        </w:r>
      </w:ins>
      <w:ins w:id="9424" w:author="Ole Vilstrup" w:date="2021-02-18T11:33:00Z">
        <w:r w:rsidR="000A7511" w:rsidRPr="00D54964">
          <w:rPr>
            <w:rFonts w:eastAsia="Calibri"/>
          </w:rPr>
          <w:t>Response</w:t>
        </w:r>
        <w:r w:rsidR="000A7511">
          <w:rPr>
            <w:rFonts w:eastAsia="Calibri"/>
          </w:rPr>
          <w:t xml:space="preserve"> </w:t>
        </w:r>
      </w:ins>
      <w:ins w:id="9425" w:author="Ole Vilstrup" w:date="2021-02-18T11:32:00Z">
        <w:r>
          <w:rPr>
            <w:rFonts w:eastAsia="Calibri"/>
          </w:rPr>
          <w:t>er scope altid dette:</w:t>
        </w:r>
      </w:ins>
    </w:p>
    <w:p w14:paraId="78641BA8" w14:textId="77777777" w:rsidR="00833D12" w:rsidRPr="006203F2" w:rsidRDefault="00833D12" w:rsidP="00833D12">
      <w:pPr>
        <w:rPr>
          <w:ins w:id="9426" w:author="Ole Vilstrup" w:date="2021-02-18T11:32:00Z"/>
          <w:rFonts w:eastAsia="Calibri"/>
        </w:rPr>
      </w:pPr>
    </w:p>
    <w:p w14:paraId="3385E89A" w14:textId="6EC05052" w:rsidR="00833D12" w:rsidRPr="00486E81" w:rsidRDefault="00833D12" w:rsidP="00833D12">
      <w:pPr>
        <w:keepNext/>
        <w:keepLines/>
        <w:ind w:left="1136" w:firstLine="130"/>
        <w:rPr>
          <w:ins w:id="9427" w:author="Ole Vilstrup" w:date="2021-02-18T11:32:00Z"/>
          <w:rStyle w:val="XMLname"/>
          <w:rFonts w:eastAsia="Calibri"/>
          <w:sz w:val="18"/>
          <w:szCs w:val="18"/>
          <w:rPrChange w:id="9428" w:author="Ole Vilstrup" w:date="2021-06-03T14:44:00Z">
            <w:rPr>
              <w:ins w:id="9429" w:author="Ole Vilstrup" w:date="2021-02-18T11:32:00Z"/>
              <w:rStyle w:val="XMLname"/>
              <w:rFonts w:eastAsia="Calibri"/>
            </w:rPr>
          </w:rPrChange>
        </w:rPr>
      </w:pPr>
      <w:ins w:id="9430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431" w:author="Ole Vilstrup" w:date="2021-06-03T14:44:00Z">
              <w:rPr>
                <w:rStyle w:val="XMLname"/>
                <w:rFonts w:eastAsia="Calibri"/>
              </w:rPr>
            </w:rPrChange>
          </w:rPr>
          <w:t>&lt;Scope&gt;</w:t>
        </w:r>
        <w:r w:rsidRPr="00486E81">
          <w:rPr>
            <w:rStyle w:val="XMLname"/>
            <w:rFonts w:eastAsia="Calibri"/>
            <w:sz w:val="18"/>
            <w:szCs w:val="18"/>
            <w:rPrChange w:id="9432" w:author="Ole Vilstrup" w:date="2021-06-03T14:44:00Z">
              <w:rPr>
                <w:rStyle w:val="XMLname"/>
                <w:rFonts w:eastAsia="Calibri"/>
              </w:rPr>
            </w:rPrChange>
          </w:rPr>
          <w:br/>
        </w:r>
        <w:r w:rsidRPr="00486E81">
          <w:rPr>
            <w:rStyle w:val="XMLname"/>
            <w:rFonts w:eastAsia="Calibri"/>
            <w:sz w:val="18"/>
            <w:szCs w:val="18"/>
            <w:rPrChange w:id="9433" w:author="Ole Vilstrup" w:date="2021-06-03T14:44:00Z">
              <w:rPr>
                <w:rStyle w:val="XMLname"/>
                <w:rFonts w:eastAsia="Calibri"/>
              </w:rPr>
            </w:rPrChange>
          </w:rPr>
          <w:tab/>
          <w:t>&lt;Type&gt;MedCom_SBDH_ReceiptAcknowledgement&lt;/Type&gt;</w:t>
        </w:r>
        <w:r w:rsidRPr="00486E81">
          <w:rPr>
            <w:rStyle w:val="XMLname"/>
            <w:rFonts w:eastAsia="Calibri"/>
            <w:sz w:val="18"/>
            <w:szCs w:val="18"/>
            <w:rPrChange w:id="9434" w:author="Ole Vilstrup" w:date="2021-06-03T14:44:00Z">
              <w:rPr>
                <w:rStyle w:val="XMLname"/>
                <w:rFonts w:eastAsia="Calibri"/>
              </w:rPr>
            </w:rPrChange>
          </w:rPr>
          <w:br/>
        </w:r>
        <w:r w:rsidRPr="00486E81">
          <w:rPr>
            <w:rStyle w:val="XMLname"/>
            <w:rFonts w:eastAsia="Calibri"/>
            <w:sz w:val="18"/>
            <w:szCs w:val="18"/>
            <w:rPrChange w:id="9435" w:author="Ole Vilstrup" w:date="2021-06-03T14:44:00Z">
              <w:rPr>
                <w:rStyle w:val="XMLname"/>
                <w:rFonts w:eastAsia="Calibri"/>
              </w:rPr>
            </w:rPrChange>
          </w:rPr>
          <w:tab/>
          <w:t>&lt;InstanceIdentifier&gt;</w:t>
        </w:r>
      </w:ins>
      <w:ins w:id="9436" w:author="Ole Vilstrup" w:date="2021-02-18T11:33:00Z">
        <w:r w:rsidR="000A7511" w:rsidRPr="00486E81">
          <w:rPr>
            <w:rStyle w:val="XMLname"/>
            <w:rFonts w:eastAsia="Calibri"/>
            <w:sz w:val="18"/>
            <w:szCs w:val="18"/>
            <w:rPrChange w:id="9437" w:author="Ole Vilstrup" w:date="2021-06-03T14:44:00Z">
              <w:rPr>
                <w:rFonts w:eastAsia="Calibri"/>
              </w:rPr>
            </w:rPrChange>
          </w:rPr>
          <w:t>Response</w:t>
        </w:r>
      </w:ins>
      <w:ins w:id="9438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439" w:author="Ole Vilstrup" w:date="2021-06-03T14:44:00Z">
              <w:rPr>
                <w:rStyle w:val="XMLname"/>
                <w:rFonts w:eastAsia="Calibri"/>
              </w:rPr>
            </w:rPrChange>
          </w:rPr>
          <w:t>&lt;/InstanceIdentifier&gt;</w:t>
        </w:r>
        <w:r w:rsidRPr="00486E81">
          <w:rPr>
            <w:rStyle w:val="XMLname"/>
            <w:rFonts w:eastAsia="Calibri"/>
            <w:sz w:val="18"/>
            <w:szCs w:val="18"/>
            <w:rPrChange w:id="9440" w:author="Ole Vilstrup" w:date="2021-06-03T14:44:00Z">
              <w:rPr>
                <w:rStyle w:val="XMLname"/>
                <w:rFonts w:eastAsia="Calibri"/>
              </w:rPr>
            </w:rPrChange>
          </w:rPr>
          <w:br/>
          <w:t> </w:t>
        </w:r>
        <w:r w:rsidRPr="00486E81">
          <w:rPr>
            <w:rStyle w:val="XMLname"/>
            <w:rFonts w:eastAsia="Calibri"/>
            <w:sz w:val="18"/>
            <w:szCs w:val="18"/>
            <w:rPrChange w:id="9441" w:author="Ole Vilstrup" w:date="2021-06-03T14:44:00Z">
              <w:rPr>
                <w:rStyle w:val="XMLname"/>
                <w:rFonts w:eastAsia="Calibri"/>
              </w:rPr>
            </w:rPrChange>
          </w:rPr>
          <w:tab/>
          <w:t>&lt;Identifier&gt;dk-medcom-messaging&lt;/Identifier&gt;</w:t>
        </w:r>
      </w:ins>
    </w:p>
    <w:p w14:paraId="33393D6E" w14:textId="77777777" w:rsidR="00833D12" w:rsidRPr="00486E81" w:rsidRDefault="00833D12" w:rsidP="00833D12">
      <w:pPr>
        <w:keepNext/>
        <w:keepLines/>
        <w:ind w:left="1136" w:firstLine="130"/>
        <w:rPr>
          <w:ins w:id="9442" w:author="Ole Vilstrup" w:date="2021-02-18T11:32:00Z"/>
          <w:rStyle w:val="XMLname"/>
          <w:rFonts w:eastAsia="Calibri"/>
          <w:sz w:val="18"/>
          <w:szCs w:val="18"/>
          <w:rPrChange w:id="9443" w:author="Ole Vilstrup" w:date="2021-06-03T14:44:00Z">
            <w:rPr>
              <w:ins w:id="9444" w:author="Ole Vilstrup" w:date="2021-02-18T11:32:00Z"/>
              <w:rStyle w:val="XMLname"/>
              <w:rFonts w:eastAsia="Calibri"/>
            </w:rPr>
          </w:rPrChange>
        </w:rPr>
      </w:pPr>
      <w:ins w:id="9445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446" w:author="Ole Vilstrup" w:date="2021-06-03T14:44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35F66480" w14:textId="77777777" w:rsidR="00833D12" w:rsidRPr="00D54964" w:rsidRDefault="00833D12" w:rsidP="00833D12">
      <w:pPr>
        <w:pStyle w:val="Overskrift4"/>
        <w:rPr>
          <w:ins w:id="9447" w:author="Ole Vilstrup" w:date="2021-02-18T11:32:00Z"/>
          <w:rFonts w:eastAsia="Calibri"/>
        </w:rPr>
      </w:pPr>
      <w:bookmarkStart w:id="9448" w:name="_Toc95688920"/>
      <w:ins w:id="9449" w:author="Ole Vilstrup" w:date="2021-02-18T11:32:00Z">
        <w:r w:rsidRPr="00D54964">
          <w:rPr>
            <w:rFonts w:eastAsia="Calibri"/>
          </w:rPr>
          <w:t>CorrelationInformation</w:t>
        </w:r>
        <w:bookmarkEnd w:id="9448"/>
        <w:r w:rsidRPr="00D54964">
          <w:rPr>
            <w:rFonts w:eastAsia="Calibri"/>
          </w:rPr>
          <w:t xml:space="preserve"> </w:t>
        </w:r>
      </w:ins>
    </w:p>
    <w:p w14:paraId="487A5D8A" w14:textId="77777777" w:rsidR="00833D12" w:rsidRDefault="00833D12" w:rsidP="00833D12">
      <w:pPr>
        <w:rPr>
          <w:ins w:id="9450" w:author="Ole Vilstrup" w:date="2021-02-18T11:32:00Z"/>
          <w:rFonts w:eastAsia="Calibri"/>
          <w:highlight w:val="white"/>
          <w:lang w:eastAsia="de-DE"/>
        </w:rPr>
      </w:pPr>
      <w:ins w:id="9451" w:author="Ole Vilstrup" w:date="2021-02-18T11:32:00Z">
        <w:r>
          <w:rPr>
            <w:rFonts w:eastAsia="Calibri"/>
            <w:highlight w:val="white"/>
            <w:lang w:eastAsia="de-DE"/>
          </w:rPr>
          <w:t>Ifm. reliable messaging bruges SBDH’ens</w:t>
        </w:r>
        <w:r w:rsidRPr="006203F2">
          <w:rPr>
            <w:rFonts w:eastAsia="Calibri"/>
            <w:highlight w:val="white"/>
            <w:lang w:eastAsia="de-DE"/>
          </w:rPr>
          <w:t xml:space="preserve"> CorrelationInformation</w:t>
        </w:r>
        <w:r>
          <w:rPr>
            <w:rFonts w:eastAsia="Calibri"/>
            <w:highlight w:val="white"/>
            <w:lang w:eastAsia="de-DE"/>
          </w:rPr>
          <w:t xml:space="preserve"> til at binde original SBDH og kvitterings SBDH sammen. Her anvendes specielt </w:t>
        </w:r>
        <w:r w:rsidRPr="00D54964">
          <w:rPr>
            <w:rFonts w:eastAsia="Calibri"/>
          </w:rPr>
          <w:t>RequestingDocumentInstanceIdentifier</w:t>
        </w:r>
      </w:ins>
    </w:p>
    <w:p w14:paraId="19634536" w14:textId="77777777" w:rsidR="00833D12" w:rsidRPr="00D54964" w:rsidRDefault="00833D12">
      <w:pPr>
        <w:pStyle w:val="Overskrift5"/>
        <w:rPr>
          <w:ins w:id="9452" w:author="Ole Vilstrup" w:date="2021-02-18T11:32:00Z"/>
          <w:rFonts w:eastAsia="Calibri"/>
        </w:rPr>
        <w:pPrChange w:id="9453" w:author="Ole Vilstrup" w:date="2021-06-10T13:50:00Z">
          <w:pPr>
            <w:pStyle w:val="Overskrift4"/>
          </w:pPr>
        </w:pPrChange>
      </w:pPr>
      <w:ins w:id="9454" w:author="Ole Vilstrup" w:date="2021-02-18T11:32:00Z">
        <w:r w:rsidRPr="00D54964">
          <w:rPr>
            <w:rFonts w:eastAsia="Calibri"/>
          </w:rPr>
          <w:t>CorrelationInformation RequestingDocumentCreationDateTime</w:t>
        </w:r>
      </w:ins>
    </w:p>
    <w:p w14:paraId="1062E670" w14:textId="33122BE4" w:rsidR="00833D12" w:rsidRDefault="00833D12" w:rsidP="00833D12">
      <w:pPr>
        <w:rPr>
          <w:ins w:id="9455" w:author="Ole Vilstrup" w:date="2021-02-18T11:32:00Z"/>
          <w:rFonts w:eastAsia="Calibri"/>
        </w:rPr>
      </w:pPr>
      <w:ins w:id="9456" w:author="Ole Vilstrup" w:date="2021-02-18T11:32:00Z">
        <w:r w:rsidRPr="00D54964">
          <w:rPr>
            <w:rFonts w:eastAsia="Calibri"/>
          </w:rPr>
          <w:t>RequestingDocumentCreationDateTime</w:t>
        </w:r>
        <w:r>
          <w:rPr>
            <w:rFonts w:eastAsia="Calibri"/>
          </w:rPr>
          <w:t xml:space="preserve"> er tidspunktet for original</w:t>
        </w:r>
      </w:ins>
      <w:ins w:id="9457" w:author="Ole Vilstrup" w:date="2021-02-18T11:34:00Z">
        <w:r w:rsidR="00C16344">
          <w:rPr>
            <w:rFonts w:eastAsia="Calibri"/>
          </w:rPr>
          <w:t>kuvertens</w:t>
        </w:r>
      </w:ins>
      <w:ins w:id="9458" w:author="Ole Vilstrup" w:date="2021-02-18T11:32:00Z">
        <w:r>
          <w:rPr>
            <w:rFonts w:eastAsia="Calibri"/>
          </w:rPr>
          <w:t xml:space="preserve"> afsendelse = </w:t>
        </w:r>
      </w:ins>
      <w:ins w:id="9459" w:author="Ole Vilstrup" w:date="2021-02-18T11:36:00Z">
        <w:r w:rsidR="007D6F97">
          <w:rPr>
            <w:rFonts w:eastAsia="Calibri"/>
          </w:rPr>
          <w:t>OriginalSBDH</w:t>
        </w:r>
      </w:ins>
      <w:ins w:id="9460" w:author="Ole Vilstrup" w:date="2021-02-18T11:34:00Z">
        <w:r w:rsidR="00386CB0">
          <w:rPr>
            <w:rFonts w:eastAsia="Calibri"/>
          </w:rPr>
          <w:t>/</w:t>
        </w:r>
      </w:ins>
      <w:ins w:id="9461" w:author="Ole Vilstrup" w:date="2021-02-18T11:35:00Z">
        <w:r w:rsidR="00386CB0" w:rsidRPr="00D54964">
          <w:rPr>
            <w:rFonts w:eastAsia="Calibri"/>
          </w:rPr>
          <w:t>RequestingDocumentCreationDateTime</w:t>
        </w:r>
      </w:ins>
    </w:p>
    <w:p w14:paraId="3D2F048B" w14:textId="77777777" w:rsidR="00833D12" w:rsidRDefault="00833D12" w:rsidP="00833D12">
      <w:pPr>
        <w:rPr>
          <w:ins w:id="9462" w:author="Ole Vilstrup" w:date="2021-02-18T11:32:00Z"/>
          <w:rStyle w:val="XMLname"/>
          <w:rFonts w:eastAsia="Calibri"/>
        </w:rPr>
      </w:pPr>
    </w:p>
    <w:p w14:paraId="4FCE28A1" w14:textId="77777777" w:rsidR="00833D12" w:rsidRPr="00486E81" w:rsidRDefault="00833D12" w:rsidP="00833D12">
      <w:pPr>
        <w:keepNext/>
        <w:keepLines/>
        <w:ind w:left="1136" w:firstLine="130"/>
        <w:rPr>
          <w:ins w:id="9463" w:author="Ole Vilstrup" w:date="2021-02-18T11:32:00Z"/>
          <w:rStyle w:val="XMLname"/>
          <w:rFonts w:eastAsia="Calibri"/>
          <w:sz w:val="18"/>
          <w:szCs w:val="18"/>
          <w:rPrChange w:id="9464" w:author="Ole Vilstrup" w:date="2021-06-03T14:44:00Z">
            <w:rPr>
              <w:ins w:id="9465" w:author="Ole Vilstrup" w:date="2021-02-18T11:32:00Z"/>
              <w:rStyle w:val="XMLname"/>
              <w:rFonts w:eastAsia="Calibri"/>
            </w:rPr>
          </w:rPrChange>
        </w:rPr>
      </w:pPr>
      <w:ins w:id="9466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467" w:author="Ole Vilstrup" w:date="2021-06-03T14:44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32F9840D" w14:textId="77777777" w:rsidR="00833D12" w:rsidRPr="00486E81" w:rsidRDefault="00833D12" w:rsidP="00833D12">
      <w:pPr>
        <w:keepNext/>
        <w:keepLines/>
        <w:ind w:left="1136" w:firstLine="130"/>
        <w:rPr>
          <w:ins w:id="9468" w:author="Ole Vilstrup" w:date="2021-02-18T11:32:00Z"/>
          <w:rStyle w:val="XMLname"/>
          <w:rFonts w:eastAsia="Calibri"/>
          <w:sz w:val="18"/>
          <w:szCs w:val="18"/>
          <w:rPrChange w:id="9469" w:author="Ole Vilstrup" w:date="2021-06-03T14:44:00Z">
            <w:rPr>
              <w:ins w:id="9470" w:author="Ole Vilstrup" w:date="2021-02-18T11:32:00Z"/>
              <w:rStyle w:val="XMLname"/>
              <w:rFonts w:eastAsia="Calibri"/>
            </w:rPr>
          </w:rPrChange>
        </w:rPr>
      </w:pPr>
      <w:ins w:id="9471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472" w:author="Ole Vilstrup" w:date="2021-06-03T14:44:00Z">
              <w:rPr>
                <w:rStyle w:val="XMLname"/>
                <w:rFonts w:eastAsia="Calibri"/>
              </w:rPr>
            </w:rPrChange>
          </w:rPr>
          <w:tab/>
        </w:r>
        <w:r w:rsidRPr="00486E81">
          <w:rPr>
            <w:rStyle w:val="XMLname"/>
            <w:rFonts w:eastAsia="Calibri"/>
            <w:sz w:val="18"/>
            <w:szCs w:val="18"/>
            <w:rPrChange w:id="9473" w:author="Ole Vilstrup" w:date="2021-06-03T14:44:00Z">
              <w:rPr>
                <w:rStyle w:val="XMLname"/>
                <w:rFonts w:eastAsia="Calibri"/>
              </w:rPr>
            </w:rPrChange>
          </w:rPr>
          <w:tab/>
          <w:t>&lt;RequestingDocumentCreationDateTime&gt;</w:t>
        </w:r>
      </w:ins>
    </w:p>
    <w:p w14:paraId="294BBF37" w14:textId="77777777" w:rsidR="00833D12" w:rsidRPr="00486E81" w:rsidRDefault="00833D12" w:rsidP="00833D12">
      <w:pPr>
        <w:keepNext/>
        <w:keepLines/>
        <w:ind w:left="1704" w:firstLine="284"/>
        <w:rPr>
          <w:ins w:id="9474" w:author="Ole Vilstrup" w:date="2021-02-18T11:32:00Z"/>
          <w:rStyle w:val="XMLname"/>
          <w:rFonts w:eastAsia="Calibri"/>
          <w:sz w:val="18"/>
          <w:szCs w:val="18"/>
          <w:rPrChange w:id="9475" w:author="Ole Vilstrup" w:date="2021-06-03T14:44:00Z">
            <w:rPr>
              <w:ins w:id="9476" w:author="Ole Vilstrup" w:date="2021-02-18T11:32:00Z"/>
              <w:rStyle w:val="XMLname"/>
              <w:rFonts w:eastAsia="Calibri"/>
            </w:rPr>
          </w:rPrChange>
        </w:rPr>
      </w:pPr>
      <w:ins w:id="9477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478" w:author="Ole Vilstrup" w:date="2021-06-03T14:44:00Z">
              <w:rPr>
                <w:rStyle w:val="XMLname"/>
                <w:rFonts w:eastAsia="Calibri"/>
              </w:rPr>
            </w:rPrChange>
          </w:rPr>
          <w:t>[YYYY-MM-DD]T[TT-MM-SS]+[offset to UTC]</w:t>
        </w:r>
      </w:ins>
    </w:p>
    <w:p w14:paraId="59F36850" w14:textId="77777777" w:rsidR="00833D12" w:rsidRPr="00486E81" w:rsidRDefault="00833D12" w:rsidP="00833D12">
      <w:pPr>
        <w:keepNext/>
        <w:keepLines/>
        <w:ind w:left="1420" w:firstLine="284"/>
        <w:rPr>
          <w:ins w:id="9479" w:author="Ole Vilstrup" w:date="2021-02-18T11:32:00Z"/>
          <w:rStyle w:val="XMLname"/>
          <w:rFonts w:eastAsia="Calibri"/>
          <w:sz w:val="18"/>
          <w:szCs w:val="18"/>
          <w:rPrChange w:id="9480" w:author="Ole Vilstrup" w:date="2021-06-03T14:44:00Z">
            <w:rPr>
              <w:ins w:id="9481" w:author="Ole Vilstrup" w:date="2021-02-18T11:32:00Z"/>
              <w:rStyle w:val="XMLname"/>
              <w:rFonts w:eastAsia="Calibri"/>
            </w:rPr>
          </w:rPrChange>
        </w:rPr>
      </w:pPr>
      <w:ins w:id="9482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483" w:author="Ole Vilstrup" w:date="2021-06-03T14:44:00Z">
              <w:rPr>
                <w:rStyle w:val="XMLname"/>
                <w:rFonts w:eastAsia="Calibri"/>
              </w:rPr>
            </w:rPrChange>
          </w:rPr>
          <w:t>&lt;/RequestingDocumentCreationDateTime&gt;</w:t>
        </w:r>
      </w:ins>
    </w:p>
    <w:p w14:paraId="69F59BE7" w14:textId="77777777" w:rsidR="00833D12" w:rsidRPr="00486E81" w:rsidRDefault="00833D12" w:rsidP="00833D12">
      <w:pPr>
        <w:keepNext/>
        <w:keepLines/>
        <w:ind w:left="1136" w:firstLine="130"/>
        <w:rPr>
          <w:ins w:id="9484" w:author="Ole Vilstrup" w:date="2021-02-18T11:32:00Z"/>
          <w:rStyle w:val="XMLname"/>
          <w:rFonts w:eastAsia="Calibri"/>
          <w:sz w:val="18"/>
          <w:szCs w:val="18"/>
          <w:rPrChange w:id="9485" w:author="Ole Vilstrup" w:date="2021-06-03T14:44:00Z">
            <w:rPr>
              <w:ins w:id="9486" w:author="Ole Vilstrup" w:date="2021-02-18T11:32:00Z"/>
              <w:rStyle w:val="XMLname"/>
              <w:rFonts w:eastAsia="Calibri"/>
            </w:rPr>
          </w:rPrChange>
        </w:rPr>
      </w:pPr>
      <w:ins w:id="9487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488" w:author="Ole Vilstrup" w:date="2021-06-03T14:44:00Z">
              <w:rPr>
                <w:rStyle w:val="XMLname"/>
                <w:rFonts w:eastAsia="Calibri"/>
              </w:rPr>
            </w:rPrChange>
          </w:rPr>
          <w:t>…</w:t>
        </w:r>
      </w:ins>
    </w:p>
    <w:p w14:paraId="0E6ADAC4" w14:textId="77777777" w:rsidR="00833D12" w:rsidRPr="00486E81" w:rsidRDefault="00833D12" w:rsidP="00833D12">
      <w:pPr>
        <w:keepNext/>
        <w:keepLines/>
        <w:ind w:left="1136" w:firstLine="130"/>
        <w:rPr>
          <w:ins w:id="9489" w:author="Ole Vilstrup" w:date="2021-02-18T11:32:00Z"/>
          <w:rStyle w:val="XMLname"/>
          <w:rFonts w:eastAsia="Calibri"/>
          <w:sz w:val="18"/>
          <w:szCs w:val="18"/>
          <w:rPrChange w:id="9490" w:author="Ole Vilstrup" w:date="2021-06-03T14:44:00Z">
            <w:rPr>
              <w:ins w:id="9491" w:author="Ole Vilstrup" w:date="2021-02-18T11:32:00Z"/>
              <w:rStyle w:val="XMLname"/>
              <w:rFonts w:eastAsia="Calibri"/>
            </w:rPr>
          </w:rPrChange>
        </w:rPr>
      </w:pPr>
      <w:ins w:id="9492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493" w:author="Ole Vilstrup" w:date="2021-06-03T14:44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14964601" w14:textId="3D7361B5" w:rsidR="00833D12" w:rsidRPr="00833085" w:rsidRDefault="003D3175">
      <w:pPr>
        <w:pStyle w:val="Overskrift6"/>
        <w:rPr>
          <w:ins w:id="9494" w:author="Ole Vilstrup" w:date="2021-02-18T11:32:00Z"/>
          <w:rStyle w:val="XMLname"/>
          <w:rFonts w:ascii="Calibri" w:eastAsia="Calibri" w:hAnsi="Calibri"/>
          <w:sz w:val="22"/>
        </w:rPr>
        <w:pPrChange w:id="9495" w:author="Ole Vilstrup" w:date="2021-12-03T16:36:00Z">
          <w:pPr/>
        </w:pPrChange>
      </w:pPr>
      <w:ins w:id="9496" w:author="Ole Vilstrup" w:date="2021-12-03T16:35:00Z">
        <w:r w:rsidRPr="00D54964">
          <w:rPr>
            <w:rFonts w:eastAsia="Calibri"/>
          </w:rPr>
          <w:t>RequestingDocumentCreationDateTime</w:t>
        </w:r>
        <w:r>
          <w:rPr>
            <w:rFonts w:eastAsia="Calibri"/>
          </w:rPr>
          <w:t xml:space="preserve"> </w:t>
        </w:r>
      </w:ins>
      <w:ins w:id="9497" w:author="Ole Vilstrup" w:date="2021-12-03T16:36:00Z">
        <w:r>
          <w:rPr>
            <w:rFonts w:eastAsia="Calibri"/>
          </w:rPr>
          <w:t>e</w:t>
        </w:r>
      </w:ins>
      <w:ins w:id="9498" w:author="Ole Vilstrup" w:date="2021-02-18T11:32:00Z">
        <w:r w:rsidR="00833D12" w:rsidRPr="00833085">
          <w:rPr>
            <w:rStyle w:val="XMLname"/>
            <w:rFonts w:eastAsia="Calibri"/>
          </w:rPr>
          <w:t>ksempel</w:t>
        </w:r>
      </w:ins>
    </w:p>
    <w:p w14:paraId="64085387" w14:textId="77777777" w:rsidR="00833D12" w:rsidRPr="00486E81" w:rsidRDefault="00833D12" w:rsidP="00833D12">
      <w:pPr>
        <w:keepNext/>
        <w:keepLines/>
        <w:ind w:left="1136" w:firstLine="130"/>
        <w:rPr>
          <w:ins w:id="9499" w:author="Ole Vilstrup" w:date="2021-02-18T11:32:00Z"/>
          <w:rStyle w:val="XMLname"/>
          <w:rFonts w:eastAsia="Calibri"/>
          <w:sz w:val="18"/>
          <w:szCs w:val="18"/>
          <w:rPrChange w:id="9500" w:author="Ole Vilstrup" w:date="2021-06-03T14:44:00Z">
            <w:rPr>
              <w:ins w:id="9501" w:author="Ole Vilstrup" w:date="2021-02-18T11:32:00Z"/>
              <w:rStyle w:val="XMLname"/>
              <w:rFonts w:eastAsia="Calibri"/>
              <w:bCs/>
              <w:i/>
              <w:szCs w:val="22"/>
            </w:rPr>
          </w:rPrChange>
        </w:rPr>
      </w:pPr>
      <w:ins w:id="9502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03" w:author="Ole Vilstrup" w:date="2021-06-03T14:44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2E79409B" w14:textId="77777777" w:rsidR="00833D12" w:rsidRPr="00486E81" w:rsidRDefault="00833D12" w:rsidP="00833D12">
      <w:pPr>
        <w:keepNext/>
        <w:keepLines/>
        <w:ind w:left="1136" w:firstLine="130"/>
        <w:rPr>
          <w:ins w:id="9504" w:author="Ole Vilstrup" w:date="2021-02-18T11:32:00Z"/>
          <w:rStyle w:val="XMLname"/>
          <w:rFonts w:eastAsia="Calibri"/>
          <w:sz w:val="18"/>
          <w:szCs w:val="18"/>
          <w:rPrChange w:id="9505" w:author="Ole Vilstrup" w:date="2021-06-03T14:44:00Z">
            <w:rPr>
              <w:ins w:id="9506" w:author="Ole Vilstrup" w:date="2021-02-18T11:32:00Z"/>
              <w:rStyle w:val="XMLname"/>
              <w:rFonts w:eastAsia="Calibri"/>
            </w:rPr>
          </w:rPrChange>
        </w:rPr>
      </w:pPr>
      <w:ins w:id="9507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08" w:author="Ole Vilstrup" w:date="2021-06-03T14:44:00Z">
              <w:rPr>
                <w:rStyle w:val="XMLname"/>
                <w:rFonts w:eastAsia="Calibri"/>
              </w:rPr>
            </w:rPrChange>
          </w:rPr>
          <w:tab/>
        </w:r>
        <w:r w:rsidRPr="00486E81">
          <w:rPr>
            <w:rStyle w:val="XMLname"/>
            <w:rFonts w:eastAsia="Calibri"/>
            <w:sz w:val="18"/>
            <w:szCs w:val="18"/>
            <w:rPrChange w:id="9509" w:author="Ole Vilstrup" w:date="2021-06-03T14:44:00Z">
              <w:rPr>
                <w:rStyle w:val="XMLname"/>
                <w:rFonts w:eastAsia="Calibri"/>
              </w:rPr>
            </w:rPrChange>
          </w:rPr>
          <w:tab/>
          <w:t>&lt;RequestingDocumentCreationDateTime&gt;</w:t>
        </w:r>
      </w:ins>
    </w:p>
    <w:p w14:paraId="7CB0369F" w14:textId="77777777" w:rsidR="00833D12" w:rsidRPr="00486E81" w:rsidRDefault="00833D12" w:rsidP="00833D12">
      <w:pPr>
        <w:keepNext/>
        <w:keepLines/>
        <w:ind w:left="1704" w:firstLine="284"/>
        <w:rPr>
          <w:ins w:id="9510" w:author="Ole Vilstrup" w:date="2021-02-18T11:32:00Z"/>
          <w:rStyle w:val="XMLname"/>
          <w:rFonts w:eastAsia="Calibri"/>
          <w:sz w:val="18"/>
          <w:szCs w:val="18"/>
          <w:rPrChange w:id="9511" w:author="Ole Vilstrup" w:date="2021-06-03T14:44:00Z">
            <w:rPr>
              <w:ins w:id="9512" w:author="Ole Vilstrup" w:date="2021-02-18T11:32:00Z"/>
              <w:rStyle w:val="XMLname"/>
              <w:rFonts w:eastAsia="Calibri"/>
            </w:rPr>
          </w:rPrChange>
        </w:rPr>
      </w:pPr>
      <w:ins w:id="9513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14" w:author="Ole Vilstrup" w:date="2021-06-03T14:44:00Z">
              <w:rPr>
                <w:rStyle w:val="XMLname"/>
                <w:rFonts w:eastAsia="Calibri"/>
              </w:rPr>
            </w:rPrChange>
          </w:rPr>
          <w:t>2021-02-17T09:30:10+01:00</w:t>
        </w:r>
      </w:ins>
    </w:p>
    <w:p w14:paraId="0F2C7A6F" w14:textId="77777777" w:rsidR="00833D12" w:rsidRPr="00486E81" w:rsidRDefault="00833D12" w:rsidP="00833D12">
      <w:pPr>
        <w:keepNext/>
        <w:keepLines/>
        <w:ind w:left="1420" w:firstLine="284"/>
        <w:rPr>
          <w:ins w:id="9515" w:author="Ole Vilstrup" w:date="2021-02-18T11:32:00Z"/>
          <w:rStyle w:val="XMLname"/>
          <w:rFonts w:eastAsia="Calibri"/>
          <w:sz w:val="18"/>
          <w:szCs w:val="18"/>
          <w:rPrChange w:id="9516" w:author="Ole Vilstrup" w:date="2021-06-03T14:44:00Z">
            <w:rPr>
              <w:ins w:id="9517" w:author="Ole Vilstrup" w:date="2021-02-18T11:32:00Z"/>
              <w:rStyle w:val="XMLname"/>
              <w:rFonts w:eastAsia="Calibri"/>
            </w:rPr>
          </w:rPrChange>
        </w:rPr>
      </w:pPr>
      <w:ins w:id="9518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19" w:author="Ole Vilstrup" w:date="2021-06-03T14:44:00Z">
              <w:rPr>
                <w:rStyle w:val="XMLname"/>
                <w:rFonts w:eastAsia="Calibri"/>
              </w:rPr>
            </w:rPrChange>
          </w:rPr>
          <w:t>&lt;/RequestingDocumentCreationDateTime&gt;</w:t>
        </w:r>
      </w:ins>
    </w:p>
    <w:p w14:paraId="3861B3CA" w14:textId="77777777" w:rsidR="00833D12" w:rsidRPr="00486E81" w:rsidRDefault="00833D12" w:rsidP="00833D12">
      <w:pPr>
        <w:keepNext/>
        <w:keepLines/>
        <w:ind w:left="1136" w:firstLine="130"/>
        <w:rPr>
          <w:ins w:id="9520" w:author="Ole Vilstrup" w:date="2021-02-18T11:32:00Z"/>
          <w:rStyle w:val="XMLname"/>
          <w:rFonts w:eastAsia="Calibri"/>
          <w:sz w:val="18"/>
          <w:szCs w:val="18"/>
          <w:rPrChange w:id="9521" w:author="Ole Vilstrup" w:date="2021-06-03T14:44:00Z">
            <w:rPr>
              <w:ins w:id="9522" w:author="Ole Vilstrup" w:date="2021-02-18T11:32:00Z"/>
              <w:rStyle w:val="XMLname"/>
              <w:rFonts w:eastAsia="Calibri"/>
            </w:rPr>
          </w:rPrChange>
        </w:rPr>
      </w:pPr>
      <w:ins w:id="9523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24" w:author="Ole Vilstrup" w:date="2021-06-03T14:44:00Z">
              <w:rPr>
                <w:rStyle w:val="XMLname"/>
                <w:rFonts w:eastAsia="Calibri"/>
              </w:rPr>
            </w:rPrChange>
          </w:rPr>
          <w:t>…</w:t>
        </w:r>
      </w:ins>
    </w:p>
    <w:p w14:paraId="173B2075" w14:textId="77777777" w:rsidR="00833D12" w:rsidRPr="00486E81" w:rsidRDefault="00833D12" w:rsidP="00833D12">
      <w:pPr>
        <w:keepNext/>
        <w:keepLines/>
        <w:ind w:left="1136" w:firstLine="130"/>
        <w:rPr>
          <w:ins w:id="9525" w:author="Ole Vilstrup" w:date="2021-02-18T11:32:00Z"/>
          <w:rStyle w:val="XMLname"/>
          <w:rFonts w:eastAsia="Calibri"/>
          <w:sz w:val="18"/>
          <w:szCs w:val="18"/>
          <w:rPrChange w:id="9526" w:author="Ole Vilstrup" w:date="2021-06-03T14:44:00Z">
            <w:rPr>
              <w:ins w:id="9527" w:author="Ole Vilstrup" w:date="2021-02-18T11:32:00Z"/>
              <w:rStyle w:val="XMLname"/>
              <w:rFonts w:eastAsia="Calibri"/>
            </w:rPr>
          </w:rPrChange>
        </w:rPr>
      </w:pPr>
      <w:ins w:id="9528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29" w:author="Ole Vilstrup" w:date="2021-06-03T14:44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5258D456" w14:textId="77777777" w:rsidR="00833D12" w:rsidRPr="001654BB" w:rsidRDefault="00833D12" w:rsidP="00833D12">
      <w:pPr>
        <w:ind w:left="1420" w:firstLine="284"/>
        <w:rPr>
          <w:ins w:id="9530" w:author="Ole Vilstrup" w:date="2021-02-18T11:32:00Z"/>
          <w:rStyle w:val="XMLname"/>
          <w:rFonts w:eastAsia="Calibri"/>
        </w:rPr>
      </w:pPr>
    </w:p>
    <w:p w14:paraId="34D6CB0C" w14:textId="77777777" w:rsidR="00833D12" w:rsidRPr="00D54964" w:rsidRDefault="00833D12">
      <w:pPr>
        <w:pStyle w:val="Overskrift5"/>
        <w:keepNext/>
        <w:rPr>
          <w:ins w:id="9531" w:author="Ole Vilstrup" w:date="2021-02-18T11:32:00Z"/>
          <w:rFonts w:eastAsia="Calibri"/>
        </w:rPr>
        <w:pPrChange w:id="9532" w:author="Ole Vilstrup" w:date="2021-06-10T13:54:00Z">
          <w:pPr>
            <w:pStyle w:val="Overskrift4"/>
          </w:pPr>
        </w:pPrChange>
      </w:pPr>
      <w:ins w:id="9533" w:author="Ole Vilstrup" w:date="2021-02-18T11:32:00Z">
        <w:r w:rsidRPr="00D54964">
          <w:rPr>
            <w:rFonts w:eastAsia="Calibri"/>
          </w:rPr>
          <w:lastRenderedPageBreak/>
          <w:t>CorrelationInformation RequestingDocumentInstanceIdentifier</w:t>
        </w:r>
      </w:ins>
    </w:p>
    <w:p w14:paraId="2F38631A" w14:textId="0ECB7DD1" w:rsidR="00833D12" w:rsidRDefault="00833D12">
      <w:pPr>
        <w:keepNext/>
        <w:rPr>
          <w:ins w:id="9534" w:author="Ole Vilstrup" w:date="2021-02-18T11:32:00Z"/>
          <w:rFonts w:eastAsia="Calibri"/>
        </w:rPr>
        <w:pPrChange w:id="9535" w:author="Ole Vilstrup" w:date="2021-06-10T13:54:00Z">
          <w:pPr/>
        </w:pPrChange>
      </w:pPr>
      <w:ins w:id="9536" w:author="Ole Vilstrup" w:date="2021-02-18T11:32:00Z">
        <w:r w:rsidRPr="00D54964">
          <w:rPr>
            <w:rFonts w:eastAsia="Calibri"/>
          </w:rPr>
          <w:t>RequestingDocumentInstanceIdentifier</w:t>
        </w:r>
        <w:r>
          <w:rPr>
            <w:rFonts w:eastAsia="Calibri"/>
          </w:rPr>
          <w:t xml:space="preserve"> er originalkuvertens identifier = </w:t>
        </w:r>
      </w:ins>
      <w:ins w:id="9537" w:author="Ole Vilstrup" w:date="2021-02-18T11:36:00Z">
        <w:r w:rsidR="007D6F97">
          <w:rPr>
            <w:rFonts w:eastAsia="Calibri"/>
          </w:rPr>
          <w:t>OriginalSBDH</w:t>
        </w:r>
      </w:ins>
      <w:ins w:id="9538" w:author="Ole Vilstrup" w:date="2021-02-18T11:32:00Z">
        <w:r>
          <w:rPr>
            <w:rFonts w:eastAsia="Calibri"/>
          </w:rPr>
          <w:t>/</w:t>
        </w:r>
      </w:ins>
      <w:ins w:id="9539" w:author="Ole Vilstrup" w:date="2021-02-18T11:35:00Z">
        <w:r w:rsidR="00152BBA" w:rsidRPr="00D54964">
          <w:rPr>
            <w:rFonts w:eastAsia="Calibri"/>
          </w:rPr>
          <w:t>RequestingDocumentInstanceIdentifier</w:t>
        </w:r>
      </w:ins>
    </w:p>
    <w:p w14:paraId="213EAAD3" w14:textId="77777777" w:rsidR="00833D12" w:rsidRDefault="00833D12" w:rsidP="00833D12">
      <w:pPr>
        <w:rPr>
          <w:ins w:id="9540" w:author="Ole Vilstrup" w:date="2021-02-18T11:32:00Z"/>
          <w:rFonts w:eastAsia="Calibri"/>
        </w:rPr>
      </w:pPr>
    </w:p>
    <w:p w14:paraId="7C2C13FA" w14:textId="77777777" w:rsidR="00833D12" w:rsidRPr="00486E81" w:rsidRDefault="00833D12" w:rsidP="00833D12">
      <w:pPr>
        <w:keepNext/>
        <w:keepLines/>
        <w:ind w:left="1136" w:firstLine="130"/>
        <w:rPr>
          <w:ins w:id="9541" w:author="Ole Vilstrup" w:date="2021-02-18T11:32:00Z"/>
          <w:rStyle w:val="XMLname"/>
          <w:rFonts w:eastAsia="Calibri"/>
          <w:sz w:val="18"/>
          <w:szCs w:val="18"/>
          <w:rPrChange w:id="9542" w:author="Ole Vilstrup" w:date="2021-06-03T14:44:00Z">
            <w:rPr>
              <w:ins w:id="9543" w:author="Ole Vilstrup" w:date="2021-02-18T11:32:00Z"/>
              <w:rStyle w:val="XMLname"/>
              <w:rFonts w:eastAsia="Calibri"/>
            </w:rPr>
          </w:rPrChange>
        </w:rPr>
      </w:pPr>
      <w:ins w:id="9544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45" w:author="Ole Vilstrup" w:date="2021-06-03T14:44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420747EB" w14:textId="77777777" w:rsidR="00833D12" w:rsidRPr="00486E81" w:rsidRDefault="00833D12" w:rsidP="00833D12">
      <w:pPr>
        <w:keepNext/>
        <w:keepLines/>
        <w:ind w:left="1420" w:firstLine="284"/>
        <w:rPr>
          <w:ins w:id="9546" w:author="Ole Vilstrup" w:date="2021-02-18T11:32:00Z"/>
          <w:rStyle w:val="XMLname"/>
          <w:rFonts w:eastAsia="Calibri"/>
          <w:sz w:val="18"/>
          <w:szCs w:val="18"/>
          <w:rPrChange w:id="9547" w:author="Ole Vilstrup" w:date="2021-06-03T14:44:00Z">
            <w:rPr>
              <w:ins w:id="9548" w:author="Ole Vilstrup" w:date="2021-02-18T11:32:00Z"/>
              <w:rStyle w:val="XMLname"/>
              <w:rFonts w:eastAsia="Calibri"/>
            </w:rPr>
          </w:rPrChange>
        </w:rPr>
      </w:pPr>
      <w:ins w:id="9549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50" w:author="Ole Vilstrup" w:date="2021-06-03T14:44:00Z">
              <w:rPr>
                <w:rStyle w:val="XMLname"/>
                <w:rFonts w:eastAsia="Calibri"/>
              </w:rPr>
            </w:rPrChange>
          </w:rPr>
          <w:t>…</w:t>
        </w:r>
      </w:ins>
    </w:p>
    <w:p w14:paraId="2C5EE401" w14:textId="77777777" w:rsidR="00833D12" w:rsidRPr="00486E81" w:rsidRDefault="00833D12" w:rsidP="00833D12">
      <w:pPr>
        <w:keepNext/>
        <w:keepLines/>
        <w:ind w:left="1420" w:firstLine="284"/>
        <w:rPr>
          <w:ins w:id="9551" w:author="Ole Vilstrup" w:date="2021-02-18T11:32:00Z"/>
          <w:rStyle w:val="XMLname"/>
          <w:rFonts w:eastAsia="Calibri"/>
          <w:sz w:val="18"/>
          <w:szCs w:val="18"/>
          <w:rPrChange w:id="9552" w:author="Ole Vilstrup" w:date="2021-06-03T14:44:00Z">
            <w:rPr>
              <w:ins w:id="9553" w:author="Ole Vilstrup" w:date="2021-02-18T11:32:00Z"/>
              <w:rStyle w:val="XMLname"/>
              <w:rFonts w:eastAsia="Calibri"/>
            </w:rPr>
          </w:rPrChange>
        </w:rPr>
      </w:pPr>
      <w:ins w:id="9554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55" w:author="Ole Vilstrup" w:date="2021-06-03T14:44:00Z">
              <w:rPr>
                <w:rStyle w:val="XMLname"/>
                <w:rFonts w:eastAsia="Calibri"/>
              </w:rPr>
            </w:rPrChange>
          </w:rPr>
          <w:t>&lt;RequestingDocumentInstanceIdentifier&gt;</w:t>
        </w:r>
      </w:ins>
    </w:p>
    <w:p w14:paraId="4F5DC7D7" w14:textId="57ABB370" w:rsidR="00833D12" w:rsidRPr="00486E81" w:rsidRDefault="006F6306" w:rsidP="00833D12">
      <w:pPr>
        <w:keepNext/>
        <w:keepLines/>
        <w:ind w:left="1704" w:firstLine="284"/>
        <w:rPr>
          <w:ins w:id="9556" w:author="Ole Vilstrup" w:date="2021-02-18T11:32:00Z"/>
          <w:rStyle w:val="XMLname"/>
          <w:rFonts w:eastAsia="Calibri"/>
          <w:sz w:val="18"/>
          <w:szCs w:val="18"/>
          <w:rPrChange w:id="9557" w:author="Ole Vilstrup" w:date="2021-06-03T14:44:00Z">
            <w:rPr>
              <w:ins w:id="9558" w:author="Ole Vilstrup" w:date="2021-02-18T11:32:00Z"/>
              <w:rStyle w:val="XMLname"/>
              <w:rFonts w:eastAsia="Calibri"/>
            </w:rPr>
          </w:rPrChange>
        </w:rPr>
      </w:pPr>
      <w:ins w:id="9559" w:author="Ole Vilstrup" w:date="2021-04-20T22:43:00Z">
        <w:r w:rsidRPr="00486E81">
          <w:rPr>
            <w:rStyle w:val="XMLname"/>
            <w:rFonts w:eastAsia="Calibri"/>
            <w:sz w:val="18"/>
            <w:szCs w:val="18"/>
            <w:rPrChange w:id="9560" w:author="Ole Vilstrup" w:date="2021-06-03T14:44:00Z">
              <w:rPr>
                <w:rFonts w:ascii="Courier New" w:hAnsi="Courier New"/>
                <w:sz w:val="20"/>
              </w:rPr>
            </w:rPrChange>
          </w:rPr>
          <w:t>Requesting</w:t>
        </w:r>
      </w:ins>
      <w:ins w:id="9561" w:author="Ole Vilstrup" w:date="2021-02-18T11:32:00Z">
        <w:r w:rsidR="00833D12" w:rsidRPr="00486E81">
          <w:rPr>
            <w:rStyle w:val="XMLname"/>
            <w:rFonts w:eastAsia="Calibri"/>
            <w:sz w:val="18"/>
            <w:szCs w:val="18"/>
            <w:rPrChange w:id="9562" w:author="Ole Vilstrup" w:date="2021-06-03T14:44:00Z">
              <w:rPr>
                <w:rStyle w:val="XMLname"/>
                <w:rFonts w:eastAsia="Calibri"/>
              </w:rPr>
            </w:rPrChange>
          </w:rPr>
          <w:t>SBDH/</w:t>
        </w:r>
      </w:ins>
      <w:ins w:id="9563" w:author="Ole Vilstrup" w:date="2021-04-20T22:43:00Z">
        <w:r w:rsidR="00EB3A9C" w:rsidRPr="00486E81">
          <w:rPr>
            <w:rStyle w:val="XMLname"/>
            <w:rFonts w:eastAsia="Calibri"/>
            <w:sz w:val="18"/>
            <w:szCs w:val="18"/>
            <w:rPrChange w:id="9564" w:author="Ole Vilstrup" w:date="2021-06-03T14:44:00Z">
              <w:rPr>
                <w:rStyle w:val="XMLname"/>
                <w:rFonts w:eastAsia="Calibri"/>
              </w:rPr>
            </w:rPrChange>
          </w:rPr>
          <w:t>RequestingDocumentInstanceIdentifier</w:t>
        </w:r>
      </w:ins>
    </w:p>
    <w:p w14:paraId="5BC855E6" w14:textId="77777777" w:rsidR="00833D12" w:rsidRPr="00486E81" w:rsidRDefault="00833D12" w:rsidP="00833D12">
      <w:pPr>
        <w:keepNext/>
        <w:keepLines/>
        <w:ind w:left="1420" w:firstLine="284"/>
        <w:rPr>
          <w:ins w:id="9565" w:author="Ole Vilstrup" w:date="2021-02-18T11:32:00Z"/>
          <w:rStyle w:val="XMLname"/>
          <w:rFonts w:eastAsia="Calibri"/>
          <w:sz w:val="18"/>
          <w:szCs w:val="18"/>
          <w:rPrChange w:id="9566" w:author="Ole Vilstrup" w:date="2021-06-03T14:44:00Z">
            <w:rPr>
              <w:ins w:id="9567" w:author="Ole Vilstrup" w:date="2021-02-18T11:32:00Z"/>
              <w:rStyle w:val="XMLname"/>
              <w:rFonts w:eastAsia="Calibri"/>
            </w:rPr>
          </w:rPrChange>
        </w:rPr>
      </w:pPr>
      <w:ins w:id="9568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69" w:author="Ole Vilstrup" w:date="2021-06-03T14:44:00Z">
              <w:rPr>
                <w:rStyle w:val="XMLname"/>
                <w:rFonts w:eastAsia="Calibri"/>
              </w:rPr>
            </w:rPrChange>
          </w:rPr>
          <w:t>&lt;/RequestingDocumentInstanceIdentifier&gt;</w:t>
        </w:r>
      </w:ins>
    </w:p>
    <w:p w14:paraId="2F944DBE" w14:textId="77777777" w:rsidR="00833D12" w:rsidRPr="00486E81" w:rsidRDefault="00833D12" w:rsidP="00833D12">
      <w:pPr>
        <w:keepNext/>
        <w:keepLines/>
        <w:ind w:left="1420" w:firstLine="284"/>
        <w:rPr>
          <w:ins w:id="9570" w:author="Ole Vilstrup" w:date="2021-02-18T11:32:00Z"/>
          <w:rStyle w:val="XMLname"/>
          <w:rFonts w:eastAsia="Calibri"/>
          <w:sz w:val="18"/>
          <w:szCs w:val="18"/>
          <w:rPrChange w:id="9571" w:author="Ole Vilstrup" w:date="2021-06-03T14:44:00Z">
            <w:rPr>
              <w:ins w:id="9572" w:author="Ole Vilstrup" w:date="2021-02-18T11:32:00Z"/>
              <w:rStyle w:val="XMLname"/>
              <w:rFonts w:eastAsia="Calibri"/>
            </w:rPr>
          </w:rPrChange>
        </w:rPr>
      </w:pPr>
      <w:ins w:id="9573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74" w:author="Ole Vilstrup" w:date="2021-06-03T14:44:00Z">
              <w:rPr>
                <w:rStyle w:val="XMLname"/>
                <w:rFonts w:eastAsia="Calibri"/>
              </w:rPr>
            </w:rPrChange>
          </w:rPr>
          <w:t>…</w:t>
        </w:r>
      </w:ins>
    </w:p>
    <w:p w14:paraId="67774F28" w14:textId="77777777" w:rsidR="00833D12" w:rsidRPr="00486E81" w:rsidRDefault="00833D12" w:rsidP="00833D12">
      <w:pPr>
        <w:keepNext/>
        <w:keepLines/>
        <w:ind w:left="1136" w:firstLine="130"/>
        <w:rPr>
          <w:ins w:id="9575" w:author="Ole Vilstrup" w:date="2021-02-18T11:32:00Z"/>
          <w:rStyle w:val="XMLname"/>
          <w:rFonts w:eastAsia="Calibri"/>
          <w:sz w:val="18"/>
          <w:szCs w:val="18"/>
          <w:rPrChange w:id="9576" w:author="Ole Vilstrup" w:date="2021-06-03T14:44:00Z">
            <w:rPr>
              <w:ins w:id="9577" w:author="Ole Vilstrup" w:date="2021-02-18T11:32:00Z"/>
              <w:rStyle w:val="XMLname"/>
              <w:rFonts w:eastAsia="Calibri"/>
            </w:rPr>
          </w:rPrChange>
        </w:rPr>
      </w:pPr>
      <w:ins w:id="9578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79" w:author="Ole Vilstrup" w:date="2021-06-03T14:44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197BCC53" w14:textId="61D8420B" w:rsidR="008001E4" w:rsidRPr="005C3A7B" w:rsidRDefault="008001E4">
      <w:pPr>
        <w:pStyle w:val="Overskrift6"/>
        <w:rPr>
          <w:ins w:id="9580" w:author="Ole Vilstrup" w:date="2021-12-03T16:36:00Z"/>
          <w:rStyle w:val="XMLname"/>
          <w:rFonts w:ascii="Calibri" w:eastAsia="Calibri" w:hAnsi="Calibri"/>
          <w:bCs w:val="0"/>
          <w:i w:val="0"/>
          <w:sz w:val="22"/>
          <w:szCs w:val="24"/>
        </w:rPr>
        <w:pPrChange w:id="9581" w:author="Ole Vilstrup" w:date="2021-12-03T16:36:00Z">
          <w:pPr>
            <w:pStyle w:val="Overskrift5"/>
          </w:pPr>
        </w:pPrChange>
      </w:pPr>
      <w:ins w:id="9582" w:author="Ole Vilstrup" w:date="2021-12-03T16:36:00Z">
        <w:r w:rsidRPr="00D54964">
          <w:rPr>
            <w:rFonts w:eastAsia="Calibri"/>
          </w:rPr>
          <w:t>RequestingDocumentInstanceIdentifier</w:t>
        </w:r>
        <w:r>
          <w:rPr>
            <w:rFonts w:eastAsia="Calibri"/>
          </w:rPr>
          <w:t xml:space="preserve"> e</w:t>
        </w:r>
        <w:r w:rsidRPr="005C3A7B">
          <w:rPr>
            <w:rStyle w:val="XMLname"/>
            <w:rFonts w:eastAsia="Calibri"/>
          </w:rPr>
          <w:t>ksempel</w:t>
        </w:r>
      </w:ins>
    </w:p>
    <w:p w14:paraId="5E042D5C" w14:textId="77777777" w:rsidR="00833D12" w:rsidRPr="00486E81" w:rsidRDefault="00833D12" w:rsidP="00833D12">
      <w:pPr>
        <w:keepNext/>
        <w:keepLines/>
        <w:ind w:left="1136" w:firstLine="130"/>
        <w:rPr>
          <w:ins w:id="9583" w:author="Ole Vilstrup" w:date="2021-02-18T11:32:00Z"/>
          <w:rStyle w:val="XMLname"/>
          <w:rFonts w:eastAsia="Calibri"/>
          <w:sz w:val="18"/>
          <w:szCs w:val="18"/>
          <w:rPrChange w:id="9584" w:author="Ole Vilstrup" w:date="2021-06-03T14:44:00Z">
            <w:rPr>
              <w:ins w:id="9585" w:author="Ole Vilstrup" w:date="2021-02-18T11:32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9586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87" w:author="Ole Vilstrup" w:date="2021-06-03T14:44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614CFC7C" w14:textId="77777777" w:rsidR="00833D12" w:rsidRPr="00486E81" w:rsidRDefault="00833D12" w:rsidP="00833D12">
      <w:pPr>
        <w:keepNext/>
        <w:keepLines/>
        <w:ind w:left="1420" w:firstLine="284"/>
        <w:rPr>
          <w:ins w:id="9588" w:author="Ole Vilstrup" w:date="2021-02-18T11:32:00Z"/>
          <w:rStyle w:val="XMLname"/>
          <w:rFonts w:eastAsia="Calibri"/>
          <w:sz w:val="18"/>
          <w:szCs w:val="18"/>
          <w:rPrChange w:id="9589" w:author="Ole Vilstrup" w:date="2021-06-03T14:44:00Z">
            <w:rPr>
              <w:ins w:id="9590" w:author="Ole Vilstrup" w:date="2021-02-18T11:32:00Z"/>
              <w:rStyle w:val="XMLname"/>
              <w:rFonts w:eastAsia="Calibri"/>
            </w:rPr>
          </w:rPrChange>
        </w:rPr>
      </w:pPr>
      <w:ins w:id="9591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92" w:author="Ole Vilstrup" w:date="2021-06-03T14:44:00Z">
              <w:rPr>
                <w:rStyle w:val="XMLname"/>
                <w:rFonts w:eastAsia="Calibri"/>
              </w:rPr>
            </w:rPrChange>
          </w:rPr>
          <w:t>…</w:t>
        </w:r>
      </w:ins>
    </w:p>
    <w:p w14:paraId="617F1EA0" w14:textId="77777777" w:rsidR="00833D12" w:rsidRPr="00486E81" w:rsidRDefault="00833D12" w:rsidP="00833D12">
      <w:pPr>
        <w:keepNext/>
        <w:keepLines/>
        <w:ind w:left="1136" w:firstLine="130"/>
        <w:rPr>
          <w:ins w:id="9593" w:author="Ole Vilstrup" w:date="2021-02-18T11:32:00Z"/>
          <w:rStyle w:val="XMLname"/>
          <w:rFonts w:eastAsia="Calibri"/>
          <w:sz w:val="18"/>
          <w:szCs w:val="18"/>
          <w:rPrChange w:id="9594" w:author="Ole Vilstrup" w:date="2021-06-03T14:44:00Z">
            <w:rPr>
              <w:ins w:id="9595" w:author="Ole Vilstrup" w:date="2021-02-18T11:32:00Z"/>
              <w:rStyle w:val="XMLname"/>
              <w:rFonts w:eastAsia="Calibri"/>
            </w:rPr>
          </w:rPrChange>
        </w:rPr>
      </w:pPr>
      <w:ins w:id="9596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597" w:author="Ole Vilstrup" w:date="2021-06-03T14:44:00Z">
              <w:rPr>
                <w:rStyle w:val="XMLname"/>
                <w:rFonts w:eastAsia="Calibri"/>
              </w:rPr>
            </w:rPrChange>
          </w:rPr>
          <w:tab/>
        </w:r>
        <w:r w:rsidRPr="00486E81">
          <w:rPr>
            <w:rStyle w:val="XMLname"/>
            <w:rFonts w:eastAsia="Calibri"/>
            <w:sz w:val="18"/>
            <w:szCs w:val="18"/>
            <w:rPrChange w:id="9598" w:author="Ole Vilstrup" w:date="2021-06-03T14:44:00Z">
              <w:rPr>
                <w:rStyle w:val="XMLname"/>
                <w:rFonts w:eastAsia="Calibri"/>
              </w:rPr>
            </w:rPrChange>
          </w:rPr>
          <w:tab/>
          <w:t>&lt;RequestingDocumentCreationDateTime&gt;</w:t>
        </w:r>
      </w:ins>
    </w:p>
    <w:p w14:paraId="64C6CA72" w14:textId="77777777" w:rsidR="00833D12" w:rsidRPr="00486E81" w:rsidRDefault="00833D12" w:rsidP="00833D12">
      <w:pPr>
        <w:keepNext/>
        <w:keepLines/>
        <w:ind w:left="1704" w:firstLine="284"/>
        <w:rPr>
          <w:ins w:id="9599" w:author="Ole Vilstrup" w:date="2021-02-18T11:32:00Z"/>
          <w:rStyle w:val="XMLname"/>
          <w:rFonts w:eastAsia="Calibri"/>
          <w:sz w:val="18"/>
          <w:szCs w:val="18"/>
          <w:rPrChange w:id="9600" w:author="Ole Vilstrup" w:date="2021-06-03T14:44:00Z">
            <w:rPr>
              <w:ins w:id="9601" w:author="Ole Vilstrup" w:date="2021-02-18T11:32:00Z"/>
              <w:rStyle w:val="XMLname"/>
              <w:rFonts w:eastAsia="Calibri"/>
            </w:rPr>
          </w:rPrChange>
        </w:rPr>
      </w:pPr>
      <w:ins w:id="9602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603" w:author="Ole Vilstrup" w:date="2021-06-03T14:44:00Z">
              <w:rPr>
                <w:rStyle w:val="XMLname"/>
                <w:rFonts w:eastAsia="Calibri"/>
              </w:rPr>
            </w:rPrChange>
          </w:rPr>
          <w:t>9a6ff82208de-5a6f-9670-9fa4b9d2f0dh</w:t>
        </w:r>
      </w:ins>
    </w:p>
    <w:p w14:paraId="39516DF4" w14:textId="77777777" w:rsidR="00833D12" w:rsidRPr="00486E81" w:rsidRDefault="00833D12" w:rsidP="00833D12">
      <w:pPr>
        <w:keepNext/>
        <w:keepLines/>
        <w:ind w:left="1420" w:firstLine="284"/>
        <w:rPr>
          <w:ins w:id="9604" w:author="Ole Vilstrup" w:date="2021-02-18T11:32:00Z"/>
          <w:rStyle w:val="XMLname"/>
          <w:rFonts w:eastAsia="Calibri"/>
          <w:sz w:val="18"/>
          <w:szCs w:val="18"/>
          <w:rPrChange w:id="9605" w:author="Ole Vilstrup" w:date="2021-06-03T14:44:00Z">
            <w:rPr>
              <w:ins w:id="9606" w:author="Ole Vilstrup" w:date="2021-02-18T11:32:00Z"/>
              <w:rStyle w:val="XMLname"/>
              <w:rFonts w:eastAsia="Calibri"/>
            </w:rPr>
          </w:rPrChange>
        </w:rPr>
      </w:pPr>
      <w:ins w:id="9607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608" w:author="Ole Vilstrup" w:date="2021-06-03T14:44:00Z">
              <w:rPr>
                <w:rStyle w:val="XMLname"/>
                <w:rFonts w:eastAsia="Calibri"/>
              </w:rPr>
            </w:rPrChange>
          </w:rPr>
          <w:t>&lt;/RequestingDocumentCreationDateTime&gt;</w:t>
        </w:r>
      </w:ins>
    </w:p>
    <w:p w14:paraId="03F3EAC2" w14:textId="77777777" w:rsidR="00833D12" w:rsidRPr="00486E81" w:rsidRDefault="00833D12" w:rsidP="00833D12">
      <w:pPr>
        <w:keepNext/>
        <w:keepLines/>
        <w:ind w:left="1420" w:firstLine="284"/>
        <w:rPr>
          <w:ins w:id="9609" w:author="Ole Vilstrup" w:date="2021-02-18T11:32:00Z"/>
          <w:rStyle w:val="XMLname"/>
          <w:rFonts w:eastAsia="Calibri"/>
          <w:sz w:val="18"/>
          <w:szCs w:val="18"/>
          <w:rPrChange w:id="9610" w:author="Ole Vilstrup" w:date="2021-06-03T14:44:00Z">
            <w:rPr>
              <w:ins w:id="9611" w:author="Ole Vilstrup" w:date="2021-02-18T11:32:00Z"/>
              <w:rStyle w:val="XMLname"/>
              <w:rFonts w:eastAsia="Calibri"/>
            </w:rPr>
          </w:rPrChange>
        </w:rPr>
      </w:pPr>
      <w:ins w:id="9612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613" w:author="Ole Vilstrup" w:date="2021-06-03T14:44:00Z">
              <w:rPr>
                <w:rStyle w:val="XMLname"/>
                <w:rFonts w:eastAsia="Calibri"/>
              </w:rPr>
            </w:rPrChange>
          </w:rPr>
          <w:t>…</w:t>
        </w:r>
      </w:ins>
    </w:p>
    <w:p w14:paraId="3F81C209" w14:textId="7BEEBE67" w:rsidR="00833D12" w:rsidRDefault="00833D12" w:rsidP="00833D12">
      <w:pPr>
        <w:keepNext/>
        <w:keepLines/>
        <w:ind w:left="1136" w:firstLine="130"/>
        <w:rPr>
          <w:ins w:id="9614" w:author="Ole Vilstrup" w:date="2021-06-03T14:46:00Z"/>
          <w:rStyle w:val="XMLname"/>
          <w:rFonts w:eastAsia="Calibri"/>
          <w:sz w:val="18"/>
          <w:szCs w:val="18"/>
        </w:rPr>
      </w:pPr>
      <w:ins w:id="9615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616" w:author="Ole Vilstrup" w:date="2021-06-03T14:44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6FFD9787" w14:textId="77777777" w:rsidR="00833D12" w:rsidRPr="00D54964" w:rsidRDefault="00833D12">
      <w:pPr>
        <w:pStyle w:val="Overskrift5"/>
        <w:rPr>
          <w:ins w:id="9617" w:author="Ole Vilstrup" w:date="2021-02-18T11:32:00Z"/>
          <w:rFonts w:eastAsia="Calibri"/>
        </w:rPr>
        <w:pPrChange w:id="9618" w:author="Ole Vilstrup" w:date="2021-06-10T13:51:00Z">
          <w:pPr>
            <w:pStyle w:val="Overskrift4"/>
          </w:pPr>
        </w:pPrChange>
      </w:pPr>
      <w:ins w:id="9619" w:author="Ole Vilstrup" w:date="2021-02-18T11:32:00Z">
        <w:r w:rsidRPr="00D54964">
          <w:rPr>
            <w:rFonts w:eastAsia="Calibri"/>
          </w:rPr>
          <w:t>CorrelationInformation ExpectedResponseDateTime</w:t>
        </w:r>
      </w:ins>
    </w:p>
    <w:p w14:paraId="6EAB0216" w14:textId="00F585BC" w:rsidR="00833D12" w:rsidRDefault="00833D12" w:rsidP="00833D12">
      <w:pPr>
        <w:rPr>
          <w:ins w:id="9620" w:author="Ole Vilstrup" w:date="2021-02-18T11:32:00Z"/>
          <w:rFonts w:eastAsia="Calibri"/>
        </w:rPr>
      </w:pPr>
      <w:ins w:id="9621" w:author="Ole Vilstrup" w:date="2021-02-18T11:32:00Z">
        <w:r w:rsidRPr="00D54964">
          <w:rPr>
            <w:rFonts w:eastAsia="Calibri"/>
          </w:rPr>
          <w:t>ExpectedResponseDateTime</w:t>
        </w:r>
        <w:r>
          <w:rPr>
            <w:rFonts w:eastAsia="Calibri"/>
          </w:rPr>
          <w:t xml:space="preserve"> </w:t>
        </w:r>
      </w:ins>
      <w:ins w:id="9622" w:author="Ole Vilstrup" w:date="2021-02-18T11:36:00Z">
        <w:r w:rsidR="00AE5DD1">
          <w:rPr>
            <w:rFonts w:eastAsia="Calibri"/>
          </w:rPr>
          <w:t xml:space="preserve">udelades i </w:t>
        </w:r>
      </w:ins>
      <w:ins w:id="9623" w:author="Ole Vilstrup" w:date="2021-02-18T11:32:00Z">
        <w:r>
          <w:rPr>
            <w:rFonts w:eastAsia="Calibri"/>
          </w:rPr>
          <w:t xml:space="preserve">en SBDH </w:t>
        </w:r>
      </w:ins>
      <w:ins w:id="9624" w:author="Ole Vilstrup" w:date="2021-02-18T11:37:00Z">
        <w:r w:rsidR="008B3BB7">
          <w:rPr>
            <w:rFonts w:eastAsia="Calibri"/>
          </w:rPr>
          <w:t>ReceiptAcknowledgement</w:t>
        </w:r>
      </w:ins>
    </w:p>
    <w:p w14:paraId="73B710AF" w14:textId="77777777" w:rsidR="00833D12" w:rsidRPr="00D54964" w:rsidRDefault="00833D12">
      <w:pPr>
        <w:pStyle w:val="Overskrift5"/>
        <w:rPr>
          <w:ins w:id="9625" w:author="Ole Vilstrup" w:date="2021-02-18T11:32:00Z"/>
          <w:rFonts w:eastAsia="Calibri"/>
        </w:rPr>
        <w:pPrChange w:id="9626" w:author="Ole Vilstrup" w:date="2021-06-10T13:51:00Z">
          <w:pPr>
            <w:pStyle w:val="Overskrift4"/>
          </w:pPr>
        </w:pPrChange>
      </w:pPr>
      <w:ins w:id="9627" w:author="Ole Vilstrup" w:date="2021-02-18T11:32:00Z">
        <w:r w:rsidRPr="00D54964">
          <w:rPr>
            <w:rFonts w:eastAsia="Calibri"/>
          </w:rPr>
          <w:t xml:space="preserve">CorrelationInformation </w:t>
        </w:r>
        <w:r>
          <w:rPr>
            <w:rFonts w:eastAsia="Calibri"/>
          </w:rPr>
          <w:t xml:space="preserve">samlet </w:t>
        </w:r>
        <w:r w:rsidRPr="00D54964">
          <w:rPr>
            <w:rFonts w:eastAsia="Calibri"/>
          </w:rPr>
          <w:t>eksempel</w:t>
        </w:r>
      </w:ins>
    </w:p>
    <w:p w14:paraId="5107ED87" w14:textId="77777777" w:rsidR="00833D12" w:rsidRPr="00486E81" w:rsidRDefault="00833D12">
      <w:pPr>
        <w:keepNext/>
        <w:keepLines/>
        <w:ind w:left="1136" w:firstLine="128"/>
        <w:rPr>
          <w:ins w:id="9628" w:author="Ole Vilstrup" w:date="2021-02-18T11:32:00Z"/>
          <w:rStyle w:val="XMLname"/>
          <w:rFonts w:eastAsia="Calibri"/>
          <w:sz w:val="18"/>
          <w:szCs w:val="18"/>
          <w:rPrChange w:id="9629" w:author="Ole Vilstrup" w:date="2021-06-03T14:45:00Z">
            <w:rPr>
              <w:ins w:id="9630" w:author="Ole Vilstrup" w:date="2021-02-18T11:32:00Z"/>
              <w:rStyle w:val="XMLname"/>
              <w:rFonts w:eastAsia="Calibri"/>
              <w:bCs/>
            </w:rPr>
          </w:rPrChange>
        </w:rPr>
        <w:pPrChange w:id="9631" w:author="Ole Vilstrup" w:date="2021-06-03T14:46:00Z">
          <w:pPr>
            <w:ind w:left="1136" w:firstLine="128"/>
          </w:pPr>
        </w:pPrChange>
      </w:pPr>
      <w:ins w:id="9632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633" w:author="Ole Vilstrup" w:date="2021-06-03T14:45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383039DF" w14:textId="77777777" w:rsidR="00833D12" w:rsidRPr="00486E81" w:rsidRDefault="00833D12">
      <w:pPr>
        <w:keepNext/>
        <w:keepLines/>
        <w:ind w:left="1136" w:firstLine="128"/>
        <w:rPr>
          <w:ins w:id="9634" w:author="Ole Vilstrup" w:date="2021-02-18T11:32:00Z"/>
          <w:rStyle w:val="XMLname"/>
          <w:rFonts w:eastAsia="Calibri"/>
          <w:sz w:val="18"/>
          <w:szCs w:val="18"/>
          <w:rPrChange w:id="9635" w:author="Ole Vilstrup" w:date="2021-06-03T14:45:00Z">
            <w:rPr>
              <w:ins w:id="9636" w:author="Ole Vilstrup" w:date="2021-02-18T11:32:00Z"/>
              <w:rStyle w:val="XMLname"/>
              <w:rFonts w:eastAsia="Calibri"/>
            </w:rPr>
          </w:rPrChange>
        </w:rPr>
        <w:pPrChange w:id="9637" w:author="Ole Vilstrup" w:date="2021-06-03T14:46:00Z">
          <w:pPr>
            <w:ind w:left="1136" w:firstLine="128"/>
          </w:pPr>
        </w:pPrChange>
      </w:pPr>
      <w:ins w:id="9638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639" w:author="Ole Vilstrup" w:date="2021-06-03T14:45:00Z">
              <w:rPr>
                <w:rStyle w:val="XMLname"/>
                <w:rFonts w:eastAsia="Calibri"/>
              </w:rPr>
            </w:rPrChange>
          </w:rPr>
          <w:tab/>
        </w:r>
        <w:r w:rsidRPr="00486E81">
          <w:rPr>
            <w:rStyle w:val="XMLname"/>
            <w:rFonts w:eastAsia="Calibri"/>
            <w:sz w:val="18"/>
            <w:szCs w:val="18"/>
            <w:rPrChange w:id="9640" w:author="Ole Vilstrup" w:date="2021-06-03T14:45:00Z">
              <w:rPr>
                <w:rStyle w:val="XMLname"/>
                <w:rFonts w:eastAsia="Calibri"/>
              </w:rPr>
            </w:rPrChange>
          </w:rPr>
          <w:tab/>
          <w:t>&lt;RequestingDocumentCreationDateTime&gt;</w:t>
        </w:r>
      </w:ins>
    </w:p>
    <w:p w14:paraId="2D28F415" w14:textId="77777777" w:rsidR="00833D12" w:rsidRPr="00486E81" w:rsidRDefault="00833D12">
      <w:pPr>
        <w:keepNext/>
        <w:keepLines/>
        <w:ind w:left="1704" w:firstLine="284"/>
        <w:rPr>
          <w:ins w:id="9641" w:author="Ole Vilstrup" w:date="2021-02-18T11:32:00Z"/>
          <w:rStyle w:val="XMLname"/>
          <w:rFonts w:eastAsia="Calibri"/>
          <w:sz w:val="18"/>
          <w:szCs w:val="18"/>
          <w:rPrChange w:id="9642" w:author="Ole Vilstrup" w:date="2021-06-03T14:45:00Z">
            <w:rPr>
              <w:ins w:id="9643" w:author="Ole Vilstrup" w:date="2021-02-18T11:32:00Z"/>
              <w:rStyle w:val="XMLname"/>
              <w:rFonts w:eastAsia="Calibri"/>
            </w:rPr>
          </w:rPrChange>
        </w:rPr>
        <w:pPrChange w:id="9644" w:author="Ole Vilstrup" w:date="2021-06-03T14:46:00Z">
          <w:pPr>
            <w:ind w:left="1704" w:firstLine="284"/>
          </w:pPr>
        </w:pPrChange>
      </w:pPr>
      <w:ins w:id="9645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646" w:author="Ole Vilstrup" w:date="2021-06-03T14:45:00Z">
              <w:rPr>
                <w:rStyle w:val="XMLname"/>
                <w:rFonts w:eastAsia="Calibri"/>
              </w:rPr>
            </w:rPrChange>
          </w:rPr>
          <w:t>2021-02-17T09:30:10+01:00</w:t>
        </w:r>
      </w:ins>
    </w:p>
    <w:p w14:paraId="17289BD4" w14:textId="77777777" w:rsidR="00833D12" w:rsidRPr="00486E81" w:rsidRDefault="00833D12">
      <w:pPr>
        <w:keepNext/>
        <w:keepLines/>
        <w:ind w:left="1420" w:firstLine="284"/>
        <w:rPr>
          <w:ins w:id="9647" w:author="Ole Vilstrup" w:date="2021-02-18T11:32:00Z"/>
          <w:rStyle w:val="XMLname"/>
          <w:rFonts w:eastAsia="Calibri"/>
          <w:sz w:val="18"/>
          <w:szCs w:val="18"/>
          <w:rPrChange w:id="9648" w:author="Ole Vilstrup" w:date="2021-06-03T14:45:00Z">
            <w:rPr>
              <w:ins w:id="9649" w:author="Ole Vilstrup" w:date="2021-02-18T11:32:00Z"/>
              <w:rStyle w:val="XMLname"/>
              <w:rFonts w:eastAsia="Calibri"/>
            </w:rPr>
          </w:rPrChange>
        </w:rPr>
        <w:pPrChange w:id="9650" w:author="Ole Vilstrup" w:date="2021-06-03T14:46:00Z">
          <w:pPr>
            <w:ind w:left="1420" w:firstLine="284"/>
          </w:pPr>
        </w:pPrChange>
      </w:pPr>
      <w:ins w:id="9651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652" w:author="Ole Vilstrup" w:date="2021-06-03T14:45:00Z">
              <w:rPr>
                <w:rStyle w:val="XMLname"/>
                <w:rFonts w:eastAsia="Calibri"/>
              </w:rPr>
            </w:rPrChange>
          </w:rPr>
          <w:t>&lt;/RequestingDocumentCreationDateTime&gt;</w:t>
        </w:r>
      </w:ins>
    </w:p>
    <w:p w14:paraId="0BEED176" w14:textId="77777777" w:rsidR="00833D12" w:rsidRPr="00486E81" w:rsidRDefault="00833D12">
      <w:pPr>
        <w:keepNext/>
        <w:keepLines/>
        <w:ind w:left="1136" w:firstLine="128"/>
        <w:rPr>
          <w:ins w:id="9653" w:author="Ole Vilstrup" w:date="2021-02-18T11:32:00Z"/>
          <w:rStyle w:val="XMLname"/>
          <w:rFonts w:eastAsia="Calibri"/>
          <w:sz w:val="18"/>
          <w:szCs w:val="18"/>
          <w:rPrChange w:id="9654" w:author="Ole Vilstrup" w:date="2021-06-03T14:45:00Z">
            <w:rPr>
              <w:ins w:id="9655" w:author="Ole Vilstrup" w:date="2021-02-18T11:32:00Z"/>
              <w:rStyle w:val="XMLname"/>
              <w:rFonts w:eastAsia="Calibri"/>
            </w:rPr>
          </w:rPrChange>
        </w:rPr>
        <w:pPrChange w:id="9656" w:author="Ole Vilstrup" w:date="2021-06-03T14:46:00Z">
          <w:pPr>
            <w:ind w:left="1136" w:firstLine="128"/>
          </w:pPr>
        </w:pPrChange>
      </w:pPr>
      <w:ins w:id="9657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658" w:author="Ole Vilstrup" w:date="2021-06-03T14:45:00Z">
              <w:rPr>
                <w:rStyle w:val="XMLname"/>
                <w:rFonts w:eastAsia="Calibri"/>
              </w:rPr>
            </w:rPrChange>
          </w:rPr>
          <w:tab/>
        </w:r>
        <w:r w:rsidRPr="00486E81">
          <w:rPr>
            <w:rStyle w:val="XMLname"/>
            <w:rFonts w:eastAsia="Calibri"/>
            <w:sz w:val="18"/>
            <w:szCs w:val="18"/>
            <w:rPrChange w:id="9659" w:author="Ole Vilstrup" w:date="2021-06-03T14:45:00Z">
              <w:rPr>
                <w:rStyle w:val="XMLname"/>
                <w:rFonts w:eastAsia="Calibri"/>
              </w:rPr>
            </w:rPrChange>
          </w:rPr>
          <w:tab/>
          <w:t>&lt;RequestingDocumentInstanceIdentifier&gt;</w:t>
        </w:r>
      </w:ins>
    </w:p>
    <w:p w14:paraId="63E64D3E" w14:textId="77777777" w:rsidR="00833D12" w:rsidRPr="00486E81" w:rsidRDefault="00833D12">
      <w:pPr>
        <w:keepNext/>
        <w:keepLines/>
        <w:ind w:left="1704" w:firstLine="284"/>
        <w:rPr>
          <w:ins w:id="9660" w:author="Ole Vilstrup" w:date="2021-02-18T11:32:00Z"/>
          <w:rStyle w:val="XMLname"/>
          <w:rFonts w:eastAsia="Calibri"/>
          <w:sz w:val="18"/>
          <w:szCs w:val="18"/>
          <w:rPrChange w:id="9661" w:author="Ole Vilstrup" w:date="2021-06-03T14:45:00Z">
            <w:rPr>
              <w:ins w:id="9662" w:author="Ole Vilstrup" w:date="2021-02-18T11:32:00Z"/>
              <w:rStyle w:val="XMLname"/>
              <w:rFonts w:eastAsia="Calibri"/>
            </w:rPr>
          </w:rPrChange>
        </w:rPr>
        <w:pPrChange w:id="9663" w:author="Ole Vilstrup" w:date="2021-06-03T14:46:00Z">
          <w:pPr>
            <w:ind w:left="1704" w:firstLine="284"/>
          </w:pPr>
        </w:pPrChange>
      </w:pPr>
      <w:ins w:id="9664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665" w:author="Ole Vilstrup" w:date="2021-06-03T14:45:00Z">
              <w:rPr>
                <w:rStyle w:val="XMLname"/>
                <w:rFonts w:eastAsia="Calibri"/>
              </w:rPr>
            </w:rPrChange>
          </w:rPr>
          <w:t>9a6ff82208de-5a6f-9670-9fa4b9d2f0dh</w:t>
        </w:r>
      </w:ins>
    </w:p>
    <w:p w14:paraId="152E3844" w14:textId="77777777" w:rsidR="00833D12" w:rsidRPr="00486E81" w:rsidRDefault="00833D12">
      <w:pPr>
        <w:keepNext/>
        <w:keepLines/>
        <w:ind w:left="1420" w:firstLine="284"/>
        <w:rPr>
          <w:ins w:id="9666" w:author="Ole Vilstrup" w:date="2021-02-18T11:32:00Z"/>
          <w:rStyle w:val="XMLname"/>
          <w:rFonts w:eastAsia="Calibri"/>
          <w:sz w:val="18"/>
          <w:szCs w:val="18"/>
          <w:rPrChange w:id="9667" w:author="Ole Vilstrup" w:date="2021-06-03T14:45:00Z">
            <w:rPr>
              <w:ins w:id="9668" w:author="Ole Vilstrup" w:date="2021-02-18T11:32:00Z"/>
              <w:rStyle w:val="XMLname"/>
              <w:rFonts w:eastAsia="Calibri"/>
            </w:rPr>
          </w:rPrChange>
        </w:rPr>
        <w:pPrChange w:id="9669" w:author="Ole Vilstrup" w:date="2021-06-03T14:46:00Z">
          <w:pPr>
            <w:ind w:left="1420" w:firstLine="284"/>
          </w:pPr>
        </w:pPrChange>
      </w:pPr>
      <w:ins w:id="9670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671" w:author="Ole Vilstrup" w:date="2021-06-03T14:45:00Z">
              <w:rPr>
                <w:rStyle w:val="XMLname"/>
                <w:rFonts w:eastAsia="Calibri"/>
              </w:rPr>
            </w:rPrChange>
          </w:rPr>
          <w:t>&lt;/RequestingDocumentInstanceIdentifier&gt;</w:t>
        </w:r>
      </w:ins>
    </w:p>
    <w:p w14:paraId="5678B818" w14:textId="5599C14B" w:rsidR="00833D12" w:rsidRDefault="00833D12">
      <w:pPr>
        <w:keepNext/>
        <w:keepLines/>
        <w:ind w:left="1136" w:firstLine="128"/>
        <w:rPr>
          <w:ins w:id="9672" w:author="Ole Vilstrup" w:date="2021-06-10T10:47:00Z"/>
          <w:rStyle w:val="XMLname"/>
          <w:rFonts w:eastAsia="Calibri"/>
          <w:sz w:val="18"/>
          <w:szCs w:val="18"/>
        </w:rPr>
      </w:pPr>
      <w:ins w:id="9673" w:author="Ole Vilstrup" w:date="2021-02-18T11:32:00Z">
        <w:r w:rsidRPr="00486E81">
          <w:rPr>
            <w:rStyle w:val="XMLname"/>
            <w:rFonts w:eastAsia="Calibri"/>
            <w:sz w:val="18"/>
            <w:szCs w:val="18"/>
            <w:rPrChange w:id="9674" w:author="Ole Vilstrup" w:date="2021-06-03T14:45:00Z">
              <w:rPr>
                <w:rStyle w:val="XMLname"/>
                <w:rFonts w:eastAsia="Calibri"/>
              </w:rPr>
            </w:rPrChange>
          </w:rPr>
          <w:t>&lt;/CorrelationInformation&gt;</w:t>
        </w:r>
      </w:ins>
    </w:p>
    <w:p w14:paraId="703B43A9" w14:textId="6407EE68" w:rsidR="00833D12" w:rsidRPr="00D54964" w:rsidRDefault="00833D12" w:rsidP="00833D12">
      <w:pPr>
        <w:pStyle w:val="Overskrift4"/>
        <w:rPr>
          <w:ins w:id="9675" w:author="Ole Vilstrup" w:date="2021-02-18T11:32:00Z"/>
          <w:rFonts w:eastAsia="Calibri"/>
        </w:rPr>
      </w:pPr>
      <w:bookmarkStart w:id="9676" w:name="_Toc95688921"/>
      <w:ins w:id="9677" w:author="Ole Vilstrup" w:date="2021-02-18T11:32:00Z">
        <w:r w:rsidRPr="00D54964">
          <w:rPr>
            <w:rFonts w:eastAsia="Calibri"/>
          </w:rPr>
          <w:t xml:space="preserve">SBDH BusinessServices </w:t>
        </w:r>
        <w:r>
          <w:rPr>
            <w:rFonts w:eastAsia="Calibri"/>
          </w:rPr>
          <w:t>- Re</w:t>
        </w:r>
      </w:ins>
      <w:ins w:id="9678" w:author="Ole Vilstrup" w:date="2021-02-18T11:38:00Z">
        <w:r w:rsidR="004022FD">
          <w:rPr>
            <w:rFonts w:eastAsia="Calibri"/>
          </w:rPr>
          <w:t>sponse</w:t>
        </w:r>
      </w:ins>
      <w:bookmarkEnd w:id="9676"/>
    </w:p>
    <w:p w14:paraId="2C9FAD85" w14:textId="77777777" w:rsidR="00833D12" w:rsidRPr="006203F2" w:rsidRDefault="00833D12" w:rsidP="00833D12">
      <w:pPr>
        <w:pStyle w:val="Overskrift5"/>
        <w:rPr>
          <w:ins w:id="9679" w:author="Ole Vilstrup" w:date="2021-02-18T11:32:00Z"/>
          <w:rFonts w:eastAsia="Calibri"/>
          <w:highlight w:val="white"/>
          <w:lang w:eastAsia="de-DE"/>
        </w:rPr>
      </w:pPr>
      <w:ins w:id="9680" w:author="Ole Vilstrup" w:date="2021-02-18T11:32:00Z">
        <w:r w:rsidRPr="006203F2">
          <w:rPr>
            <w:rFonts w:eastAsia="Calibri"/>
            <w:highlight w:val="white"/>
            <w:lang w:eastAsia="de-DE"/>
          </w:rPr>
          <w:t>BusinessServiceName</w:t>
        </w:r>
      </w:ins>
    </w:p>
    <w:p w14:paraId="04D09C5D" w14:textId="77777777" w:rsidR="00833D12" w:rsidRPr="00D54964" w:rsidRDefault="00833D12" w:rsidP="00833D12">
      <w:pPr>
        <w:rPr>
          <w:ins w:id="9681" w:author="Ole Vilstrup" w:date="2021-02-18T11:32:00Z"/>
          <w:rFonts w:eastAsia="Calibri"/>
        </w:rPr>
      </w:pPr>
      <w:ins w:id="9682" w:author="Ole Vilstrup" w:date="2021-02-18T11:32:00Z">
        <w:r w:rsidRPr="00D54964">
          <w:rPr>
            <w:rFonts w:eastAsia="Calibri"/>
          </w:rPr>
          <w:t xml:space="preserve">Altid </w:t>
        </w:r>
      </w:ins>
    </w:p>
    <w:p w14:paraId="520B557B" w14:textId="77777777" w:rsidR="00833D12" w:rsidRPr="00136CDF" w:rsidRDefault="00833D12" w:rsidP="00833D12">
      <w:pPr>
        <w:ind w:left="1136" w:firstLine="128"/>
        <w:rPr>
          <w:ins w:id="9683" w:author="Ole Vilstrup" w:date="2021-02-18T11:32:00Z"/>
          <w:rStyle w:val="XMLname"/>
          <w:rFonts w:eastAsia="Calibri"/>
          <w:sz w:val="18"/>
          <w:szCs w:val="18"/>
          <w:rPrChange w:id="9684" w:author="Ole Vilstrup" w:date="2021-06-03T14:46:00Z">
            <w:rPr>
              <w:ins w:id="9685" w:author="Ole Vilstrup" w:date="2021-02-18T11:32:00Z"/>
              <w:rStyle w:val="XMLname"/>
              <w:rFonts w:eastAsia="Calibri"/>
            </w:rPr>
          </w:rPrChange>
        </w:rPr>
      </w:pPr>
      <w:ins w:id="9686" w:author="Ole Vilstrup" w:date="2021-02-18T11:32:00Z">
        <w:r w:rsidRPr="00136CDF">
          <w:rPr>
            <w:rStyle w:val="XMLname"/>
            <w:rFonts w:eastAsia="Calibri"/>
            <w:sz w:val="18"/>
            <w:szCs w:val="18"/>
            <w:rPrChange w:id="9687" w:author="Ole Vilstrup" w:date="2021-06-03T14:46:00Z">
              <w:rPr>
                <w:rStyle w:val="XMLname"/>
                <w:rFonts w:eastAsia="Calibri"/>
              </w:rPr>
            </w:rPrChange>
          </w:rPr>
          <w:t>&lt;BusinessServiceName&gt;</w:t>
        </w:r>
      </w:ins>
    </w:p>
    <w:p w14:paraId="17DB2448" w14:textId="1826F7BA" w:rsidR="00833D12" w:rsidRPr="00136CDF" w:rsidRDefault="00833D12" w:rsidP="00833D12">
      <w:pPr>
        <w:ind w:left="1420" w:firstLine="284"/>
        <w:rPr>
          <w:ins w:id="9688" w:author="Ole Vilstrup" w:date="2021-02-18T11:32:00Z"/>
          <w:rStyle w:val="XMLname"/>
          <w:rFonts w:eastAsia="Calibri"/>
          <w:sz w:val="18"/>
          <w:szCs w:val="18"/>
          <w:rPrChange w:id="9689" w:author="Ole Vilstrup" w:date="2021-06-03T14:46:00Z">
            <w:rPr>
              <w:ins w:id="9690" w:author="Ole Vilstrup" w:date="2021-02-18T11:32:00Z"/>
              <w:rStyle w:val="XMLname"/>
              <w:rFonts w:eastAsia="Calibri"/>
            </w:rPr>
          </w:rPrChange>
        </w:rPr>
      </w:pPr>
      <w:ins w:id="9691" w:author="Ole Vilstrup" w:date="2021-02-18T11:32:00Z">
        <w:r w:rsidRPr="00136CDF">
          <w:rPr>
            <w:rStyle w:val="XMLname"/>
            <w:rFonts w:eastAsia="Calibri"/>
            <w:sz w:val="18"/>
            <w:szCs w:val="18"/>
            <w:rPrChange w:id="9692" w:author="Ole Vilstrup" w:date="2021-06-03T14:46:00Z">
              <w:rPr>
                <w:rStyle w:val="XMLname"/>
                <w:rFonts w:eastAsia="Calibri"/>
              </w:rPr>
            </w:rPrChange>
          </w:rPr>
          <w:t>SBDH_MedCom_ReceiptAcknowledgement_Re</w:t>
        </w:r>
      </w:ins>
      <w:ins w:id="9693" w:author="Ole Vilstrup" w:date="2021-02-18T11:38:00Z">
        <w:r w:rsidR="004022FD" w:rsidRPr="00136CDF">
          <w:rPr>
            <w:rStyle w:val="XMLname"/>
            <w:rFonts w:eastAsia="Calibri"/>
            <w:sz w:val="18"/>
            <w:szCs w:val="18"/>
            <w:rPrChange w:id="9694" w:author="Ole Vilstrup" w:date="2021-06-03T14:46:00Z">
              <w:rPr>
                <w:rStyle w:val="XMLname"/>
                <w:rFonts w:eastAsia="Calibri"/>
              </w:rPr>
            </w:rPrChange>
          </w:rPr>
          <w:t>sponse</w:t>
        </w:r>
      </w:ins>
    </w:p>
    <w:p w14:paraId="4D0B9467" w14:textId="77777777" w:rsidR="00833D12" w:rsidRPr="00136CDF" w:rsidRDefault="00833D12" w:rsidP="00833D12">
      <w:pPr>
        <w:ind w:left="1136" w:firstLine="128"/>
        <w:rPr>
          <w:ins w:id="9695" w:author="Ole Vilstrup" w:date="2021-02-18T11:32:00Z"/>
          <w:rStyle w:val="XMLname"/>
          <w:rFonts w:eastAsia="Calibri"/>
          <w:sz w:val="18"/>
          <w:szCs w:val="18"/>
          <w:rPrChange w:id="9696" w:author="Ole Vilstrup" w:date="2021-06-03T14:46:00Z">
            <w:rPr>
              <w:ins w:id="9697" w:author="Ole Vilstrup" w:date="2021-02-18T11:32:00Z"/>
              <w:rStyle w:val="XMLname"/>
              <w:rFonts w:eastAsia="Calibri"/>
            </w:rPr>
          </w:rPrChange>
        </w:rPr>
      </w:pPr>
      <w:ins w:id="9698" w:author="Ole Vilstrup" w:date="2021-02-18T11:32:00Z">
        <w:r w:rsidRPr="00136CDF">
          <w:rPr>
            <w:rStyle w:val="XMLname"/>
            <w:rFonts w:eastAsia="Calibri"/>
            <w:sz w:val="18"/>
            <w:szCs w:val="18"/>
            <w:rPrChange w:id="9699" w:author="Ole Vilstrup" w:date="2021-06-03T14:46:00Z">
              <w:rPr>
                <w:rStyle w:val="XMLname"/>
                <w:rFonts w:eastAsia="Calibri"/>
              </w:rPr>
            </w:rPrChange>
          </w:rPr>
          <w:t>&lt;/BusinessServiceName&gt;</w:t>
        </w:r>
      </w:ins>
    </w:p>
    <w:p w14:paraId="504920BD" w14:textId="77777777" w:rsidR="00833D12" w:rsidRDefault="00833D12" w:rsidP="00833D12">
      <w:pPr>
        <w:pStyle w:val="Overskrift5"/>
        <w:rPr>
          <w:ins w:id="9700" w:author="Ole Vilstrup" w:date="2021-12-03T16:37:00Z"/>
          <w:rFonts w:eastAsia="Calibri"/>
          <w:highlight w:val="white"/>
          <w:lang w:eastAsia="de-DE"/>
        </w:rPr>
      </w:pPr>
      <w:ins w:id="9701" w:author="Ole Vilstrup" w:date="2021-02-18T11:32:00Z">
        <w:r w:rsidRPr="006203F2">
          <w:rPr>
            <w:rFonts w:eastAsia="Calibri"/>
            <w:highlight w:val="white"/>
            <w:lang w:eastAsia="de-DE"/>
          </w:rPr>
          <w:t>ServiceTransaction – TypeOfServiceTransaction</w:t>
        </w:r>
      </w:ins>
    </w:p>
    <w:p w14:paraId="00D82344" w14:textId="41998EDF" w:rsidR="009D7029" w:rsidRPr="00833085" w:rsidRDefault="009D7029">
      <w:pPr>
        <w:rPr>
          <w:ins w:id="9702" w:author="Ole Vilstrup" w:date="2021-02-18T11:32:00Z"/>
          <w:rFonts w:eastAsia="Calibri"/>
          <w:highlight w:val="white"/>
          <w:lang w:eastAsia="de-DE"/>
        </w:rPr>
        <w:pPrChange w:id="9703" w:author="Ole Vilstrup" w:date="2021-12-03T16:37:00Z">
          <w:pPr>
            <w:pStyle w:val="Overskrift5"/>
          </w:pPr>
        </w:pPrChange>
      </w:pPr>
      <w:ins w:id="9704" w:author="Ole Vilstrup" w:date="2021-12-03T16:37:00Z">
        <w:r>
          <w:rPr>
            <w:rFonts w:eastAsia="Calibri"/>
            <w:highlight w:val="white"/>
            <w:lang w:eastAsia="de-DE"/>
          </w:rPr>
          <w:t>Altid</w:t>
        </w:r>
      </w:ins>
    </w:p>
    <w:p w14:paraId="2079CD07" w14:textId="07F4F837" w:rsidR="00833D12" w:rsidRPr="00136CDF" w:rsidRDefault="00833D12" w:rsidP="00833D12">
      <w:pPr>
        <w:ind w:left="1136" w:firstLine="128"/>
        <w:rPr>
          <w:ins w:id="9705" w:author="Ole Vilstrup" w:date="2021-02-18T11:32:00Z"/>
          <w:rStyle w:val="XMLname"/>
          <w:rFonts w:eastAsia="Calibri"/>
          <w:sz w:val="18"/>
          <w:szCs w:val="18"/>
          <w:rPrChange w:id="9706" w:author="Ole Vilstrup" w:date="2021-06-03T14:46:00Z">
            <w:rPr>
              <w:ins w:id="9707" w:author="Ole Vilstrup" w:date="2021-02-18T11:32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9708" w:author="Ole Vilstrup" w:date="2021-02-18T11:32:00Z">
        <w:r w:rsidRPr="00136CDF">
          <w:rPr>
            <w:rStyle w:val="XMLname"/>
            <w:rFonts w:eastAsia="Calibri"/>
            <w:sz w:val="18"/>
            <w:szCs w:val="18"/>
            <w:rPrChange w:id="9709" w:author="Ole Vilstrup" w:date="2021-06-03T14:46:00Z">
              <w:rPr>
                <w:rStyle w:val="XMLname"/>
                <w:rFonts w:eastAsia="Calibri"/>
              </w:rPr>
            </w:rPrChange>
          </w:rPr>
          <w:t>TypeOfServiceTransaction=”Re</w:t>
        </w:r>
      </w:ins>
      <w:ins w:id="9710" w:author="Ole Vilstrup" w:date="2021-02-18T11:38:00Z">
        <w:r w:rsidR="004C686D" w:rsidRPr="00136CDF">
          <w:rPr>
            <w:rStyle w:val="XMLname"/>
            <w:rFonts w:eastAsia="Calibri"/>
            <w:sz w:val="18"/>
            <w:szCs w:val="18"/>
            <w:rPrChange w:id="9711" w:author="Ole Vilstrup" w:date="2021-06-03T14:46:00Z">
              <w:rPr>
                <w:rStyle w:val="XMLname"/>
                <w:rFonts w:eastAsia="Calibri"/>
              </w:rPr>
            </w:rPrChange>
          </w:rPr>
          <w:t>sponding</w:t>
        </w:r>
      </w:ins>
      <w:ins w:id="9712" w:author="Ole Vilstrup" w:date="2021-02-18T11:32:00Z">
        <w:r w:rsidRPr="00136CDF">
          <w:rPr>
            <w:rStyle w:val="XMLname"/>
            <w:rFonts w:eastAsia="Calibri"/>
            <w:sz w:val="18"/>
            <w:szCs w:val="18"/>
            <w:rPrChange w:id="9713" w:author="Ole Vilstrup" w:date="2021-06-03T14:46:00Z">
              <w:rPr>
                <w:rStyle w:val="XMLname"/>
                <w:rFonts w:eastAsia="Calibri"/>
              </w:rPr>
            </w:rPrChange>
          </w:rPr>
          <w:t>ServiceTransaction”</w:t>
        </w:r>
      </w:ins>
    </w:p>
    <w:p w14:paraId="7BBB3B43" w14:textId="77777777" w:rsidR="00833D12" w:rsidRPr="006203F2" w:rsidRDefault="00833D12" w:rsidP="00833D12">
      <w:pPr>
        <w:pStyle w:val="Overskrift5"/>
        <w:rPr>
          <w:ins w:id="9714" w:author="Ole Vilstrup" w:date="2021-02-18T11:32:00Z"/>
          <w:rFonts w:eastAsia="Calibri"/>
          <w:highlight w:val="white"/>
        </w:rPr>
      </w:pPr>
      <w:ins w:id="9715" w:author="Ole Vilstrup" w:date="2021-02-18T11:32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  <w:r w:rsidRPr="00D54964">
          <w:rPr>
            <w:rFonts w:eastAsia="Calibri"/>
            <w:highlight w:val="white"/>
          </w:rPr>
          <w:t>IsNonRepudiationRequired</w:t>
        </w:r>
      </w:ins>
    </w:p>
    <w:p w14:paraId="09778F22" w14:textId="77777777" w:rsidR="009D7029" w:rsidRPr="005C3A7B" w:rsidRDefault="009D7029" w:rsidP="009D7029">
      <w:pPr>
        <w:rPr>
          <w:ins w:id="9716" w:author="Ole Vilstrup" w:date="2021-12-03T16:37:00Z"/>
          <w:rFonts w:eastAsia="Calibri"/>
          <w:highlight w:val="white"/>
          <w:lang w:eastAsia="de-DE"/>
        </w:rPr>
      </w:pPr>
      <w:ins w:id="9717" w:author="Ole Vilstrup" w:date="2021-12-03T16:37:00Z">
        <w:r>
          <w:rPr>
            <w:rFonts w:eastAsia="Calibri"/>
            <w:highlight w:val="white"/>
            <w:lang w:eastAsia="de-DE"/>
          </w:rPr>
          <w:t>Altid</w:t>
        </w:r>
      </w:ins>
    </w:p>
    <w:p w14:paraId="58DD829B" w14:textId="77777777" w:rsidR="00833D12" w:rsidRPr="00136CDF" w:rsidRDefault="00833D12" w:rsidP="00833D12">
      <w:pPr>
        <w:ind w:left="1136" w:firstLine="128"/>
        <w:rPr>
          <w:ins w:id="9718" w:author="Ole Vilstrup" w:date="2021-02-18T11:32:00Z"/>
          <w:rStyle w:val="XMLname"/>
          <w:rFonts w:eastAsia="Calibri"/>
          <w:sz w:val="18"/>
          <w:szCs w:val="18"/>
          <w:rPrChange w:id="9719" w:author="Ole Vilstrup" w:date="2021-06-03T14:46:00Z">
            <w:rPr>
              <w:ins w:id="9720" w:author="Ole Vilstrup" w:date="2021-02-18T11:32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9721" w:author="Ole Vilstrup" w:date="2021-02-18T11:32:00Z">
        <w:r w:rsidRPr="00136CDF">
          <w:rPr>
            <w:rStyle w:val="XMLname"/>
            <w:rFonts w:eastAsia="Calibri"/>
            <w:sz w:val="18"/>
            <w:szCs w:val="18"/>
            <w:rPrChange w:id="9722" w:author="Ole Vilstrup" w:date="2021-06-03T14:46:00Z">
              <w:rPr>
                <w:rStyle w:val="XMLname"/>
                <w:rFonts w:eastAsia="Calibri"/>
              </w:rPr>
            </w:rPrChange>
          </w:rPr>
          <w:t>IsNonRepudiationRequired=”false” (i pilot false, ellers true)</w:t>
        </w:r>
      </w:ins>
    </w:p>
    <w:p w14:paraId="44E86B85" w14:textId="77777777" w:rsidR="00833D12" w:rsidRPr="006203F2" w:rsidRDefault="00833D12" w:rsidP="00833D12">
      <w:pPr>
        <w:pStyle w:val="Overskrift5"/>
        <w:rPr>
          <w:ins w:id="9723" w:author="Ole Vilstrup" w:date="2021-02-18T11:32:00Z"/>
          <w:rFonts w:eastAsia="Calibri"/>
          <w:highlight w:val="white"/>
        </w:rPr>
      </w:pPr>
      <w:ins w:id="9724" w:author="Ole Vilstrup" w:date="2021-02-18T11:32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  <w:r w:rsidRPr="00D54964">
          <w:rPr>
            <w:rFonts w:eastAsia="Calibri"/>
            <w:highlight w:val="white"/>
          </w:rPr>
          <w:t>IsAuthenticationRequired</w:t>
        </w:r>
      </w:ins>
    </w:p>
    <w:p w14:paraId="771E14DE" w14:textId="77777777" w:rsidR="009D7029" w:rsidRPr="005C3A7B" w:rsidRDefault="009D7029" w:rsidP="009D7029">
      <w:pPr>
        <w:rPr>
          <w:ins w:id="9725" w:author="Ole Vilstrup" w:date="2021-12-03T16:37:00Z"/>
          <w:rFonts w:eastAsia="Calibri"/>
          <w:highlight w:val="white"/>
          <w:lang w:eastAsia="de-DE"/>
        </w:rPr>
      </w:pPr>
      <w:ins w:id="9726" w:author="Ole Vilstrup" w:date="2021-12-03T16:37:00Z">
        <w:r>
          <w:rPr>
            <w:rFonts w:eastAsia="Calibri"/>
            <w:highlight w:val="white"/>
            <w:lang w:eastAsia="de-DE"/>
          </w:rPr>
          <w:t>Altid</w:t>
        </w:r>
      </w:ins>
    </w:p>
    <w:p w14:paraId="2371A6C8" w14:textId="77777777" w:rsidR="00833D12" w:rsidRPr="00136CDF" w:rsidRDefault="00833D12" w:rsidP="00833D12">
      <w:pPr>
        <w:ind w:left="1136" w:firstLine="128"/>
        <w:rPr>
          <w:ins w:id="9727" w:author="Ole Vilstrup" w:date="2021-02-18T11:32:00Z"/>
          <w:rStyle w:val="XMLname"/>
          <w:rFonts w:eastAsia="Calibri"/>
          <w:sz w:val="18"/>
          <w:szCs w:val="18"/>
          <w:rPrChange w:id="9728" w:author="Ole Vilstrup" w:date="2021-06-03T14:46:00Z">
            <w:rPr>
              <w:ins w:id="9729" w:author="Ole Vilstrup" w:date="2021-02-18T11:32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9730" w:author="Ole Vilstrup" w:date="2021-02-18T11:32:00Z">
        <w:r w:rsidRPr="00136CDF">
          <w:rPr>
            <w:rStyle w:val="XMLname"/>
            <w:rFonts w:eastAsia="Calibri"/>
            <w:sz w:val="18"/>
            <w:szCs w:val="18"/>
            <w:rPrChange w:id="9731" w:author="Ole Vilstrup" w:date="2021-06-03T14:46:00Z">
              <w:rPr>
                <w:rStyle w:val="XMLname"/>
                <w:rFonts w:eastAsia="Calibri"/>
              </w:rPr>
            </w:rPrChange>
          </w:rPr>
          <w:t>IsAuthenticationRequired=”false” (i pilot false, ellers true)</w:t>
        </w:r>
      </w:ins>
    </w:p>
    <w:p w14:paraId="5A181BD9" w14:textId="77777777" w:rsidR="00833D12" w:rsidRPr="006203F2" w:rsidRDefault="00833D12" w:rsidP="00833D12">
      <w:pPr>
        <w:pStyle w:val="Overskrift5"/>
        <w:rPr>
          <w:ins w:id="9732" w:author="Ole Vilstrup" w:date="2021-02-18T11:32:00Z"/>
          <w:rFonts w:eastAsia="Calibri"/>
          <w:highlight w:val="white"/>
        </w:rPr>
      </w:pPr>
      <w:ins w:id="9733" w:author="Ole Vilstrup" w:date="2021-02-18T11:32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  <w:r w:rsidRPr="00D54964">
          <w:rPr>
            <w:rFonts w:eastAsia="Calibri"/>
            <w:highlight w:val="white"/>
          </w:rPr>
          <w:t>IsNonRepudiationOfReceiptRequired</w:t>
        </w:r>
      </w:ins>
    </w:p>
    <w:p w14:paraId="00E5FFFA" w14:textId="77777777" w:rsidR="009D7029" w:rsidRPr="005C3A7B" w:rsidRDefault="009D7029" w:rsidP="009D7029">
      <w:pPr>
        <w:rPr>
          <w:ins w:id="9734" w:author="Ole Vilstrup" w:date="2021-12-03T16:37:00Z"/>
          <w:rFonts w:eastAsia="Calibri"/>
          <w:highlight w:val="white"/>
          <w:lang w:eastAsia="de-DE"/>
        </w:rPr>
      </w:pPr>
      <w:ins w:id="9735" w:author="Ole Vilstrup" w:date="2021-12-03T16:37:00Z">
        <w:r>
          <w:rPr>
            <w:rFonts w:eastAsia="Calibri"/>
            <w:highlight w:val="white"/>
            <w:lang w:eastAsia="de-DE"/>
          </w:rPr>
          <w:t>Altid</w:t>
        </w:r>
      </w:ins>
    </w:p>
    <w:p w14:paraId="69F141D3" w14:textId="77777777" w:rsidR="00833D12" w:rsidRPr="00136CDF" w:rsidRDefault="00833D12" w:rsidP="00833D12">
      <w:pPr>
        <w:ind w:left="1136" w:firstLine="128"/>
        <w:rPr>
          <w:ins w:id="9736" w:author="Ole Vilstrup" w:date="2021-02-18T11:32:00Z"/>
          <w:rStyle w:val="XMLname"/>
          <w:rFonts w:eastAsia="Calibri"/>
          <w:sz w:val="18"/>
          <w:szCs w:val="18"/>
          <w:rPrChange w:id="9737" w:author="Ole Vilstrup" w:date="2021-06-03T14:46:00Z">
            <w:rPr>
              <w:ins w:id="9738" w:author="Ole Vilstrup" w:date="2021-02-18T11:32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9739" w:author="Ole Vilstrup" w:date="2021-02-18T11:32:00Z">
        <w:r w:rsidRPr="00136CDF">
          <w:rPr>
            <w:rStyle w:val="XMLname"/>
            <w:rFonts w:eastAsia="Calibri"/>
            <w:sz w:val="18"/>
            <w:szCs w:val="18"/>
            <w:rPrChange w:id="9740" w:author="Ole Vilstrup" w:date="2021-06-03T14:46:00Z">
              <w:rPr>
                <w:rStyle w:val="XMLname"/>
                <w:rFonts w:eastAsia="Calibri"/>
              </w:rPr>
            </w:rPrChange>
          </w:rPr>
          <w:t>IsNonRepudiationOfReceiptRequired=”false” (i pilot false, ellers true)</w:t>
        </w:r>
      </w:ins>
    </w:p>
    <w:p w14:paraId="67772E5E" w14:textId="77777777" w:rsidR="00833D12" w:rsidRPr="006203F2" w:rsidRDefault="00833D12">
      <w:pPr>
        <w:pStyle w:val="Overskrift5"/>
        <w:keepNext/>
        <w:rPr>
          <w:ins w:id="9741" w:author="Ole Vilstrup" w:date="2021-02-18T11:32:00Z"/>
          <w:rFonts w:eastAsia="Calibri"/>
          <w:highlight w:val="white"/>
        </w:rPr>
        <w:pPrChange w:id="9742" w:author="Ole Vilstrup" w:date="2021-12-03T16:38:00Z">
          <w:pPr>
            <w:pStyle w:val="Overskrift5"/>
          </w:pPr>
        </w:pPrChange>
      </w:pPr>
      <w:ins w:id="9743" w:author="Ole Vilstrup" w:date="2021-02-18T11:32:00Z">
        <w:r w:rsidRPr="006203F2">
          <w:rPr>
            <w:rFonts w:eastAsia="Calibri"/>
            <w:highlight w:val="white"/>
            <w:lang w:eastAsia="de-DE"/>
          </w:rPr>
          <w:lastRenderedPageBreak/>
          <w:t xml:space="preserve">ServiceTransaction – </w:t>
        </w:r>
        <w:r w:rsidRPr="00D54964">
          <w:rPr>
            <w:rFonts w:eastAsia="Calibri"/>
            <w:highlight w:val="white"/>
          </w:rPr>
          <w:t>IsIntelligibleCheckRequired</w:t>
        </w:r>
      </w:ins>
    </w:p>
    <w:p w14:paraId="665CCFA0" w14:textId="77777777" w:rsidR="009D7029" w:rsidRPr="005C3A7B" w:rsidRDefault="009D7029">
      <w:pPr>
        <w:keepNext/>
        <w:rPr>
          <w:ins w:id="9744" w:author="Ole Vilstrup" w:date="2021-12-03T16:37:00Z"/>
          <w:rFonts w:eastAsia="Calibri"/>
          <w:highlight w:val="white"/>
          <w:lang w:eastAsia="de-DE"/>
        </w:rPr>
        <w:pPrChange w:id="9745" w:author="Ole Vilstrup" w:date="2021-12-03T16:38:00Z">
          <w:pPr/>
        </w:pPrChange>
      </w:pPr>
      <w:ins w:id="9746" w:author="Ole Vilstrup" w:date="2021-12-03T16:37:00Z">
        <w:r>
          <w:rPr>
            <w:rFonts w:eastAsia="Calibri"/>
            <w:highlight w:val="white"/>
            <w:lang w:eastAsia="de-DE"/>
          </w:rPr>
          <w:t>Altid</w:t>
        </w:r>
      </w:ins>
    </w:p>
    <w:p w14:paraId="623AA982" w14:textId="403249A7" w:rsidR="00833D12" w:rsidRDefault="00833D12">
      <w:pPr>
        <w:keepNext/>
        <w:ind w:left="1136" w:firstLine="128"/>
        <w:rPr>
          <w:ins w:id="9747" w:author="Ole Vilstrup" w:date="2021-06-10T13:56:00Z"/>
          <w:rStyle w:val="XMLname"/>
          <w:rFonts w:eastAsia="Calibri"/>
          <w:sz w:val="18"/>
          <w:szCs w:val="18"/>
        </w:rPr>
        <w:pPrChange w:id="9748" w:author="Ole Vilstrup" w:date="2021-12-03T16:38:00Z">
          <w:pPr>
            <w:ind w:left="1136" w:firstLine="128"/>
          </w:pPr>
        </w:pPrChange>
      </w:pPr>
      <w:ins w:id="9749" w:author="Ole Vilstrup" w:date="2021-02-18T11:32:00Z">
        <w:r w:rsidRPr="00136CDF">
          <w:rPr>
            <w:rStyle w:val="XMLname"/>
            <w:rFonts w:eastAsia="Calibri"/>
            <w:sz w:val="18"/>
            <w:szCs w:val="18"/>
            <w:rPrChange w:id="9750" w:author="Ole Vilstrup" w:date="2021-06-03T14:46:00Z">
              <w:rPr>
                <w:rStyle w:val="XMLname"/>
                <w:rFonts w:eastAsia="Calibri"/>
              </w:rPr>
            </w:rPrChange>
          </w:rPr>
          <w:t>IsIntelligibleCheckRequired=”false” (i pilot false, ellers true)</w:t>
        </w:r>
      </w:ins>
    </w:p>
    <w:p w14:paraId="7F85C680" w14:textId="77777777" w:rsidR="00833D12" w:rsidRPr="006203F2" w:rsidRDefault="00833D12">
      <w:pPr>
        <w:pStyle w:val="Overskrift5"/>
        <w:rPr>
          <w:ins w:id="9751" w:author="Ole Vilstrup" w:date="2021-02-18T11:32:00Z"/>
          <w:rFonts w:eastAsia="Calibri"/>
          <w:highlight w:val="white"/>
        </w:rPr>
      </w:pPr>
      <w:ins w:id="9752" w:author="Ole Vilstrup" w:date="2021-02-18T11:32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  <w:r w:rsidRPr="00D54964">
          <w:rPr>
            <w:rFonts w:eastAsia="Calibri"/>
            <w:highlight w:val="white"/>
          </w:rPr>
          <w:t>IsApplicationErrorResponseRequested</w:t>
        </w:r>
      </w:ins>
    </w:p>
    <w:p w14:paraId="2FC925D6" w14:textId="77777777" w:rsidR="009D7029" w:rsidRPr="005C3A7B" w:rsidRDefault="009D7029" w:rsidP="009D7029">
      <w:pPr>
        <w:rPr>
          <w:ins w:id="9753" w:author="Ole Vilstrup" w:date="2021-12-03T16:37:00Z"/>
          <w:rFonts w:eastAsia="Calibri"/>
          <w:highlight w:val="white"/>
          <w:lang w:eastAsia="de-DE"/>
        </w:rPr>
      </w:pPr>
      <w:ins w:id="9754" w:author="Ole Vilstrup" w:date="2021-12-03T16:37:00Z">
        <w:r>
          <w:rPr>
            <w:rFonts w:eastAsia="Calibri"/>
            <w:highlight w:val="white"/>
            <w:lang w:eastAsia="de-DE"/>
          </w:rPr>
          <w:t>Altid</w:t>
        </w:r>
      </w:ins>
    </w:p>
    <w:p w14:paraId="4A1D1A61" w14:textId="7680BCC0" w:rsidR="00833D12" w:rsidRDefault="00833D12">
      <w:pPr>
        <w:ind w:left="1136" w:firstLine="128"/>
        <w:rPr>
          <w:ins w:id="9755" w:author="Ole Vilstrup" w:date="2021-06-10T13:55:00Z"/>
          <w:rStyle w:val="XMLname"/>
          <w:rFonts w:eastAsia="Calibri"/>
          <w:b/>
          <w:bCs/>
          <w:i/>
          <w:iCs/>
          <w:szCs w:val="26"/>
        </w:rPr>
        <w:pPrChange w:id="9756" w:author="Ole Vilstrup" w:date="2021-06-10T13:57:00Z">
          <w:pPr>
            <w:keepNext/>
            <w:ind w:left="1136" w:firstLine="128"/>
          </w:pPr>
        </w:pPrChange>
      </w:pPr>
      <w:ins w:id="9757" w:author="Ole Vilstrup" w:date="2021-02-18T11:32:00Z">
        <w:r w:rsidRPr="00136CDF">
          <w:rPr>
            <w:rStyle w:val="XMLname"/>
            <w:rFonts w:eastAsia="Calibri"/>
            <w:sz w:val="18"/>
            <w:szCs w:val="18"/>
            <w:rPrChange w:id="9758" w:author="Ole Vilstrup" w:date="2021-06-03T14:46:00Z">
              <w:rPr>
                <w:rStyle w:val="XMLname"/>
                <w:rFonts w:eastAsia="Calibri"/>
              </w:rPr>
            </w:rPrChange>
          </w:rPr>
          <w:t>IsApplicationErrorResponseRequested=”false” (i pilot false,</w:t>
        </w:r>
        <w:r w:rsidRPr="00D54964">
          <w:rPr>
            <w:rStyle w:val="XMLname"/>
            <w:rFonts w:eastAsia="Calibri"/>
          </w:rPr>
          <w:t xml:space="preserve"> ellers true)</w:t>
        </w:r>
      </w:ins>
    </w:p>
    <w:p w14:paraId="5989DB12" w14:textId="77777777" w:rsidR="00833D12" w:rsidRPr="006203F2" w:rsidRDefault="00833D12" w:rsidP="00833D12">
      <w:pPr>
        <w:pStyle w:val="Overskrift5"/>
        <w:rPr>
          <w:ins w:id="9759" w:author="Ole Vilstrup" w:date="2021-02-18T11:32:00Z"/>
          <w:rFonts w:eastAsia="Calibri"/>
          <w:highlight w:val="white"/>
        </w:rPr>
      </w:pPr>
      <w:ins w:id="9760" w:author="Ole Vilstrup" w:date="2021-02-18T11:32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  <w:r w:rsidRPr="00D54964">
          <w:rPr>
            <w:rFonts w:eastAsia="Calibri"/>
            <w:highlight w:val="white"/>
          </w:rPr>
          <w:t>TimeToAcknowledgeReceipt</w:t>
        </w:r>
      </w:ins>
    </w:p>
    <w:p w14:paraId="439BA890" w14:textId="77777777" w:rsidR="009D7029" w:rsidRPr="005C3A7B" w:rsidRDefault="009D7029" w:rsidP="009D7029">
      <w:pPr>
        <w:rPr>
          <w:ins w:id="9761" w:author="Ole Vilstrup" w:date="2021-12-03T16:37:00Z"/>
          <w:rFonts w:eastAsia="Calibri"/>
          <w:highlight w:val="white"/>
          <w:lang w:eastAsia="de-DE"/>
        </w:rPr>
      </w:pPr>
      <w:ins w:id="9762" w:author="Ole Vilstrup" w:date="2021-12-03T16:37:00Z">
        <w:r>
          <w:rPr>
            <w:rFonts w:eastAsia="Calibri"/>
            <w:highlight w:val="white"/>
            <w:lang w:eastAsia="de-DE"/>
          </w:rPr>
          <w:t>Altid</w:t>
        </w:r>
      </w:ins>
    </w:p>
    <w:p w14:paraId="18A62798" w14:textId="1020DC5A" w:rsidR="00833D12" w:rsidRPr="002470EB" w:rsidRDefault="00833D12" w:rsidP="00833D12">
      <w:pPr>
        <w:ind w:left="1136" w:firstLine="128"/>
        <w:rPr>
          <w:ins w:id="9763" w:author="Ole Vilstrup" w:date="2021-02-18T11:32:00Z"/>
          <w:rStyle w:val="XMLname"/>
          <w:rFonts w:eastAsia="Calibri"/>
          <w:sz w:val="18"/>
          <w:szCs w:val="18"/>
          <w:rPrChange w:id="9764" w:author="Ole Vilstrup" w:date="2021-06-03T14:46:00Z">
            <w:rPr>
              <w:ins w:id="9765" w:author="Ole Vilstrup" w:date="2021-02-18T11:32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9766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767" w:author="Ole Vilstrup" w:date="2021-06-03T14:46:00Z">
              <w:rPr>
                <w:rStyle w:val="XMLname"/>
                <w:rFonts w:eastAsia="Calibri"/>
              </w:rPr>
            </w:rPrChange>
          </w:rPr>
          <w:t>TimeToAcknowledgeReceipt=”</w:t>
        </w:r>
      </w:ins>
      <w:ins w:id="9768" w:author="Ole Vilstrup" w:date="2021-02-18T11:39:00Z">
        <w:r w:rsidR="002C2282" w:rsidRPr="002470EB">
          <w:rPr>
            <w:rStyle w:val="XMLname"/>
            <w:rFonts w:eastAsia="Calibri"/>
            <w:sz w:val="18"/>
            <w:szCs w:val="18"/>
            <w:rPrChange w:id="9769" w:author="Ole Vilstrup" w:date="2021-06-03T14:46:00Z">
              <w:rPr>
                <w:rStyle w:val="XMLname"/>
                <w:rFonts w:eastAsia="Calibri"/>
              </w:rPr>
            </w:rPrChange>
          </w:rPr>
          <w:t>0</w:t>
        </w:r>
      </w:ins>
      <w:ins w:id="9770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771" w:author="Ole Vilstrup" w:date="2021-06-03T14:46:00Z">
              <w:rPr>
                <w:rStyle w:val="XMLname"/>
                <w:rFonts w:eastAsia="Calibri"/>
              </w:rPr>
            </w:rPrChange>
          </w:rPr>
          <w:t>” (ms)</w:t>
        </w:r>
      </w:ins>
    </w:p>
    <w:p w14:paraId="3949B4D5" w14:textId="77777777" w:rsidR="00833D12" w:rsidRPr="006203F2" w:rsidRDefault="00833D12" w:rsidP="00833D12">
      <w:pPr>
        <w:pStyle w:val="Overskrift5"/>
        <w:rPr>
          <w:ins w:id="9772" w:author="Ole Vilstrup" w:date="2021-02-18T11:32:00Z"/>
          <w:rFonts w:eastAsia="Calibri"/>
          <w:highlight w:val="white"/>
        </w:rPr>
      </w:pPr>
      <w:ins w:id="9773" w:author="Ole Vilstrup" w:date="2021-02-18T11:32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  <w:r w:rsidRPr="00D54964">
          <w:rPr>
            <w:rFonts w:eastAsia="Calibri"/>
            <w:highlight w:val="white"/>
          </w:rPr>
          <w:t>TimeToAcknowledgeAcceptance</w:t>
        </w:r>
      </w:ins>
    </w:p>
    <w:p w14:paraId="5B1B9BD5" w14:textId="77777777" w:rsidR="00A36AFB" w:rsidRPr="005C3A7B" w:rsidRDefault="00A36AFB" w:rsidP="00A36AFB">
      <w:pPr>
        <w:rPr>
          <w:ins w:id="9774" w:author="Ole Vilstrup" w:date="2021-12-03T16:37:00Z"/>
          <w:rFonts w:eastAsia="Calibri"/>
          <w:highlight w:val="white"/>
          <w:lang w:eastAsia="de-DE"/>
        </w:rPr>
      </w:pPr>
      <w:ins w:id="9775" w:author="Ole Vilstrup" w:date="2021-12-03T16:37:00Z">
        <w:r>
          <w:rPr>
            <w:rFonts w:eastAsia="Calibri"/>
            <w:highlight w:val="white"/>
            <w:lang w:eastAsia="de-DE"/>
          </w:rPr>
          <w:t>Altid</w:t>
        </w:r>
      </w:ins>
    </w:p>
    <w:p w14:paraId="5BAB1536" w14:textId="77777777" w:rsidR="00833D12" w:rsidRPr="002470EB" w:rsidRDefault="00833D12" w:rsidP="00833D12">
      <w:pPr>
        <w:ind w:left="1136" w:firstLine="128"/>
        <w:rPr>
          <w:ins w:id="9776" w:author="Ole Vilstrup" w:date="2021-02-18T11:32:00Z"/>
          <w:rStyle w:val="XMLname"/>
          <w:rFonts w:eastAsia="Calibri"/>
          <w:sz w:val="18"/>
          <w:szCs w:val="18"/>
          <w:rPrChange w:id="9777" w:author="Ole Vilstrup" w:date="2021-06-03T14:46:00Z">
            <w:rPr>
              <w:ins w:id="9778" w:author="Ole Vilstrup" w:date="2021-02-18T11:32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9779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780" w:author="Ole Vilstrup" w:date="2021-06-03T14:46:00Z">
              <w:rPr>
                <w:rStyle w:val="XMLname"/>
                <w:rFonts w:eastAsia="Calibri"/>
              </w:rPr>
            </w:rPrChange>
          </w:rPr>
          <w:t>TimeToAcknowledgeAcceptance=”0” (=bruges pt ikke)</w:t>
        </w:r>
      </w:ins>
    </w:p>
    <w:p w14:paraId="4D599D8C" w14:textId="77777777" w:rsidR="00833D12" w:rsidRPr="006203F2" w:rsidRDefault="00833D12" w:rsidP="00833D12">
      <w:pPr>
        <w:pStyle w:val="Overskrift5"/>
        <w:rPr>
          <w:ins w:id="9781" w:author="Ole Vilstrup" w:date="2021-02-18T11:32:00Z"/>
          <w:rFonts w:eastAsia="Calibri"/>
          <w:highlight w:val="white"/>
        </w:rPr>
      </w:pPr>
      <w:ins w:id="9782" w:author="Ole Vilstrup" w:date="2021-02-18T11:32:00Z">
        <w:r w:rsidRPr="006203F2">
          <w:rPr>
            <w:rFonts w:eastAsia="Calibri"/>
            <w:highlight w:val="white"/>
            <w:lang w:eastAsia="de-DE"/>
          </w:rPr>
          <w:t xml:space="preserve">ServiceTransaction – </w:t>
        </w:r>
        <w:r w:rsidRPr="00D54964">
          <w:rPr>
            <w:rFonts w:eastAsia="Calibri"/>
            <w:highlight w:val="white"/>
          </w:rPr>
          <w:t>TimeToPerform</w:t>
        </w:r>
      </w:ins>
    </w:p>
    <w:p w14:paraId="32D44A6D" w14:textId="77777777" w:rsidR="00A36AFB" w:rsidRPr="005C3A7B" w:rsidRDefault="00A36AFB" w:rsidP="00A36AFB">
      <w:pPr>
        <w:rPr>
          <w:ins w:id="9783" w:author="Ole Vilstrup" w:date="2021-12-03T16:37:00Z"/>
          <w:rFonts w:eastAsia="Calibri"/>
          <w:highlight w:val="white"/>
          <w:lang w:eastAsia="de-DE"/>
        </w:rPr>
      </w:pPr>
      <w:ins w:id="9784" w:author="Ole Vilstrup" w:date="2021-12-03T16:37:00Z">
        <w:r>
          <w:rPr>
            <w:rFonts w:eastAsia="Calibri"/>
            <w:highlight w:val="white"/>
            <w:lang w:eastAsia="de-DE"/>
          </w:rPr>
          <w:t>Altid</w:t>
        </w:r>
      </w:ins>
    </w:p>
    <w:p w14:paraId="01FDD10A" w14:textId="77777777" w:rsidR="00833D12" w:rsidRPr="002470EB" w:rsidRDefault="00833D12" w:rsidP="00833D12">
      <w:pPr>
        <w:ind w:left="1136" w:firstLine="128"/>
        <w:rPr>
          <w:ins w:id="9785" w:author="Ole Vilstrup" w:date="2021-02-18T11:32:00Z"/>
          <w:rStyle w:val="XMLname"/>
          <w:rFonts w:eastAsia="Calibri"/>
          <w:sz w:val="18"/>
          <w:szCs w:val="18"/>
          <w:rPrChange w:id="9786" w:author="Ole Vilstrup" w:date="2021-06-03T14:46:00Z">
            <w:rPr>
              <w:ins w:id="9787" w:author="Ole Vilstrup" w:date="2021-02-18T11:32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9788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789" w:author="Ole Vilstrup" w:date="2021-06-03T14:46:00Z">
              <w:rPr>
                <w:rStyle w:val="XMLname"/>
                <w:rFonts w:eastAsia="Calibri"/>
              </w:rPr>
            </w:rPrChange>
          </w:rPr>
          <w:t>TimeToPerform=”0” (=bruges pt ikke)</w:t>
        </w:r>
      </w:ins>
    </w:p>
    <w:p w14:paraId="0149238F" w14:textId="77777777" w:rsidR="00833D12" w:rsidRPr="00D54964" w:rsidRDefault="00833D12" w:rsidP="00833D12">
      <w:pPr>
        <w:pStyle w:val="Overskrift5"/>
        <w:rPr>
          <w:ins w:id="9790" w:author="Ole Vilstrup" w:date="2021-02-18T11:32:00Z"/>
          <w:rFonts w:eastAsia="Calibri"/>
          <w:highlight w:val="white"/>
          <w:lang w:eastAsia="de-DE"/>
        </w:rPr>
      </w:pPr>
      <w:ins w:id="9791" w:author="Ole Vilstrup" w:date="2021-02-18T11:32:00Z">
        <w:r w:rsidRPr="00C15F59">
          <w:rPr>
            <w:rFonts w:eastAsia="Calibri"/>
            <w:highlight w:val="white"/>
            <w:lang w:eastAsia="de-DE"/>
          </w:rPr>
          <w:t xml:space="preserve">ServiceTransaction - </w:t>
        </w:r>
        <w:r w:rsidRPr="00D54964">
          <w:rPr>
            <w:rFonts w:eastAsia="Calibri"/>
            <w:highlight w:val="white"/>
          </w:rPr>
          <w:t>Recurrence</w:t>
        </w:r>
      </w:ins>
    </w:p>
    <w:p w14:paraId="1FE2AB50" w14:textId="77777777" w:rsidR="00A36AFB" w:rsidRPr="005C3A7B" w:rsidRDefault="00A36AFB" w:rsidP="00A36AFB">
      <w:pPr>
        <w:rPr>
          <w:ins w:id="9792" w:author="Ole Vilstrup" w:date="2021-12-03T16:37:00Z"/>
          <w:rFonts w:eastAsia="Calibri"/>
          <w:highlight w:val="white"/>
          <w:lang w:eastAsia="de-DE"/>
        </w:rPr>
      </w:pPr>
      <w:ins w:id="9793" w:author="Ole Vilstrup" w:date="2021-12-03T16:37:00Z">
        <w:r>
          <w:rPr>
            <w:rFonts w:eastAsia="Calibri"/>
            <w:highlight w:val="white"/>
            <w:lang w:eastAsia="de-DE"/>
          </w:rPr>
          <w:t>Altid</w:t>
        </w:r>
      </w:ins>
    </w:p>
    <w:p w14:paraId="6DE5DDE5" w14:textId="77777777" w:rsidR="00833D12" w:rsidRPr="002470EB" w:rsidRDefault="00833D12" w:rsidP="00833D12">
      <w:pPr>
        <w:ind w:left="1136" w:firstLine="128"/>
        <w:rPr>
          <w:ins w:id="9794" w:author="Ole Vilstrup" w:date="2021-02-18T11:32:00Z"/>
          <w:rStyle w:val="XMLname"/>
          <w:rFonts w:eastAsia="Calibri"/>
          <w:sz w:val="18"/>
          <w:szCs w:val="18"/>
          <w:rPrChange w:id="9795" w:author="Ole Vilstrup" w:date="2021-06-03T14:46:00Z">
            <w:rPr>
              <w:ins w:id="9796" w:author="Ole Vilstrup" w:date="2021-02-18T11:32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9797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798" w:author="Ole Vilstrup" w:date="2021-06-03T14:46:00Z">
              <w:rPr>
                <w:rStyle w:val="XMLname"/>
                <w:rFonts w:eastAsia="Calibri"/>
              </w:rPr>
            </w:rPrChange>
          </w:rPr>
          <w:t>Recurrence=”0” (=bruges pt ikke)</w:t>
        </w:r>
      </w:ins>
    </w:p>
    <w:p w14:paraId="267E8CD4" w14:textId="15B0E32C" w:rsidR="00833D12" w:rsidRDefault="00DF6BEB" w:rsidP="00833D12">
      <w:pPr>
        <w:pStyle w:val="Overskrift4"/>
        <w:rPr>
          <w:ins w:id="9799" w:author="Ole Vilstrup" w:date="2021-02-18T11:32:00Z"/>
          <w:rFonts w:eastAsia="Calibri"/>
        </w:rPr>
      </w:pPr>
      <w:bookmarkStart w:id="9800" w:name="_Toc95688922"/>
      <w:ins w:id="9801" w:author="Ole Vilstrup" w:date="2021-02-18T11:46:00Z">
        <w:r w:rsidRPr="00D54964">
          <w:rPr>
            <w:rFonts w:eastAsia="Calibri"/>
          </w:rPr>
          <w:t xml:space="preserve">SBDH BusinessServices </w:t>
        </w:r>
        <w:r>
          <w:rPr>
            <w:rFonts w:eastAsia="Calibri"/>
          </w:rPr>
          <w:t xml:space="preserve">- Response </w:t>
        </w:r>
      </w:ins>
      <w:ins w:id="9802" w:author="Ole Vilstrup" w:date="2021-02-18T11:32:00Z">
        <w:r w:rsidR="00833D12">
          <w:rPr>
            <w:rFonts w:eastAsia="Calibri"/>
          </w:rPr>
          <w:t>eksempel</w:t>
        </w:r>
        <w:bookmarkEnd w:id="9800"/>
      </w:ins>
    </w:p>
    <w:p w14:paraId="5FED6460" w14:textId="77777777" w:rsidR="00833D12" w:rsidRPr="002470EB" w:rsidRDefault="00833D12" w:rsidP="00833D12">
      <w:pPr>
        <w:ind w:left="1136" w:firstLine="128"/>
        <w:rPr>
          <w:ins w:id="9803" w:author="Ole Vilstrup" w:date="2021-02-18T11:32:00Z"/>
          <w:rStyle w:val="XMLname"/>
          <w:rFonts w:eastAsia="Calibri"/>
          <w:sz w:val="18"/>
          <w:szCs w:val="18"/>
          <w:rPrChange w:id="9804" w:author="Ole Vilstrup" w:date="2021-06-03T14:47:00Z">
            <w:rPr>
              <w:ins w:id="9805" w:author="Ole Vilstrup" w:date="2021-02-18T11:32:00Z"/>
              <w:rStyle w:val="XMLname"/>
              <w:rFonts w:eastAsia="Calibri"/>
              <w:bCs/>
            </w:rPr>
          </w:rPrChange>
        </w:rPr>
      </w:pPr>
      <w:ins w:id="9806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807" w:author="Ole Vilstrup" w:date="2021-06-03T14:47:00Z">
              <w:rPr>
                <w:rStyle w:val="XMLname"/>
                <w:rFonts w:eastAsia="Calibri"/>
              </w:rPr>
            </w:rPrChange>
          </w:rPr>
          <w:t>&lt;BusinessService&gt;</w:t>
        </w:r>
      </w:ins>
    </w:p>
    <w:p w14:paraId="31309C08" w14:textId="77777777" w:rsidR="00833D12" w:rsidRPr="002470EB" w:rsidRDefault="00833D12" w:rsidP="00833D12">
      <w:pPr>
        <w:ind w:left="1136" w:firstLine="128"/>
        <w:rPr>
          <w:ins w:id="9808" w:author="Ole Vilstrup" w:date="2021-02-18T11:32:00Z"/>
          <w:rStyle w:val="XMLname"/>
          <w:rFonts w:eastAsia="Calibri"/>
          <w:sz w:val="18"/>
          <w:szCs w:val="18"/>
          <w:rPrChange w:id="9809" w:author="Ole Vilstrup" w:date="2021-06-03T14:47:00Z">
            <w:rPr>
              <w:ins w:id="9810" w:author="Ole Vilstrup" w:date="2021-02-18T11:32:00Z"/>
              <w:rStyle w:val="XMLname"/>
              <w:rFonts w:eastAsia="Calibri"/>
            </w:rPr>
          </w:rPrChange>
        </w:rPr>
      </w:pPr>
      <w:ins w:id="9811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812" w:author="Ole Vilstrup" w:date="2021-06-03T14:47:00Z">
              <w:rPr>
                <w:rStyle w:val="XMLname"/>
                <w:rFonts w:eastAsia="Calibri"/>
              </w:rPr>
            </w:rPrChange>
          </w:rPr>
          <w:t>&lt;BusinessServiceName&gt;</w:t>
        </w:r>
      </w:ins>
    </w:p>
    <w:p w14:paraId="30DE9AA0" w14:textId="5B5EF6FD" w:rsidR="00833D12" w:rsidRPr="002470EB" w:rsidRDefault="00833D12" w:rsidP="00833D12">
      <w:pPr>
        <w:ind w:left="1136" w:firstLine="284"/>
        <w:rPr>
          <w:ins w:id="9813" w:author="Ole Vilstrup" w:date="2021-02-18T11:32:00Z"/>
          <w:rStyle w:val="XMLname"/>
          <w:rFonts w:eastAsia="Calibri"/>
          <w:sz w:val="18"/>
          <w:szCs w:val="18"/>
          <w:rPrChange w:id="9814" w:author="Ole Vilstrup" w:date="2021-06-03T14:47:00Z">
            <w:rPr>
              <w:ins w:id="9815" w:author="Ole Vilstrup" w:date="2021-02-18T11:32:00Z"/>
              <w:rStyle w:val="XMLname"/>
              <w:rFonts w:eastAsia="Calibri"/>
            </w:rPr>
          </w:rPrChange>
        </w:rPr>
      </w:pPr>
      <w:ins w:id="9816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817" w:author="Ole Vilstrup" w:date="2021-06-03T14:47:00Z">
              <w:rPr>
                <w:rStyle w:val="XMLname"/>
                <w:rFonts w:eastAsia="Calibri"/>
              </w:rPr>
            </w:rPrChange>
          </w:rPr>
          <w:t>SBDH_MedCom_ReceiptAcknowledgement_Re</w:t>
        </w:r>
      </w:ins>
      <w:ins w:id="9818" w:author="Ole Vilstrup" w:date="2021-02-18T11:40:00Z">
        <w:r w:rsidR="00D92E92" w:rsidRPr="002470EB">
          <w:rPr>
            <w:rStyle w:val="XMLname"/>
            <w:rFonts w:eastAsia="Calibri"/>
            <w:sz w:val="18"/>
            <w:szCs w:val="18"/>
            <w:rPrChange w:id="9819" w:author="Ole Vilstrup" w:date="2021-06-03T14:47:00Z">
              <w:rPr>
                <w:rStyle w:val="XMLname"/>
                <w:rFonts w:eastAsia="Calibri"/>
              </w:rPr>
            </w:rPrChange>
          </w:rPr>
          <w:t>sp</w:t>
        </w:r>
        <w:r w:rsidR="008F4ED9" w:rsidRPr="002470EB">
          <w:rPr>
            <w:rStyle w:val="XMLname"/>
            <w:rFonts w:eastAsia="Calibri"/>
            <w:sz w:val="18"/>
            <w:szCs w:val="18"/>
            <w:rPrChange w:id="9820" w:author="Ole Vilstrup" w:date="2021-06-03T14:47:00Z">
              <w:rPr>
                <w:rStyle w:val="XMLname"/>
                <w:rFonts w:eastAsia="Calibri"/>
              </w:rPr>
            </w:rPrChange>
          </w:rPr>
          <w:t>onse</w:t>
        </w:r>
      </w:ins>
    </w:p>
    <w:p w14:paraId="66DEBD0C" w14:textId="77777777" w:rsidR="00833D12" w:rsidRPr="002470EB" w:rsidRDefault="00833D12" w:rsidP="00833D12">
      <w:pPr>
        <w:ind w:left="1136" w:firstLine="128"/>
        <w:rPr>
          <w:ins w:id="9821" w:author="Ole Vilstrup" w:date="2021-02-18T11:32:00Z"/>
          <w:rStyle w:val="XMLname"/>
          <w:rFonts w:eastAsia="Calibri"/>
          <w:sz w:val="18"/>
          <w:szCs w:val="18"/>
          <w:rPrChange w:id="9822" w:author="Ole Vilstrup" w:date="2021-06-03T14:47:00Z">
            <w:rPr>
              <w:ins w:id="9823" w:author="Ole Vilstrup" w:date="2021-02-18T11:32:00Z"/>
              <w:rStyle w:val="XMLname"/>
              <w:rFonts w:eastAsia="Calibri"/>
            </w:rPr>
          </w:rPrChange>
        </w:rPr>
      </w:pPr>
      <w:ins w:id="9824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825" w:author="Ole Vilstrup" w:date="2021-06-03T14:47:00Z">
              <w:rPr>
                <w:rStyle w:val="XMLname"/>
                <w:rFonts w:eastAsia="Calibri"/>
              </w:rPr>
            </w:rPrChange>
          </w:rPr>
          <w:t>&lt;/BusinessServiceName&gt;</w:t>
        </w:r>
      </w:ins>
    </w:p>
    <w:p w14:paraId="0A0755CC" w14:textId="77777777" w:rsidR="00833D12" w:rsidRPr="002470EB" w:rsidRDefault="00833D12" w:rsidP="00833D12">
      <w:pPr>
        <w:ind w:left="1136" w:firstLine="128"/>
        <w:rPr>
          <w:ins w:id="9826" w:author="Ole Vilstrup" w:date="2021-02-18T11:32:00Z"/>
          <w:rStyle w:val="XMLname"/>
          <w:rFonts w:eastAsia="Calibri"/>
          <w:sz w:val="18"/>
          <w:szCs w:val="18"/>
          <w:rPrChange w:id="9827" w:author="Ole Vilstrup" w:date="2021-06-03T14:47:00Z">
            <w:rPr>
              <w:ins w:id="9828" w:author="Ole Vilstrup" w:date="2021-02-18T11:32:00Z"/>
              <w:rStyle w:val="XMLname"/>
              <w:rFonts w:eastAsia="Calibri"/>
            </w:rPr>
          </w:rPrChange>
        </w:rPr>
      </w:pPr>
      <w:ins w:id="9829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830" w:author="Ole Vilstrup" w:date="2021-06-03T14:47:00Z">
              <w:rPr>
                <w:rStyle w:val="XMLname"/>
                <w:rFonts w:eastAsia="Calibri"/>
              </w:rPr>
            </w:rPrChange>
          </w:rPr>
          <w:t xml:space="preserve">&lt;ServiceTransaction </w:t>
        </w:r>
      </w:ins>
    </w:p>
    <w:p w14:paraId="56731DD1" w14:textId="77777777" w:rsidR="00833D12" w:rsidRPr="002470EB" w:rsidRDefault="00833D12" w:rsidP="00833D12">
      <w:pPr>
        <w:ind w:left="1704"/>
        <w:rPr>
          <w:ins w:id="9831" w:author="Ole Vilstrup" w:date="2021-02-18T11:32:00Z"/>
          <w:rStyle w:val="XMLname"/>
          <w:rFonts w:eastAsia="Calibri"/>
          <w:sz w:val="18"/>
          <w:szCs w:val="18"/>
          <w:rPrChange w:id="9832" w:author="Ole Vilstrup" w:date="2021-06-03T14:47:00Z">
            <w:rPr>
              <w:ins w:id="9833" w:author="Ole Vilstrup" w:date="2021-02-18T11:32:00Z"/>
              <w:rStyle w:val="XMLname"/>
              <w:rFonts w:eastAsia="Calibri"/>
            </w:rPr>
          </w:rPrChange>
        </w:rPr>
      </w:pPr>
      <w:ins w:id="9834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835" w:author="Ole Vilstrup" w:date="2021-06-03T14:47:00Z">
              <w:rPr>
                <w:rStyle w:val="XMLname"/>
                <w:rFonts w:eastAsia="Calibri"/>
              </w:rPr>
            </w:rPrChange>
          </w:rPr>
          <w:t xml:space="preserve">TypeOfServiceTransaction=”RequestingServiceTransaction”, IsNonRepudiationRequired=”false”, </w:t>
        </w:r>
      </w:ins>
    </w:p>
    <w:p w14:paraId="194BC94C" w14:textId="77777777" w:rsidR="00833D12" w:rsidRPr="002470EB" w:rsidRDefault="00833D12" w:rsidP="00833D12">
      <w:pPr>
        <w:ind w:left="1704"/>
        <w:rPr>
          <w:ins w:id="9836" w:author="Ole Vilstrup" w:date="2021-02-18T11:32:00Z"/>
          <w:rStyle w:val="XMLname"/>
          <w:rFonts w:eastAsia="Calibri"/>
          <w:sz w:val="18"/>
          <w:szCs w:val="18"/>
          <w:rPrChange w:id="9837" w:author="Ole Vilstrup" w:date="2021-06-03T14:47:00Z">
            <w:rPr>
              <w:ins w:id="9838" w:author="Ole Vilstrup" w:date="2021-02-18T11:32:00Z"/>
              <w:rStyle w:val="XMLname"/>
              <w:rFonts w:eastAsia="Calibri"/>
            </w:rPr>
          </w:rPrChange>
        </w:rPr>
      </w:pPr>
      <w:ins w:id="9839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840" w:author="Ole Vilstrup" w:date="2021-06-03T14:47:00Z">
              <w:rPr>
                <w:rStyle w:val="XMLname"/>
                <w:rFonts w:eastAsia="Calibri"/>
              </w:rPr>
            </w:rPrChange>
          </w:rPr>
          <w:t xml:space="preserve">IsAuthenticationRequired=”false”, IsNonRepudiationOfReceiptRequired=”false”, IsIntelligibleCheckRequired=”false”, IsApplicationErrorResponseRequested=”false”, TimeToAcknowledgeReceipt=”300000”, </w:t>
        </w:r>
      </w:ins>
    </w:p>
    <w:p w14:paraId="0B763171" w14:textId="77777777" w:rsidR="00833D12" w:rsidRPr="002470EB" w:rsidRDefault="00833D12" w:rsidP="00833D12">
      <w:pPr>
        <w:ind w:left="1704"/>
        <w:rPr>
          <w:ins w:id="9841" w:author="Ole Vilstrup" w:date="2021-02-18T11:32:00Z"/>
          <w:rStyle w:val="XMLname"/>
          <w:rFonts w:eastAsia="Calibri"/>
          <w:sz w:val="18"/>
          <w:szCs w:val="18"/>
          <w:rPrChange w:id="9842" w:author="Ole Vilstrup" w:date="2021-06-03T14:47:00Z">
            <w:rPr>
              <w:ins w:id="9843" w:author="Ole Vilstrup" w:date="2021-02-18T11:32:00Z"/>
              <w:rStyle w:val="XMLname"/>
              <w:rFonts w:eastAsia="Calibri"/>
            </w:rPr>
          </w:rPrChange>
        </w:rPr>
      </w:pPr>
      <w:ins w:id="9844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845" w:author="Ole Vilstrup" w:date="2021-06-03T14:47:00Z">
              <w:rPr>
                <w:rStyle w:val="XMLname"/>
                <w:rFonts w:eastAsia="Calibri"/>
              </w:rPr>
            </w:rPrChange>
          </w:rPr>
          <w:t xml:space="preserve">TimeToAcknowledgeAcceptance=”0”, </w:t>
        </w:r>
      </w:ins>
    </w:p>
    <w:p w14:paraId="505384CE" w14:textId="77777777" w:rsidR="00833D12" w:rsidRPr="002470EB" w:rsidRDefault="00833D12" w:rsidP="00833D12">
      <w:pPr>
        <w:ind w:left="1420" w:firstLine="284"/>
        <w:rPr>
          <w:ins w:id="9846" w:author="Ole Vilstrup" w:date="2021-02-18T11:32:00Z"/>
          <w:rStyle w:val="XMLname"/>
          <w:rFonts w:eastAsia="Calibri"/>
          <w:sz w:val="18"/>
          <w:szCs w:val="18"/>
          <w:rPrChange w:id="9847" w:author="Ole Vilstrup" w:date="2021-06-03T14:47:00Z">
            <w:rPr>
              <w:ins w:id="9848" w:author="Ole Vilstrup" w:date="2021-02-18T11:32:00Z"/>
              <w:rStyle w:val="XMLname"/>
              <w:rFonts w:eastAsia="Calibri"/>
            </w:rPr>
          </w:rPrChange>
        </w:rPr>
      </w:pPr>
      <w:ins w:id="9849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850" w:author="Ole Vilstrup" w:date="2021-06-03T14:47:00Z">
              <w:rPr>
                <w:rStyle w:val="XMLname"/>
                <w:rFonts w:eastAsia="Calibri"/>
              </w:rPr>
            </w:rPrChange>
          </w:rPr>
          <w:t xml:space="preserve">TimeToPerform=”0”, </w:t>
        </w:r>
      </w:ins>
    </w:p>
    <w:p w14:paraId="2F1ABAFD" w14:textId="77777777" w:rsidR="00833D12" w:rsidRPr="002470EB" w:rsidRDefault="00833D12" w:rsidP="00833D12">
      <w:pPr>
        <w:ind w:left="1420" w:firstLine="284"/>
        <w:rPr>
          <w:ins w:id="9851" w:author="Ole Vilstrup" w:date="2021-02-18T11:32:00Z"/>
          <w:rStyle w:val="XMLname"/>
          <w:rFonts w:eastAsia="Calibri"/>
          <w:sz w:val="18"/>
          <w:szCs w:val="18"/>
          <w:rPrChange w:id="9852" w:author="Ole Vilstrup" w:date="2021-06-03T14:47:00Z">
            <w:rPr>
              <w:ins w:id="9853" w:author="Ole Vilstrup" w:date="2021-02-18T11:32:00Z"/>
              <w:rStyle w:val="XMLname"/>
              <w:rFonts w:eastAsia="Calibri"/>
            </w:rPr>
          </w:rPrChange>
        </w:rPr>
      </w:pPr>
      <w:ins w:id="9854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855" w:author="Ole Vilstrup" w:date="2021-06-03T14:47:00Z">
              <w:rPr>
                <w:rStyle w:val="XMLname"/>
                <w:rFonts w:eastAsia="Calibri"/>
              </w:rPr>
            </w:rPrChange>
          </w:rPr>
          <w:t>Recurrence=”0”/&gt;</w:t>
        </w:r>
      </w:ins>
    </w:p>
    <w:p w14:paraId="2F8441D2" w14:textId="77777777" w:rsidR="00833D12" w:rsidRPr="002470EB" w:rsidRDefault="00833D12" w:rsidP="00833D12">
      <w:pPr>
        <w:ind w:left="1136" w:firstLine="128"/>
        <w:rPr>
          <w:ins w:id="9856" w:author="Ole Vilstrup" w:date="2021-02-18T11:32:00Z"/>
          <w:rStyle w:val="XMLname"/>
          <w:rFonts w:eastAsia="Calibri"/>
          <w:sz w:val="18"/>
          <w:szCs w:val="18"/>
          <w:rPrChange w:id="9857" w:author="Ole Vilstrup" w:date="2021-06-03T14:47:00Z">
            <w:rPr>
              <w:ins w:id="9858" w:author="Ole Vilstrup" w:date="2021-02-18T11:32:00Z"/>
              <w:rStyle w:val="XMLname"/>
              <w:rFonts w:eastAsia="Calibri"/>
            </w:rPr>
          </w:rPrChange>
        </w:rPr>
      </w:pPr>
      <w:ins w:id="9859" w:author="Ole Vilstrup" w:date="2021-02-18T11:32:00Z">
        <w:r w:rsidRPr="002470EB">
          <w:rPr>
            <w:rStyle w:val="XMLname"/>
            <w:rFonts w:eastAsia="Calibri"/>
            <w:sz w:val="18"/>
            <w:szCs w:val="18"/>
            <w:rPrChange w:id="9860" w:author="Ole Vilstrup" w:date="2021-06-03T14:47:00Z">
              <w:rPr>
                <w:rStyle w:val="XMLname"/>
                <w:rFonts w:eastAsia="Calibri"/>
              </w:rPr>
            </w:rPrChange>
          </w:rPr>
          <w:t>&lt;/BusinessService&gt;</w:t>
        </w:r>
      </w:ins>
    </w:p>
    <w:p w14:paraId="67D7CCF4" w14:textId="24F26E84" w:rsidR="00DC6193" w:rsidRPr="00D54964" w:rsidRDefault="00DC6193" w:rsidP="00DC6193">
      <w:pPr>
        <w:pStyle w:val="Overskrift4"/>
        <w:rPr>
          <w:ins w:id="9861" w:author="Ole Vilstrup" w:date="2021-02-18T11:52:00Z"/>
          <w:rFonts w:eastAsia="Calibri"/>
        </w:rPr>
      </w:pPr>
      <w:bookmarkStart w:id="9862" w:name="_Toc95688923"/>
      <w:ins w:id="9863" w:author="Ole Vilstrup" w:date="2021-02-18T11:52:00Z">
        <w:r w:rsidRPr="00D54964">
          <w:rPr>
            <w:rFonts w:eastAsia="Calibri"/>
          </w:rPr>
          <w:t xml:space="preserve">Reliable messaging - BusinessService </w:t>
        </w:r>
        <w:r>
          <w:rPr>
            <w:rFonts w:eastAsia="Calibri"/>
          </w:rPr>
          <w:t>Response samlet eksempel</w:t>
        </w:r>
        <w:bookmarkEnd w:id="9862"/>
      </w:ins>
    </w:p>
    <w:p w14:paraId="5CDE8EF2" w14:textId="77777777" w:rsidR="00DC6193" w:rsidRPr="002470EB" w:rsidRDefault="00DC6193" w:rsidP="00DC6193">
      <w:pPr>
        <w:ind w:left="852" w:firstLine="284"/>
        <w:rPr>
          <w:ins w:id="9864" w:author="Ole Vilstrup" w:date="2021-02-18T11:52:00Z"/>
          <w:rStyle w:val="XMLname"/>
          <w:rFonts w:eastAsia="Calibri"/>
          <w:sz w:val="18"/>
          <w:szCs w:val="18"/>
          <w:rPrChange w:id="9865" w:author="Ole Vilstrup" w:date="2021-06-03T14:47:00Z">
            <w:rPr>
              <w:ins w:id="9866" w:author="Ole Vilstrup" w:date="2021-02-18T11:52:00Z"/>
              <w:rStyle w:val="XMLname"/>
              <w:rFonts w:eastAsia="Calibri"/>
              <w:bCs/>
            </w:rPr>
          </w:rPrChange>
        </w:rPr>
      </w:pPr>
      <w:ins w:id="9867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868" w:author="Ole Vilstrup" w:date="2021-06-03T14:47:00Z">
              <w:rPr>
                <w:rStyle w:val="XMLname"/>
                <w:rFonts w:eastAsia="Calibri"/>
              </w:rPr>
            </w:rPrChange>
          </w:rPr>
          <w:t>&lt;BusinessScope&gt;</w:t>
        </w:r>
      </w:ins>
    </w:p>
    <w:p w14:paraId="611EBFBD" w14:textId="5B407AEB" w:rsidR="00DC6193" w:rsidRPr="002470EB" w:rsidRDefault="00DC6193" w:rsidP="00DC6193">
      <w:pPr>
        <w:keepNext/>
        <w:keepLines/>
        <w:ind w:left="1136" w:firstLine="130"/>
        <w:rPr>
          <w:ins w:id="9869" w:author="Ole Vilstrup" w:date="2021-02-18T11:52:00Z"/>
          <w:rStyle w:val="XMLname"/>
          <w:rFonts w:eastAsia="Calibri"/>
          <w:sz w:val="18"/>
          <w:szCs w:val="18"/>
          <w:rPrChange w:id="9870" w:author="Ole Vilstrup" w:date="2021-06-03T14:47:00Z">
            <w:rPr>
              <w:ins w:id="9871" w:author="Ole Vilstrup" w:date="2021-02-18T11:52:00Z"/>
              <w:rStyle w:val="XMLname"/>
              <w:rFonts w:eastAsia="Calibri"/>
            </w:rPr>
          </w:rPrChange>
        </w:rPr>
      </w:pPr>
      <w:ins w:id="9872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873" w:author="Ole Vilstrup" w:date="2021-06-03T14:47:00Z">
              <w:rPr>
                <w:rStyle w:val="XMLname"/>
                <w:rFonts w:eastAsia="Calibri"/>
              </w:rPr>
            </w:rPrChange>
          </w:rPr>
          <w:t>&lt;Scope&gt;</w:t>
        </w:r>
        <w:r w:rsidRPr="002470EB">
          <w:rPr>
            <w:rStyle w:val="XMLname"/>
            <w:rFonts w:eastAsia="Calibri"/>
            <w:sz w:val="18"/>
            <w:szCs w:val="18"/>
            <w:rPrChange w:id="9874" w:author="Ole Vilstrup" w:date="2021-06-03T14:47:00Z">
              <w:rPr>
                <w:rStyle w:val="XMLname"/>
                <w:rFonts w:eastAsia="Calibri"/>
              </w:rPr>
            </w:rPrChange>
          </w:rPr>
          <w:br/>
        </w:r>
        <w:r w:rsidRPr="002470EB">
          <w:rPr>
            <w:rStyle w:val="XMLname"/>
            <w:rFonts w:eastAsia="Calibri"/>
            <w:sz w:val="18"/>
            <w:szCs w:val="18"/>
            <w:rPrChange w:id="9875" w:author="Ole Vilstrup" w:date="2021-06-03T14:47:00Z">
              <w:rPr>
                <w:rStyle w:val="XMLname"/>
                <w:rFonts w:eastAsia="Calibri"/>
              </w:rPr>
            </w:rPrChange>
          </w:rPr>
          <w:tab/>
          <w:t>&lt;Type&gt;MedCom_SBDH_ReceiptAcknowledgement&lt;/Type&gt;</w:t>
        </w:r>
        <w:r w:rsidRPr="002470EB">
          <w:rPr>
            <w:rStyle w:val="XMLname"/>
            <w:rFonts w:eastAsia="Calibri"/>
            <w:sz w:val="18"/>
            <w:szCs w:val="18"/>
            <w:rPrChange w:id="9876" w:author="Ole Vilstrup" w:date="2021-06-03T14:47:00Z">
              <w:rPr>
                <w:rStyle w:val="XMLname"/>
                <w:rFonts w:eastAsia="Calibri"/>
              </w:rPr>
            </w:rPrChange>
          </w:rPr>
          <w:br/>
        </w:r>
        <w:r w:rsidRPr="002470EB">
          <w:rPr>
            <w:rStyle w:val="XMLname"/>
            <w:rFonts w:eastAsia="Calibri"/>
            <w:sz w:val="18"/>
            <w:szCs w:val="18"/>
            <w:rPrChange w:id="9877" w:author="Ole Vilstrup" w:date="2021-06-03T14:47:00Z">
              <w:rPr>
                <w:rStyle w:val="XMLname"/>
                <w:rFonts w:eastAsia="Calibri"/>
              </w:rPr>
            </w:rPrChange>
          </w:rPr>
          <w:tab/>
          <w:t>&lt;InstanceIdentifier&gt;Response&lt;/InstanceIdentifier&gt;</w:t>
        </w:r>
        <w:r w:rsidRPr="002470EB">
          <w:rPr>
            <w:rStyle w:val="XMLname"/>
            <w:rFonts w:eastAsia="Calibri"/>
            <w:sz w:val="18"/>
            <w:szCs w:val="18"/>
            <w:rPrChange w:id="9878" w:author="Ole Vilstrup" w:date="2021-06-03T14:47:00Z">
              <w:rPr>
                <w:rStyle w:val="XMLname"/>
                <w:rFonts w:eastAsia="Calibri"/>
              </w:rPr>
            </w:rPrChange>
          </w:rPr>
          <w:br/>
          <w:t> </w:t>
        </w:r>
        <w:r w:rsidRPr="002470EB">
          <w:rPr>
            <w:rStyle w:val="XMLname"/>
            <w:rFonts w:eastAsia="Calibri"/>
            <w:sz w:val="18"/>
            <w:szCs w:val="18"/>
            <w:rPrChange w:id="9879" w:author="Ole Vilstrup" w:date="2021-06-03T14:47:00Z">
              <w:rPr>
                <w:rStyle w:val="XMLname"/>
                <w:rFonts w:eastAsia="Calibri"/>
              </w:rPr>
            </w:rPrChange>
          </w:rPr>
          <w:tab/>
          <w:t>&lt;Identifier&gt;dk-medcom-messaging&lt;/Identifier&gt;</w:t>
        </w:r>
      </w:ins>
    </w:p>
    <w:p w14:paraId="73AEB017" w14:textId="77777777" w:rsidR="00DC6193" w:rsidRPr="002470EB" w:rsidRDefault="00DC6193" w:rsidP="00DC6193">
      <w:pPr>
        <w:ind w:left="1264" w:firstLine="128"/>
        <w:rPr>
          <w:ins w:id="9880" w:author="Ole Vilstrup" w:date="2021-02-18T11:52:00Z"/>
          <w:rStyle w:val="XMLname"/>
          <w:rFonts w:eastAsia="Calibri"/>
          <w:sz w:val="18"/>
          <w:szCs w:val="18"/>
          <w:rPrChange w:id="9881" w:author="Ole Vilstrup" w:date="2021-06-03T14:47:00Z">
            <w:rPr>
              <w:ins w:id="9882" w:author="Ole Vilstrup" w:date="2021-02-18T11:52:00Z"/>
              <w:rStyle w:val="XMLname"/>
              <w:rFonts w:eastAsia="Calibri"/>
            </w:rPr>
          </w:rPrChange>
        </w:rPr>
      </w:pPr>
      <w:ins w:id="9883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884" w:author="Ole Vilstrup" w:date="2021-06-03T14:47:00Z">
              <w:rPr>
                <w:rStyle w:val="XMLname"/>
                <w:rFonts w:eastAsia="Calibri"/>
              </w:rPr>
            </w:rPrChange>
          </w:rPr>
          <w:t>&lt;CorrelationInformation&gt;</w:t>
        </w:r>
      </w:ins>
    </w:p>
    <w:p w14:paraId="0FA65AEB" w14:textId="77777777" w:rsidR="00DC6193" w:rsidRPr="002470EB" w:rsidRDefault="00DC6193" w:rsidP="00DC6193">
      <w:pPr>
        <w:ind w:left="1264" w:firstLine="128"/>
        <w:rPr>
          <w:ins w:id="9885" w:author="Ole Vilstrup" w:date="2021-02-18T11:52:00Z"/>
          <w:rStyle w:val="XMLname"/>
          <w:rFonts w:eastAsia="Calibri"/>
          <w:sz w:val="18"/>
          <w:szCs w:val="18"/>
          <w:rPrChange w:id="9886" w:author="Ole Vilstrup" w:date="2021-06-03T14:47:00Z">
            <w:rPr>
              <w:ins w:id="9887" w:author="Ole Vilstrup" w:date="2021-02-18T11:52:00Z"/>
              <w:rStyle w:val="XMLname"/>
              <w:rFonts w:eastAsia="Calibri"/>
            </w:rPr>
          </w:rPrChange>
        </w:rPr>
      </w:pPr>
      <w:ins w:id="9888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889" w:author="Ole Vilstrup" w:date="2021-06-03T14:47:00Z">
              <w:rPr>
                <w:rStyle w:val="XMLname"/>
                <w:rFonts w:eastAsia="Calibri"/>
              </w:rPr>
            </w:rPrChange>
          </w:rPr>
          <w:tab/>
        </w:r>
        <w:r w:rsidRPr="002470EB">
          <w:rPr>
            <w:rStyle w:val="XMLname"/>
            <w:rFonts w:eastAsia="Calibri"/>
            <w:sz w:val="18"/>
            <w:szCs w:val="18"/>
            <w:rPrChange w:id="9890" w:author="Ole Vilstrup" w:date="2021-06-03T14:47:00Z">
              <w:rPr>
                <w:rStyle w:val="XMLname"/>
                <w:rFonts w:eastAsia="Calibri"/>
              </w:rPr>
            </w:rPrChange>
          </w:rPr>
          <w:tab/>
          <w:t>&lt;RequestingDocumentCreationDateTime&gt;</w:t>
        </w:r>
      </w:ins>
    </w:p>
    <w:p w14:paraId="7BFAA6E2" w14:textId="77777777" w:rsidR="00DC6193" w:rsidRPr="002470EB" w:rsidRDefault="00DC6193" w:rsidP="00DC6193">
      <w:pPr>
        <w:ind w:left="1832" w:firstLine="284"/>
        <w:rPr>
          <w:ins w:id="9891" w:author="Ole Vilstrup" w:date="2021-02-18T11:52:00Z"/>
          <w:rStyle w:val="XMLname"/>
          <w:rFonts w:eastAsia="Calibri"/>
          <w:sz w:val="18"/>
          <w:szCs w:val="18"/>
          <w:rPrChange w:id="9892" w:author="Ole Vilstrup" w:date="2021-06-03T14:47:00Z">
            <w:rPr>
              <w:ins w:id="9893" w:author="Ole Vilstrup" w:date="2021-02-18T11:52:00Z"/>
              <w:rStyle w:val="XMLname"/>
              <w:rFonts w:eastAsia="Calibri"/>
            </w:rPr>
          </w:rPrChange>
        </w:rPr>
      </w:pPr>
      <w:ins w:id="9894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895" w:author="Ole Vilstrup" w:date="2021-06-03T14:47:00Z">
              <w:rPr>
                <w:rStyle w:val="XMLname"/>
                <w:rFonts w:eastAsia="Calibri"/>
              </w:rPr>
            </w:rPrChange>
          </w:rPr>
          <w:t>2021-02-17T09:30:10+01:00</w:t>
        </w:r>
      </w:ins>
    </w:p>
    <w:p w14:paraId="59E1312C" w14:textId="77777777" w:rsidR="00DC6193" w:rsidRPr="002470EB" w:rsidRDefault="00DC6193" w:rsidP="00DC6193">
      <w:pPr>
        <w:ind w:left="1548" w:firstLine="284"/>
        <w:rPr>
          <w:ins w:id="9896" w:author="Ole Vilstrup" w:date="2021-02-18T11:52:00Z"/>
          <w:rStyle w:val="XMLname"/>
          <w:rFonts w:eastAsia="Calibri"/>
          <w:sz w:val="18"/>
          <w:szCs w:val="18"/>
          <w:rPrChange w:id="9897" w:author="Ole Vilstrup" w:date="2021-06-03T14:47:00Z">
            <w:rPr>
              <w:ins w:id="9898" w:author="Ole Vilstrup" w:date="2021-02-18T11:52:00Z"/>
              <w:rStyle w:val="XMLname"/>
              <w:rFonts w:eastAsia="Calibri"/>
            </w:rPr>
          </w:rPrChange>
        </w:rPr>
      </w:pPr>
      <w:ins w:id="9899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00" w:author="Ole Vilstrup" w:date="2021-06-03T14:47:00Z">
              <w:rPr>
                <w:rStyle w:val="XMLname"/>
                <w:rFonts w:eastAsia="Calibri"/>
              </w:rPr>
            </w:rPrChange>
          </w:rPr>
          <w:t>&lt;/RequestingDocumentCreationDateTime&gt;</w:t>
        </w:r>
      </w:ins>
    </w:p>
    <w:p w14:paraId="2F28559A" w14:textId="77777777" w:rsidR="00DC6193" w:rsidRPr="002470EB" w:rsidRDefault="00DC6193" w:rsidP="00DC6193">
      <w:pPr>
        <w:ind w:left="1264" w:firstLine="128"/>
        <w:rPr>
          <w:ins w:id="9901" w:author="Ole Vilstrup" w:date="2021-02-18T11:52:00Z"/>
          <w:rStyle w:val="XMLname"/>
          <w:rFonts w:eastAsia="Calibri"/>
          <w:sz w:val="18"/>
          <w:szCs w:val="18"/>
          <w:rPrChange w:id="9902" w:author="Ole Vilstrup" w:date="2021-06-03T14:47:00Z">
            <w:rPr>
              <w:ins w:id="9903" w:author="Ole Vilstrup" w:date="2021-02-18T11:52:00Z"/>
              <w:rStyle w:val="XMLname"/>
              <w:rFonts w:eastAsia="Calibri"/>
            </w:rPr>
          </w:rPrChange>
        </w:rPr>
      </w:pPr>
      <w:ins w:id="9904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05" w:author="Ole Vilstrup" w:date="2021-06-03T14:47:00Z">
              <w:rPr>
                <w:rStyle w:val="XMLname"/>
                <w:rFonts w:eastAsia="Calibri"/>
              </w:rPr>
            </w:rPrChange>
          </w:rPr>
          <w:tab/>
        </w:r>
        <w:r w:rsidRPr="002470EB">
          <w:rPr>
            <w:rStyle w:val="XMLname"/>
            <w:rFonts w:eastAsia="Calibri"/>
            <w:sz w:val="18"/>
            <w:szCs w:val="18"/>
            <w:rPrChange w:id="9906" w:author="Ole Vilstrup" w:date="2021-06-03T14:47:00Z">
              <w:rPr>
                <w:rStyle w:val="XMLname"/>
                <w:rFonts w:eastAsia="Calibri"/>
              </w:rPr>
            </w:rPrChange>
          </w:rPr>
          <w:tab/>
          <w:t>&lt;RequestingDocumentInstanceIdentifier&gt;</w:t>
        </w:r>
      </w:ins>
    </w:p>
    <w:p w14:paraId="3968CF03" w14:textId="77777777" w:rsidR="00DC6193" w:rsidRPr="002470EB" w:rsidRDefault="00DC6193" w:rsidP="00DC6193">
      <w:pPr>
        <w:ind w:left="1832" w:firstLine="284"/>
        <w:rPr>
          <w:ins w:id="9907" w:author="Ole Vilstrup" w:date="2021-02-18T11:52:00Z"/>
          <w:rStyle w:val="XMLname"/>
          <w:rFonts w:eastAsia="Calibri"/>
          <w:sz w:val="18"/>
          <w:szCs w:val="18"/>
          <w:rPrChange w:id="9908" w:author="Ole Vilstrup" w:date="2021-06-03T14:47:00Z">
            <w:rPr>
              <w:ins w:id="9909" w:author="Ole Vilstrup" w:date="2021-02-18T11:52:00Z"/>
              <w:rStyle w:val="XMLname"/>
              <w:rFonts w:eastAsia="Calibri"/>
            </w:rPr>
          </w:rPrChange>
        </w:rPr>
      </w:pPr>
      <w:ins w:id="9910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11" w:author="Ole Vilstrup" w:date="2021-06-03T14:47:00Z">
              <w:rPr>
                <w:rStyle w:val="XMLname"/>
                <w:rFonts w:eastAsia="Calibri"/>
              </w:rPr>
            </w:rPrChange>
          </w:rPr>
          <w:t>9a6ff82208de-5a6f-9670-9fa4b9d2f0dh</w:t>
        </w:r>
      </w:ins>
    </w:p>
    <w:p w14:paraId="04DA664F" w14:textId="77777777" w:rsidR="00DC6193" w:rsidRPr="002470EB" w:rsidRDefault="00DC6193" w:rsidP="00DC6193">
      <w:pPr>
        <w:ind w:left="1548" w:firstLine="284"/>
        <w:rPr>
          <w:ins w:id="9912" w:author="Ole Vilstrup" w:date="2021-02-18T11:52:00Z"/>
          <w:rStyle w:val="XMLname"/>
          <w:rFonts w:eastAsia="Calibri"/>
          <w:sz w:val="18"/>
          <w:szCs w:val="18"/>
          <w:rPrChange w:id="9913" w:author="Ole Vilstrup" w:date="2021-06-03T14:47:00Z">
            <w:rPr>
              <w:ins w:id="9914" w:author="Ole Vilstrup" w:date="2021-02-18T11:52:00Z"/>
              <w:rStyle w:val="XMLname"/>
              <w:rFonts w:eastAsia="Calibri"/>
            </w:rPr>
          </w:rPrChange>
        </w:rPr>
      </w:pPr>
      <w:ins w:id="9915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16" w:author="Ole Vilstrup" w:date="2021-06-03T14:47:00Z">
              <w:rPr>
                <w:rStyle w:val="XMLname"/>
                <w:rFonts w:eastAsia="Calibri"/>
              </w:rPr>
            </w:rPrChange>
          </w:rPr>
          <w:t>&lt;/RequestingDocumentInstanceIdentifier&gt;</w:t>
        </w:r>
      </w:ins>
    </w:p>
    <w:p w14:paraId="6A0FC9CE" w14:textId="77777777" w:rsidR="00DC6193" w:rsidRPr="002470EB" w:rsidRDefault="00DC6193" w:rsidP="00DC6193">
      <w:pPr>
        <w:ind w:left="1264" w:firstLine="128"/>
        <w:rPr>
          <w:ins w:id="9917" w:author="Ole Vilstrup" w:date="2021-02-18T11:52:00Z"/>
          <w:rStyle w:val="XMLname"/>
          <w:rFonts w:eastAsia="Calibri"/>
          <w:sz w:val="18"/>
          <w:szCs w:val="18"/>
          <w:rPrChange w:id="9918" w:author="Ole Vilstrup" w:date="2021-06-03T14:47:00Z">
            <w:rPr>
              <w:ins w:id="9919" w:author="Ole Vilstrup" w:date="2021-02-18T11:52:00Z"/>
              <w:rStyle w:val="XMLname"/>
              <w:rFonts w:eastAsia="Calibri"/>
            </w:rPr>
          </w:rPrChange>
        </w:rPr>
      </w:pPr>
      <w:ins w:id="9920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21" w:author="Ole Vilstrup" w:date="2021-06-03T14:47:00Z">
              <w:rPr>
                <w:rStyle w:val="XMLname"/>
                <w:rFonts w:eastAsia="Calibri"/>
              </w:rPr>
            </w:rPrChange>
          </w:rPr>
          <w:t>&lt;/CorrelationInformation&gt;</w:t>
        </w:r>
      </w:ins>
    </w:p>
    <w:p w14:paraId="7ABDCA56" w14:textId="77777777" w:rsidR="00DC6193" w:rsidRPr="002470EB" w:rsidRDefault="00DC6193" w:rsidP="00DC6193">
      <w:pPr>
        <w:ind w:left="1264" w:firstLine="128"/>
        <w:rPr>
          <w:ins w:id="9922" w:author="Ole Vilstrup" w:date="2021-02-18T11:52:00Z"/>
          <w:rStyle w:val="XMLname"/>
          <w:rFonts w:eastAsia="Calibri"/>
          <w:sz w:val="18"/>
          <w:szCs w:val="18"/>
          <w:rPrChange w:id="9923" w:author="Ole Vilstrup" w:date="2021-06-03T14:47:00Z">
            <w:rPr>
              <w:ins w:id="9924" w:author="Ole Vilstrup" w:date="2021-02-18T11:52:00Z"/>
              <w:rStyle w:val="XMLname"/>
              <w:rFonts w:eastAsia="Calibri"/>
            </w:rPr>
          </w:rPrChange>
        </w:rPr>
      </w:pPr>
      <w:ins w:id="9925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26" w:author="Ole Vilstrup" w:date="2021-06-03T14:47:00Z">
              <w:rPr>
                <w:rStyle w:val="XMLname"/>
                <w:rFonts w:eastAsia="Calibri"/>
              </w:rPr>
            </w:rPrChange>
          </w:rPr>
          <w:t>&lt;BusinessService&gt;</w:t>
        </w:r>
      </w:ins>
    </w:p>
    <w:p w14:paraId="5E0831A9" w14:textId="77777777" w:rsidR="00DC6193" w:rsidRPr="002470EB" w:rsidRDefault="00DC6193" w:rsidP="00DC6193">
      <w:pPr>
        <w:ind w:left="1392" w:firstLine="128"/>
        <w:rPr>
          <w:ins w:id="9927" w:author="Ole Vilstrup" w:date="2021-02-18T11:52:00Z"/>
          <w:rStyle w:val="XMLname"/>
          <w:rFonts w:eastAsia="Calibri"/>
          <w:sz w:val="18"/>
          <w:szCs w:val="18"/>
          <w:rPrChange w:id="9928" w:author="Ole Vilstrup" w:date="2021-06-03T14:47:00Z">
            <w:rPr>
              <w:ins w:id="9929" w:author="Ole Vilstrup" w:date="2021-02-18T11:52:00Z"/>
              <w:rStyle w:val="XMLname"/>
              <w:rFonts w:eastAsia="Calibri"/>
            </w:rPr>
          </w:rPrChange>
        </w:rPr>
      </w:pPr>
      <w:ins w:id="9930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31" w:author="Ole Vilstrup" w:date="2021-06-03T14:47:00Z">
              <w:rPr>
                <w:rStyle w:val="XMLname"/>
                <w:rFonts w:eastAsia="Calibri"/>
              </w:rPr>
            </w:rPrChange>
          </w:rPr>
          <w:t>&lt;BusinessServiceName&gt;</w:t>
        </w:r>
      </w:ins>
    </w:p>
    <w:p w14:paraId="7B661A4D" w14:textId="57A7CCDC" w:rsidR="00DC6193" w:rsidRPr="002470EB" w:rsidRDefault="00DC6193" w:rsidP="00DC6193">
      <w:pPr>
        <w:ind w:left="1392" w:firstLine="284"/>
        <w:rPr>
          <w:ins w:id="9932" w:author="Ole Vilstrup" w:date="2021-02-18T11:52:00Z"/>
          <w:rStyle w:val="XMLname"/>
          <w:rFonts w:eastAsia="Calibri"/>
          <w:sz w:val="18"/>
          <w:szCs w:val="18"/>
          <w:rPrChange w:id="9933" w:author="Ole Vilstrup" w:date="2021-06-03T14:47:00Z">
            <w:rPr>
              <w:ins w:id="9934" w:author="Ole Vilstrup" w:date="2021-02-18T11:52:00Z"/>
              <w:rStyle w:val="XMLname"/>
              <w:rFonts w:eastAsia="Calibri"/>
            </w:rPr>
          </w:rPrChange>
        </w:rPr>
      </w:pPr>
      <w:ins w:id="9935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36" w:author="Ole Vilstrup" w:date="2021-06-03T14:47:00Z">
              <w:rPr>
                <w:rStyle w:val="XMLname"/>
                <w:rFonts w:eastAsia="Calibri"/>
              </w:rPr>
            </w:rPrChange>
          </w:rPr>
          <w:t>SBDH_MedCom_ReceiptAcknowledgement_Response</w:t>
        </w:r>
      </w:ins>
    </w:p>
    <w:p w14:paraId="170BEA1F" w14:textId="77777777" w:rsidR="00DC6193" w:rsidRPr="002470EB" w:rsidRDefault="00DC6193" w:rsidP="00DC6193">
      <w:pPr>
        <w:ind w:left="1392" w:firstLine="128"/>
        <w:rPr>
          <w:ins w:id="9937" w:author="Ole Vilstrup" w:date="2021-02-18T11:52:00Z"/>
          <w:rStyle w:val="XMLname"/>
          <w:rFonts w:eastAsia="Calibri"/>
          <w:sz w:val="18"/>
          <w:szCs w:val="18"/>
          <w:rPrChange w:id="9938" w:author="Ole Vilstrup" w:date="2021-06-03T14:47:00Z">
            <w:rPr>
              <w:ins w:id="9939" w:author="Ole Vilstrup" w:date="2021-02-18T11:52:00Z"/>
              <w:rStyle w:val="XMLname"/>
              <w:rFonts w:eastAsia="Calibri"/>
            </w:rPr>
          </w:rPrChange>
        </w:rPr>
      </w:pPr>
      <w:ins w:id="9940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41" w:author="Ole Vilstrup" w:date="2021-06-03T14:47:00Z">
              <w:rPr>
                <w:rStyle w:val="XMLname"/>
                <w:rFonts w:eastAsia="Calibri"/>
              </w:rPr>
            </w:rPrChange>
          </w:rPr>
          <w:t>&lt;/BusinessServiceName&gt;</w:t>
        </w:r>
      </w:ins>
    </w:p>
    <w:p w14:paraId="3F215B56" w14:textId="77777777" w:rsidR="00DC6193" w:rsidRPr="002470EB" w:rsidRDefault="00DC6193" w:rsidP="00DC6193">
      <w:pPr>
        <w:ind w:left="1392" w:firstLine="128"/>
        <w:rPr>
          <w:ins w:id="9942" w:author="Ole Vilstrup" w:date="2021-02-18T11:52:00Z"/>
          <w:rStyle w:val="XMLname"/>
          <w:rFonts w:eastAsia="Calibri"/>
          <w:sz w:val="18"/>
          <w:szCs w:val="18"/>
          <w:rPrChange w:id="9943" w:author="Ole Vilstrup" w:date="2021-06-03T14:47:00Z">
            <w:rPr>
              <w:ins w:id="9944" w:author="Ole Vilstrup" w:date="2021-02-18T11:52:00Z"/>
              <w:rStyle w:val="XMLname"/>
              <w:rFonts w:eastAsia="Calibri"/>
            </w:rPr>
          </w:rPrChange>
        </w:rPr>
      </w:pPr>
      <w:ins w:id="9945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46" w:author="Ole Vilstrup" w:date="2021-06-03T14:47:00Z">
              <w:rPr>
                <w:rStyle w:val="XMLname"/>
                <w:rFonts w:eastAsia="Calibri"/>
              </w:rPr>
            </w:rPrChange>
          </w:rPr>
          <w:t xml:space="preserve">&lt;ServiceTransaction </w:t>
        </w:r>
      </w:ins>
    </w:p>
    <w:p w14:paraId="7DB9D54B" w14:textId="5342EAEC" w:rsidR="00DC6193" w:rsidRPr="002470EB" w:rsidRDefault="00DC6193" w:rsidP="00DC6193">
      <w:pPr>
        <w:ind w:left="1960"/>
        <w:rPr>
          <w:ins w:id="9947" w:author="Ole Vilstrup" w:date="2021-02-18T11:52:00Z"/>
          <w:rStyle w:val="XMLname"/>
          <w:rFonts w:eastAsia="Calibri"/>
          <w:sz w:val="18"/>
          <w:szCs w:val="18"/>
          <w:rPrChange w:id="9948" w:author="Ole Vilstrup" w:date="2021-06-03T14:47:00Z">
            <w:rPr>
              <w:ins w:id="9949" w:author="Ole Vilstrup" w:date="2021-02-18T11:52:00Z"/>
              <w:rStyle w:val="XMLname"/>
              <w:rFonts w:eastAsia="Calibri"/>
            </w:rPr>
          </w:rPrChange>
        </w:rPr>
      </w:pPr>
      <w:ins w:id="9950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51" w:author="Ole Vilstrup" w:date="2021-06-03T14:47:00Z">
              <w:rPr>
                <w:rStyle w:val="XMLname"/>
                <w:rFonts w:eastAsia="Calibri"/>
              </w:rPr>
            </w:rPrChange>
          </w:rPr>
          <w:lastRenderedPageBreak/>
          <w:t>TypeOfServiceTransaction=”Re</w:t>
        </w:r>
        <w:r w:rsidR="00FB3A8F" w:rsidRPr="002470EB">
          <w:rPr>
            <w:rStyle w:val="XMLname"/>
            <w:rFonts w:eastAsia="Calibri"/>
            <w:sz w:val="18"/>
            <w:szCs w:val="18"/>
            <w:rPrChange w:id="9952" w:author="Ole Vilstrup" w:date="2021-06-03T14:47:00Z">
              <w:rPr>
                <w:rStyle w:val="XMLname"/>
                <w:rFonts w:eastAsia="Calibri"/>
              </w:rPr>
            </w:rPrChange>
          </w:rPr>
          <w:t>spon</w:t>
        </w:r>
      </w:ins>
      <w:ins w:id="9953" w:author="Ole Vilstrup" w:date="2021-02-18T11:53:00Z">
        <w:r w:rsidR="00FB3A8F" w:rsidRPr="002470EB">
          <w:rPr>
            <w:rStyle w:val="XMLname"/>
            <w:rFonts w:eastAsia="Calibri"/>
            <w:sz w:val="18"/>
            <w:szCs w:val="18"/>
            <w:rPrChange w:id="9954" w:author="Ole Vilstrup" w:date="2021-06-03T14:47:00Z">
              <w:rPr>
                <w:rStyle w:val="XMLname"/>
                <w:rFonts w:eastAsia="Calibri"/>
              </w:rPr>
            </w:rPrChange>
          </w:rPr>
          <w:t>d</w:t>
        </w:r>
      </w:ins>
      <w:ins w:id="9955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56" w:author="Ole Vilstrup" w:date="2021-06-03T14:47:00Z">
              <w:rPr>
                <w:rStyle w:val="XMLname"/>
                <w:rFonts w:eastAsia="Calibri"/>
              </w:rPr>
            </w:rPrChange>
          </w:rPr>
          <w:t xml:space="preserve">ingServiceTransaction”, IsNonRepudiationRequired=”false”, </w:t>
        </w:r>
      </w:ins>
    </w:p>
    <w:p w14:paraId="5D38A364" w14:textId="021F16EE" w:rsidR="00DC6193" w:rsidRPr="002470EB" w:rsidRDefault="00DC6193" w:rsidP="00DC6193">
      <w:pPr>
        <w:ind w:left="1960"/>
        <w:rPr>
          <w:ins w:id="9957" w:author="Ole Vilstrup" w:date="2021-02-18T11:52:00Z"/>
          <w:rStyle w:val="XMLname"/>
          <w:rFonts w:eastAsia="Calibri"/>
          <w:sz w:val="18"/>
          <w:szCs w:val="18"/>
          <w:rPrChange w:id="9958" w:author="Ole Vilstrup" w:date="2021-06-03T14:47:00Z">
            <w:rPr>
              <w:ins w:id="9959" w:author="Ole Vilstrup" w:date="2021-02-18T11:52:00Z"/>
              <w:rStyle w:val="XMLname"/>
              <w:rFonts w:eastAsia="Calibri"/>
            </w:rPr>
          </w:rPrChange>
        </w:rPr>
      </w:pPr>
      <w:ins w:id="9960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61" w:author="Ole Vilstrup" w:date="2021-06-03T14:47:00Z">
              <w:rPr>
                <w:rStyle w:val="XMLname"/>
                <w:rFonts w:eastAsia="Calibri"/>
              </w:rPr>
            </w:rPrChange>
          </w:rPr>
          <w:t>IsAuthenticationRequired=”false”, IsNonRepudiationOfReceiptRequired=”false”, IsIntelligibleCheckRequired=”false”, IsApplicationErrorResponseRequested=”false”, TimeToAcknowledgeReceipt=”</w:t>
        </w:r>
      </w:ins>
      <w:ins w:id="9962" w:author="Ole Vilstrup" w:date="2021-02-18T11:53:00Z">
        <w:r w:rsidR="00FB3A8F" w:rsidRPr="002470EB">
          <w:rPr>
            <w:rStyle w:val="XMLname"/>
            <w:rFonts w:eastAsia="Calibri"/>
            <w:sz w:val="18"/>
            <w:szCs w:val="18"/>
            <w:rPrChange w:id="9963" w:author="Ole Vilstrup" w:date="2021-06-03T14:47:00Z">
              <w:rPr>
                <w:rStyle w:val="XMLname"/>
                <w:rFonts w:eastAsia="Calibri"/>
              </w:rPr>
            </w:rPrChange>
          </w:rPr>
          <w:t>0</w:t>
        </w:r>
      </w:ins>
      <w:ins w:id="9964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65" w:author="Ole Vilstrup" w:date="2021-06-03T14:47:00Z">
              <w:rPr>
                <w:rStyle w:val="XMLname"/>
                <w:rFonts w:eastAsia="Calibri"/>
              </w:rPr>
            </w:rPrChange>
          </w:rPr>
          <w:t xml:space="preserve">”, </w:t>
        </w:r>
      </w:ins>
    </w:p>
    <w:p w14:paraId="60E12AFD" w14:textId="77777777" w:rsidR="00DC6193" w:rsidRPr="002470EB" w:rsidRDefault="00DC6193" w:rsidP="00DC6193">
      <w:pPr>
        <w:ind w:left="1960"/>
        <w:rPr>
          <w:ins w:id="9966" w:author="Ole Vilstrup" w:date="2021-02-18T11:52:00Z"/>
          <w:rStyle w:val="XMLname"/>
          <w:rFonts w:eastAsia="Calibri"/>
          <w:sz w:val="18"/>
          <w:szCs w:val="18"/>
          <w:rPrChange w:id="9967" w:author="Ole Vilstrup" w:date="2021-06-03T14:47:00Z">
            <w:rPr>
              <w:ins w:id="9968" w:author="Ole Vilstrup" w:date="2021-02-18T11:52:00Z"/>
              <w:rStyle w:val="XMLname"/>
              <w:rFonts w:eastAsia="Calibri"/>
            </w:rPr>
          </w:rPrChange>
        </w:rPr>
      </w:pPr>
      <w:ins w:id="9969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70" w:author="Ole Vilstrup" w:date="2021-06-03T14:47:00Z">
              <w:rPr>
                <w:rStyle w:val="XMLname"/>
                <w:rFonts w:eastAsia="Calibri"/>
              </w:rPr>
            </w:rPrChange>
          </w:rPr>
          <w:t xml:space="preserve">TimeToAcknowledgeAcceptance=”0”, </w:t>
        </w:r>
      </w:ins>
    </w:p>
    <w:p w14:paraId="393B08D2" w14:textId="77777777" w:rsidR="00DC6193" w:rsidRPr="002470EB" w:rsidRDefault="00DC6193" w:rsidP="00DC6193">
      <w:pPr>
        <w:ind w:left="1676" w:firstLine="284"/>
        <w:rPr>
          <w:ins w:id="9971" w:author="Ole Vilstrup" w:date="2021-02-18T11:52:00Z"/>
          <w:rStyle w:val="XMLname"/>
          <w:rFonts w:eastAsia="Calibri"/>
          <w:sz w:val="18"/>
          <w:szCs w:val="18"/>
          <w:rPrChange w:id="9972" w:author="Ole Vilstrup" w:date="2021-06-03T14:47:00Z">
            <w:rPr>
              <w:ins w:id="9973" w:author="Ole Vilstrup" w:date="2021-02-18T11:52:00Z"/>
              <w:rStyle w:val="XMLname"/>
              <w:rFonts w:eastAsia="Calibri"/>
            </w:rPr>
          </w:rPrChange>
        </w:rPr>
      </w:pPr>
      <w:ins w:id="9974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75" w:author="Ole Vilstrup" w:date="2021-06-03T14:47:00Z">
              <w:rPr>
                <w:rStyle w:val="XMLname"/>
                <w:rFonts w:eastAsia="Calibri"/>
              </w:rPr>
            </w:rPrChange>
          </w:rPr>
          <w:t xml:space="preserve">TimeToPerform=”0”, </w:t>
        </w:r>
      </w:ins>
    </w:p>
    <w:p w14:paraId="28CE431F" w14:textId="77777777" w:rsidR="00DC6193" w:rsidRPr="002470EB" w:rsidRDefault="00DC6193" w:rsidP="00DC6193">
      <w:pPr>
        <w:ind w:left="1676" w:firstLine="284"/>
        <w:rPr>
          <w:ins w:id="9976" w:author="Ole Vilstrup" w:date="2021-02-18T11:52:00Z"/>
          <w:rStyle w:val="XMLname"/>
          <w:rFonts w:eastAsia="Calibri"/>
          <w:sz w:val="18"/>
          <w:szCs w:val="18"/>
          <w:rPrChange w:id="9977" w:author="Ole Vilstrup" w:date="2021-06-03T14:47:00Z">
            <w:rPr>
              <w:ins w:id="9978" w:author="Ole Vilstrup" w:date="2021-02-18T11:52:00Z"/>
              <w:rStyle w:val="XMLname"/>
              <w:rFonts w:eastAsia="Calibri"/>
            </w:rPr>
          </w:rPrChange>
        </w:rPr>
      </w:pPr>
      <w:ins w:id="9979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80" w:author="Ole Vilstrup" w:date="2021-06-03T14:47:00Z">
              <w:rPr>
                <w:rStyle w:val="XMLname"/>
                <w:rFonts w:eastAsia="Calibri"/>
              </w:rPr>
            </w:rPrChange>
          </w:rPr>
          <w:t>Recurrence=”0”/&gt;</w:t>
        </w:r>
      </w:ins>
    </w:p>
    <w:p w14:paraId="0BF1C625" w14:textId="77777777" w:rsidR="00DC6193" w:rsidRPr="002470EB" w:rsidRDefault="00DC6193" w:rsidP="00DC6193">
      <w:pPr>
        <w:ind w:left="1264" w:firstLine="128"/>
        <w:rPr>
          <w:ins w:id="9981" w:author="Ole Vilstrup" w:date="2021-02-18T11:52:00Z"/>
          <w:rStyle w:val="XMLname"/>
          <w:rFonts w:eastAsia="Calibri"/>
          <w:sz w:val="18"/>
          <w:szCs w:val="18"/>
          <w:rPrChange w:id="9982" w:author="Ole Vilstrup" w:date="2021-06-03T14:47:00Z">
            <w:rPr>
              <w:ins w:id="9983" w:author="Ole Vilstrup" w:date="2021-02-18T11:52:00Z"/>
              <w:rStyle w:val="XMLname"/>
              <w:rFonts w:eastAsia="Calibri"/>
            </w:rPr>
          </w:rPrChange>
        </w:rPr>
      </w:pPr>
      <w:ins w:id="9984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85" w:author="Ole Vilstrup" w:date="2021-06-03T14:47:00Z">
              <w:rPr>
                <w:rStyle w:val="XMLname"/>
                <w:rFonts w:eastAsia="Calibri"/>
              </w:rPr>
            </w:rPrChange>
          </w:rPr>
          <w:t>&lt;/BusinessService&gt;</w:t>
        </w:r>
      </w:ins>
    </w:p>
    <w:p w14:paraId="554B30AA" w14:textId="77777777" w:rsidR="00DC6193" w:rsidRPr="002470EB" w:rsidRDefault="00DC6193" w:rsidP="00DC6193">
      <w:pPr>
        <w:keepNext/>
        <w:keepLines/>
        <w:ind w:left="1136" w:firstLine="130"/>
        <w:rPr>
          <w:ins w:id="9986" w:author="Ole Vilstrup" w:date="2021-02-18T11:52:00Z"/>
          <w:rStyle w:val="XMLname"/>
          <w:rFonts w:eastAsia="Calibri"/>
          <w:sz w:val="18"/>
          <w:szCs w:val="18"/>
          <w:rPrChange w:id="9987" w:author="Ole Vilstrup" w:date="2021-06-03T14:47:00Z">
            <w:rPr>
              <w:ins w:id="9988" w:author="Ole Vilstrup" w:date="2021-02-18T11:52:00Z"/>
              <w:rStyle w:val="XMLname"/>
              <w:rFonts w:eastAsia="Calibri"/>
            </w:rPr>
          </w:rPrChange>
        </w:rPr>
      </w:pPr>
      <w:ins w:id="9989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9990" w:author="Ole Vilstrup" w:date="2021-06-03T14:47:00Z">
              <w:rPr>
                <w:rStyle w:val="XMLname"/>
                <w:rFonts w:eastAsia="Calibri"/>
              </w:rPr>
            </w:rPrChange>
          </w:rPr>
          <w:t>&lt;/Scope&gt;</w:t>
        </w:r>
      </w:ins>
    </w:p>
    <w:p w14:paraId="4096BE94" w14:textId="77777777" w:rsidR="00DC6193" w:rsidRPr="002470EB" w:rsidRDefault="00DC6193" w:rsidP="00DC6193">
      <w:pPr>
        <w:rPr>
          <w:ins w:id="9991" w:author="Ole Vilstrup" w:date="2021-02-18T11:52:00Z"/>
          <w:rFonts w:eastAsia="Calibri"/>
          <w:sz w:val="18"/>
          <w:szCs w:val="18"/>
          <w:rPrChange w:id="9992" w:author="Ole Vilstrup" w:date="2021-06-03T14:47:00Z">
            <w:rPr>
              <w:ins w:id="9993" w:author="Ole Vilstrup" w:date="2021-02-18T11:52:00Z"/>
              <w:rFonts w:eastAsia="Calibri"/>
            </w:rPr>
          </w:rPrChange>
        </w:rPr>
      </w:pPr>
      <w:ins w:id="9994" w:author="Ole Vilstrup" w:date="2021-02-18T11:52:00Z">
        <w:r w:rsidRPr="002470EB">
          <w:rPr>
            <w:rFonts w:eastAsia="Calibri"/>
            <w:sz w:val="18"/>
            <w:szCs w:val="18"/>
            <w:rPrChange w:id="9995" w:author="Ole Vilstrup" w:date="2021-06-03T14:47:00Z">
              <w:rPr>
                <w:rFonts w:eastAsia="Calibri"/>
              </w:rPr>
            </w:rPrChange>
          </w:rPr>
          <w:t>…</w:t>
        </w:r>
      </w:ins>
    </w:p>
    <w:p w14:paraId="7219FEEA" w14:textId="77777777" w:rsidR="00DC6193" w:rsidRPr="002470EB" w:rsidRDefault="00DC6193" w:rsidP="00DC6193">
      <w:pPr>
        <w:ind w:left="852" w:firstLine="284"/>
        <w:rPr>
          <w:ins w:id="9996" w:author="Ole Vilstrup" w:date="2021-02-18T11:52:00Z"/>
          <w:rStyle w:val="XMLname"/>
          <w:rFonts w:eastAsia="Calibri"/>
          <w:sz w:val="18"/>
          <w:szCs w:val="18"/>
          <w:rPrChange w:id="9997" w:author="Ole Vilstrup" w:date="2021-06-03T14:47:00Z">
            <w:rPr>
              <w:ins w:id="9998" w:author="Ole Vilstrup" w:date="2021-02-18T11:52:00Z"/>
              <w:rStyle w:val="XMLname"/>
              <w:rFonts w:eastAsia="Calibri"/>
            </w:rPr>
          </w:rPrChange>
        </w:rPr>
      </w:pPr>
      <w:ins w:id="9999" w:author="Ole Vilstrup" w:date="2021-02-18T11:52:00Z">
        <w:r w:rsidRPr="002470EB">
          <w:rPr>
            <w:rStyle w:val="XMLname"/>
            <w:rFonts w:eastAsia="Calibri"/>
            <w:sz w:val="18"/>
            <w:szCs w:val="18"/>
            <w:rPrChange w:id="10000" w:author="Ole Vilstrup" w:date="2021-06-03T14:47:00Z">
              <w:rPr>
                <w:rStyle w:val="XMLname"/>
                <w:rFonts w:eastAsia="Calibri"/>
              </w:rPr>
            </w:rPrChange>
          </w:rPr>
          <w:t>&lt;/BusinessScope&gt;</w:t>
        </w:r>
      </w:ins>
    </w:p>
    <w:p w14:paraId="75820F80" w14:textId="77777777" w:rsidR="005E6CCA" w:rsidRPr="002470EB" w:rsidRDefault="005E6CCA">
      <w:pPr>
        <w:rPr>
          <w:ins w:id="10001" w:author="Ole Vilstrup" w:date="2021-01-13T13:01:00Z"/>
          <w:rFonts w:eastAsia="Calibri"/>
          <w:sz w:val="18"/>
          <w:szCs w:val="18"/>
          <w:rPrChange w:id="10002" w:author="Ole Vilstrup" w:date="2021-06-03T14:47:00Z">
            <w:rPr>
              <w:ins w:id="10003" w:author="Ole Vilstrup" w:date="2021-01-13T13:01:00Z"/>
              <w:rFonts w:eastAsia="Calibri"/>
            </w:rPr>
          </w:rPrChange>
        </w:rPr>
        <w:pPrChange w:id="10004" w:author="Ole Vilstrup" w:date="2021-01-13T13:25:00Z">
          <w:pPr>
            <w:pStyle w:val="Overskrift4"/>
          </w:pPr>
        </w:pPrChange>
      </w:pPr>
    </w:p>
    <w:p w14:paraId="5C6BE1D8" w14:textId="4727D3E2" w:rsidR="00386709" w:rsidRDefault="00A40F1F">
      <w:pPr>
        <w:pStyle w:val="Overskrift3"/>
        <w:rPr>
          <w:ins w:id="10005" w:author="Ole Vilstrup" w:date="2020-12-17T00:57:00Z"/>
          <w:rFonts w:eastAsia="Calibri"/>
        </w:rPr>
        <w:pPrChange w:id="10006" w:author="Ole Vilstrup" w:date="2021-02-18T11:41:00Z">
          <w:pPr>
            <w:pStyle w:val="Overskrift4"/>
          </w:pPr>
        </w:pPrChange>
      </w:pPr>
      <w:bookmarkStart w:id="10007" w:name="_Toc95688924"/>
      <w:ins w:id="10008" w:author="Ole Vilstrup" w:date="2021-06-10T10:54:00Z">
        <w:r>
          <w:rPr>
            <w:rFonts w:eastAsia="Calibri"/>
          </w:rPr>
          <w:t>S</w:t>
        </w:r>
        <w:r w:rsidR="007C0DEA">
          <w:rPr>
            <w:rFonts w:eastAsia="Calibri"/>
          </w:rPr>
          <w:t xml:space="preserve">BDH </w:t>
        </w:r>
      </w:ins>
      <w:ins w:id="10009" w:author="Ole Vilstrup" w:date="2020-12-08T11:11:00Z">
        <w:r w:rsidR="002A6219" w:rsidRPr="006203F2">
          <w:rPr>
            <w:rFonts w:eastAsia="Calibri"/>
            <w:rPrChange w:id="10010" w:author="Ole Vilstrup" w:date="2020-12-11T14:26:00Z">
              <w:rPr>
                <w:rFonts w:eastAsia="Calibri"/>
                <w:b/>
                <w:i/>
                <w:iCs/>
                <w:sz w:val="22"/>
              </w:rPr>
            </w:rPrChange>
          </w:rPr>
          <w:t>ReceiptAcknowledgement</w:t>
        </w:r>
      </w:ins>
      <w:bookmarkEnd w:id="10007"/>
    </w:p>
    <w:p w14:paraId="5C077327" w14:textId="088DF1D0" w:rsidR="005C0362" w:rsidRDefault="007C0DEA" w:rsidP="0008039D">
      <w:pPr>
        <w:rPr>
          <w:ins w:id="10011" w:author="Ole Vilstrup" w:date="2021-06-10T10:48:00Z"/>
          <w:rFonts w:eastAsia="Calibri"/>
        </w:rPr>
      </w:pPr>
      <w:ins w:id="10012" w:author="Ole Vilstrup" w:date="2021-06-10T10:54:00Z">
        <w:r>
          <w:rPr>
            <w:rFonts w:eastAsia="Calibri"/>
          </w:rPr>
          <w:t>SBDH</w:t>
        </w:r>
        <w:r w:rsidRPr="001654BB">
          <w:rPr>
            <w:rFonts w:eastAsia="Calibri"/>
          </w:rPr>
          <w:t xml:space="preserve"> </w:t>
        </w:r>
      </w:ins>
      <w:ins w:id="10013" w:author="Ole Vilstrup" w:date="2020-12-17T00:57:00Z">
        <w:r w:rsidR="002C1281" w:rsidRPr="001654BB">
          <w:rPr>
            <w:rFonts w:eastAsia="Calibri"/>
          </w:rPr>
          <w:t>ReceiptAcknowledgement</w:t>
        </w:r>
      </w:ins>
      <w:ins w:id="10014" w:author="Ole Vilstrup" w:date="2020-12-17T00:58:00Z">
        <w:r w:rsidR="0008039D">
          <w:rPr>
            <w:rFonts w:eastAsia="Calibri"/>
          </w:rPr>
          <w:t xml:space="preserve"> anvendes som positiv transportkvittering</w:t>
        </w:r>
        <w:r w:rsidR="00E12878">
          <w:rPr>
            <w:rFonts w:eastAsia="Calibri"/>
          </w:rPr>
          <w:t xml:space="preserve">, og for at modtager af kvitteringen </w:t>
        </w:r>
      </w:ins>
      <w:ins w:id="10015" w:author="Ole Vilstrup" w:date="2020-12-17T00:59:00Z">
        <w:r w:rsidR="00E12878">
          <w:rPr>
            <w:rFonts w:eastAsia="Calibri"/>
          </w:rPr>
          <w:t xml:space="preserve">nemt kan korrelere </w:t>
        </w:r>
        <w:r w:rsidR="008D1D63">
          <w:rPr>
            <w:rFonts w:eastAsia="Calibri"/>
          </w:rPr>
          <w:t xml:space="preserve">meddelelse </w:t>
        </w:r>
      </w:ins>
      <w:ins w:id="10016" w:author="Ole Vilstrup" w:date="2021-06-10T10:45:00Z">
        <w:r w:rsidR="004C0FF0">
          <w:rPr>
            <w:rFonts w:eastAsia="Calibri"/>
          </w:rPr>
          <w:t>med originalkuverten</w:t>
        </w:r>
      </w:ins>
      <w:ins w:id="10017" w:author="Ole Vilstrup" w:date="2021-06-10T10:46:00Z">
        <w:r w:rsidR="004C0FF0">
          <w:rPr>
            <w:rFonts w:eastAsia="Calibri"/>
          </w:rPr>
          <w:t>, kan modtager checke på</w:t>
        </w:r>
      </w:ins>
      <w:ins w:id="10018" w:author="Ole Vilstrup" w:date="2021-06-10T10:45:00Z">
        <w:r w:rsidR="004C0FF0">
          <w:rPr>
            <w:rFonts w:eastAsia="Calibri"/>
          </w:rPr>
          <w:t xml:space="preserve"> </w:t>
        </w:r>
      </w:ins>
      <w:ins w:id="10019" w:author="Ole Vilstrup" w:date="2021-06-10T10:46:00Z">
        <w:r w:rsidR="008247B1">
          <w:rPr>
            <w:rFonts w:eastAsia="Calibri"/>
          </w:rPr>
          <w:t xml:space="preserve">hhv. </w:t>
        </w:r>
      </w:ins>
    </w:p>
    <w:p w14:paraId="505B7EFF" w14:textId="77777777" w:rsidR="003D731D" w:rsidRDefault="003D731D" w:rsidP="005C0362">
      <w:pPr>
        <w:pStyle w:val="Listeafsnit"/>
        <w:numPr>
          <w:ilvl w:val="0"/>
          <w:numId w:val="75"/>
        </w:numPr>
        <w:rPr>
          <w:ins w:id="10020" w:author="Ole Vilstrup" w:date="2021-06-10T10:50:00Z"/>
          <w:rFonts w:eastAsia="Calibri"/>
        </w:rPr>
      </w:pPr>
      <w:ins w:id="10021" w:author="Ole Vilstrup" w:date="2021-06-10T10:50:00Z">
        <w:r>
          <w:rPr>
            <w:rFonts w:eastAsia="Calibri"/>
          </w:rPr>
          <w:t>Sender</w:t>
        </w:r>
      </w:ins>
    </w:p>
    <w:p w14:paraId="635C1F5E" w14:textId="49D4077F" w:rsidR="005C0362" w:rsidRDefault="007D457C">
      <w:pPr>
        <w:pStyle w:val="Listeafsnit"/>
        <w:numPr>
          <w:ilvl w:val="1"/>
          <w:numId w:val="75"/>
        </w:numPr>
        <w:rPr>
          <w:ins w:id="10022" w:author="Ole Vilstrup" w:date="2021-06-10T10:49:00Z"/>
          <w:rFonts w:eastAsia="Calibri"/>
        </w:rPr>
        <w:pPrChange w:id="10023" w:author="Ole Vilstrup" w:date="2021-06-10T10:50:00Z">
          <w:pPr>
            <w:pStyle w:val="Listeafsnit"/>
            <w:numPr>
              <w:numId w:val="75"/>
            </w:numPr>
            <w:ind w:left="1996" w:hanging="360"/>
          </w:pPr>
        </w:pPrChange>
      </w:pPr>
      <w:ins w:id="10024" w:author="Ole Vilstrup" w:date="2021-06-10T10:50:00Z">
        <w:r>
          <w:rPr>
            <w:rFonts w:eastAsia="Calibri"/>
          </w:rPr>
          <w:t>Identifier (</w:t>
        </w:r>
      </w:ins>
      <w:ins w:id="10025" w:author="Ole Vilstrup" w:date="2021-06-10T10:48:00Z">
        <w:r w:rsidR="00D228DE">
          <w:rPr>
            <w:rFonts w:eastAsia="Calibri"/>
          </w:rPr>
          <w:t>GLN-nummer for afsender</w:t>
        </w:r>
      </w:ins>
      <w:ins w:id="10026" w:author="Ole Vilstrup" w:date="2021-06-10T10:50:00Z">
        <w:r>
          <w:rPr>
            <w:rFonts w:eastAsia="Calibri"/>
          </w:rPr>
          <w:t>)</w:t>
        </w:r>
      </w:ins>
      <w:ins w:id="10027" w:author="Ole Vilstrup" w:date="2021-06-10T10:48:00Z">
        <w:r w:rsidR="00D228DE">
          <w:rPr>
            <w:rFonts w:eastAsia="Calibri"/>
          </w:rPr>
          <w:t xml:space="preserve"> </w:t>
        </w:r>
      </w:ins>
    </w:p>
    <w:p w14:paraId="3D3CE42E" w14:textId="0245F879" w:rsidR="007D457C" w:rsidRDefault="007D457C" w:rsidP="007D457C">
      <w:pPr>
        <w:pStyle w:val="Listeafsnit"/>
        <w:numPr>
          <w:ilvl w:val="0"/>
          <w:numId w:val="75"/>
        </w:numPr>
        <w:rPr>
          <w:ins w:id="10028" w:author="Ole Vilstrup" w:date="2021-06-10T10:51:00Z"/>
          <w:rFonts w:eastAsia="Calibri"/>
        </w:rPr>
      </w:pPr>
      <w:ins w:id="10029" w:author="Ole Vilstrup" w:date="2021-06-10T10:51:00Z">
        <w:r>
          <w:rPr>
            <w:rFonts w:eastAsia="Calibri"/>
          </w:rPr>
          <w:t>Receiver</w:t>
        </w:r>
      </w:ins>
    </w:p>
    <w:p w14:paraId="640A7A7F" w14:textId="52EA2BBF" w:rsidR="007D457C" w:rsidRDefault="007D457C" w:rsidP="007D457C">
      <w:pPr>
        <w:pStyle w:val="Listeafsnit"/>
        <w:numPr>
          <w:ilvl w:val="1"/>
          <w:numId w:val="75"/>
        </w:numPr>
        <w:rPr>
          <w:ins w:id="10030" w:author="Ole Vilstrup" w:date="2021-06-10T10:51:00Z"/>
          <w:rFonts w:eastAsia="Calibri"/>
        </w:rPr>
      </w:pPr>
      <w:ins w:id="10031" w:author="Ole Vilstrup" w:date="2021-06-10T10:51:00Z">
        <w:r>
          <w:rPr>
            <w:rFonts w:eastAsia="Calibri"/>
          </w:rPr>
          <w:t>Identifier (GLN-nummer for</w:t>
        </w:r>
        <w:r w:rsidRPr="007D457C">
          <w:rPr>
            <w:rFonts w:eastAsia="Calibri"/>
          </w:rPr>
          <w:t xml:space="preserve"> </w:t>
        </w:r>
        <w:r>
          <w:rPr>
            <w:rFonts w:eastAsia="Calibri"/>
          </w:rPr>
          <w:t xml:space="preserve">modtager) </w:t>
        </w:r>
      </w:ins>
    </w:p>
    <w:p w14:paraId="72D744A1" w14:textId="77777777" w:rsidR="00B247C5" w:rsidRDefault="00B247C5" w:rsidP="005C0362">
      <w:pPr>
        <w:pStyle w:val="Listeafsnit"/>
        <w:numPr>
          <w:ilvl w:val="0"/>
          <w:numId w:val="75"/>
        </w:numPr>
        <w:rPr>
          <w:ins w:id="10032" w:author="Ole Vilstrup" w:date="2021-06-10T10:51:00Z"/>
          <w:rFonts w:eastAsia="Calibri"/>
        </w:rPr>
      </w:pPr>
      <w:ins w:id="10033" w:author="Ole Vilstrup" w:date="2021-06-10T10:51:00Z">
        <w:r>
          <w:rPr>
            <w:rFonts w:eastAsia="Calibri"/>
          </w:rPr>
          <w:t>Scope</w:t>
        </w:r>
      </w:ins>
    </w:p>
    <w:p w14:paraId="1793A2A8" w14:textId="5E3DBB79" w:rsidR="00A87460" w:rsidRDefault="00A87460" w:rsidP="00A87460">
      <w:pPr>
        <w:pStyle w:val="Listeafsnit"/>
        <w:numPr>
          <w:ilvl w:val="1"/>
          <w:numId w:val="75"/>
        </w:numPr>
        <w:rPr>
          <w:ins w:id="10034" w:author="Ole Vilstrup" w:date="2021-06-10T10:52:00Z"/>
          <w:rFonts w:eastAsia="Calibri"/>
        </w:rPr>
      </w:pPr>
      <w:ins w:id="10035" w:author="Ole Vilstrup" w:date="2021-06-10T10:52:00Z">
        <w:r>
          <w:rPr>
            <w:rFonts w:eastAsia="Calibri"/>
          </w:rPr>
          <w:t>SENDERID (</w:t>
        </w:r>
        <w:r w:rsidR="00D601E5">
          <w:rPr>
            <w:rFonts w:eastAsia="Calibri"/>
          </w:rPr>
          <w:t>SORID</w:t>
        </w:r>
        <w:r>
          <w:rPr>
            <w:rFonts w:eastAsia="Calibri"/>
          </w:rPr>
          <w:t xml:space="preserve"> for</w:t>
        </w:r>
        <w:r w:rsidRPr="007D457C">
          <w:rPr>
            <w:rFonts w:eastAsia="Calibri"/>
          </w:rPr>
          <w:t xml:space="preserve"> </w:t>
        </w:r>
        <w:r w:rsidR="00D601E5">
          <w:rPr>
            <w:rFonts w:eastAsia="Calibri"/>
          </w:rPr>
          <w:t>afsender</w:t>
        </w:r>
        <w:r>
          <w:rPr>
            <w:rFonts w:eastAsia="Calibri"/>
          </w:rPr>
          <w:t>)</w:t>
        </w:r>
      </w:ins>
    </w:p>
    <w:p w14:paraId="15D3D6FC" w14:textId="730799B3" w:rsidR="00A87460" w:rsidRDefault="00A87460" w:rsidP="00A87460">
      <w:pPr>
        <w:pStyle w:val="Listeafsnit"/>
        <w:numPr>
          <w:ilvl w:val="1"/>
          <w:numId w:val="75"/>
        </w:numPr>
        <w:rPr>
          <w:ins w:id="10036" w:author="Ole Vilstrup" w:date="2021-06-10T10:52:00Z"/>
          <w:rFonts w:eastAsia="Calibri"/>
        </w:rPr>
      </w:pPr>
      <w:ins w:id="10037" w:author="Ole Vilstrup" w:date="2021-06-10T10:52:00Z">
        <w:r>
          <w:rPr>
            <w:rFonts w:eastAsia="Calibri"/>
          </w:rPr>
          <w:t>RECEIVERID</w:t>
        </w:r>
        <w:r w:rsidR="00D601E5">
          <w:rPr>
            <w:rFonts w:eastAsia="Calibri"/>
          </w:rPr>
          <w:t xml:space="preserve"> (SORID for</w:t>
        </w:r>
        <w:r w:rsidR="00D601E5" w:rsidRPr="007D457C">
          <w:rPr>
            <w:rFonts w:eastAsia="Calibri"/>
          </w:rPr>
          <w:t xml:space="preserve"> </w:t>
        </w:r>
        <w:r w:rsidR="00D601E5">
          <w:rPr>
            <w:rFonts w:eastAsia="Calibri"/>
          </w:rPr>
          <w:t>modtager)</w:t>
        </w:r>
      </w:ins>
    </w:p>
    <w:p w14:paraId="7AC30555" w14:textId="2BD9F36B" w:rsidR="005C0362" w:rsidRDefault="005C0362">
      <w:pPr>
        <w:pStyle w:val="Listeafsnit"/>
        <w:numPr>
          <w:ilvl w:val="1"/>
          <w:numId w:val="75"/>
        </w:numPr>
        <w:rPr>
          <w:ins w:id="10038" w:author="Ole Vilstrup" w:date="2021-06-10T10:48:00Z"/>
          <w:rFonts w:eastAsia="Calibri"/>
        </w:rPr>
        <w:pPrChange w:id="10039" w:author="Ole Vilstrup" w:date="2021-06-10T13:31:00Z">
          <w:pPr>
            <w:pStyle w:val="Listeafsnit"/>
            <w:numPr>
              <w:numId w:val="75"/>
            </w:numPr>
            <w:ind w:left="1996" w:hanging="360"/>
          </w:pPr>
        </w:pPrChange>
      </w:pPr>
      <w:ins w:id="10040" w:author="Ole Vilstrup" w:date="2021-06-10T10:48:00Z">
        <w:r w:rsidRPr="005C0362">
          <w:rPr>
            <w:rFonts w:eastAsia="Calibri"/>
            <w:rPrChange w:id="10041" w:author="Ole Vilstrup" w:date="2021-06-10T10:48:00Z">
              <w:rPr>
                <w:rStyle w:val="XMLname"/>
                <w:rFonts w:eastAsia="Calibri"/>
                <w:sz w:val="18"/>
                <w:szCs w:val="18"/>
              </w:rPr>
            </w:rPrChange>
          </w:rPr>
          <w:t>CorrelationInformation</w:t>
        </w:r>
      </w:ins>
    </w:p>
    <w:p w14:paraId="47E6FDAC" w14:textId="4D73BB9B" w:rsidR="005C0362" w:rsidRDefault="005C0362">
      <w:pPr>
        <w:pStyle w:val="Listeafsnit"/>
        <w:numPr>
          <w:ilvl w:val="2"/>
          <w:numId w:val="75"/>
        </w:numPr>
        <w:rPr>
          <w:ins w:id="10042" w:author="Ole Vilstrup" w:date="2021-06-10T10:53:00Z"/>
          <w:rFonts w:eastAsia="Calibri"/>
        </w:rPr>
        <w:pPrChange w:id="10043" w:author="Ole Vilstrup" w:date="2021-06-10T13:31:00Z">
          <w:pPr>
            <w:pStyle w:val="Listeafsnit"/>
            <w:numPr>
              <w:ilvl w:val="1"/>
              <w:numId w:val="75"/>
            </w:numPr>
            <w:ind w:left="2716" w:hanging="360"/>
          </w:pPr>
        </w:pPrChange>
      </w:pPr>
      <w:ins w:id="10044" w:author="Ole Vilstrup" w:date="2021-06-10T10:48:00Z">
        <w:r w:rsidRPr="005C0362">
          <w:rPr>
            <w:rFonts w:eastAsia="Calibri"/>
            <w:rPrChange w:id="10045" w:author="Ole Vilstrup" w:date="2021-06-10T10:48:00Z">
              <w:rPr>
                <w:rStyle w:val="XMLname"/>
                <w:rFonts w:eastAsia="Calibri"/>
                <w:sz w:val="18"/>
                <w:szCs w:val="18"/>
              </w:rPr>
            </w:rPrChange>
          </w:rPr>
          <w:t>RequestingDocumentInstanceIdentifier</w:t>
        </w:r>
      </w:ins>
    </w:p>
    <w:p w14:paraId="4DC506F9" w14:textId="77777777" w:rsidR="008D3916" w:rsidRDefault="008D3916" w:rsidP="00A40F1F">
      <w:pPr>
        <w:rPr>
          <w:ins w:id="10046" w:author="Ole Vilstrup" w:date="2021-06-10T13:31:00Z"/>
          <w:rFonts w:eastAsia="Calibri"/>
        </w:rPr>
      </w:pPr>
    </w:p>
    <w:p w14:paraId="6BF0F6A2" w14:textId="14088680" w:rsidR="00A40F1F" w:rsidRPr="00A40F1F" w:rsidRDefault="00A40F1F">
      <w:pPr>
        <w:rPr>
          <w:ins w:id="10047" w:author="Ole Vilstrup" w:date="2021-06-10T10:48:00Z"/>
          <w:rFonts w:eastAsia="Calibri"/>
        </w:rPr>
      </w:pPr>
      <w:ins w:id="10048" w:author="Ole Vilstrup" w:date="2021-06-10T10:53:00Z">
        <w:r>
          <w:rPr>
            <w:rFonts w:eastAsia="Calibri"/>
          </w:rPr>
          <w:t xml:space="preserve">Indlejret i en </w:t>
        </w:r>
      </w:ins>
      <w:ins w:id="10049" w:author="Ole Vilstrup" w:date="2021-06-10T10:54:00Z">
        <w:r>
          <w:rPr>
            <w:rFonts w:eastAsia="Calibri"/>
          </w:rPr>
          <w:t xml:space="preserve">SBDH </w:t>
        </w:r>
        <w:r w:rsidR="007C0DEA" w:rsidRPr="008A799B">
          <w:rPr>
            <w:rFonts w:eastAsia="Calibri"/>
            <w:rPrChange w:id="10050" w:author="Ole Vilstrup" w:date="2021-06-10T10:55:00Z">
              <w:rPr>
                <w:rFonts w:eastAsia="Calibri" w:cs="Arial"/>
                <w:sz w:val="28"/>
                <w:szCs w:val="26"/>
                <w:lang w:val="en-GB" w:eastAsia="da-DK"/>
              </w:rPr>
            </w:rPrChange>
          </w:rPr>
          <w:t>ReceiptAcknowledgement</w:t>
        </w:r>
      </w:ins>
      <w:ins w:id="10051" w:author="Ole Vilstrup" w:date="2021-06-10T10:55:00Z">
        <w:r w:rsidR="008A799B">
          <w:rPr>
            <w:rFonts w:eastAsia="Calibri"/>
          </w:rPr>
          <w:t xml:space="preserve"> er også en ebbp-signal, som i </w:t>
        </w:r>
      </w:ins>
      <w:ins w:id="10052" w:author="Ole Vilstrup" w:date="2021-06-10T13:31:00Z">
        <w:r w:rsidR="008D3916">
          <w:rPr>
            <w:rFonts w:eastAsia="Calibri"/>
          </w:rPr>
          <w:t>princippet indeholder de samme informationer</w:t>
        </w:r>
        <w:r w:rsidR="00FB49E4">
          <w:rPr>
            <w:rFonts w:eastAsia="Calibri"/>
          </w:rPr>
          <w:t>, men</w:t>
        </w:r>
      </w:ins>
      <w:ins w:id="10053" w:author="Ole Vilstrup" w:date="2021-06-10T13:32:00Z">
        <w:r w:rsidR="00FB49E4">
          <w:rPr>
            <w:rFonts w:eastAsia="Calibri"/>
          </w:rPr>
          <w:t xml:space="preserve"> som det ikke er nødvendigt at checke, når det er en </w:t>
        </w:r>
        <w:r w:rsidR="00FB49E4" w:rsidRPr="00DE648A">
          <w:rPr>
            <w:rFonts w:eastAsia="Calibri"/>
          </w:rPr>
          <w:t>ReceiptAcknowledgement</w:t>
        </w:r>
        <w:r w:rsidR="000F1FAA">
          <w:rPr>
            <w:rFonts w:eastAsia="Calibri"/>
          </w:rPr>
          <w:t>.</w:t>
        </w:r>
      </w:ins>
    </w:p>
    <w:p w14:paraId="109CF0E4" w14:textId="150FF5BC" w:rsidR="005F73DE" w:rsidRDefault="005F73DE" w:rsidP="0008039D">
      <w:pPr>
        <w:rPr>
          <w:ins w:id="10054" w:author="Ole Vilstrup" w:date="2020-12-17T01:02:00Z"/>
          <w:rFonts w:eastAsia="Calibri"/>
        </w:rPr>
      </w:pPr>
    </w:p>
    <w:p w14:paraId="3A32B2CD" w14:textId="77777777" w:rsidR="00734480" w:rsidRDefault="00734480" w:rsidP="0008039D">
      <w:pPr>
        <w:rPr>
          <w:ins w:id="10055" w:author="Ole Vilstrup" w:date="2020-12-17T01:00:00Z"/>
          <w:rFonts w:eastAsia="Calibri"/>
        </w:rPr>
      </w:pPr>
    </w:p>
    <w:p w14:paraId="3F870DAB" w14:textId="25E36A4F" w:rsidR="000E7937" w:rsidRDefault="000E7937" w:rsidP="000E7937">
      <w:pPr>
        <w:rPr>
          <w:ins w:id="10056" w:author="Ole Vilstrup" w:date="2020-12-16T14:40:00Z"/>
          <w:rFonts w:eastAsia="Calibri"/>
        </w:rPr>
      </w:pPr>
    </w:p>
    <w:p w14:paraId="7C777268" w14:textId="5A14D21D" w:rsidR="0059620B" w:rsidRDefault="0059620B" w:rsidP="000E7937">
      <w:pPr>
        <w:rPr>
          <w:ins w:id="10057" w:author="Ole Vilstrup" w:date="2020-12-16T14:40:00Z"/>
          <w:rFonts w:eastAsia="Calibri"/>
        </w:rPr>
      </w:pPr>
      <w:ins w:id="10058" w:author="Ole Vilstrup" w:date="2020-12-16T14:40:00Z">
        <w:r>
          <w:rPr>
            <w:rFonts w:eastAsia="Calibri"/>
            <w:noProof/>
          </w:rPr>
          <w:drawing>
            <wp:inline distT="0" distB="0" distL="0" distR="0" wp14:anchorId="29ADD7FB" wp14:editId="4C4A5111">
              <wp:extent cx="4910400" cy="3124800"/>
              <wp:effectExtent l="0" t="0" r="5080" b="0"/>
              <wp:docPr id="18" name="Billede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3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10400" cy="31248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6BCD93AD" w14:textId="77777777" w:rsidR="0059620B" w:rsidRPr="00C15F59" w:rsidRDefault="0059620B">
      <w:pPr>
        <w:rPr>
          <w:ins w:id="10059" w:author="Ole Vilstrup" w:date="2020-12-08T12:00:00Z"/>
          <w:rFonts w:eastAsia="Calibri"/>
        </w:rPr>
        <w:pPrChange w:id="10060" w:author="Ole Vilstrup" w:date="2020-12-16T13:33:00Z">
          <w:pPr>
            <w:pStyle w:val="Overskrift5"/>
          </w:pPr>
        </w:pPrChange>
      </w:pPr>
    </w:p>
    <w:p w14:paraId="77FFA898" w14:textId="2A8F095E" w:rsidR="00663D7B" w:rsidRDefault="00A70556" w:rsidP="00C50DF2">
      <w:pPr>
        <w:rPr>
          <w:ins w:id="10061" w:author="Ole Vilstrup" w:date="2021-06-10T10:58:00Z"/>
          <w:rFonts w:eastAsia="Calibri"/>
          <w:lang w:eastAsia="de-DE"/>
        </w:rPr>
      </w:pPr>
      <w:ins w:id="10062" w:author="Ole Vilstrup" w:date="2020-12-09T17:25:00Z">
        <w:r w:rsidRPr="006203F2">
          <w:rPr>
            <w:rFonts w:eastAsia="Calibri"/>
            <w:lang w:eastAsia="de-DE"/>
          </w:rPr>
          <w:lastRenderedPageBreak/>
          <w:t xml:space="preserve">The Receipt Acknowledgement Business Signal signals that a message has been properly received by the </w:t>
        </w:r>
      </w:ins>
      <w:ins w:id="10063" w:author="Ole Vilstrup" w:date="2021-06-03T14:54:00Z">
        <w:r w:rsidR="006870A9">
          <w:rPr>
            <w:rFonts w:eastAsia="Calibri"/>
            <w:lang w:eastAsia="de-DE"/>
          </w:rPr>
          <w:t>Receiver MSH</w:t>
        </w:r>
      </w:ins>
      <w:ins w:id="10064" w:author="Ole Vilstrup" w:date="2020-12-09T17:25:00Z">
        <w:r w:rsidRPr="006203F2">
          <w:rPr>
            <w:rFonts w:eastAsia="Calibri"/>
            <w:lang w:eastAsia="de-DE"/>
          </w:rPr>
          <w:t xml:space="preserve"> software component. Legible means that it has passed structure/schema</w:t>
        </w:r>
      </w:ins>
      <w:ins w:id="10065" w:author="Ole Vilstrup" w:date="2020-12-09T17:26:00Z">
        <w:r w:rsidR="001F02B7" w:rsidRPr="006203F2">
          <w:rPr>
            <w:rFonts w:eastAsia="Calibri"/>
            <w:lang w:eastAsia="de-DE"/>
          </w:rPr>
          <w:t xml:space="preserve"> </w:t>
        </w:r>
      </w:ins>
      <w:ins w:id="10066" w:author="Ole Vilstrup" w:date="2020-12-09T17:25:00Z">
        <w:r w:rsidRPr="006203F2">
          <w:rPr>
            <w:rFonts w:eastAsia="Calibri"/>
            <w:lang w:eastAsia="de-DE"/>
          </w:rPr>
          <w:t xml:space="preserve">validity check. </w:t>
        </w:r>
      </w:ins>
      <w:ins w:id="10067" w:author="Ole Vilstrup" w:date="2021-06-10T10:56:00Z">
        <w:r w:rsidR="003D0A1D">
          <w:rPr>
            <w:rFonts w:eastAsia="Calibri"/>
            <w:lang w:eastAsia="de-DE"/>
          </w:rPr>
          <w:t>T</w:t>
        </w:r>
      </w:ins>
      <w:ins w:id="10068" w:author="Ole Vilstrup" w:date="2020-12-09T17:25:00Z">
        <w:r w:rsidRPr="006203F2">
          <w:rPr>
            <w:rFonts w:eastAsia="Calibri"/>
            <w:lang w:eastAsia="de-DE"/>
          </w:rPr>
          <w:t>he content of the receipt and the legibility of a business message MUST be reviewed prior to the processing of the Requesting or Responding Business</w:t>
        </w:r>
      </w:ins>
      <w:ins w:id="10069" w:author="Ole Vilstrup" w:date="2020-12-09T17:27:00Z">
        <w:r w:rsidR="001F02B7" w:rsidRPr="006203F2">
          <w:rPr>
            <w:rFonts w:eastAsia="Calibri"/>
            <w:lang w:eastAsia="de-DE"/>
          </w:rPr>
          <w:t xml:space="preserve"> </w:t>
        </w:r>
      </w:ins>
      <w:ins w:id="10070" w:author="Ole Vilstrup" w:date="2020-12-09T17:25:00Z">
        <w:r w:rsidRPr="006203F2">
          <w:rPr>
            <w:rFonts w:eastAsia="Calibri"/>
            <w:lang w:eastAsia="de-DE"/>
          </w:rPr>
          <w:t>Document or the evaluation of condition expressions in the message's Business Documents or</w:t>
        </w:r>
      </w:ins>
      <w:ins w:id="10071" w:author="Ole Vilstrup" w:date="2020-12-09T17:27:00Z">
        <w:r w:rsidR="00621397" w:rsidRPr="006203F2">
          <w:rPr>
            <w:rFonts w:eastAsia="Calibri"/>
            <w:lang w:eastAsia="de-DE"/>
          </w:rPr>
          <w:t xml:space="preserve"> </w:t>
        </w:r>
      </w:ins>
      <w:ins w:id="10072" w:author="Ole Vilstrup" w:date="2020-12-09T17:25:00Z">
        <w:r w:rsidRPr="006203F2">
          <w:rPr>
            <w:rFonts w:eastAsia="Calibri"/>
            <w:lang w:eastAsia="de-DE"/>
          </w:rPr>
          <w:t>Document Envelope. Condition Expressions are expressions that evaluate to true or false.</w:t>
        </w:r>
      </w:ins>
      <w:ins w:id="10073" w:author="Ole Vilstrup" w:date="2020-12-09T17:27:00Z">
        <w:r w:rsidR="00621397" w:rsidRPr="006203F2">
          <w:rPr>
            <w:rFonts w:eastAsia="Calibri"/>
            <w:lang w:eastAsia="de-DE"/>
          </w:rPr>
          <w:t xml:space="preserve"> </w:t>
        </w:r>
      </w:ins>
      <w:ins w:id="10074" w:author="Ole Vilstrup" w:date="2020-12-10T11:30:00Z">
        <w:r w:rsidR="00663D7B" w:rsidRPr="00833085">
          <w:rPr>
            <w:rFonts w:eastAsia="Calibri"/>
            <w:lang w:eastAsia="de-DE"/>
          </w:rPr>
          <w:fldChar w:fldCharType="begin"/>
        </w:r>
        <w:r w:rsidR="00663D7B" w:rsidRPr="006E2806">
          <w:rPr>
            <w:rFonts w:eastAsia="Calibri"/>
            <w:lang w:eastAsia="de-DE"/>
          </w:rPr>
          <w:instrText xml:space="preserve"> REF ebxmlbp \h </w:instrText>
        </w:r>
      </w:ins>
      <w:r w:rsidR="006E2806" w:rsidRPr="006E2806">
        <w:rPr>
          <w:rFonts w:eastAsia="Calibri"/>
          <w:lang w:eastAsia="de-DE"/>
          <w:rPrChange w:id="10075" w:author="Ole Vilstrup" w:date="2021-06-03T14:55:00Z">
            <w:rPr>
              <w:rFonts w:eastAsia="Calibri"/>
              <w:highlight w:val="yellow"/>
              <w:lang w:eastAsia="de-DE"/>
            </w:rPr>
          </w:rPrChange>
        </w:rPr>
        <w:instrText xml:space="preserve"> \* MERGEFORMAT </w:instrText>
      </w:r>
      <w:r w:rsidR="00663D7B" w:rsidRPr="00833085">
        <w:rPr>
          <w:rFonts w:eastAsia="Calibri"/>
          <w:lang w:eastAsia="de-DE"/>
        </w:rPr>
      </w:r>
      <w:ins w:id="10076" w:author="Ole Vilstrup" w:date="2020-12-10T11:30:00Z">
        <w:r w:rsidR="00663D7B" w:rsidRPr="00833085">
          <w:rPr>
            <w:rFonts w:eastAsia="Calibri"/>
            <w:lang w:eastAsia="de-DE"/>
          </w:rPr>
          <w:fldChar w:fldCharType="separate"/>
        </w:r>
      </w:ins>
      <w:ins w:id="10077" w:author="Ole Vilstrup" w:date="2022-02-14T08:21:00Z">
        <w:r w:rsidR="00EB10D2" w:rsidRPr="006203F2">
          <w:t>[ebxmlbp]</w:t>
        </w:r>
      </w:ins>
      <w:ins w:id="10078" w:author="Ole Vilstrup" w:date="2020-12-10T11:30:00Z">
        <w:r w:rsidR="00663D7B" w:rsidRPr="00833085">
          <w:rPr>
            <w:rFonts w:eastAsia="Calibri"/>
            <w:lang w:eastAsia="de-DE"/>
          </w:rPr>
          <w:fldChar w:fldCharType="end"/>
        </w:r>
      </w:ins>
    </w:p>
    <w:p w14:paraId="73F91B4E" w14:textId="77777777" w:rsidR="00C50DF2" w:rsidRPr="00C50DF2" w:rsidRDefault="00C50DF2">
      <w:pPr>
        <w:rPr>
          <w:ins w:id="10079" w:author="Ole Vilstrup" w:date="2020-12-10T11:30:00Z"/>
          <w:rFonts w:ascii="Times New Roman" w:eastAsia="Calibri" w:hAnsi="Times New Roman"/>
          <w:sz w:val="24"/>
          <w:lang w:eastAsia="de-DE"/>
          <w:rPrChange w:id="10080" w:author="Ole Vilstrup" w:date="2021-06-10T10:58:00Z">
            <w:rPr>
              <w:ins w:id="10081" w:author="Ole Vilstrup" w:date="2020-12-10T11:30:00Z"/>
              <w:rFonts w:eastAsia="Calibri"/>
              <w:lang w:eastAsia="de-DE"/>
            </w:rPr>
          </w:rPrChange>
        </w:rPr>
      </w:pPr>
    </w:p>
    <w:p w14:paraId="2B753872" w14:textId="31031A02" w:rsidR="00C130E1" w:rsidRPr="006203F2" w:rsidRDefault="00C130E1">
      <w:pPr>
        <w:pStyle w:val="Overskrift5"/>
        <w:keepNext/>
        <w:rPr>
          <w:ins w:id="10082" w:author="Ole Vilstrup" w:date="2020-12-09T17:04:00Z"/>
          <w:rStyle w:val="XMLname"/>
          <w:rFonts w:eastAsia="Calibri"/>
          <w:rPrChange w:id="10083" w:author="Ole Vilstrup" w:date="2020-12-11T14:26:00Z">
            <w:rPr>
              <w:ins w:id="10084" w:author="Ole Vilstrup" w:date="2020-12-09T17:04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  <w:pPrChange w:id="10085" w:author="Ole Vilstrup" w:date="2021-06-10T13:52:00Z">
          <w:pPr>
            <w:pStyle w:val="Overskrift5"/>
          </w:pPr>
        </w:pPrChange>
      </w:pPr>
      <w:bookmarkStart w:id="10086" w:name="_Ref74224474"/>
      <w:ins w:id="10087" w:author="Ole Vilstrup" w:date="2020-12-09T17:04:00Z">
        <w:r w:rsidRPr="00DC6BF3">
          <w:rPr>
            <w:rStyle w:val="XMLname"/>
            <w:rFonts w:ascii="Calibri" w:eastAsia="Calibri" w:hAnsi="Calibri"/>
            <w:sz w:val="22"/>
            <w:rPrChange w:id="10088" w:author="Ole Vilstrup" w:date="2021-06-03T14:58:00Z">
              <w:rPr>
                <w:rStyle w:val="XMLname"/>
                <w:rFonts w:eastAsia="Calibri"/>
              </w:rPr>
            </w:rPrChange>
          </w:rPr>
          <w:t>OriginalMessageIdentifier</w:t>
        </w:r>
        <w:bookmarkEnd w:id="10086"/>
      </w:ins>
    </w:p>
    <w:p w14:paraId="5F099411" w14:textId="03041EE0" w:rsidR="00C130E1" w:rsidRPr="006203F2" w:rsidRDefault="00C130E1">
      <w:pPr>
        <w:keepNext/>
        <w:rPr>
          <w:ins w:id="10089" w:author="Ole Vilstrup" w:date="2020-12-09T17:06:00Z"/>
          <w:rFonts w:eastAsia="Calibri"/>
        </w:rPr>
        <w:pPrChange w:id="10090" w:author="Ole Vilstrup" w:date="2021-06-10T13:52:00Z">
          <w:pPr/>
        </w:pPrChange>
      </w:pPr>
      <w:ins w:id="10091" w:author="Ole Vilstrup" w:date="2020-12-09T17:04:00Z">
        <w:r w:rsidRPr="006203F2">
          <w:rPr>
            <w:rFonts w:eastAsia="Calibri"/>
          </w:rPr>
          <w:t>Sa</w:t>
        </w:r>
      </w:ins>
      <w:ins w:id="10092" w:author="Ole Vilstrup" w:date="2020-12-09T17:05:00Z">
        <w:r w:rsidRPr="006203F2">
          <w:rPr>
            <w:rFonts w:eastAsia="Calibri"/>
          </w:rPr>
          <w:t xml:space="preserve">me datatype as </w:t>
        </w:r>
        <w:r w:rsidRPr="006203F2">
          <w:rPr>
            <w:rFonts w:eastAsia="Calibri"/>
            <w:rPrChange w:id="10093" w:author="Ole Vilstrup" w:date="2020-12-11T14:26:00Z">
              <w:rPr>
                <w:rStyle w:val="XMLname"/>
                <w:rFonts w:eastAsia="Calibri"/>
              </w:rPr>
            </w:rPrChange>
          </w:rPr>
          <w:t>SBDH.DocumentIdentification.InstanceIdentifier</w:t>
        </w:r>
      </w:ins>
    </w:p>
    <w:p w14:paraId="50211F9C" w14:textId="77777777" w:rsidR="00EA188D" w:rsidRPr="006203F2" w:rsidRDefault="00EA188D">
      <w:pPr>
        <w:keepNext/>
        <w:rPr>
          <w:ins w:id="10094" w:author="Ole Vilstrup" w:date="2020-12-09T17:04:00Z"/>
          <w:rFonts w:eastAsia="Calibri"/>
          <w:rPrChange w:id="10095" w:author="Ole Vilstrup" w:date="2020-12-11T14:26:00Z">
            <w:rPr>
              <w:ins w:id="10096" w:author="Ole Vilstrup" w:date="2020-12-09T17:04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  <w:pPrChange w:id="10097" w:author="Ole Vilstrup" w:date="2021-06-10T13:52:00Z">
          <w:pPr>
            <w:pStyle w:val="Overskrift5"/>
          </w:pPr>
        </w:pPrChange>
      </w:pPr>
    </w:p>
    <w:p w14:paraId="143E7EE7" w14:textId="77777777" w:rsidR="00AA1DBF" w:rsidRPr="009F50BE" w:rsidRDefault="00AA1DBF">
      <w:pPr>
        <w:keepNext/>
        <w:ind w:left="1136" w:firstLine="144"/>
        <w:rPr>
          <w:ins w:id="10098" w:author="Ole Vilstrup" w:date="2020-12-09T17:03:00Z"/>
          <w:rStyle w:val="XMLname"/>
          <w:rFonts w:eastAsia="Calibri"/>
          <w:sz w:val="18"/>
          <w:szCs w:val="18"/>
          <w:rPrChange w:id="10099" w:author="Ole Vilstrup" w:date="2021-06-03T15:00:00Z">
            <w:rPr>
              <w:ins w:id="10100" w:author="Ole Vilstrup" w:date="2020-12-09T17:03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  <w:pPrChange w:id="10101" w:author="Ole Vilstrup" w:date="2021-06-10T13:52:00Z">
          <w:pPr>
            <w:ind w:firstLine="144"/>
          </w:pPr>
        </w:pPrChange>
      </w:pPr>
      <w:ins w:id="10102" w:author="Ole Vilstrup" w:date="2020-12-09T17:03:00Z">
        <w:r w:rsidRPr="009F50BE">
          <w:rPr>
            <w:rStyle w:val="XMLname"/>
            <w:rFonts w:eastAsia="Calibri"/>
            <w:sz w:val="18"/>
            <w:szCs w:val="18"/>
            <w:rPrChange w:id="10103" w:author="Ole Vilstrup" w:date="2021-06-03T15:00:00Z">
              <w:rPr>
                <w:rStyle w:val="XMLname"/>
                <w:rFonts w:eastAsia="Calibri"/>
              </w:rPr>
            </w:rPrChange>
          </w:rPr>
          <w:t>&lt;bpssignal:OriginalMessageIdentifier&gt;</w:t>
        </w:r>
      </w:ins>
    </w:p>
    <w:p w14:paraId="3C972E53" w14:textId="77777777" w:rsidR="00AA1DBF" w:rsidRPr="009F50BE" w:rsidRDefault="00AA1DBF">
      <w:pPr>
        <w:keepNext/>
        <w:ind w:left="1280" w:firstLine="284"/>
        <w:rPr>
          <w:ins w:id="10104" w:author="Ole Vilstrup" w:date="2020-12-09T17:03:00Z"/>
          <w:rStyle w:val="XMLname"/>
          <w:rFonts w:eastAsia="Calibri"/>
          <w:sz w:val="18"/>
          <w:szCs w:val="18"/>
          <w:rPrChange w:id="10105" w:author="Ole Vilstrup" w:date="2021-06-03T15:00:00Z">
            <w:rPr>
              <w:ins w:id="10106" w:author="Ole Vilstrup" w:date="2020-12-09T17:03:00Z"/>
              <w:rStyle w:val="XMLname"/>
              <w:rFonts w:eastAsia="Calibri"/>
            </w:rPr>
          </w:rPrChange>
        </w:rPr>
        <w:pPrChange w:id="10107" w:author="Ole Vilstrup" w:date="2021-06-10T13:52:00Z">
          <w:pPr>
            <w:ind w:left="1420" w:firstLine="284"/>
          </w:pPr>
        </w:pPrChange>
      </w:pPr>
      <w:ins w:id="10108" w:author="Ole Vilstrup" w:date="2020-12-09T17:03:00Z">
        <w:r w:rsidRPr="009F50BE">
          <w:rPr>
            <w:rStyle w:val="XMLname"/>
            <w:rFonts w:eastAsia="Calibri"/>
            <w:sz w:val="18"/>
            <w:szCs w:val="18"/>
            <w:rPrChange w:id="10109" w:author="Ole Vilstrup" w:date="2021-06-03T15:00:00Z">
              <w:rPr>
                <w:rStyle w:val="XMLname"/>
                <w:rFonts w:eastAsia="Calibri"/>
              </w:rPr>
            </w:rPrChange>
          </w:rPr>
          <w:t>[OriginalSBDH.DocumentIdentification.InstanceIdentifier]</w:t>
        </w:r>
      </w:ins>
    </w:p>
    <w:p w14:paraId="0ED8E7CB" w14:textId="3774A496" w:rsidR="00AA1DBF" w:rsidRPr="006203F2" w:rsidRDefault="00AA1DBF">
      <w:pPr>
        <w:keepNext/>
        <w:ind w:left="996" w:firstLine="284"/>
        <w:rPr>
          <w:ins w:id="10110" w:author="Ole Vilstrup" w:date="2020-12-09T17:03:00Z"/>
          <w:rStyle w:val="XMLname"/>
          <w:rFonts w:eastAsia="Calibri"/>
        </w:rPr>
        <w:pPrChange w:id="10111" w:author="Ole Vilstrup" w:date="2021-06-10T13:52:00Z">
          <w:pPr>
            <w:ind w:left="712" w:firstLine="284"/>
          </w:pPr>
        </w:pPrChange>
      </w:pPr>
      <w:ins w:id="10112" w:author="Ole Vilstrup" w:date="2020-12-09T17:03:00Z">
        <w:r w:rsidRPr="009F50BE">
          <w:rPr>
            <w:rStyle w:val="XMLname"/>
            <w:rFonts w:eastAsia="Calibri"/>
            <w:sz w:val="18"/>
            <w:szCs w:val="18"/>
            <w:rPrChange w:id="10113" w:author="Ole Vilstrup" w:date="2021-06-03T15:00:00Z">
              <w:rPr>
                <w:rStyle w:val="XMLname"/>
                <w:rFonts w:eastAsia="Calibri"/>
              </w:rPr>
            </w:rPrChange>
          </w:rPr>
          <w:t>&lt;/bpssignal:OriginalMessageIdentifier&gt;</w:t>
        </w:r>
        <w:r w:rsidR="008443F2" w:rsidRPr="006203F2">
          <w:rPr>
            <w:rStyle w:val="XMLname"/>
            <w:rFonts w:eastAsia="Calibri"/>
          </w:rPr>
          <w:tab/>
        </w:r>
      </w:ins>
      <w:ins w:id="10114" w:author="Ole Vilstrup" w:date="2020-12-09T17:04:00Z">
        <w:r w:rsidR="008443F2" w:rsidRPr="006203F2">
          <w:rPr>
            <w:rStyle w:val="XMLname"/>
            <w:rFonts w:eastAsia="Calibri"/>
          </w:rPr>
          <w:tab/>
        </w:r>
      </w:ins>
    </w:p>
    <w:p w14:paraId="7DFFBF0F" w14:textId="6D7E4465" w:rsidR="00E21A97" w:rsidRPr="00483E05" w:rsidRDefault="00483E05">
      <w:pPr>
        <w:pStyle w:val="Overskrift6"/>
        <w:rPr>
          <w:ins w:id="10115" w:author="Ole Vilstrup" w:date="2020-12-09T17:03:00Z"/>
          <w:rFonts w:ascii="Courier New" w:eastAsia="Calibri" w:hAnsi="Courier New"/>
          <w:sz w:val="20"/>
          <w:rPrChange w:id="10116" w:author="Ole Vilstrup" w:date="2021-12-03T16:38:00Z">
            <w:rPr>
              <w:ins w:id="10117" w:author="Ole Vilstrup" w:date="2020-12-09T17:03:00Z"/>
            </w:rPr>
          </w:rPrChange>
        </w:rPr>
        <w:pPrChange w:id="10118" w:author="Ole Vilstrup" w:date="2021-12-03T16:39:00Z">
          <w:pPr>
            <w:keepNext/>
          </w:pPr>
        </w:pPrChange>
      </w:pPr>
      <w:ins w:id="10119" w:author="Ole Vilstrup" w:date="2021-12-03T16:38:00Z">
        <w:r w:rsidRPr="005C3A7B">
          <w:rPr>
            <w:rStyle w:val="XMLname"/>
            <w:rFonts w:ascii="Calibri" w:eastAsia="Calibri" w:hAnsi="Calibri"/>
            <w:sz w:val="22"/>
          </w:rPr>
          <w:t>OriginalMessageIdentifier</w:t>
        </w:r>
        <w:r>
          <w:rPr>
            <w:rStyle w:val="XMLname"/>
            <w:rFonts w:ascii="Calibri" w:eastAsia="Calibri" w:hAnsi="Calibri"/>
            <w:sz w:val="22"/>
          </w:rPr>
          <w:t xml:space="preserve"> e</w:t>
        </w:r>
      </w:ins>
      <w:ins w:id="10120" w:author="Ole Vilstrup" w:date="2020-12-09T17:03:00Z">
        <w:r w:rsidR="00E21A97" w:rsidRPr="006203F2">
          <w:t>ksempel</w:t>
        </w:r>
      </w:ins>
    </w:p>
    <w:p w14:paraId="24027D77" w14:textId="77777777" w:rsidR="008443F2" w:rsidRPr="009F50BE" w:rsidRDefault="008443F2">
      <w:pPr>
        <w:ind w:left="1136" w:firstLine="144"/>
        <w:rPr>
          <w:ins w:id="10121" w:author="Ole Vilstrup" w:date="2020-12-09T17:04:00Z"/>
          <w:rStyle w:val="XMLname"/>
          <w:rFonts w:eastAsia="Calibri"/>
          <w:sz w:val="18"/>
          <w:szCs w:val="18"/>
          <w:rPrChange w:id="10122" w:author="Ole Vilstrup" w:date="2021-06-03T15:00:00Z">
            <w:rPr>
              <w:ins w:id="10123" w:author="Ole Vilstrup" w:date="2020-12-09T17:04:00Z"/>
              <w:rStyle w:val="XMLname"/>
              <w:rFonts w:eastAsia="Calibri"/>
            </w:rPr>
          </w:rPrChange>
        </w:rPr>
        <w:pPrChange w:id="10124" w:author="Ole Vilstrup" w:date="2020-12-09T17:07:00Z">
          <w:pPr>
            <w:ind w:left="852" w:firstLine="144"/>
          </w:pPr>
        </w:pPrChange>
      </w:pPr>
      <w:ins w:id="10125" w:author="Ole Vilstrup" w:date="2020-12-09T17:04:00Z">
        <w:r w:rsidRPr="009F50BE">
          <w:rPr>
            <w:rStyle w:val="XMLname"/>
            <w:rFonts w:eastAsia="Calibri"/>
            <w:sz w:val="18"/>
            <w:szCs w:val="18"/>
            <w:rPrChange w:id="10126" w:author="Ole Vilstrup" w:date="2021-06-03T15:00:00Z">
              <w:rPr>
                <w:rStyle w:val="XMLname"/>
                <w:rFonts w:eastAsia="Calibri"/>
              </w:rPr>
            </w:rPrChange>
          </w:rPr>
          <w:t>&lt;bpssignal:OriginalMessageIdentifier&gt;</w:t>
        </w:r>
      </w:ins>
    </w:p>
    <w:p w14:paraId="0E940B43" w14:textId="3E04E94B" w:rsidR="008443F2" w:rsidRPr="009F50BE" w:rsidRDefault="00426523">
      <w:pPr>
        <w:ind w:left="1136" w:firstLine="284"/>
        <w:rPr>
          <w:ins w:id="10127" w:author="Ole Vilstrup" w:date="2020-12-09T17:04:00Z"/>
          <w:rStyle w:val="XMLname"/>
          <w:rFonts w:eastAsia="Calibri"/>
          <w:sz w:val="18"/>
          <w:szCs w:val="18"/>
          <w:rPrChange w:id="10128" w:author="Ole Vilstrup" w:date="2021-06-03T15:00:00Z">
            <w:rPr>
              <w:ins w:id="10129" w:author="Ole Vilstrup" w:date="2020-12-09T17:04:00Z"/>
              <w:rStyle w:val="XMLname"/>
              <w:rFonts w:eastAsia="Calibri"/>
            </w:rPr>
          </w:rPrChange>
        </w:rPr>
        <w:pPrChange w:id="10130" w:author="Ole Vilstrup" w:date="2020-12-09T17:34:00Z">
          <w:pPr>
            <w:ind w:left="996" w:firstLine="284"/>
          </w:pPr>
        </w:pPrChange>
      </w:pPr>
      <w:ins w:id="10131" w:author="Ole Vilstrup" w:date="2020-12-09T17:33:00Z">
        <w:r w:rsidRPr="009F50BE">
          <w:rPr>
            <w:rStyle w:val="XMLname"/>
            <w:rFonts w:eastAsia="Calibri"/>
            <w:sz w:val="18"/>
            <w:szCs w:val="18"/>
            <w:rPrChange w:id="10132" w:author="Ole Vilstrup" w:date="2021-06-03T15:00:00Z">
              <w:rPr>
                <w:rFonts w:ascii="Courier New" w:eastAsia="Calibri" w:hAnsi="Courier New"/>
                <w:sz w:val="20"/>
                <w:lang w:val="en-GB" w:eastAsia="da-DK"/>
              </w:rPr>
            </w:rPrChange>
          </w:rPr>
          <w:t>9a6ff822-08de-5a6f-9670-9fa4b9d2f0dc</w:t>
        </w:r>
      </w:ins>
    </w:p>
    <w:p w14:paraId="6080B253" w14:textId="77777777" w:rsidR="008443F2" w:rsidRPr="009F50BE" w:rsidRDefault="008443F2">
      <w:pPr>
        <w:ind w:left="996" w:firstLine="284"/>
        <w:rPr>
          <w:ins w:id="10133" w:author="Ole Vilstrup" w:date="2020-12-09T17:04:00Z"/>
          <w:rStyle w:val="XMLname"/>
          <w:rFonts w:eastAsia="Calibri"/>
          <w:sz w:val="18"/>
          <w:szCs w:val="18"/>
          <w:rPrChange w:id="10134" w:author="Ole Vilstrup" w:date="2021-06-03T15:00:00Z">
            <w:rPr>
              <w:ins w:id="10135" w:author="Ole Vilstrup" w:date="2020-12-09T17:04:00Z"/>
              <w:rStyle w:val="XMLname"/>
              <w:rFonts w:eastAsia="Calibri"/>
            </w:rPr>
          </w:rPrChange>
        </w:rPr>
        <w:pPrChange w:id="10136" w:author="Ole Vilstrup" w:date="2020-12-09T17:07:00Z">
          <w:pPr>
            <w:ind w:left="712" w:firstLine="284"/>
          </w:pPr>
        </w:pPrChange>
      </w:pPr>
      <w:ins w:id="10137" w:author="Ole Vilstrup" w:date="2020-12-09T17:04:00Z">
        <w:r w:rsidRPr="009F50BE">
          <w:rPr>
            <w:rStyle w:val="XMLname"/>
            <w:rFonts w:eastAsia="Calibri"/>
            <w:sz w:val="18"/>
            <w:szCs w:val="18"/>
            <w:rPrChange w:id="10138" w:author="Ole Vilstrup" w:date="2021-06-03T15:00:00Z">
              <w:rPr>
                <w:rStyle w:val="XMLname"/>
                <w:rFonts w:eastAsia="Calibri"/>
              </w:rPr>
            </w:rPrChange>
          </w:rPr>
          <w:t>&lt;/bpssignal:OriginalMessageIdentifier&gt;</w:t>
        </w:r>
        <w:r w:rsidRPr="009F50BE">
          <w:rPr>
            <w:rStyle w:val="XMLname"/>
            <w:rFonts w:eastAsia="Calibri"/>
            <w:sz w:val="18"/>
            <w:szCs w:val="18"/>
            <w:rPrChange w:id="10139" w:author="Ole Vilstrup" w:date="2021-06-03T15:00:00Z">
              <w:rPr>
                <w:rStyle w:val="XMLname"/>
                <w:rFonts w:eastAsia="Calibri"/>
              </w:rPr>
            </w:rPrChange>
          </w:rPr>
          <w:tab/>
        </w:r>
        <w:r w:rsidRPr="009F50BE">
          <w:rPr>
            <w:rStyle w:val="XMLname"/>
            <w:rFonts w:eastAsia="Calibri"/>
            <w:sz w:val="18"/>
            <w:szCs w:val="18"/>
            <w:rPrChange w:id="10140" w:author="Ole Vilstrup" w:date="2021-06-03T15:00:00Z">
              <w:rPr>
                <w:rStyle w:val="XMLname"/>
                <w:rFonts w:eastAsia="Calibri"/>
              </w:rPr>
            </w:rPrChange>
          </w:rPr>
          <w:tab/>
        </w:r>
      </w:ins>
    </w:p>
    <w:p w14:paraId="32410EB8" w14:textId="77777777" w:rsidR="00AA1DBF" w:rsidRPr="006203F2" w:rsidRDefault="00AA1DBF">
      <w:pPr>
        <w:pStyle w:val="Overskrift5"/>
        <w:rPr>
          <w:ins w:id="10141" w:author="Ole Vilstrup" w:date="2020-12-09T17:03:00Z"/>
          <w:rStyle w:val="XMLname"/>
          <w:rFonts w:eastAsia="Calibri"/>
          <w:rPrChange w:id="10142" w:author="Ole Vilstrup" w:date="2020-12-11T14:26:00Z">
            <w:rPr>
              <w:ins w:id="10143" w:author="Ole Vilstrup" w:date="2020-12-09T17:03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</w:pPr>
      <w:bookmarkStart w:id="10144" w:name="_Ref74224535"/>
      <w:ins w:id="10145" w:author="Ole Vilstrup" w:date="2020-12-09T17:03:00Z">
        <w:r w:rsidRPr="00103B46">
          <w:rPr>
            <w:rStyle w:val="XMLname"/>
            <w:rFonts w:ascii="Calibri" w:eastAsia="Calibri" w:hAnsi="Calibri"/>
            <w:sz w:val="22"/>
            <w:rPrChange w:id="10146" w:author="Ole Vilstrup" w:date="2021-06-03T14:59:00Z">
              <w:rPr>
                <w:rStyle w:val="XMLname"/>
                <w:rFonts w:eastAsia="Calibri"/>
              </w:rPr>
            </w:rPrChange>
          </w:rPr>
          <w:t>OriginalDocumentIdentifier</w:t>
        </w:r>
        <w:bookmarkEnd w:id="10144"/>
      </w:ins>
    </w:p>
    <w:p w14:paraId="5DFAF308" w14:textId="0F0C6A94" w:rsidR="00C4116C" w:rsidRPr="006203F2" w:rsidRDefault="00C4116C" w:rsidP="00366BDE">
      <w:pPr>
        <w:rPr>
          <w:ins w:id="10147" w:author="Ole Vilstrup" w:date="2020-12-09T17:07:00Z"/>
          <w:rFonts w:eastAsia="Calibri"/>
        </w:rPr>
      </w:pPr>
      <w:ins w:id="10148" w:author="Ole Vilstrup" w:date="2020-12-09T17:07:00Z">
        <w:r w:rsidRPr="006203F2">
          <w:rPr>
            <w:rFonts w:eastAsia="Calibri"/>
          </w:rPr>
          <w:t>Same datatype as SBDH</w:t>
        </w:r>
      </w:ins>
      <w:ins w:id="10149" w:author="Ole Vilstrup" w:date="2020-12-09T17:08:00Z">
        <w:r w:rsidRPr="006203F2">
          <w:rPr>
            <w:rFonts w:eastAsia="Calibri"/>
            <w:rPrChange w:id="10150" w:author="Ole Vilstrup" w:date="2020-12-11T14:26:00Z">
              <w:rPr>
                <w:rStyle w:val="XMLname"/>
                <w:rFonts w:eastAsia="Calibri"/>
              </w:rPr>
            </w:rPrChange>
          </w:rPr>
          <w:t>.BusinessScope…DOCUMENTID.InstanceIdentifier</w:t>
        </w:r>
      </w:ins>
    </w:p>
    <w:p w14:paraId="7F4A5A43" w14:textId="77777777" w:rsidR="00C4116C" w:rsidRPr="006203F2" w:rsidRDefault="00C4116C" w:rsidP="00C4116C">
      <w:pPr>
        <w:rPr>
          <w:ins w:id="10151" w:author="Ole Vilstrup" w:date="2020-12-09T17:07:00Z"/>
          <w:rFonts w:eastAsia="Calibri"/>
        </w:rPr>
      </w:pPr>
    </w:p>
    <w:p w14:paraId="04DE76A0" w14:textId="77777777" w:rsidR="00AA1DBF" w:rsidRPr="005F6676" w:rsidRDefault="00AA1DBF" w:rsidP="00CC2723">
      <w:pPr>
        <w:ind w:left="1136" w:firstLine="284"/>
        <w:rPr>
          <w:ins w:id="10152" w:author="Ole Vilstrup" w:date="2020-12-09T17:03:00Z"/>
          <w:rStyle w:val="XMLname"/>
          <w:rFonts w:eastAsia="Calibri"/>
          <w:sz w:val="18"/>
          <w:szCs w:val="18"/>
          <w:rPrChange w:id="10153" w:author="Ole Vilstrup" w:date="2021-06-03T15:01:00Z">
            <w:rPr>
              <w:ins w:id="10154" w:author="Ole Vilstrup" w:date="2020-12-09T17:03:00Z"/>
              <w:rStyle w:val="XMLname"/>
              <w:rFonts w:eastAsia="Calibri"/>
            </w:rPr>
          </w:rPrChange>
        </w:rPr>
      </w:pPr>
      <w:ins w:id="10155" w:author="Ole Vilstrup" w:date="2020-12-09T17:03:00Z">
        <w:r w:rsidRPr="005F6676">
          <w:rPr>
            <w:rStyle w:val="XMLname"/>
            <w:rFonts w:eastAsia="Calibri"/>
            <w:sz w:val="18"/>
            <w:szCs w:val="18"/>
            <w:rPrChange w:id="10156" w:author="Ole Vilstrup" w:date="2021-06-03T15:01:00Z">
              <w:rPr>
                <w:rStyle w:val="XMLname"/>
                <w:rFonts w:eastAsia="Calibri"/>
              </w:rPr>
            </w:rPrChange>
          </w:rPr>
          <w:t>&lt;bpssignal:OriginalDocumentIdentifier&gt;</w:t>
        </w:r>
      </w:ins>
    </w:p>
    <w:p w14:paraId="65797A11" w14:textId="77777777" w:rsidR="00AA1DBF" w:rsidRPr="005F6676" w:rsidRDefault="00AA1DBF" w:rsidP="008A50C7">
      <w:pPr>
        <w:ind w:left="1420" w:firstLine="284"/>
        <w:rPr>
          <w:ins w:id="10157" w:author="Ole Vilstrup" w:date="2020-12-09T17:03:00Z"/>
          <w:rStyle w:val="XMLname"/>
          <w:rFonts w:eastAsia="Calibri"/>
          <w:sz w:val="18"/>
          <w:szCs w:val="18"/>
          <w:rPrChange w:id="10158" w:author="Ole Vilstrup" w:date="2021-06-03T15:01:00Z">
            <w:rPr>
              <w:ins w:id="10159" w:author="Ole Vilstrup" w:date="2020-12-09T17:03:00Z"/>
              <w:rStyle w:val="XMLname"/>
              <w:rFonts w:eastAsia="Calibri"/>
            </w:rPr>
          </w:rPrChange>
        </w:rPr>
      </w:pPr>
      <w:ins w:id="10160" w:author="Ole Vilstrup" w:date="2020-12-09T17:03:00Z">
        <w:r w:rsidRPr="005F6676">
          <w:rPr>
            <w:rStyle w:val="XMLname"/>
            <w:rFonts w:eastAsia="Calibri"/>
            <w:sz w:val="18"/>
            <w:szCs w:val="18"/>
            <w:rPrChange w:id="10161" w:author="Ole Vilstrup" w:date="2021-06-03T15:01:00Z">
              <w:rPr>
                <w:rStyle w:val="XMLname"/>
                <w:rFonts w:eastAsia="Calibri"/>
              </w:rPr>
            </w:rPrChange>
          </w:rPr>
          <w:t>[OriginalSBDH.BusinessScope…DOCUMENTID.InstanceIdentifier]</w:t>
        </w:r>
      </w:ins>
    </w:p>
    <w:p w14:paraId="004CC2E2" w14:textId="77777777" w:rsidR="00AA1DBF" w:rsidRPr="005F6676" w:rsidRDefault="00AA1DBF" w:rsidP="008A50C7">
      <w:pPr>
        <w:ind w:left="1136" w:firstLine="284"/>
        <w:rPr>
          <w:ins w:id="10162" w:author="Ole Vilstrup" w:date="2020-12-09T17:03:00Z"/>
          <w:rStyle w:val="XMLname"/>
          <w:rFonts w:eastAsia="Calibri"/>
          <w:sz w:val="18"/>
          <w:szCs w:val="18"/>
          <w:rPrChange w:id="10163" w:author="Ole Vilstrup" w:date="2021-06-03T15:01:00Z">
            <w:rPr>
              <w:ins w:id="10164" w:author="Ole Vilstrup" w:date="2020-12-09T17:03:00Z"/>
              <w:rStyle w:val="XMLname"/>
              <w:rFonts w:eastAsia="Calibri"/>
            </w:rPr>
          </w:rPrChange>
        </w:rPr>
      </w:pPr>
      <w:ins w:id="10165" w:author="Ole Vilstrup" w:date="2020-12-09T17:03:00Z">
        <w:r w:rsidRPr="005F6676">
          <w:rPr>
            <w:rStyle w:val="XMLname"/>
            <w:rFonts w:eastAsia="Calibri"/>
            <w:sz w:val="18"/>
            <w:szCs w:val="18"/>
            <w:rPrChange w:id="10166" w:author="Ole Vilstrup" w:date="2021-06-03T15:01:00Z">
              <w:rPr>
                <w:rStyle w:val="XMLname"/>
                <w:rFonts w:eastAsia="Calibri"/>
              </w:rPr>
            </w:rPrChange>
          </w:rPr>
          <w:t>&lt;/bpssignal:OriginalDocumentIdentifier&gt;</w:t>
        </w:r>
      </w:ins>
    </w:p>
    <w:p w14:paraId="5FBE8CD0" w14:textId="111AD1D1" w:rsidR="00483E05" w:rsidRPr="00833085" w:rsidRDefault="00690C88">
      <w:pPr>
        <w:pStyle w:val="Overskrift6"/>
        <w:rPr>
          <w:ins w:id="10167" w:author="Ole Vilstrup" w:date="2021-12-03T16:39:00Z"/>
          <w:rFonts w:ascii="Courier New" w:eastAsia="Calibri" w:hAnsi="Courier New"/>
          <w:sz w:val="20"/>
        </w:rPr>
        <w:pPrChange w:id="10168" w:author="Ole Vilstrup" w:date="2021-12-03T16:39:00Z">
          <w:pPr>
            <w:pStyle w:val="Overskrift5"/>
            <w:keepNext/>
          </w:pPr>
        </w:pPrChange>
      </w:pPr>
      <w:ins w:id="10169" w:author="Ole Vilstrup" w:date="2021-12-03T16:39:00Z">
        <w:r w:rsidRPr="00833085">
          <w:rPr>
            <w:rStyle w:val="XMLname"/>
            <w:rFonts w:ascii="Calibri" w:eastAsia="Calibri" w:hAnsi="Calibri"/>
            <w:sz w:val="22"/>
          </w:rPr>
          <w:t xml:space="preserve">OriginalDocumentIdentifier </w:t>
        </w:r>
        <w:r w:rsidR="00483E05" w:rsidRPr="00833085">
          <w:rPr>
            <w:rStyle w:val="XMLname"/>
            <w:rFonts w:ascii="Calibri" w:eastAsia="Calibri" w:hAnsi="Calibri"/>
            <w:sz w:val="22"/>
          </w:rPr>
          <w:t xml:space="preserve"> e</w:t>
        </w:r>
        <w:r w:rsidR="00483E05" w:rsidRPr="006203F2">
          <w:t>ksempel</w:t>
        </w:r>
      </w:ins>
    </w:p>
    <w:p w14:paraId="48889A02" w14:textId="77777777" w:rsidR="00A412CA" w:rsidRPr="005F6676" w:rsidRDefault="00A412CA">
      <w:pPr>
        <w:ind w:left="996" w:firstLine="284"/>
        <w:rPr>
          <w:ins w:id="10170" w:author="Ole Vilstrup" w:date="2020-12-09T17:35:00Z"/>
          <w:rStyle w:val="XMLname"/>
          <w:rFonts w:eastAsia="Calibri"/>
          <w:sz w:val="18"/>
          <w:szCs w:val="18"/>
          <w:rPrChange w:id="10171" w:author="Ole Vilstrup" w:date="2021-06-03T15:01:00Z">
            <w:rPr>
              <w:ins w:id="10172" w:author="Ole Vilstrup" w:date="2020-12-09T17:35:00Z"/>
              <w:rStyle w:val="XMLname"/>
              <w:rFonts w:eastAsia="Calibri"/>
              <w:b/>
              <w:bCs/>
              <w:i/>
              <w:iCs/>
              <w:szCs w:val="22"/>
            </w:rPr>
          </w:rPrChange>
        </w:rPr>
        <w:pPrChange w:id="10173" w:author="Ole Vilstrup" w:date="2020-12-10T11:33:00Z">
          <w:pPr>
            <w:ind w:left="852" w:firstLine="284"/>
          </w:pPr>
        </w:pPrChange>
      </w:pPr>
      <w:ins w:id="10174" w:author="Ole Vilstrup" w:date="2020-12-09T17:35:00Z">
        <w:r w:rsidRPr="005F6676">
          <w:rPr>
            <w:rStyle w:val="XMLname"/>
            <w:rFonts w:eastAsia="Calibri"/>
            <w:sz w:val="18"/>
            <w:szCs w:val="18"/>
            <w:rPrChange w:id="10175" w:author="Ole Vilstrup" w:date="2021-06-03T15:01:00Z">
              <w:rPr>
                <w:rStyle w:val="XMLname"/>
                <w:rFonts w:eastAsia="Calibri"/>
              </w:rPr>
            </w:rPrChange>
          </w:rPr>
          <w:t>&lt;bpssignal:OriginalDocumentIdentifier&gt;</w:t>
        </w:r>
      </w:ins>
    </w:p>
    <w:p w14:paraId="3B892D65" w14:textId="02F16C16" w:rsidR="00A412CA" w:rsidRPr="005F6676" w:rsidRDefault="00A412CA">
      <w:pPr>
        <w:ind w:left="1280" w:firstLine="284"/>
        <w:rPr>
          <w:ins w:id="10176" w:author="Ole Vilstrup" w:date="2020-12-09T17:35:00Z"/>
          <w:rStyle w:val="XMLname"/>
          <w:rFonts w:eastAsia="Calibri"/>
          <w:sz w:val="18"/>
          <w:szCs w:val="18"/>
          <w:rPrChange w:id="10177" w:author="Ole Vilstrup" w:date="2021-06-03T15:01:00Z">
            <w:rPr>
              <w:ins w:id="10178" w:author="Ole Vilstrup" w:date="2020-12-09T17:35:00Z"/>
              <w:rStyle w:val="XMLname"/>
              <w:rFonts w:eastAsia="Calibri"/>
            </w:rPr>
          </w:rPrChange>
        </w:rPr>
        <w:pPrChange w:id="10179" w:author="Ole Vilstrup" w:date="2020-12-10T11:33:00Z">
          <w:pPr>
            <w:ind w:left="1136" w:firstLine="284"/>
          </w:pPr>
        </w:pPrChange>
      </w:pPr>
      <w:ins w:id="10180" w:author="Ole Vilstrup" w:date="2020-12-09T17:35:00Z">
        <w:r w:rsidRPr="005F6676">
          <w:rPr>
            <w:rStyle w:val="XMLname"/>
            <w:rFonts w:eastAsia="Calibri"/>
            <w:sz w:val="18"/>
            <w:szCs w:val="18"/>
            <w:rPrChange w:id="10181" w:author="Ole Vilstrup" w:date="2021-06-03T15:01:00Z">
              <w:rPr>
                <w:rStyle w:val="XMLname"/>
                <w:rFonts w:eastAsia="Calibri"/>
              </w:rPr>
            </w:rPrChange>
          </w:rPr>
          <w:t>urn:dk:healthcare:medcom:oioxml:schema:xsd:HospitalReferral##urn:www.medcom.dk:messaging:HospitalReferral/Letter/TypeCode/XREF01::HospitalReferral/Letter/VersionCode/XH0130R</w:t>
        </w:r>
      </w:ins>
    </w:p>
    <w:p w14:paraId="189F6066" w14:textId="77777777" w:rsidR="00A412CA" w:rsidRPr="005F6676" w:rsidRDefault="00A412CA">
      <w:pPr>
        <w:ind w:left="996" w:firstLine="284"/>
        <w:rPr>
          <w:ins w:id="10182" w:author="Ole Vilstrup" w:date="2020-12-09T17:35:00Z"/>
          <w:rStyle w:val="XMLname"/>
          <w:rFonts w:eastAsia="Calibri"/>
          <w:sz w:val="18"/>
          <w:szCs w:val="18"/>
          <w:rPrChange w:id="10183" w:author="Ole Vilstrup" w:date="2021-06-03T15:01:00Z">
            <w:rPr>
              <w:ins w:id="10184" w:author="Ole Vilstrup" w:date="2020-12-09T17:35:00Z"/>
              <w:rStyle w:val="XMLname"/>
              <w:rFonts w:eastAsia="Calibri"/>
            </w:rPr>
          </w:rPrChange>
        </w:rPr>
        <w:pPrChange w:id="10185" w:author="Ole Vilstrup" w:date="2020-12-10T11:33:00Z">
          <w:pPr>
            <w:ind w:left="852" w:firstLine="284"/>
          </w:pPr>
        </w:pPrChange>
      </w:pPr>
      <w:ins w:id="10186" w:author="Ole Vilstrup" w:date="2020-12-09T17:35:00Z">
        <w:r w:rsidRPr="005F6676">
          <w:rPr>
            <w:rStyle w:val="XMLname"/>
            <w:rFonts w:eastAsia="Calibri"/>
            <w:sz w:val="18"/>
            <w:szCs w:val="18"/>
            <w:rPrChange w:id="10187" w:author="Ole Vilstrup" w:date="2021-06-03T15:01:00Z">
              <w:rPr>
                <w:rStyle w:val="XMLname"/>
                <w:rFonts w:eastAsia="Calibri"/>
              </w:rPr>
            </w:rPrChange>
          </w:rPr>
          <w:t>&lt;/bpssignal:OriginalDocumentIdentifier&gt;</w:t>
        </w:r>
      </w:ins>
    </w:p>
    <w:p w14:paraId="0AC9F62A" w14:textId="77777777" w:rsidR="00AA1DBF" w:rsidRPr="006203F2" w:rsidRDefault="00AA1DBF">
      <w:pPr>
        <w:pStyle w:val="Overskrift5"/>
        <w:keepNext/>
        <w:rPr>
          <w:ins w:id="10188" w:author="Ole Vilstrup" w:date="2020-12-09T17:03:00Z"/>
          <w:rStyle w:val="XMLname"/>
          <w:rFonts w:eastAsia="Calibri"/>
          <w:rPrChange w:id="10189" w:author="Ole Vilstrup" w:date="2020-12-11T14:26:00Z">
            <w:rPr>
              <w:ins w:id="10190" w:author="Ole Vilstrup" w:date="2020-12-09T17:03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  <w:pPrChange w:id="10191" w:author="Ole Vilstrup" w:date="2021-06-10T13:56:00Z">
          <w:pPr>
            <w:pStyle w:val="Overskrift5"/>
          </w:pPr>
        </w:pPrChange>
      </w:pPr>
      <w:bookmarkStart w:id="10192" w:name="_Ref74224639"/>
      <w:ins w:id="10193" w:author="Ole Vilstrup" w:date="2020-12-09T17:03:00Z">
        <w:r w:rsidRPr="00103B46">
          <w:rPr>
            <w:rStyle w:val="XMLname"/>
            <w:rFonts w:ascii="Calibri" w:eastAsia="Calibri" w:hAnsi="Calibri"/>
            <w:sz w:val="22"/>
            <w:rPrChange w:id="10194" w:author="Ole Vilstrup" w:date="2021-06-03T14:59:00Z">
              <w:rPr>
                <w:rStyle w:val="XMLname"/>
                <w:rFonts w:eastAsia="Calibri"/>
              </w:rPr>
            </w:rPrChange>
          </w:rPr>
          <w:t>OriginalMessageDateTime</w:t>
        </w:r>
        <w:bookmarkEnd w:id="10192"/>
      </w:ins>
    </w:p>
    <w:p w14:paraId="00F56F78" w14:textId="632A7B65" w:rsidR="00AA1DBF" w:rsidRPr="006203F2" w:rsidRDefault="00AA1DBF">
      <w:pPr>
        <w:keepNext/>
        <w:rPr>
          <w:ins w:id="10195" w:author="Ole Vilstrup" w:date="2020-12-09T17:03:00Z"/>
          <w:rFonts w:eastAsia="Calibri"/>
          <w:lang w:eastAsia="da-DK"/>
        </w:rPr>
        <w:pPrChange w:id="10196" w:author="Ole Vilstrup" w:date="2021-06-10T13:56:00Z">
          <w:pPr/>
        </w:pPrChange>
      </w:pPr>
      <w:ins w:id="10197" w:author="Ole Vilstrup" w:date="2020-12-09T17:03:00Z">
        <w:r w:rsidRPr="006203F2">
          <w:rPr>
            <w:rFonts w:eastAsia="Calibri"/>
            <w:lang w:eastAsia="da-DK"/>
          </w:rPr>
          <w:t>Altid på formen: [YYYY-MM-DD]T[</w:t>
        </w:r>
      </w:ins>
      <w:ins w:id="10198" w:author="Ole Vilstrup" w:date="2020-12-09T17:36:00Z">
        <w:r w:rsidR="00121265" w:rsidRPr="006203F2">
          <w:rPr>
            <w:rFonts w:eastAsia="Calibri"/>
            <w:lang w:eastAsia="da-DK"/>
          </w:rPr>
          <w:t>tt:mm:ss</w:t>
        </w:r>
      </w:ins>
      <w:ins w:id="10199" w:author="Ole Vilstrup" w:date="2020-12-09T17:03:00Z">
        <w:r w:rsidRPr="006203F2">
          <w:rPr>
            <w:rFonts w:eastAsia="Calibri"/>
            <w:lang w:eastAsia="da-DK"/>
          </w:rPr>
          <w:t>]+[offset-to-UTC]</w:t>
        </w:r>
      </w:ins>
    </w:p>
    <w:p w14:paraId="62C209A3" w14:textId="77777777" w:rsidR="00AA1DBF" w:rsidRPr="009F50BE" w:rsidRDefault="00AA1DBF">
      <w:pPr>
        <w:keepNext/>
        <w:ind w:left="1136" w:firstLine="284"/>
        <w:rPr>
          <w:ins w:id="10200" w:author="Ole Vilstrup" w:date="2020-12-09T17:03:00Z"/>
          <w:rStyle w:val="XMLname"/>
          <w:rFonts w:eastAsia="Calibri"/>
          <w:sz w:val="18"/>
          <w:szCs w:val="18"/>
          <w:rPrChange w:id="10201" w:author="Ole Vilstrup" w:date="2021-06-03T15:00:00Z">
            <w:rPr>
              <w:ins w:id="10202" w:author="Ole Vilstrup" w:date="2020-12-09T17:03:00Z"/>
              <w:rStyle w:val="XMLname"/>
              <w:rFonts w:eastAsia="Calibri"/>
            </w:rPr>
          </w:rPrChange>
        </w:rPr>
        <w:pPrChange w:id="10203" w:author="Ole Vilstrup" w:date="2021-06-10T13:56:00Z">
          <w:pPr>
            <w:ind w:left="1136" w:firstLine="284"/>
          </w:pPr>
        </w:pPrChange>
      </w:pPr>
      <w:ins w:id="10204" w:author="Ole Vilstrup" w:date="2020-12-09T17:03:00Z">
        <w:r w:rsidRPr="009F50BE">
          <w:rPr>
            <w:rStyle w:val="XMLname"/>
            <w:rFonts w:eastAsia="Calibri"/>
            <w:sz w:val="18"/>
            <w:szCs w:val="18"/>
            <w:rPrChange w:id="10205" w:author="Ole Vilstrup" w:date="2021-06-03T15:00:00Z">
              <w:rPr>
                <w:rStyle w:val="XMLname"/>
                <w:rFonts w:eastAsia="Calibri"/>
              </w:rPr>
            </w:rPrChange>
          </w:rPr>
          <w:t>&lt;bpssignal:OriginalMessageDateTime&gt;</w:t>
        </w:r>
      </w:ins>
    </w:p>
    <w:p w14:paraId="48F89126" w14:textId="77777777" w:rsidR="00AA1DBF" w:rsidRPr="009F50BE" w:rsidRDefault="00AA1DBF">
      <w:pPr>
        <w:keepNext/>
        <w:ind w:left="1420" w:firstLine="284"/>
        <w:rPr>
          <w:ins w:id="10206" w:author="Ole Vilstrup" w:date="2020-12-09T17:03:00Z"/>
          <w:rStyle w:val="XMLname"/>
          <w:rFonts w:eastAsia="Calibri"/>
          <w:sz w:val="18"/>
          <w:szCs w:val="18"/>
          <w:rPrChange w:id="10207" w:author="Ole Vilstrup" w:date="2021-06-03T15:00:00Z">
            <w:rPr>
              <w:ins w:id="10208" w:author="Ole Vilstrup" w:date="2020-12-09T17:03:00Z"/>
              <w:rStyle w:val="XMLname"/>
              <w:rFonts w:eastAsia="Calibri"/>
            </w:rPr>
          </w:rPrChange>
        </w:rPr>
        <w:pPrChange w:id="10209" w:author="Ole Vilstrup" w:date="2021-06-10T13:56:00Z">
          <w:pPr>
            <w:ind w:left="1420" w:firstLine="284"/>
          </w:pPr>
        </w:pPrChange>
      </w:pPr>
      <w:ins w:id="10210" w:author="Ole Vilstrup" w:date="2020-12-09T17:03:00Z">
        <w:r w:rsidRPr="009F50BE">
          <w:rPr>
            <w:rStyle w:val="XMLname"/>
            <w:rFonts w:eastAsia="Calibri"/>
            <w:sz w:val="18"/>
            <w:szCs w:val="18"/>
            <w:rPrChange w:id="10211" w:author="Ole Vilstrup" w:date="2021-06-03T15:00:00Z">
              <w:rPr>
                <w:rStyle w:val="XMLname"/>
                <w:rFonts w:eastAsia="Calibri"/>
              </w:rPr>
            </w:rPrChange>
          </w:rPr>
          <w:t>[OriginalSBDH.DocumentIdentification.CreationDateAndTime]</w:t>
        </w:r>
      </w:ins>
    </w:p>
    <w:p w14:paraId="02E5496F" w14:textId="77777777" w:rsidR="00AA1DBF" w:rsidRPr="009F50BE" w:rsidRDefault="00AA1DBF">
      <w:pPr>
        <w:keepNext/>
        <w:ind w:left="1420"/>
        <w:rPr>
          <w:ins w:id="10212" w:author="Ole Vilstrup" w:date="2020-12-09T17:03:00Z"/>
          <w:rStyle w:val="XMLname"/>
          <w:rFonts w:eastAsia="Calibri"/>
          <w:sz w:val="18"/>
          <w:szCs w:val="18"/>
          <w:rPrChange w:id="10213" w:author="Ole Vilstrup" w:date="2021-06-03T15:00:00Z">
            <w:rPr>
              <w:ins w:id="10214" w:author="Ole Vilstrup" w:date="2020-12-09T17:03:00Z"/>
              <w:rStyle w:val="XMLname"/>
              <w:rFonts w:eastAsia="Calibri"/>
            </w:rPr>
          </w:rPrChange>
        </w:rPr>
        <w:pPrChange w:id="10215" w:author="Ole Vilstrup" w:date="2021-06-10T13:56:00Z">
          <w:pPr>
            <w:ind w:left="1420"/>
          </w:pPr>
        </w:pPrChange>
      </w:pPr>
      <w:ins w:id="10216" w:author="Ole Vilstrup" w:date="2020-12-09T17:03:00Z">
        <w:r w:rsidRPr="009F50BE">
          <w:rPr>
            <w:rStyle w:val="XMLname"/>
            <w:rFonts w:eastAsia="Calibri"/>
            <w:sz w:val="18"/>
            <w:szCs w:val="18"/>
            <w:rPrChange w:id="10217" w:author="Ole Vilstrup" w:date="2021-06-03T15:00:00Z">
              <w:rPr>
                <w:rStyle w:val="XMLname"/>
                <w:rFonts w:eastAsia="Calibri"/>
              </w:rPr>
            </w:rPrChange>
          </w:rPr>
          <w:t>&lt;/bpssignal:OriginalMessageDateTime&gt;</w:t>
        </w:r>
      </w:ins>
    </w:p>
    <w:p w14:paraId="1AB8E946" w14:textId="335E8142" w:rsidR="00690C88" w:rsidRPr="005C3A7B" w:rsidRDefault="00690C88" w:rsidP="00690C88">
      <w:pPr>
        <w:pStyle w:val="Overskrift6"/>
        <w:rPr>
          <w:ins w:id="10218" w:author="Ole Vilstrup" w:date="2021-12-03T16:39:00Z"/>
          <w:rFonts w:ascii="Courier New" w:eastAsia="Calibri" w:hAnsi="Courier New"/>
          <w:sz w:val="20"/>
        </w:rPr>
      </w:pPr>
      <w:ins w:id="10219" w:author="Ole Vilstrup" w:date="2021-12-03T16:39:00Z">
        <w:r w:rsidRPr="005C3A7B">
          <w:rPr>
            <w:rStyle w:val="XMLname"/>
            <w:rFonts w:ascii="Calibri" w:eastAsia="Calibri" w:hAnsi="Calibri"/>
            <w:sz w:val="22"/>
          </w:rPr>
          <w:t>OriginalMessageDateTime</w:t>
        </w:r>
        <w:r>
          <w:rPr>
            <w:rStyle w:val="XMLname"/>
            <w:rFonts w:ascii="Calibri" w:eastAsia="Calibri" w:hAnsi="Calibri"/>
            <w:sz w:val="22"/>
          </w:rPr>
          <w:t xml:space="preserve"> e</w:t>
        </w:r>
        <w:r w:rsidRPr="006203F2">
          <w:t>ksempel</w:t>
        </w:r>
      </w:ins>
    </w:p>
    <w:p w14:paraId="5B04AD94" w14:textId="42D9EE68" w:rsidR="00A412CA" w:rsidRPr="009F50BE" w:rsidRDefault="00690C88" w:rsidP="00690C88">
      <w:pPr>
        <w:ind w:left="1136" w:firstLine="284"/>
        <w:rPr>
          <w:ins w:id="10220" w:author="Ole Vilstrup" w:date="2020-12-09T17:35:00Z"/>
          <w:rStyle w:val="XMLname"/>
          <w:rFonts w:eastAsia="Calibri"/>
          <w:sz w:val="18"/>
          <w:szCs w:val="18"/>
          <w:rPrChange w:id="10221" w:author="Ole Vilstrup" w:date="2021-06-03T15:00:00Z">
            <w:rPr>
              <w:ins w:id="10222" w:author="Ole Vilstrup" w:date="2020-12-09T17:35:00Z"/>
              <w:rStyle w:val="XMLname"/>
              <w:rFonts w:eastAsia="Calibri"/>
              <w:bCs/>
              <w:i/>
              <w:szCs w:val="22"/>
            </w:rPr>
          </w:rPrChange>
        </w:rPr>
      </w:pPr>
      <w:ins w:id="10223" w:author="Ole Vilstrup" w:date="2021-12-03T16:39:00Z">
        <w:r w:rsidRPr="005C3A7B">
          <w:rPr>
            <w:rStyle w:val="XMLname"/>
            <w:rFonts w:eastAsia="Calibri"/>
            <w:sz w:val="18"/>
            <w:szCs w:val="18"/>
          </w:rPr>
          <w:t>&lt;</w:t>
        </w:r>
      </w:ins>
      <w:ins w:id="10224" w:author="Ole Vilstrup" w:date="2020-12-09T17:35:00Z">
        <w:r w:rsidR="00A412CA" w:rsidRPr="009F50BE">
          <w:rPr>
            <w:rStyle w:val="XMLname"/>
            <w:rFonts w:eastAsia="Calibri"/>
            <w:sz w:val="18"/>
            <w:szCs w:val="18"/>
            <w:rPrChange w:id="10225" w:author="Ole Vilstrup" w:date="2021-06-03T15:00:00Z">
              <w:rPr>
                <w:rStyle w:val="XMLname"/>
                <w:rFonts w:eastAsia="Calibri"/>
              </w:rPr>
            </w:rPrChange>
          </w:rPr>
          <w:t>&lt;bpssignal:OriginalMessageDateTime&gt;</w:t>
        </w:r>
      </w:ins>
    </w:p>
    <w:p w14:paraId="5D83EE17" w14:textId="7B4CCA60" w:rsidR="00A412CA" w:rsidRPr="009F50BE" w:rsidRDefault="008723EE" w:rsidP="00366BDE">
      <w:pPr>
        <w:ind w:left="1420" w:firstLine="284"/>
        <w:rPr>
          <w:ins w:id="10226" w:author="Ole Vilstrup" w:date="2020-12-09T17:35:00Z"/>
          <w:rStyle w:val="XMLname"/>
          <w:rFonts w:eastAsia="Calibri"/>
          <w:sz w:val="18"/>
          <w:szCs w:val="18"/>
          <w:rPrChange w:id="10227" w:author="Ole Vilstrup" w:date="2021-06-03T15:00:00Z">
            <w:rPr>
              <w:ins w:id="10228" w:author="Ole Vilstrup" w:date="2020-12-09T17:35:00Z"/>
              <w:rStyle w:val="XMLname"/>
              <w:rFonts w:eastAsia="Calibri"/>
            </w:rPr>
          </w:rPrChange>
        </w:rPr>
      </w:pPr>
      <w:ins w:id="10229" w:author="Ole Vilstrup" w:date="2020-12-09T17:36:00Z">
        <w:r w:rsidRPr="009F50BE">
          <w:rPr>
            <w:rStyle w:val="XMLname"/>
            <w:rFonts w:eastAsia="Calibri"/>
            <w:sz w:val="18"/>
            <w:szCs w:val="18"/>
            <w:rPrChange w:id="10230" w:author="Ole Vilstrup" w:date="2021-06-03T15:00:00Z">
              <w:rPr>
                <w:rFonts w:ascii="Courier New" w:eastAsia="Calibri" w:hAnsi="Courier New"/>
                <w:sz w:val="20"/>
                <w:lang w:val="en-GB" w:eastAsia="da-DK"/>
              </w:rPr>
            </w:rPrChange>
          </w:rPr>
          <w:t>2020-11-06T16</w:t>
        </w:r>
        <w:r w:rsidR="00121265" w:rsidRPr="009F50BE">
          <w:rPr>
            <w:rStyle w:val="XMLname"/>
            <w:rFonts w:eastAsia="Calibri"/>
            <w:sz w:val="18"/>
            <w:szCs w:val="18"/>
            <w:rPrChange w:id="10231" w:author="Ole Vilstrup" w:date="2021-06-03T15:00:00Z">
              <w:rPr>
                <w:rFonts w:eastAsia="Calibri"/>
                <w:lang w:val="en-GB" w:eastAsia="da-DK"/>
              </w:rPr>
            </w:rPrChange>
          </w:rPr>
          <w:t>:</w:t>
        </w:r>
        <w:r w:rsidRPr="009F50BE">
          <w:rPr>
            <w:rStyle w:val="XMLname"/>
            <w:rFonts w:eastAsia="Calibri"/>
            <w:sz w:val="18"/>
            <w:szCs w:val="18"/>
            <w:rPrChange w:id="10232" w:author="Ole Vilstrup" w:date="2021-06-03T15:00:00Z">
              <w:rPr>
                <w:rFonts w:eastAsia="Calibri"/>
                <w:lang w:val="en-GB" w:eastAsia="da-DK"/>
              </w:rPr>
            </w:rPrChange>
          </w:rPr>
          <w:t>19</w:t>
        </w:r>
        <w:r w:rsidR="00121265" w:rsidRPr="009F50BE">
          <w:rPr>
            <w:rStyle w:val="XMLname"/>
            <w:rFonts w:eastAsia="Calibri"/>
            <w:sz w:val="18"/>
            <w:szCs w:val="18"/>
            <w:rPrChange w:id="10233" w:author="Ole Vilstrup" w:date="2021-06-03T15:00:00Z">
              <w:rPr>
                <w:rFonts w:eastAsia="Calibri"/>
                <w:lang w:val="en-GB" w:eastAsia="da-DK"/>
              </w:rPr>
            </w:rPrChange>
          </w:rPr>
          <w:t>:</w:t>
        </w:r>
        <w:r w:rsidRPr="009F50BE">
          <w:rPr>
            <w:rStyle w:val="XMLname"/>
            <w:rFonts w:eastAsia="Calibri"/>
            <w:sz w:val="18"/>
            <w:szCs w:val="18"/>
            <w:rPrChange w:id="10234" w:author="Ole Vilstrup" w:date="2021-06-03T15:00:00Z">
              <w:rPr>
                <w:rFonts w:eastAsia="Calibri"/>
                <w:lang w:val="en-GB" w:eastAsia="da-DK"/>
              </w:rPr>
            </w:rPrChange>
          </w:rPr>
          <w:t>00+01.00</w:t>
        </w:r>
      </w:ins>
    </w:p>
    <w:p w14:paraId="2951D4B4" w14:textId="77777777" w:rsidR="00A412CA" w:rsidRPr="009F50BE" w:rsidRDefault="00A412CA" w:rsidP="00A412CA">
      <w:pPr>
        <w:ind w:left="1420"/>
        <w:rPr>
          <w:ins w:id="10235" w:author="Ole Vilstrup" w:date="2020-12-09T17:35:00Z"/>
          <w:rStyle w:val="XMLname"/>
          <w:rFonts w:eastAsia="Calibri"/>
          <w:sz w:val="18"/>
          <w:szCs w:val="18"/>
          <w:rPrChange w:id="10236" w:author="Ole Vilstrup" w:date="2021-06-03T15:00:00Z">
            <w:rPr>
              <w:ins w:id="10237" w:author="Ole Vilstrup" w:date="2020-12-09T17:35:00Z"/>
              <w:rStyle w:val="XMLname"/>
              <w:rFonts w:eastAsia="Calibri"/>
            </w:rPr>
          </w:rPrChange>
        </w:rPr>
      </w:pPr>
      <w:ins w:id="10238" w:author="Ole Vilstrup" w:date="2020-12-09T17:35:00Z">
        <w:r w:rsidRPr="009F50BE">
          <w:rPr>
            <w:rStyle w:val="XMLname"/>
            <w:rFonts w:eastAsia="Calibri"/>
            <w:sz w:val="18"/>
            <w:szCs w:val="18"/>
            <w:rPrChange w:id="10239" w:author="Ole Vilstrup" w:date="2021-06-03T15:00:00Z">
              <w:rPr>
                <w:rStyle w:val="XMLname"/>
                <w:rFonts w:eastAsia="Calibri"/>
              </w:rPr>
            </w:rPrChange>
          </w:rPr>
          <w:t>&lt;/bpssignal:OriginalMessageDateTime&gt;</w:t>
        </w:r>
      </w:ins>
    </w:p>
    <w:p w14:paraId="47AD833F" w14:textId="77777777" w:rsidR="00AA1DBF" w:rsidRPr="006203F2" w:rsidRDefault="00AA1DBF">
      <w:pPr>
        <w:pStyle w:val="Overskrift5"/>
        <w:rPr>
          <w:ins w:id="10240" w:author="Ole Vilstrup" w:date="2020-12-09T17:03:00Z"/>
          <w:rStyle w:val="XMLname"/>
          <w:rFonts w:eastAsia="Calibri"/>
          <w:rPrChange w:id="10241" w:author="Ole Vilstrup" w:date="2020-12-11T14:26:00Z">
            <w:rPr>
              <w:ins w:id="10242" w:author="Ole Vilstrup" w:date="2020-12-09T17:03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</w:pPr>
      <w:bookmarkStart w:id="10243" w:name="_Ref74224645"/>
      <w:ins w:id="10244" w:author="Ole Vilstrup" w:date="2020-12-09T17:03:00Z">
        <w:r w:rsidRPr="00103B46">
          <w:rPr>
            <w:rStyle w:val="XMLname"/>
            <w:rFonts w:ascii="Calibri" w:eastAsia="Calibri" w:hAnsi="Calibri"/>
            <w:sz w:val="22"/>
            <w:rPrChange w:id="10245" w:author="Ole Vilstrup" w:date="2021-06-03T14:59:00Z">
              <w:rPr>
                <w:rStyle w:val="XMLname"/>
                <w:rFonts w:eastAsia="Calibri"/>
              </w:rPr>
            </w:rPrChange>
          </w:rPr>
          <w:t>ThisMessageDateTime</w:t>
        </w:r>
        <w:bookmarkEnd w:id="10243"/>
      </w:ins>
    </w:p>
    <w:p w14:paraId="6FAD68F1" w14:textId="77777777" w:rsidR="00381E79" w:rsidRPr="006203F2" w:rsidRDefault="00381E79" w:rsidP="00381E79">
      <w:pPr>
        <w:rPr>
          <w:ins w:id="10246" w:author="Ole Vilstrup" w:date="2020-12-09T17:37:00Z"/>
          <w:rFonts w:eastAsia="Calibri"/>
          <w:lang w:eastAsia="da-DK"/>
        </w:rPr>
      </w:pPr>
      <w:ins w:id="10247" w:author="Ole Vilstrup" w:date="2020-12-09T17:37:00Z">
        <w:r w:rsidRPr="006203F2">
          <w:rPr>
            <w:rFonts w:eastAsia="Calibri"/>
            <w:lang w:eastAsia="da-DK"/>
          </w:rPr>
          <w:t>Altid på formen: [YYYY-MM-DD]T[tt:mm:ss]+[offset-to-UTC]</w:t>
        </w:r>
      </w:ins>
    </w:p>
    <w:p w14:paraId="5E3C193C" w14:textId="77777777" w:rsidR="00AA1DBF" w:rsidRPr="009F50BE" w:rsidRDefault="00AA1DBF" w:rsidP="00AA1DBF">
      <w:pPr>
        <w:ind w:firstLine="144"/>
        <w:rPr>
          <w:ins w:id="10248" w:author="Ole Vilstrup" w:date="2020-12-09T17:03:00Z"/>
          <w:rStyle w:val="XMLname"/>
          <w:rFonts w:eastAsia="Calibri"/>
          <w:sz w:val="18"/>
          <w:szCs w:val="18"/>
          <w:rPrChange w:id="10249" w:author="Ole Vilstrup" w:date="2021-06-03T15:00:00Z">
            <w:rPr>
              <w:ins w:id="10250" w:author="Ole Vilstrup" w:date="2020-12-09T17:03:00Z"/>
              <w:rStyle w:val="XMLname"/>
              <w:rFonts w:eastAsia="Calibri"/>
            </w:rPr>
          </w:rPrChange>
        </w:rPr>
      </w:pPr>
      <w:ins w:id="10251" w:author="Ole Vilstrup" w:date="2020-12-09T17:03:00Z">
        <w:r w:rsidRPr="009F50BE">
          <w:rPr>
            <w:rStyle w:val="XMLname"/>
            <w:rFonts w:eastAsia="Calibri"/>
            <w:sz w:val="18"/>
            <w:szCs w:val="18"/>
            <w:rPrChange w:id="10252" w:author="Ole Vilstrup" w:date="2021-06-03T15:00:00Z">
              <w:rPr>
                <w:rStyle w:val="XMLname"/>
                <w:rFonts w:eastAsia="Calibri"/>
              </w:rPr>
            </w:rPrChange>
          </w:rPr>
          <w:t>&lt;bpssignal:ThisMessageDateTime&gt;</w:t>
        </w:r>
      </w:ins>
    </w:p>
    <w:p w14:paraId="42A0F135" w14:textId="77777777" w:rsidR="00AA1DBF" w:rsidRPr="009F50BE" w:rsidRDefault="00AA1DBF" w:rsidP="00AA1DBF">
      <w:pPr>
        <w:ind w:left="1420" w:firstLine="284"/>
        <w:rPr>
          <w:ins w:id="10253" w:author="Ole Vilstrup" w:date="2020-12-09T17:03:00Z"/>
          <w:rStyle w:val="XMLname"/>
          <w:rFonts w:eastAsia="Calibri"/>
          <w:sz w:val="18"/>
          <w:szCs w:val="18"/>
          <w:rPrChange w:id="10254" w:author="Ole Vilstrup" w:date="2021-06-03T15:00:00Z">
            <w:rPr>
              <w:ins w:id="10255" w:author="Ole Vilstrup" w:date="2020-12-09T17:03:00Z"/>
              <w:rStyle w:val="XMLname"/>
              <w:rFonts w:eastAsia="Calibri"/>
            </w:rPr>
          </w:rPrChange>
        </w:rPr>
      </w:pPr>
      <w:ins w:id="10256" w:author="Ole Vilstrup" w:date="2020-12-09T17:03:00Z">
        <w:r w:rsidRPr="009F50BE">
          <w:rPr>
            <w:rStyle w:val="XMLname"/>
            <w:rFonts w:eastAsia="Calibri"/>
            <w:sz w:val="18"/>
            <w:szCs w:val="18"/>
            <w:rPrChange w:id="10257" w:author="Ole Vilstrup" w:date="2021-06-03T15:00:00Z">
              <w:rPr>
                <w:rStyle w:val="XMLname"/>
                <w:rFonts w:eastAsia="Calibri"/>
              </w:rPr>
            </w:rPrChange>
          </w:rPr>
          <w:t>[ThisSBDH.DocumentIdentification.CreationDateAndTime]</w:t>
        </w:r>
      </w:ins>
    </w:p>
    <w:p w14:paraId="33525300" w14:textId="6AA15339" w:rsidR="00AA1DBF" w:rsidRPr="009F50BE" w:rsidRDefault="00AA1DBF" w:rsidP="00AA1DBF">
      <w:pPr>
        <w:ind w:left="1420"/>
        <w:rPr>
          <w:ins w:id="10258" w:author="Ole Vilstrup" w:date="2020-12-09T17:03:00Z"/>
          <w:rStyle w:val="XMLname"/>
          <w:rFonts w:eastAsia="Calibri"/>
          <w:sz w:val="18"/>
          <w:szCs w:val="18"/>
          <w:rPrChange w:id="10259" w:author="Ole Vilstrup" w:date="2021-06-03T15:00:00Z">
            <w:rPr>
              <w:ins w:id="10260" w:author="Ole Vilstrup" w:date="2020-12-09T17:03:00Z"/>
              <w:rStyle w:val="XMLname"/>
              <w:rFonts w:eastAsia="Calibri"/>
            </w:rPr>
          </w:rPrChange>
        </w:rPr>
      </w:pPr>
      <w:ins w:id="10261" w:author="Ole Vilstrup" w:date="2020-12-09T17:03:00Z">
        <w:r w:rsidRPr="009F50BE">
          <w:rPr>
            <w:rStyle w:val="XMLname"/>
            <w:rFonts w:eastAsia="Calibri"/>
            <w:sz w:val="18"/>
            <w:szCs w:val="18"/>
            <w:rPrChange w:id="10262" w:author="Ole Vilstrup" w:date="2021-06-03T15:00:00Z">
              <w:rPr>
                <w:rStyle w:val="XMLname"/>
                <w:rFonts w:eastAsia="Calibri"/>
              </w:rPr>
            </w:rPrChange>
          </w:rPr>
          <w:t>&lt;/bpssignal:ThisMessageDateTime&gt;</w:t>
        </w:r>
      </w:ins>
    </w:p>
    <w:p w14:paraId="0B31F660" w14:textId="21E55188" w:rsidR="00690C88" w:rsidRPr="005C3A7B" w:rsidRDefault="00690C88" w:rsidP="00690C88">
      <w:pPr>
        <w:pStyle w:val="Overskrift6"/>
        <w:rPr>
          <w:ins w:id="10263" w:author="Ole Vilstrup" w:date="2021-12-03T16:40:00Z"/>
          <w:rFonts w:ascii="Courier New" w:eastAsia="Calibri" w:hAnsi="Courier New"/>
          <w:sz w:val="20"/>
        </w:rPr>
      </w:pPr>
      <w:ins w:id="10264" w:author="Ole Vilstrup" w:date="2021-12-03T16:40:00Z">
        <w:r>
          <w:rPr>
            <w:rStyle w:val="XMLname"/>
            <w:rFonts w:ascii="Calibri" w:eastAsia="Calibri" w:hAnsi="Calibri"/>
            <w:sz w:val="22"/>
          </w:rPr>
          <w:t>This</w:t>
        </w:r>
        <w:r w:rsidRPr="005C3A7B">
          <w:rPr>
            <w:rStyle w:val="XMLname"/>
            <w:rFonts w:ascii="Calibri" w:eastAsia="Calibri" w:hAnsi="Calibri"/>
            <w:sz w:val="22"/>
          </w:rPr>
          <w:t>MessageDateTime</w:t>
        </w:r>
        <w:r>
          <w:rPr>
            <w:rStyle w:val="XMLname"/>
            <w:rFonts w:ascii="Calibri" w:eastAsia="Calibri" w:hAnsi="Calibri"/>
            <w:sz w:val="22"/>
          </w:rPr>
          <w:t xml:space="preserve"> e</w:t>
        </w:r>
        <w:r w:rsidRPr="006203F2">
          <w:t>ksempel</w:t>
        </w:r>
      </w:ins>
    </w:p>
    <w:p w14:paraId="7792F4CA" w14:textId="77777777" w:rsidR="00B65A35" w:rsidRPr="009F50BE" w:rsidRDefault="00B65A35" w:rsidP="00B65A35">
      <w:pPr>
        <w:ind w:firstLine="144"/>
        <w:rPr>
          <w:ins w:id="10265" w:author="Ole Vilstrup" w:date="2020-12-09T17:38:00Z"/>
          <w:rStyle w:val="XMLname"/>
          <w:rFonts w:eastAsia="Calibri"/>
          <w:sz w:val="18"/>
          <w:szCs w:val="18"/>
          <w:rPrChange w:id="10266" w:author="Ole Vilstrup" w:date="2021-06-03T15:00:00Z">
            <w:rPr>
              <w:ins w:id="10267" w:author="Ole Vilstrup" w:date="2020-12-09T17:38:00Z"/>
              <w:rStyle w:val="XMLname"/>
              <w:rFonts w:eastAsia="Calibri"/>
              <w:bCs/>
              <w:i/>
              <w:szCs w:val="22"/>
            </w:rPr>
          </w:rPrChange>
        </w:rPr>
      </w:pPr>
      <w:ins w:id="10268" w:author="Ole Vilstrup" w:date="2020-12-09T17:38:00Z">
        <w:r w:rsidRPr="009F50BE">
          <w:rPr>
            <w:rStyle w:val="XMLname"/>
            <w:rFonts w:eastAsia="Calibri"/>
            <w:sz w:val="18"/>
            <w:szCs w:val="18"/>
            <w:rPrChange w:id="10269" w:author="Ole Vilstrup" w:date="2021-06-03T15:00:00Z">
              <w:rPr>
                <w:rStyle w:val="XMLname"/>
                <w:rFonts w:eastAsia="Calibri"/>
              </w:rPr>
            </w:rPrChange>
          </w:rPr>
          <w:t>&lt;bpssignal:ThisMessageDateTime&gt;</w:t>
        </w:r>
      </w:ins>
    </w:p>
    <w:p w14:paraId="731AFDCE" w14:textId="0ADE92BB" w:rsidR="008F591F" w:rsidRPr="009F50BE" w:rsidRDefault="008F591F" w:rsidP="008F591F">
      <w:pPr>
        <w:ind w:left="1420" w:firstLine="284"/>
        <w:rPr>
          <w:ins w:id="10270" w:author="Ole Vilstrup" w:date="2020-12-09T17:39:00Z"/>
          <w:rStyle w:val="XMLname"/>
          <w:rFonts w:eastAsia="Calibri"/>
          <w:sz w:val="18"/>
          <w:szCs w:val="18"/>
          <w:rPrChange w:id="10271" w:author="Ole Vilstrup" w:date="2021-06-03T15:00:00Z">
            <w:rPr>
              <w:ins w:id="10272" w:author="Ole Vilstrup" w:date="2020-12-09T17:39:00Z"/>
              <w:rStyle w:val="XMLname"/>
              <w:rFonts w:eastAsia="Calibri"/>
            </w:rPr>
          </w:rPrChange>
        </w:rPr>
      </w:pPr>
      <w:ins w:id="10273" w:author="Ole Vilstrup" w:date="2020-12-09T17:39:00Z">
        <w:r w:rsidRPr="009F50BE">
          <w:rPr>
            <w:rStyle w:val="XMLname"/>
            <w:rFonts w:eastAsia="Calibri"/>
            <w:sz w:val="18"/>
            <w:szCs w:val="18"/>
            <w:rPrChange w:id="10274" w:author="Ole Vilstrup" w:date="2021-06-03T15:00:00Z">
              <w:rPr>
                <w:rStyle w:val="XMLname"/>
                <w:rFonts w:eastAsia="Calibri"/>
              </w:rPr>
            </w:rPrChange>
          </w:rPr>
          <w:t>2020-11-06T16:19:10+01.00</w:t>
        </w:r>
      </w:ins>
    </w:p>
    <w:p w14:paraId="509F4842" w14:textId="41572D3D" w:rsidR="00B65A35" w:rsidRPr="009F50BE" w:rsidRDefault="00B65A35" w:rsidP="00B65A35">
      <w:pPr>
        <w:ind w:left="1420"/>
        <w:rPr>
          <w:ins w:id="10275" w:author="Ole Vilstrup" w:date="2020-12-09T17:38:00Z"/>
          <w:rStyle w:val="XMLname"/>
          <w:rFonts w:eastAsia="Calibri"/>
          <w:sz w:val="18"/>
          <w:szCs w:val="18"/>
          <w:rPrChange w:id="10276" w:author="Ole Vilstrup" w:date="2021-06-03T15:00:00Z">
            <w:rPr>
              <w:ins w:id="10277" w:author="Ole Vilstrup" w:date="2020-12-09T17:38:00Z"/>
              <w:rStyle w:val="XMLname"/>
              <w:rFonts w:eastAsia="Calibri"/>
            </w:rPr>
          </w:rPrChange>
        </w:rPr>
      </w:pPr>
      <w:ins w:id="10278" w:author="Ole Vilstrup" w:date="2020-12-09T17:38:00Z">
        <w:r w:rsidRPr="009F50BE">
          <w:rPr>
            <w:rStyle w:val="XMLname"/>
            <w:rFonts w:eastAsia="Calibri"/>
            <w:sz w:val="18"/>
            <w:szCs w:val="18"/>
            <w:rPrChange w:id="10279" w:author="Ole Vilstrup" w:date="2021-06-03T15:00:00Z">
              <w:rPr>
                <w:rStyle w:val="XMLname"/>
                <w:rFonts w:eastAsia="Calibri"/>
              </w:rPr>
            </w:rPrChange>
          </w:rPr>
          <w:t>&lt;/bpssignal:ThisMessageDateTime&gt;</w:t>
        </w:r>
      </w:ins>
    </w:p>
    <w:p w14:paraId="53B94F27" w14:textId="77777777" w:rsidR="00AA1DBF" w:rsidRPr="006203F2" w:rsidRDefault="00AA1DBF">
      <w:pPr>
        <w:pStyle w:val="Overskrift5"/>
        <w:keepNext/>
        <w:ind w:left="1009" w:hanging="1009"/>
        <w:rPr>
          <w:ins w:id="10280" w:author="Ole Vilstrup" w:date="2020-12-09T17:03:00Z"/>
          <w:rStyle w:val="XMLname"/>
          <w:rFonts w:eastAsia="Calibri"/>
          <w:rPrChange w:id="10281" w:author="Ole Vilstrup" w:date="2020-12-11T14:26:00Z">
            <w:rPr>
              <w:ins w:id="10282" w:author="Ole Vilstrup" w:date="2020-12-09T17:03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  <w:pPrChange w:id="10283" w:author="Ole Vilstrup" w:date="2021-12-03T16:41:00Z">
          <w:pPr>
            <w:pStyle w:val="Overskrift5"/>
          </w:pPr>
        </w:pPrChange>
      </w:pPr>
      <w:bookmarkStart w:id="10284" w:name="_Ref74224651"/>
      <w:ins w:id="10285" w:author="Ole Vilstrup" w:date="2020-12-09T17:03:00Z">
        <w:r w:rsidRPr="000369F1">
          <w:rPr>
            <w:rStyle w:val="XMLname"/>
            <w:rFonts w:ascii="Calibri" w:eastAsia="Calibri" w:hAnsi="Calibri"/>
            <w:sz w:val="22"/>
            <w:rPrChange w:id="10286" w:author="Ole Vilstrup" w:date="2021-12-03T16:41:00Z">
              <w:rPr>
                <w:rStyle w:val="XMLname"/>
                <w:rFonts w:eastAsia="Calibri"/>
              </w:rPr>
            </w:rPrChange>
          </w:rPr>
          <w:lastRenderedPageBreak/>
          <w:t>FromPartyInfo</w:t>
        </w:r>
        <w:bookmarkEnd w:id="10284"/>
      </w:ins>
    </w:p>
    <w:p w14:paraId="549B5E6B" w14:textId="52B26C7B" w:rsidR="00065E38" w:rsidRPr="00576ECE" w:rsidRDefault="00AA1DBF">
      <w:pPr>
        <w:keepNext/>
        <w:keepLines/>
        <w:ind w:left="1420"/>
        <w:rPr>
          <w:ins w:id="10287" w:author="Ole Vilstrup" w:date="2021-02-18T16:32:00Z"/>
          <w:rStyle w:val="XMLname"/>
          <w:rFonts w:eastAsia="Calibri"/>
          <w:b/>
          <w:bCs/>
          <w:i/>
          <w:iCs/>
          <w:sz w:val="18"/>
          <w:szCs w:val="18"/>
          <w:rPrChange w:id="10288" w:author="Ole Vilstrup" w:date="2021-06-03T14:59:00Z">
            <w:rPr>
              <w:ins w:id="10289" w:author="Ole Vilstrup" w:date="2021-02-18T16:32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  <w:pPrChange w:id="10290" w:author="Ole Vilstrup" w:date="2021-12-03T16:40:00Z">
          <w:pPr>
            <w:keepLines/>
            <w:ind w:left="1136" w:firstLine="284"/>
          </w:pPr>
        </w:pPrChange>
      </w:pPr>
      <w:ins w:id="10291" w:author="Ole Vilstrup" w:date="2020-12-09T17:03:00Z">
        <w:r w:rsidRPr="00576ECE">
          <w:rPr>
            <w:rStyle w:val="XMLname"/>
            <w:rFonts w:eastAsia="Calibri"/>
            <w:sz w:val="18"/>
            <w:szCs w:val="18"/>
            <w:rPrChange w:id="10292" w:author="Ole Vilstrup" w:date="2021-06-03T14:59:00Z">
              <w:rPr>
                <w:rStyle w:val="XMLname"/>
                <w:rFonts w:eastAsia="Calibri"/>
              </w:rPr>
            </w:rPrChange>
          </w:rPr>
          <w:t xml:space="preserve">&lt;bpssignal:FromPartyInfo </w:t>
        </w:r>
      </w:ins>
      <w:ins w:id="10293" w:author="Ole Vilstrup" w:date="2021-02-18T16:32:00Z">
        <w:r w:rsidR="00065E38" w:rsidRPr="00576ECE">
          <w:rPr>
            <w:rStyle w:val="XMLname"/>
            <w:rFonts w:eastAsia="Calibri"/>
            <w:sz w:val="18"/>
            <w:szCs w:val="18"/>
            <w:rPrChange w:id="10294" w:author="Ole Vilstrup" w:date="2021-06-03T14:59:00Z">
              <w:rPr>
                <w:rStyle w:val="XMLname"/>
                <w:rFonts w:eastAsia="Calibri"/>
              </w:rPr>
            </w:rPrChange>
          </w:rPr>
          <w:t>type=[OriginalSBDH:</w:t>
        </w:r>
      </w:ins>
      <w:ins w:id="10295" w:author="Ole Vilstrup" w:date="2021-02-18T16:37:00Z">
        <w:r w:rsidR="00E33AC2" w:rsidRPr="00576ECE">
          <w:rPr>
            <w:rStyle w:val="XMLname"/>
            <w:rFonts w:eastAsia="Calibri"/>
            <w:sz w:val="18"/>
            <w:szCs w:val="18"/>
            <w:rPrChange w:id="10296" w:author="Ole Vilstrup" w:date="2021-06-03T14:59:00Z">
              <w:rPr>
                <w:rStyle w:val="XMLname"/>
                <w:rFonts w:eastAsia="Calibri"/>
              </w:rPr>
            </w:rPrChange>
          </w:rPr>
          <w:t>Receiver</w:t>
        </w:r>
      </w:ins>
      <w:ins w:id="10297" w:author="Ole Vilstrup" w:date="2021-02-18T16:32:00Z">
        <w:r w:rsidR="00065E38" w:rsidRPr="00576ECE">
          <w:rPr>
            <w:rStyle w:val="XMLname"/>
            <w:rFonts w:eastAsia="Calibri"/>
            <w:sz w:val="18"/>
            <w:szCs w:val="18"/>
            <w:rPrChange w:id="10298" w:author="Ole Vilstrup" w:date="2021-06-03T14:59:00Z">
              <w:rPr>
                <w:rStyle w:val="XMLname"/>
                <w:rFonts w:eastAsia="Calibri"/>
              </w:rPr>
            </w:rPrChange>
          </w:rPr>
          <w:t>.Identifier</w:t>
        </w:r>
      </w:ins>
      <w:ins w:id="10299" w:author="Ole Vilstrup" w:date="2021-02-18T16:39:00Z">
        <w:r w:rsidR="00101483" w:rsidRPr="00576ECE">
          <w:rPr>
            <w:rStyle w:val="XMLname"/>
            <w:rFonts w:eastAsia="Calibri"/>
            <w:sz w:val="18"/>
            <w:szCs w:val="18"/>
            <w:rPrChange w:id="10300" w:author="Ole Vilstrup" w:date="2021-06-03T14:59:00Z">
              <w:rPr>
                <w:rStyle w:val="XMLname"/>
                <w:rFonts w:eastAsia="Calibri"/>
              </w:rPr>
            </w:rPrChange>
          </w:rPr>
          <w:t>@Authority</w:t>
        </w:r>
      </w:ins>
      <w:ins w:id="10301" w:author="Ole Vilstrup" w:date="2021-02-18T16:32:00Z">
        <w:r w:rsidR="00065E38" w:rsidRPr="00576ECE">
          <w:rPr>
            <w:rStyle w:val="XMLname"/>
            <w:rFonts w:eastAsia="Calibri"/>
            <w:sz w:val="18"/>
            <w:szCs w:val="18"/>
            <w:rPrChange w:id="10302" w:author="Ole Vilstrup" w:date="2021-06-03T14:59:00Z">
              <w:rPr>
                <w:rStyle w:val="XMLname"/>
                <w:rFonts w:eastAsia="Calibri"/>
              </w:rPr>
            </w:rPrChange>
          </w:rPr>
          <w:t>]&gt;</w:t>
        </w:r>
      </w:ins>
    </w:p>
    <w:p w14:paraId="67821A17" w14:textId="58AFDB71" w:rsidR="00065E38" w:rsidRPr="00576ECE" w:rsidRDefault="00065E38" w:rsidP="00065E38">
      <w:pPr>
        <w:keepLines/>
        <w:ind w:left="1420" w:firstLine="284"/>
        <w:rPr>
          <w:ins w:id="10303" w:author="Ole Vilstrup" w:date="2021-02-18T16:32:00Z"/>
          <w:rStyle w:val="XMLname"/>
          <w:rFonts w:eastAsia="Calibri"/>
          <w:sz w:val="18"/>
          <w:szCs w:val="18"/>
          <w:rPrChange w:id="10304" w:author="Ole Vilstrup" w:date="2021-06-03T14:59:00Z">
            <w:rPr>
              <w:ins w:id="10305" w:author="Ole Vilstrup" w:date="2021-02-18T16:32:00Z"/>
              <w:rStyle w:val="XMLname"/>
              <w:rFonts w:eastAsia="Calibri"/>
            </w:rPr>
          </w:rPrChange>
        </w:rPr>
      </w:pPr>
      <w:ins w:id="10306" w:author="Ole Vilstrup" w:date="2021-02-18T16:32:00Z">
        <w:r w:rsidRPr="00576ECE">
          <w:rPr>
            <w:rStyle w:val="XMLname"/>
            <w:rFonts w:eastAsia="Calibri"/>
            <w:sz w:val="18"/>
            <w:szCs w:val="18"/>
            <w:rPrChange w:id="10307" w:author="Ole Vilstrup" w:date="2021-06-03T14:59:00Z">
              <w:rPr>
                <w:rStyle w:val="XMLname"/>
                <w:rFonts w:eastAsia="Calibri"/>
              </w:rPr>
            </w:rPrChange>
          </w:rPr>
          <w:t>[OriginalSBDH:</w:t>
        </w:r>
      </w:ins>
      <w:ins w:id="10308" w:author="Ole Vilstrup" w:date="2021-02-18T16:37:00Z">
        <w:r w:rsidR="00E33AC2" w:rsidRPr="00576ECE">
          <w:rPr>
            <w:rStyle w:val="XMLname"/>
            <w:rFonts w:eastAsia="Calibri"/>
            <w:sz w:val="18"/>
            <w:szCs w:val="18"/>
            <w:rPrChange w:id="10309" w:author="Ole Vilstrup" w:date="2021-06-03T14:59:00Z">
              <w:rPr>
                <w:rStyle w:val="XMLname"/>
                <w:rFonts w:eastAsia="Calibri"/>
              </w:rPr>
            </w:rPrChange>
          </w:rPr>
          <w:t>Receiver</w:t>
        </w:r>
      </w:ins>
      <w:ins w:id="10310" w:author="Ole Vilstrup" w:date="2021-02-18T16:32:00Z">
        <w:r w:rsidRPr="00576ECE">
          <w:rPr>
            <w:rStyle w:val="XMLname"/>
            <w:rFonts w:eastAsia="Calibri"/>
            <w:sz w:val="18"/>
            <w:szCs w:val="18"/>
            <w:rPrChange w:id="10311" w:author="Ole Vilstrup" w:date="2021-06-03T14:59:00Z">
              <w:rPr>
                <w:rStyle w:val="XMLname"/>
                <w:rFonts w:eastAsia="Calibri"/>
              </w:rPr>
            </w:rPrChange>
          </w:rPr>
          <w:t>.</w:t>
        </w:r>
      </w:ins>
      <w:ins w:id="10312" w:author="Ole Vilstrup" w:date="2021-02-18T16:38:00Z">
        <w:r w:rsidR="00E3459A" w:rsidRPr="00576ECE">
          <w:rPr>
            <w:rStyle w:val="XMLname"/>
            <w:rFonts w:eastAsia="Calibri"/>
            <w:sz w:val="18"/>
            <w:szCs w:val="18"/>
            <w:rPrChange w:id="10313" w:author="Ole Vilstrup" w:date="2021-06-03T14:59:00Z">
              <w:rPr>
                <w:rStyle w:val="XMLname"/>
                <w:rFonts w:eastAsia="Calibri"/>
              </w:rPr>
            </w:rPrChange>
          </w:rPr>
          <w:t>Identifier</w:t>
        </w:r>
      </w:ins>
      <w:ins w:id="10314" w:author="Ole Vilstrup" w:date="2021-02-18T16:32:00Z">
        <w:r w:rsidRPr="00576ECE">
          <w:rPr>
            <w:rStyle w:val="XMLname"/>
            <w:rFonts w:eastAsia="Calibri"/>
            <w:sz w:val="18"/>
            <w:szCs w:val="18"/>
            <w:rPrChange w:id="10315" w:author="Ole Vilstrup" w:date="2021-06-03T14:59:00Z">
              <w:rPr>
                <w:rStyle w:val="XMLname"/>
                <w:rFonts w:eastAsia="Calibri"/>
              </w:rPr>
            </w:rPrChange>
          </w:rPr>
          <w:t>]</w:t>
        </w:r>
      </w:ins>
    </w:p>
    <w:p w14:paraId="7A9B00BC" w14:textId="7AAFD247" w:rsidR="00AB639A" w:rsidRDefault="00AA1DBF" w:rsidP="00AB639A">
      <w:pPr>
        <w:ind w:left="1136" w:firstLine="284"/>
        <w:rPr>
          <w:ins w:id="10316" w:author="Ole Vilstrup" w:date="2021-06-10T13:52:00Z"/>
        </w:rPr>
      </w:pPr>
      <w:ins w:id="10317" w:author="Ole Vilstrup" w:date="2020-12-09T17:03:00Z">
        <w:r w:rsidRPr="00576ECE">
          <w:rPr>
            <w:rStyle w:val="XMLname"/>
            <w:rFonts w:eastAsia="Calibri"/>
            <w:sz w:val="18"/>
            <w:szCs w:val="18"/>
            <w:rPrChange w:id="10318" w:author="Ole Vilstrup" w:date="2021-06-03T14:59:00Z">
              <w:rPr>
                <w:rStyle w:val="XMLname"/>
                <w:rFonts w:eastAsia="Calibri"/>
              </w:rPr>
            </w:rPrChange>
          </w:rPr>
          <w:t>&lt;/bpssignal:FromPartyInfo&gt;</w:t>
        </w:r>
      </w:ins>
    </w:p>
    <w:p w14:paraId="6DE0CC60" w14:textId="56EA2F64" w:rsidR="0034273B" w:rsidRPr="00123E12" w:rsidRDefault="0034273B">
      <w:pPr>
        <w:pStyle w:val="Overskrift6"/>
        <w:rPr>
          <w:ins w:id="10319" w:author="Ole Vilstrup" w:date="2021-12-03T16:40:00Z"/>
          <w:rPrChange w:id="10320" w:author="Ole Vilstrup" w:date="2021-12-03T16:41:00Z">
            <w:rPr>
              <w:ins w:id="10321" w:author="Ole Vilstrup" w:date="2021-12-03T16:40:00Z"/>
              <w:rFonts w:eastAsia="Calibri"/>
            </w:rPr>
          </w:rPrChange>
        </w:rPr>
      </w:pPr>
      <w:ins w:id="10322" w:author="Ole Vilstrup" w:date="2021-12-03T16:40:00Z">
        <w:r w:rsidRPr="00123E12">
          <w:rPr>
            <w:rPrChange w:id="10323" w:author="Ole Vilstrup" w:date="2021-12-03T16:41:00Z">
              <w:rPr>
                <w:rStyle w:val="XMLname"/>
                <w:rFonts w:eastAsia="Calibri"/>
              </w:rPr>
            </w:rPrChange>
          </w:rPr>
          <w:t>FromPartyInfo</w:t>
        </w:r>
        <w:r w:rsidRPr="00123E12">
          <w:rPr>
            <w:rPrChange w:id="10324" w:author="Ole Vilstrup" w:date="2021-12-03T16:41:00Z">
              <w:rPr>
                <w:rStyle w:val="XMLname"/>
                <w:rFonts w:ascii="Calibri" w:eastAsia="Calibri" w:hAnsi="Calibri"/>
                <w:sz w:val="22"/>
              </w:rPr>
            </w:rPrChange>
          </w:rPr>
          <w:t xml:space="preserve"> e</w:t>
        </w:r>
        <w:r w:rsidRPr="006203F2">
          <w:t>ksempel</w:t>
        </w:r>
      </w:ins>
    </w:p>
    <w:p w14:paraId="7129D42B" w14:textId="77777777" w:rsidR="0015221A" w:rsidRDefault="00D55285" w:rsidP="0015221A">
      <w:pPr>
        <w:ind w:left="1136" w:firstLine="284"/>
        <w:rPr>
          <w:ins w:id="10325" w:author="Ole Vilstrup" w:date="2021-06-10T13:52:00Z"/>
          <w:rStyle w:val="XMLname"/>
          <w:rFonts w:eastAsia="Calibri"/>
          <w:sz w:val="18"/>
          <w:szCs w:val="18"/>
        </w:rPr>
      </w:pPr>
      <w:ins w:id="10326" w:author="Ole Vilstrup" w:date="2020-12-09T17:47:00Z">
        <w:r w:rsidRPr="00103B46">
          <w:rPr>
            <w:rStyle w:val="XMLname"/>
            <w:rFonts w:eastAsia="Calibri"/>
            <w:sz w:val="18"/>
            <w:szCs w:val="18"/>
            <w:rPrChange w:id="10327" w:author="Ole Vilstrup" w:date="2021-06-03T14:59:00Z">
              <w:rPr>
                <w:rStyle w:val="XMLname"/>
                <w:rFonts w:eastAsia="Calibri"/>
              </w:rPr>
            </w:rPrChange>
          </w:rPr>
          <w:t>&lt;bpssignal:FromPartyInfo type=</w:t>
        </w:r>
      </w:ins>
      <w:ins w:id="10328" w:author="Ole Vilstrup" w:date="2020-12-09T17:48:00Z">
        <w:r w:rsidR="00496B36" w:rsidRPr="00103B46">
          <w:rPr>
            <w:rStyle w:val="XMLname"/>
            <w:rFonts w:eastAsia="Calibri"/>
            <w:sz w:val="18"/>
            <w:szCs w:val="18"/>
            <w:rPrChange w:id="10329" w:author="Ole Vilstrup" w:date="2021-06-03T14:59:00Z">
              <w:rPr>
                <w:rStyle w:val="XMLname"/>
                <w:rFonts w:eastAsia="Calibri"/>
              </w:rPr>
            </w:rPrChange>
          </w:rPr>
          <w:t>”</w:t>
        </w:r>
      </w:ins>
      <w:ins w:id="10330" w:author="Ole Vilstrup" w:date="2021-02-18T16:35:00Z">
        <w:r w:rsidR="00087D11" w:rsidRPr="00103B46">
          <w:rPr>
            <w:rStyle w:val="XMLname"/>
            <w:rFonts w:eastAsia="Calibri"/>
            <w:sz w:val="18"/>
            <w:szCs w:val="18"/>
            <w:rPrChange w:id="10331" w:author="Ole Vilstrup" w:date="2021-06-03T14:59:00Z">
              <w:rPr>
                <w:rStyle w:val="XMLname"/>
                <w:rFonts w:eastAsia="Calibri"/>
              </w:rPr>
            </w:rPrChange>
          </w:rPr>
          <w:t>iso6523-actorid-upis</w:t>
        </w:r>
      </w:ins>
      <w:ins w:id="10332" w:author="Ole Vilstrup" w:date="2020-12-09T17:48:00Z">
        <w:r w:rsidR="00496B36" w:rsidRPr="00103B46">
          <w:rPr>
            <w:rStyle w:val="XMLname"/>
            <w:rFonts w:eastAsia="Calibri"/>
            <w:sz w:val="18"/>
            <w:szCs w:val="18"/>
            <w:rPrChange w:id="10333" w:author="Ole Vilstrup" w:date="2021-06-03T14:59:00Z">
              <w:rPr>
                <w:rStyle w:val="XMLname"/>
                <w:rFonts w:eastAsia="Calibri"/>
              </w:rPr>
            </w:rPrChange>
          </w:rPr>
          <w:t>”</w:t>
        </w:r>
      </w:ins>
      <w:ins w:id="10334" w:author="Ole Vilstrup" w:date="2020-12-09T17:47:00Z">
        <w:r w:rsidRPr="00103B46">
          <w:rPr>
            <w:rStyle w:val="XMLname"/>
            <w:rFonts w:eastAsia="Calibri"/>
            <w:sz w:val="18"/>
            <w:szCs w:val="18"/>
            <w:rPrChange w:id="10335" w:author="Ole Vilstrup" w:date="2021-06-03T14:59:00Z">
              <w:rPr>
                <w:rStyle w:val="XMLname"/>
                <w:rFonts w:eastAsia="Calibri"/>
              </w:rPr>
            </w:rPrChange>
          </w:rPr>
          <w:t>&gt;</w:t>
        </w:r>
      </w:ins>
    </w:p>
    <w:p w14:paraId="4A8526DB" w14:textId="77777777" w:rsidR="0015221A" w:rsidRDefault="00D35AC6" w:rsidP="0015221A">
      <w:pPr>
        <w:ind w:left="1420" w:firstLine="284"/>
        <w:rPr>
          <w:ins w:id="10336" w:author="Ole Vilstrup" w:date="2021-06-10T13:53:00Z"/>
          <w:rStyle w:val="XMLname"/>
          <w:rFonts w:eastAsia="Calibri"/>
          <w:sz w:val="18"/>
          <w:szCs w:val="18"/>
        </w:rPr>
      </w:pPr>
      <w:ins w:id="10337" w:author="Ole Vilstrup" w:date="2021-02-18T16:36:00Z">
        <w:r w:rsidRPr="00103B46">
          <w:rPr>
            <w:rStyle w:val="XMLname"/>
            <w:rFonts w:eastAsia="Calibri"/>
            <w:sz w:val="18"/>
            <w:szCs w:val="18"/>
            <w:rPrChange w:id="10338" w:author="Ole Vilstrup" w:date="2021-06-03T14:59:00Z">
              <w:rPr>
                <w:rStyle w:val="XMLname"/>
                <w:rFonts w:eastAsia="Calibri"/>
              </w:rPr>
            </w:rPrChange>
          </w:rPr>
          <w:t>0088:5790000201389</w:t>
        </w:r>
      </w:ins>
    </w:p>
    <w:p w14:paraId="73BC9D69" w14:textId="6806089C" w:rsidR="00D55285" w:rsidRPr="00103B46" w:rsidRDefault="00D55285">
      <w:pPr>
        <w:ind w:left="1420"/>
        <w:rPr>
          <w:ins w:id="10339" w:author="Ole Vilstrup" w:date="2020-12-09T17:03:00Z"/>
          <w:rStyle w:val="XMLname"/>
          <w:rFonts w:eastAsia="Calibri"/>
          <w:sz w:val="18"/>
          <w:szCs w:val="18"/>
          <w:rPrChange w:id="10340" w:author="Ole Vilstrup" w:date="2021-06-03T14:59:00Z">
            <w:rPr>
              <w:ins w:id="10341" w:author="Ole Vilstrup" w:date="2020-12-09T17:03:00Z"/>
              <w:rStyle w:val="XMLname"/>
              <w:rFonts w:eastAsia="Calibri"/>
            </w:rPr>
          </w:rPrChange>
        </w:rPr>
        <w:pPrChange w:id="10342" w:author="Ole Vilstrup" w:date="2021-06-10T13:53:00Z">
          <w:pPr>
            <w:ind w:left="1136" w:firstLine="284"/>
          </w:pPr>
        </w:pPrChange>
      </w:pPr>
      <w:ins w:id="10343" w:author="Ole Vilstrup" w:date="2020-12-09T17:47:00Z">
        <w:r w:rsidRPr="00103B46">
          <w:rPr>
            <w:rStyle w:val="XMLname"/>
            <w:rFonts w:eastAsia="Calibri"/>
            <w:sz w:val="18"/>
            <w:szCs w:val="18"/>
            <w:rPrChange w:id="10344" w:author="Ole Vilstrup" w:date="2021-06-03T14:59:00Z">
              <w:rPr>
                <w:rStyle w:val="XMLname"/>
                <w:rFonts w:eastAsia="Calibri"/>
              </w:rPr>
            </w:rPrChange>
          </w:rPr>
          <w:t>&lt;/bpssignal:FromPartyInfo&gt;</w:t>
        </w:r>
      </w:ins>
    </w:p>
    <w:p w14:paraId="4CB2684A" w14:textId="77777777" w:rsidR="00AA1DBF" w:rsidRPr="006203F2" w:rsidRDefault="00AA1DBF">
      <w:pPr>
        <w:pStyle w:val="Overskrift5"/>
        <w:keepNext/>
        <w:rPr>
          <w:ins w:id="10345" w:author="Ole Vilstrup" w:date="2020-12-09T17:03:00Z"/>
          <w:rStyle w:val="XMLname"/>
          <w:rFonts w:eastAsia="Calibri"/>
          <w:rPrChange w:id="10346" w:author="Ole Vilstrup" w:date="2020-12-11T14:26:00Z">
            <w:rPr>
              <w:ins w:id="10347" w:author="Ole Vilstrup" w:date="2020-12-09T17:03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  <w:pPrChange w:id="10348" w:author="Ole Vilstrup" w:date="2021-06-10T13:52:00Z">
          <w:pPr>
            <w:pStyle w:val="Overskrift5"/>
          </w:pPr>
        </w:pPrChange>
      </w:pPr>
      <w:bookmarkStart w:id="10349" w:name="_Ref74224654"/>
      <w:ins w:id="10350" w:author="Ole Vilstrup" w:date="2020-12-09T17:03:00Z">
        <w:r w:rsidRPr="00103B46">
          <w:rPr>
            <w:rStyle w:val="XMLname"/>
            <w:rFonts w:ascii="Calibri" w:eastAsia="Calibri" w:hAnsi="Calibri"/>
            <w:sz w:val="22"/>
            <w:rPrChange w:id="10351" w:author="Ole Vilstrup" w:date="2021-06-03T14:59:00Z">
              <w:rPr>
                <w:rStyle w:val="XMLname"/>
                <w:rFonts w:eastAsia="Calibri"/>
              </w:rPr>
            </w:rPrChange>
          </w:rPr>
          <w:t>ToPartyInfo</w:t>
        </w:r>
        <w:bookmarkEnd w:id="10349"/>
      </w:ins>
    </w:p>
    <w:p w14:paraId="1768BA09" w14:textId="2CBFBC95" w:rsidR="00E41380" w:rsidRPr="00576ECE" w:rsidRDefault="00AA1DBF">
      <w:pPr>
        <w:keepNext/>
        <w:keepLines/>
        <w:ind w:left="1420"/>
        <w:rPr>
          <w:ins w:id="10352" w:author="Ole Vilstrup" w:date="2021-02-18T16:38:00Z"/>
          <w:rStyle w:val="XMLname"/>
          <w:rFonts w:eastAsia="Calibri"/>
          <w:sz w:val="18"/>
          <w:szCs w:val="18"/>
          <w:rPrChange w:id="10353" w:author="Ole Vilstrup" w:date="2021-06-03T15:00:00Z">
            <w:rPr>
              <w:ins w:id="10354" w:author="Ole Vilstrup" w:date="2021-02-18T16:38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  <w:pPrChange w:id="10355" w:author="Ole Vilstrup" w:date="2021-06-10T13:52:00Z">
          <w:pPr>
            <w:keepLines/>
            <w:ind w:left="1420"/>
          </w:pPr>
        </w:pPrChange>
      </w:pPr>
      <w:ins w:id="10356" w:author="Ole Vilstrup" w:date="2020-12-09T17:03:00Z">
        <w:r w:rsidRPr="00576ECE">
          <w:rPr>
            <w:rStyle w:val="XMLname"/>
            <w:rFonts w:eastAsia="Calibri"/>
            <w:sz w:val="18"/>
            <w:szCs w:val="18"/>
            <w:rPrChange w:id="10357" w:author="Ole Vilstrup" w:date="2021-06-03T15:00:00Z">
              <w:rPr>
                <w:rStyle w:val="XMLname"/>
                <w:rFonts w:eastAsia="Calibri"/>
              </w:rPr>
            </w:rPrChange>
          </w:rPr>
          <w:t xml:space="preserve">&lt;bpssignal:ToPartyInfo </w:t>
        </w:r>
      </w:ins>
      <w:ins w:id="10358" w:author="Ole Vilstrup" w:date="2021-02-18T16:38:00Z">
        <w:r w:rsidR="00E41380" w:rsidRPr="00576ECE">
          <w:rPr>
            <w:rStyle w:val="XMLname"/>
            <w:rFonts w:eastAsia="Calibri"/>
            <w:sz w:val="18"/>
            <w:szCs w:val="18"/>
            <w:rPrChange w:id="10359" w:author="Ole Vilstrup" w:date="2021-06-03T15:00:00Z">
              <w:rPr>
                <w:rStyle w:val="XMLname"/>
                <w:rFonts w:eastAsia="Calibri"/>
              </w:rPr>
            </w:rPrChange>
          </w:rPr>
          <w:t>type=[OriginalSBDH:Sender.Identifier</w:t>
        </w:r>
        <w:r w:rsidR="00101483" w:rsidRPr="00576ECE">
          <w:rPr>
            <w:rStyle w:val="XMLname"/>
            <w:rFonts w:eastAsia="Calibri"/>
            <w:sz w:val="18"/>
            <w:szCs w:val="18"/>
            <w:rPrChange w:id="10360" w:author="Ole Vilstrup" w:date="2021-06-03T15:00:00Z">
              <w:rPr>
                <w:rStyle w:val="XMLname"/>
                <w:rFonts w:eastAsia="Calibri"/>
              </w:rPr>
            </w:rPrChange>
          </w:rPr>
          <w:t>@Authority</w:t>
        </w:r>
        <w:r w:rsidR="00E41380" w:rsidRPr="00576ECE">
          <w:rPr>
            <w:rStyle w:val="XMLname"/>
            <w:rFonts w:eastAsia="Calibri"/>
            <w:sz w:val="18"/>
            <w:szCs w:val="18"/>
            <w:rPrChange w:id="10361" w:author="Ole Vilstrup" w:date="2021-06-03T15:00:00Z">
              <w:rPr>
                <w:rStyle w:val="XMLname"/>
                <w:rFonts w:eastAsia="Calibri"/>
              </w:rPr>
            </w:rPrChange>
          </w:rPr>
          <w:t>]&gt;</w:t>
        </w:r>
      </w:ins>
    </w:p>
    <w:p w14:paraId="27B5A1AB" w14:textId="004D3390" w:rsidR="00E41380" w:rsidRPr="00576ECE" w:rsidRDefault="00E41380">
      <w:pPr>
        <w:keepNext/>
        <w:keepLines/>
        <w:ind w:left="1420" w:firstLine="284"/>
        <w:rPr>
          <w:ins w:id="10362" w:author="Ole Vilstrup" w:date="2021-02-18T16:38:00Z"/>
          <w:rStyle w:val="XMLname"/>
          <w:rFonts w:eastAsia="Calibri"/>
          <w:sz w:val="18"/>
          <w:szCs w:val="18"/>
          <w:rPrChange w:id="10363" w:author="Ole Vilstrup" w:date="2021-06-03T15:00:00Z">
            <w:rPr>
              <w:ins w:id="10364" w:author="Ole Vilstrup" w:date="2021-02-18T16:38:00Z"/>
              <w:rStyle w:val="XMLname"/>
              <w:rFonts w:eastAsia="Calibri"/>
            </w:rPr>
          </w:rPrChange>
        </w:rPr>
        <w:pPrChange w:id="10365" w:author="Ole Vilstrup" w:date="2021-06-10T13:52:00Z">
          <w:pPr>
            <w:keepLines/>
            <w:ind w:left="1420" w:firstLine="284"/>
          </w:pPr>
        </w:pPrChange>
      </w:pPr>
      <w:ins w:id="10366" w:author="Ole Vilstrup" w:date="2021-02-18T16:38:00Z">
        <w:r w:rsidRPr="00576ECE">
          <w:rPr>
            <w:rStyle w:val="XMLname"/>
            <w:rFonts w:eastAsia="Calibri"/>
            <w:sz w:val="18"/>
            <w:szCs w:val="18"/>
            <w:rPrChange w:id="10367" w:author="Ole Vilstrup" w:date="2021-06-03T15:00:00Z">
              <w:rPr>
                <w:rStyle w:val="XMLname"/>
                <w:rFonts w:eastAsia="Calibri"/>
              </w:rPr>
            </w:rPrChange>
          </w:rPr>
          <w:t>[OriginalSBDH:Sender.Identifier]</w:t>
        </w:r>
      </w:ins>
    </w:p>
    <w:p w14:paraId="7D0556B4" w14:textId="5FED8854" w:rsidR="006D2486" w:rsidRPr="006203F2" w:rsidRDefault="00AA1DBF">
      <w:pPr>
        <w:keepNext/>
        <w:keepLines/>
        <w:ind w:left="1136" w:firstLine="284"/>
        <w:rPr>
          <w:ins w:id="10368" w:author="Ole Vilstrup" w:date="2020-12-09T17:49:00Z"/>
          <w:rStyle w:val="XMLname"/>
          <w:rFonts w:eastAsia="Calibri"/>
        </w:rPr>
        <w:pPrChange w:id="10369" w:author="Ole Vilstrup" w:date="2021-06-10T13:52:00Z">
          <w:pPr>
            <w:keepNext/>
            <w:ind w:left="1136" w:firstLine="284"/>
          </w:pPr>
        </w:pPrChange>
      </w:pPr>
      <w:ins w:id="10370" w:author="Ole Vilstrup" w:date="2020-12-09T17:03:00Z">
        <w:r w:rsidRPr="00576ECE">
          <w:rPr>
            <w:rStyle w:val="XMLname"/>
            <w:rFonts w:eastAsia="Calibri"/>
            <w:sz w:val="18"/>
            <w:szCs w:val="18"/>
            <w:rPrChange w:id="10371" w:author="Ole Vilstrup" w:date="2021-06-03T15:00:00Z">
              <w:rPr>
                <w:rStyle w:val="XMLname"/>
                <w:rFonts w:eastAsia="Calibri"/>
              </w:rPr>
            </w:rPrChange>
          </w:rPr>
          <w:t>&lt;/bpssignal:</w:t>
        </w:r>
      </w:ins>
      <w:ins w:id="10372" w:author="Ole Vilstrup" w:date="2020-12-09T17:49:00Z">
        <w:r w:rsidR="006D2486" w:rsidRPr="00576ECE">
          <w:rPr>
            <w:rStyle w:val="XMLname"/>
            <w:rFonts w:eastAsia="Calibri"/>
            <w:sz w:val="18"/>
            <w:szCs w:val="18"/>
            <w:rPrChange w:id="10373" w:author="Ole Vilstrup" w:date="2021-06-03T15:00:00Z">
              <w:rPr>
                <w:rStyle w:val="XMLname"/>
                <w:rFonts w:eastAsia="Calibri"/>
              </w:rPr>
            </w:rPrChange>
          </w:rPr>
          <w:t>To</w:t>
        </w:r>
      </w:ins>
      <w:ins w:id="10374" w:author="Ole Vilstrup" w:date="2020-12-09T17:03:00Z">
        <w:r w:rsidRPr="00576ECE">
          <w:rPr>
            <w:rStyle w:val="XMLname"/>
            <w:rFonts w:eastAsia="Calibri"/>
            <w:sz w:val="18"/>
            <w:szCs w:val="18"/>
            <w:rPrChange w:id="10375" w:author="Ole Vilstrup" w:date="2021-06-03T15:00:00Z">
              <w:rPr>
                <w:rStyle w:val="XMLname"/>
                <w:rFonts w:eastAsia="Calibri"/>
              </w:rPr>
            </w:rPrChange>
          </w:rPr>
          <w:t>PartyInfo&gt;</w:t>
        </w:r>
        <w:r w:rsidRPr="006203F2">
          <w:rPr>
            <w:rStyle w:val="XMLname"/>
            <w:rFonts w:eastAsia="Calibri"/>
          </w:rPr>
          <w:t xml:space="preserve"> </w:t>
        </w:r>
      </w:ins>
    </w:p>
    <w:p w14:paraId="2E9EE396" w14:textId="167781D1" w:rsidR="006D2486" w:rsidRPr="006203F2" w:rsidRDefault="000369F1">
      <w:pPr>
        <w:pStyle w:val="Overskrift6"/>
        <w:rPr>
          <w:ins w:id="10376" w:author="Ole Vilstrup" w:date="2020-12-09T17:50:00Z"/>
        </w:rPr>
        <w:pPrChange w:id="10377" w:author="Ole Vilstrup" w:date="2021-12-03T16:42:00Z">
          <w:pPr>
            <w:keepNext/>
            <w:ind w:left="996" w:firstLine="284"/>
          </w:pPr>
        </w:pPrChange>
      </w:pPr>
      <w:ins w:id="10378" w:author="Ole Vilstrup" w:date="2021-12-03T16:42:00Z">
        <w:r w:rsidRPr="00833085">
          <w:rPr>
            <w:rStyle w:val="XMLname"/>
            <w:rFonts w:ascii="Calibri" w:eastAsia="Calibri" w:hAnsi="Calibri"/>
            <w:sz w:val="22"/>
          </w:rPr>
          <w:t xml:space="preserve">ToPartyInfo </w:t>
        </w:r>
        <w:r w:rsidR="004C1104">
          <w:rPr>
            <w:rStyle w:val="XMLname"/>
            <w:rFonts w:ascii="Calibri" w:eastAsia="Calibri" w:hAnsi="Calibri"/>
            <w:sz w:val="22"/>
          </w:rPr>
          <w:t>e</w:t>
        </w:r>
      </w:ins>
      <w:ins w:id="10379" w:author="Ole Vilstrup" w:date="2020-12-09T17:50:00Z">
        <w:r w:rsidR="006D2486" w:rsidRPr="006203F2">
          <w:t>ksempel</w:t>
        </w:r>
      </w:ins>
    </w:p>
    <w:p w14:paraId="64D8DB13" w14:textId="504C8248" w:rsidR="006D2486" w:rsidRPr="00576ECE" w:rsidRDefault="006D2486" w:rsidP="006D2486">
      <w:pPr>
        <w:keepNext/>
        <w:ind w:left="1136" w:firstLine="284"/>
        <w:rPr>
          <w:ins w:id="10380" w:author="Ole Vilstrup" w:date="2020-12-09T17:49:00Z"/>
          <w:rStyle w:val="XMLname"/>
          <w:rFonts w:eastAsia="Calibri"/>
          <w:sz w:val="18"/>
          <w:szCs w:val="18"/>
          <w:rPrChange w:id="10381" w:author="Ole Vilstrup" w:date="2021-06-03T15:00:00Z">
            <w:rPr>
              <w:ins w:id="10382" w:author="Ole Vilstrup" w:date="2020-12-09T17:49:00Z"/>
              <w:rStyle w:val="XMLname"/>
              <w:rFonts w:eastAsia="Calibri"/>
              <w:bCs/>
              <w:i/>
              <w:szCs w:val="22"/>
            </w:rPr>
          </w:rPrChange>
        </w:rPr>
      </w:pPr>
      <w:ins w:id="10383" w:author="Ole Vilstrup" w:date="2020-12-09T17:49:00Z">
        <w:r w:rsidRPr="00576ECE">
          <w:rPr>
            <w:rStyle w:val="XMLname"/>
            <w:rFonts w:eastAsia="Calibri"/>
            <w:sz w:val="18"/>
            <w:szCs w:val="18"/>
            <w:rPrChange w:id="10384" w:author="Ole Vilstrup" w:date="2021-06-03T15:00:00Z">
              <w:rPr>
                <w:rStyle w:val="XMLname"/>
                <w:rFonts w:eastAsia="Calibri"/>
              </w:rPr>
            </w:rPrChange>
          </w:rPr>
          <w:t>&lt;bpssignal:ToPartyInfo type=”</w:t>
        </w:r>
      </w:ins>
      <w:ins w:id="10385" w:author="Ole Vilstrup" w:date="2021-02-18T16:35:00Z">
        <w:r w:rsidR="00087D11" w:rsidRPr="00576ECE">
          <w:rPr>
            <w:rStyle w:val="XMLname"/>
            <w:rFonts w:eastAsia="Calibri"/>
            <w:sz w:val="18"/>
            <w:szCs w:val="18"/>
            <w:rPrChange w:id="10386" w:author="Ole Vilstrup" w:date="2021-06-03T15:00:00Z">
              <w:rPr>
                <w:rStyle w:val="XMLname"/>
                <w:rFonts w:eastAsia="Calibri"/>
              </w:rPr>
            </w:rPrChange>
          </w:rPr>
          <w:t>iso6523-actorid-upis</w:t>
        </w:r>
      </w:ins>
      <w:ins w:id="10387" w:author="Ole Vilstrup" w:date="2020-12-09T17:49:00Z">
        <w:r w:rsidRPr="00576ECE">
          <w:rPr>
            <w:rStyle w:val="XMLname"/>
            <w:rFonts w:eastAsia="Calibri"/>
            <w:sz w:val="18"/>
            <w:szCs w:val="18"/>
            <w:rPrChange w:id="10388" w:author="Ole Vilstrup" w:date="2021-06-03T15:00:00Z">
              <w:rPr>
                <w:rStyle w:val="XMLname"/>
                <w:rFonts w:eastAsia="Calibri"/>
              </w:rPr>
            </w:rPrChange>
          </w:rPr>
          <w:t>”&gt;</w:t>
        </w:r>
      </w:ins>
    </w:p>
    <w:p w14:paraId="6E59488F" w14:textId="086B1473" w:rsidR="006D2486" w:rsidRPr="00576ECE" w:rsidRDefault="00D35AC6" w:rsidP="006D2486">
      <w:pPr>
        <w:keepNext/>
        <w:ind w:left="1420" w:firstLine="284"/>
        <w:rPr>
          <w:ins w:id="10389" w:author="Ole Vilstrup" w:date="2020-12-09T17:49:00Z"/>
          <w:rStyle w:val="XMLname"/>
          <w:rFonts w:eastAsia="Calibri"/>
          <w:sz w:val="18"/>
          <w:szCs w:val="18"/>
          <w:rPrChange w:id="10390" w:author="Ole Vilstrup" w:date="2021-06-03T15:00:00Z">
            <w:rPr>
              <w:ins w:id="10391" w:author="Ole Vilstrup" w:date="2020-12-09T17:49:00Z"/>
              <w:rStyle w:val="XMLname"/>
              <w:rFonts w:eastAsia="Calibri"/>
            </w:rPr>
          </w:rPrChange>
        </w:rPr>
      </w:pPr>
      <w:ins w:id="10392" w:author="Ole Vilstrup" w:date="2021-02-18T16:36:00Z">
        <w:r w:rsidRPr="00576ECE">
          <w:rPr>
            <w:rStyle w:val="XMLname"/>
            <w:rFonts w:eastAsia="Calibri"/>
            <w:sz w:val="18"/>
            <w:szCs w:val="18"/>
            <w:rPrChange w:id="10393" w:author="Ole Vilstrup" w:date="2021-06-03T15:00:00Z">
              <w:rPr>
                <w:rStyle w:val="XMLname"/>
                <w:rFonts w:eastAsia="Calibri"/>
              </w:rPr>
            </w:rPrChange>
          </w:rPr>
          <w:t>0088:5790000121526</w:t>
        </w:r>
      </w:ins>
    </w:p>
    <w:p w14:paraId="77773951" w14:textId="713085C2" w:rsidR="008A6E6C" w:rsidRDefault="006D2486" w:rsidP="00AA1DBF">
      <w:pPr>
        <w:ind w:left="1136" w:firstLine="284"/>
        <w:rPr>
          <w:ins w:id="10394" w:author="Ole Vilstrup" w:date="2021-06-10T13:53:00Z"/>
          <w:rStyle w:val="XMLname"/>
          <w:rFonts w:eastAsia="Calibri"/>
          <w:sz w:val="18"/>
          <w:szCs w:val="18"/>
        </w:rPr>
      </w:pPr>
      <w:ins w:id="10395" w:author="Ole Vilstrup" w:date="2020-12-09T17:49:00Z">
        <w:r w:rsidRPr="00576ECE">
          <w:rPr>
            <w:rStyle w:val="XMLname"/>
            <w:rFonts w:eastAsia="Calibri"/>
            <w:sz w:val="18"/>
            <w:szCs w:val="18"/>
            <w:rPrChange w:id="10396" w:author="Ole Vilstrup" w:date="2021-06-03T15:00:00Z">
              <w:rPr>
                <w:rStyle w:val="XMLname"/>
                <w:rFonts w:eastAsia="Calibri"/>
              </w:rPr>
            </w:rPrChange>
          </w:rPr>
          <w:t>&lt;/bpssignal:ToPartyInfo&gt;</w:t>
        </w:r>
      </w:ins>
    </w:p>
    <w:p w14:paraId="6D885A63" w14:textId="77777777" w:rsidR="0015221A" w:rsidRPr="00576ECE" w:rsidRDefault="0015221A" w:rsidP="00AA1DBF">
      <w:pPr>
        <w:ind w:left="1136" w:firstLine="284"/>
        <w:rPr>
          <w:ins w:id="10397" w:author="Ole Vilstrup" w:date="2020-12-08T00:58:00Z"/>
          <w:rStyle w:val="XMLname"/>
          <w:rFonts w:eastAsia="Calibri"/>
          <w:sz w:val="18"/>
          <w:szCs w:val="18"/>
          <w:rPrChange w:id="10398" w:author="Ole Vilstrup" w:date="2021-06-03T15:00:00Z">
            <w:rPr>
              <w:ins w:id="10399" w:author="Ole Vilstrup" w:date="2020-12-08T00:58:00Z"/>
              <w:rStyle w:val="XMLname"/>
              <w:rFonts w:eastAsia="Calibri"/>
            </w:rPr>
          </w:rPrChange>
        </w:rPr>
      </w:pPr>
    </w:p>
    <w:p w14:paraId="4DD9D7E6" w14:textId="34150626" w:rsidR="00386709" w:rsidRPr="00B76FBB" w:rsidRDefault="00E160AE">
      <w:pPr>
        <w:pStyle w:val="Overskrift3"/>
        <w:rPr>
          <w:ins w:id="10400" w:author="Ole Vilstrup" w:date="2020-12-08T12:03:00Z"/>
          <w:rFonts w:eastAsia="Calibri"/>
        </w:rPr>
        <w:pPrChange w:id="10401" w:author="Ole Vilstrup" w:date="2021-02-18T11:42:00Z">
          <w:pPr>
            <w:pStyle w:val="Overskrift5"/>
          </w:pPr>
        </w:pPrChange>
      </w:pPr>
      <w:bookmarkStart w:id="10402" w:name="_Toc95688925"/>
      <w:ins w:id="10403" w:author="Ole Vilstrup" w:date="2020-12-09T17:12:00Z">
        <w:r w:rsidRPr="00C15F59">
          <w:rPr>
            <w:rFonts w:eastAsia="Calibri"/>
          </w:rPr>
          <w:t>Receipt Acknowledgement Exception</w:t>
        </w:r>
      </w:ins>
      <w:bookmarkEnd w:id="10402"/>
    </w:p>
    <w:p w14:paraId="43C6C3F7" w14:textId="133A9B0C" w:rsidR="00AA6C93" w:rsidRPr="006203F2" w:rsidRDefault="00AA6C93" w:rsidP="00D06D71">
      <w:pPr>
        <w:rPr>
          <w:ins w:id="10404" w:author="Ole Vilstrup" w:date="2020-12-09T17:15:00Z"/>
          <w:rFonts w:eastAsia="Calibri"/>
          <w:lang w:eastAsia="de-DE"/>
        </w:rPr>
      </w:pPr>
    </w:p>
    <w:p w14:paraId="2DCFF2CB" w14:textId="24F41B44" w:rsidR="00D06D71" w:rsidRPr="006203F2" w:rsidRDefault="00E160AE">
      <w:pPr>
        <w:rPr>
          <w:ins w:id="10405" w:author="Ole Vilstrup" w:date="2020-12-09T17:13:00Z"/>
          <w:rFonts w:eastAsia="Calibri"/>
          <w:lang w:eastAsia="de-DE"/>
        </w:rPr>
      </w:pPr>
      <w:ins w:id="10406" w:author="Ole Vilstrup" w:date="2020-12-09T17:12:00Z">
        <w:r w:rsidRPr="006203F2">
          <w:rPr>
            <w:rFonts w:eastAsia="Calibri"/>
            <w:lang w:eastAsia="de-DE"/>
          </w:rPr>
          <w:t>A Receipt Exception signals an error condition in the management of a Business Transaction.</w:t>
        </w:r>
        <w:r w:rsidR="00132E3E" w:rsidRPr="006203F2">
          <w:rPr>
            <w:rFonts w:eastAsia="Calibri"/>
            <w:lang w:eastAsia="de-DE"/>
          </w:rPr>
          <w:t xml:space="preserve"> </w:t>
        </w:r>
        <w:r w:rsidRPr="006203F2">
          <w:rPr>
            <w:rFonts w:eastAsia="Calibri"/>
            <w:lang w:eastAsia="de-DE"/>
          </w:rPr>
          <w:t>This Business Signal is returned to the initiating activity that originated the request. This</w:t>
        </w:r>
      </w:ins>
      <w:ins w:id="10407" w:author="Ole Vilstrup" w:date="2020-12-09T17:13:00Z">
        <w:r w:rsidR="00132E3E" w:rsidRPr="006203F2">
          <w:rPr>
            <w:rFonts w:eastAsia="Calibri"/>
            <w:lang w:eastAsia="de-DE"/>
          </w:rPr>
          <w:t xml:space="preserve"> </w:t>
        </w:r>
      </w:ins>
      <w:ins w:id="10408" w:author="Ole Vilstrup" w:date="2020-12-09T17:12:00Z">
        <w:r w:rsidRPr="006203F2">
          <w:rPr>
            <w:rFonts w:eastAsia="Calibri"/>
            <w:lang w:eastAsia="de-DE"/>
          </w:rPr>
          <w:t>exception MUST terminate the Business Transaction. These errors deal with the mechanisms of</w:t>
        </w:r>
      </w:ins>
      <w:ins w:id="10409" w:author="Ole Vilstrup" w:date="2020-12-09T17:13:00Z">
        <w:r w:rsidR="00132E3E" w:rsidRPr="006203F2">
          <w:rPr>
            <w:rFonts w:eastAsia="Calibri"/>
            <w:lang w:eastAsia="de-DE"/>
          </w:rPr>
          <w:t xml:space="preserve"> </w:t>
        </w:r>
      </w:ins>
      <w:ins w:id="10410" w:author="Ole Vilstrup" w:date="2020-12-09T17:12:00Z">
        <w:r w:rsidRPr="006203F2">
          <w:rPr>
            <w:rFonts w:eastAsia="Calibri"/>
            <w:lang w:eastAsia="de-DE"/>
          </w:rPr>
          <w:t>message exchange such as verification, validation, authentication and authorization and will</w:t>
        </w:r>
      </w:ins>
      <w:ins w:id="10411" w:author="Ole Vilstrup" w:date="2020-12-09T17:13:00Z">
        <w:r w:rsidR="00132E3E" w:rsidRPr="006203F2">
          <w:rPr>
            <w:rFonts w:eastAsia="Calibri"/>
            <w:lang w:eastAsia="de-DE"/>
          </w:rPr>
          <w:t xml:space="preserve"> </w:t>
        </w:r>
      </w:ins>
      <w:ins w:id="10412" w:author="Ole Vilstrup" w:date="2020-12-09T17:12:00Z">
        <w:r w:rsidRPr="006203F2">
          <w:rPr>
            <w:rFonts w:eastAsia="Calibri"/>
            <w:lang w:eastAsia="de-DE"/>
          </w:rPr>
          <w:t>occur up to message acceptance. Typically the rules and constraints applied to the message will</w:t>
        </w:r>
      </w:ins>
      <w:ins w:id="10413" w:author="Ole Vilstrup" w:date="2020-12-09T17:13:00Z">
        <w:r w:rsidR="00132E3E" w:rsidRPr="006203F2">
          <w:rPr>
            <w:rFonts w:eastAsia="Calibri"/>
            <w:lang w:eastAsia="de-DE"/>
          </w:rPr>
          <w:t xml:space="preserve"> </w:t>
        </w:r>
      </w:ins>
      <w:ins w:id="10414" w:author="Ole Vilstrup" w:date="2020-12-09T17:12:00Z">
        <w:r w:rsidRPr="006203F2">
          <w:rPr>
            <w:rFonts w:eastAsia="Calibri"/>
            <w:lang w:eastAsia="de-DE"/>
          </w:rPr>
          <w:t>have only dealt with the well-formedness of the message.</w:t>
        </w:r>
      </w:ins>
    </w:p>
    <w:p w14:paraId="622A985A" w14:textId="77777777" w:rsidR="00AA6C93" w:rsidRPr="006203F2" w:rsidRDefault="00AA6C93" w:rsidP="00D06D71">
      <w:pPr>
        <w:rPr>
          <w:ins w:id="10415" w:author="Ole Vilstrup" w:date="2020-12-09T17:14:00Z"/>
          <w:rFonts w:ascii="Arial" w:eastAsia="Calibri" w:hAnsi="Arial" w:cs="Arial"/>
          <w:sz w:val="20"/>
          <w:szCs w:val="20"/>
          <w:lang w:eastAsia="de-DE"/>
        </w:rPr>
      </w:pPr>
    </w:p>
    <w:p w14:paraId="7433DF54" w14:textId="64B72C47" w:rsidR="00D06D71" w:rsidRPr="006203F2" w:rsidRDefault="00E160AE">
      <w:pPr>
        <w:rPr>
          <w:ins w:id="10416" w:author="Ole Vilstrup" w:date="2020-12-09T17:13:00Z"/>
          <w:rFonts w:eastAsia="Calibri"/>
          <w:lang w:eastAsia="de-DE"/>
        </w:rPr>
      </w:pPr>
      <w:ins w:id="10417" w:author="Ole Vilstrup" w:date="2020-12-09T17:12:00Z">
        <w:r w:rsidRPr="006203F2">
          <w:rPr>
            <w:rFonts w:eastAsia="Calibri"/>
            <w:lang w:eastAsia="de-DE"/>
          </w:rPr>
          <w:t>A receipt exception terminates the Business Transaction. The following are receipt exceptions:</w:t>
        </w:r>
      </w:ins>
    </w:p>
    <w:p w14:paraId="77524D3A" w14:textId="77777777" w:rsidR="007E4ED4" w:rsidRDefault="00E160AE" w:rsidP="002F67CA">
      <w:pPr>
        <w:pStyle w:val="Listeafsnit"/>
        <w:numPr>
          <w:ilvl w:val="0"/>
          <w:numId w:val="54"/>
        </w:numPr>
        <w:rPr>
          <w:ins w:id="10418" w:author="Ole Vilstrup" w:date="2021-01-18T13:21:00Z"/>
          <w:rFonts w:eastAsia="Calibri"/>
          <w:lang w:eastAsia="de-DE"/>
        </w:rPr>
      </w:pPr>
      <w:ins w:id="10419" w:author="Ole Vilstrup" w:date="2020-12-09T17:12:00Z">
        <w:r w:rsidRPr="007E4ED4">
          <w:rPr>
            <w:rFonts w:eastAsia="Calibri"/>
            <w:lang w:eastAsia="de-DE"/>
          </w:rPr>
          <w:t>Syntax exceptions. There is invalid punctuation, vocabulary or grammar in the Business</w:t>
        </w:r>
      </w:ins>
      <w:ins w:id="10420" w:author="Ole Vilstrup" w:date="2020-12-09T17:13:00Z">
        <w:r w:rsidR="00D06D71" w:rsidRPr="007E4ED4">
          <w:rPr>
            <w:rFonts w:eastAsia="Calibri"/>
            <w:lang w:eastAsia="de-DE"/>
          </w:rPr>
          <w:t xml:space="preserve"> </w:t>
        </w:r>
      </w:ins>
      <w:ins w:id="10421" w:author="Ole Vilstrup" w:date="2020-12-09T17:12:00Z">
        <w:r w:rsidRPr="007E4ED4">
          <w:rPr>
            <w:rFonts w:eastAsia="Calibri"/>
            <w:lang w:eastAsia="de-DE"/>
          </w:rPr>
          <w:t>Document or Business Signal.</w:t>
        </w:r>
      </w:ins>
      <w:ins w:id="10422" w:author="Ole Vilstrup" w:date="2020-12-09T17:13:00Z">
        <w:r w:rsidR="00D06D71" w:rsidRPr="007E4ED4">
          <w:rPr>
            <w:rFonts w:eastAsia="Calibri"/>
            <w:lang w:eastAsia="de-DE"/>
          </w:rPr>
          <w:t xml:space="preserve"> </w:t>
        </w:r>
      </w:ins>
    </w:p>
    <w:p w14:paraId="5D9EA6CF" w14:textId="77777777" w:rsidR="007E4ED4" w:rsidRDefault="00E160AE" w:rsidP="002F67CA">
      <w:pPr>
        <w:pStyle w:val="Listeafsnit"/>
        <w:numPr>
          <w:ilvl w:val="0"/>
          <w:numId w:val="54"/>
        </w:numPr>
        <w:rPr>
          <w:ins w:id="10423" w:author="Ole Vilstrup" w:date="2021-01-18T13:21:00Z"/>
          <w:rFonts w:eastAsia="Calibri"/>
          <w:lang w:eastAsia="de-DE"/>
        </w:rPr>
      </w:pPr>
      <w:ins w:id="10424" w:author="Ole Vilstrup" w:date="2020-12-09T17:12:00Z">
        <w:r w:rsidRPr="007E4ED4">
          <w:rPr>
            <w:rFonts w:eastAsia="Calibri"/>
            <w:lang w:eastAsia="de-DE"/>
          </w:rPr>
          <w:t>Authorization exceptions. Roles are not authorized to participate in the BTA. Note that the</w:t>
        </w:r>
      </w:ins>
      <w:ins w:id="10425" w:author="Ole Vilstrup" w:date="2020-12-09T17:14:00Z">
        <w:r w:rsidR="00D06D71" w:rsidRPr="007E4ED4">
          <w:rPr>
            <w:rFonts w:eastAsia="Calibri"/>
            <w:lang w:eastAsia="de-DE"/>
          </w:rPr>
          <w:t xml:space="preserve"> </w:t>
        </w:r>
      </w:ins>
      <w:ins w:id="10426" w:author="Ole Vilstrup" w:date="2020-12-09T17:12:00Z">
        <w:r w:rsidRPr="007E4ED4">
          <w:rPr>
            <w:rFonts w:eastAsia="Calibri"/>
            <w:lang w:eastAsia="de-DE"/>
          </w:rPr>
          <w:t>receiving BSI can only identify this exception.</w:t>
        </w:r>
      </w:ins>
    </w:p>
    <w:p w14:paraId="12AB586E" w14:textId="77777777" w:rsidR="007E4ED4" w:rsidRDefault="00E160AE" w:rsidP="002F67CA">
      <w:pPr>
        <w:pStyle w:val="Listeafsnit"/>
        <w:numPr>
          <w:ilvl w:val="0"/>
          <w:numId w:val="54"/>
        </w:numPr>
        <w:rPr>
          <w:ins w:id="10427" w:author="Ole Vilstrup" w:date="2021-01-18T13:21:00Z"/>
          <w:rFonts w:eastAsia="Calibri"/>
          <w:lang w:eastAsia="de-DE"/>
        </w:rPr>
      </w:pPr>
      <w:ins w:id="10428" w:author="Ole Vilstrup" w:date="2020-12-09T17:12:00Z">
        <w:r w:rsidRPr="007E4ED4">
          <w:rPr>
            <w:rFonts w:eastAsia="Calibri"/>
            <w:lang w:eastAsia="de-DE"/>
          </w:rPr>
          <w:t>Signature exceptions. Business Documents are not signed for non-repudiation when</w:t>
        </w:r>
      </w:ins>
      <w:ins w:id="10429" w:author="Ole Vilstrup" w:date="2020-12-09T17:14:00Z">
        <w:r w:rsidR="002640B4" w:rsidRPr="007E4ED4">
          <w:rPr>
            <w:rFonts w:eastAsia="Calibri"/>
            <w:lang w:eastAsia="de-DE"/>
          </w:rPr>
          <w:t xml:space="preserve"> </w:t>
        </w:r>
      </w:ins>
      <w:ins w:id="10430" w:author="Ole Vilstrup" w:date="2020-12-09T17:12:00Z">
        <w:r w:rsidRPr="007E4ED4">
          <w:rPr>
            <w:rFonts w:eastAsia="Calibri"/>
            <w:lang w:eastAsia="de-DE"/>
          </w:rPr>
          <w:t>required.</w:t>
        </w:r>
      </w:ins>
    </w:p>
    <w:p w14:paraId="6588C290" w14:textId="3B8FB1F8" w:rsidR="00E160AE" w:rsidRPr="007E4ED4" w:rsidRDefault="00E160AE">
      <w:pPr>
        <w:pStyle w:val="Listeafsnit"/>
        <w:numPr>
          <w:ilvl w:val="0"/>
          <w:numId w:val="54"/>
        </w:numPr>
        <w:rPr>
          <w:ins w:id="10431" w:author="Ole Vilstrup" w:date="2020-12-09T17:12:00Z"/>
          <w:rFonts w:eastAsia="Calibri"/>
          <w:lang w:eastAsia="de-DE"/>
        </w:rPr>
        <w:pPrChange w:id="10432" w:author="Ole Vilstrup" w:date="2021-01-18T13:21:00Z">
          <w:pPr>
            <w:autoSpaceDE w:val="0"/>
            <w:autoSpaceDN w:val="0"/>
            <w:adjustRightInd w:val="0"/>
            <w:ind w:left="0"/>
          </w:pPr>
        </w:pPrChange>
      </w:pPr>
      <w:ins w:id="10433" w:author="Ole Vilstrup" w:date="2020-12-09T17:12:00Z">
        <w:r w:rsidRPr="007E4ED4">
          <w:rPr>
            <w:rFonts w:eastAsia="Calibri"/>
            <w:lang w:eastAsia="de-DE"/>
          </w:rPr>
          <w:t>Sequence exceptions. The order or type of a Business Document or Business Signal is</w:t>
        </w:r>
      </w:ins>
      <w:ins w:id="10434" w:author="Ole Vilstrup" w:date="2020-12-09T17:14:00Z">
        <w:r w:rsidR="002640B4" w:rsidRPr="007E4ED4">
          <w:rPr>
            <w:rFonts w:eastAsia="Calibri"/>
            <w:lang w:eastAsia="de-DE"/>
          </w:rPr>
          <w:t xml:space="preserve"> </w:t>
        </w:r>
      </w:ins>
      <w:ins w:id="10435" w:author="Ole Vilstrup" w:date="2020-12-09T17:12:00Z">
        <w:r w:rsidRPr="007E4ED4">
          <w:rPr>
            <w:rFonts w:eastAsia="Calibri"/>
            <w:lang w:eastAsia="de-DE"/>
          </w:rPr>
          <w:t>incorrect.</w:t>
        </w:r>
      </w:ins>
    </w:p>
    <w:p w14:paraId="17A309AF" w14:textId="77777777" w:rsidR="00AA6C93" w:rsidRPr="006203F2" w:rsidRDefault="00AA6C93" w:rsidP="00E160AE">
      <w:pPr>
        <w:autoSpaceDE w:val="0"/>
        <w:autoSpaceDN w:val="0"/>
        <w:adjustRightInd w:val="0"/>
        <w:ind w:left="1136"/>
        <w:rPr>
          <w:ins w:id="10436" w:author="Ole Vilstrup" w:date="2020-12-09T17:14:00Z"/>
          <w:rFonts w:ascii="Arial" w:eastAsia="Calibri" w:hAnsi="Arial" w:cs="Arial"/>
          <w:sz w:val="20"/>
          <w:szCs w:val="20"/>
          <w:lang w:eastAsia="de-DE"/>
        </w:rPr>
      </w:pPr>
    </w:p>
    <w:p w14:paraId="5D6CC288" w14:textId="0120762B" w:rsidR="00AB7113" w:rsidRPr="006203F2" w:rsidRDefault="00E160AE">
      <w:pPr>
        <w:rPr>
          <w:ins w:id="10437" w:author="Ole Vilstrup" w:date="2020-12-08T12:03:00Z"/>
          <w:rFonts w:eastAsia="Calibri"/>
        </w:rPr>
      </w:pPr>
      <w:ins w:id="10438" w:author="Ole Vilstrup" w:date="2020-12-09T17:12:00Z">
        <w:r w:rsidRPr="006203F2">
          <w:rPr>
            <w:rFonts w:eastAsia="Calibri"/>
            <w:lang w:eastAsia="de-DE"/>
          </w:rPr>
          <w:t xml:space="preserve">A Receipt Exception typicall </w:t>
        </w:r>
      </w:ins>
      <w:ins w:id="10439" w:author="Ole Vilstrup" w:date="2020-12-08T12:03:00Z">
        <w:r w:rsidR="00AB7113" w:rsidRPr="006203F2">
          <w:rPr>
            <w:rFonts w:eastAsia="Calibri"/>
            <w:lang w:eastAsia="de-DE"/>
          </w:rPr>
          <w:t>Signals an error condition in a Business Activity which requires a</w:t>
        </w:r>
      </w:ins>
      <w:ins w:id="10440" w:author="Ole Vilstrup" w:date="2020-12-08T12:04:00Z">
        <w:r w:rsidR="00834291" w:rsidRPr="006203F2">
          <w:rPr>
            <w:rFonts w:eastAsia="Calibri"/>
            <w:lang w:eastAsia="de-DE"/>
          </w:rPr>
          <w:t xml:space="preserve"> </w:t>
        </w:r>
      </w:ins>
      <w:ins w:id="10441" w:author="Ole Vilstrup" w:date="2020-12-08T12:03:00Z">
        <w:r w:rsidR="00AB7113" w:rsidRPr="006203F2">
          <w:rPr>
            <w:rFonts w:eastAsia="Calibri"/>
            <w:lang w:eastAsia="de-DE"/>
          </w:rPr>
          <w:t>transaction to be terminated, i.e. receipt of a business message with</w:t>
        </w:r>
      </w:ins>
      <w:ins w:id="10442" w:author="Ole Vilstrup" w:date="2020-12-08T12:04:00Z">
        <w:r w:rsidR="00834291" w:rsidRPr="006203F2">
          <w:rPr>
            <w:rFonts w:eastAsia="Calibri"/>
            <w:lang w:eastAsia="de-DE"/>
          </w:rPr>
          <w:t xml:space="preserve"> </w:t>
        </w:r>
      </w:ins>
      <w:ins w:id="10443" w:author="Ole Vilstrup" w:date="2020-12-08T12:03:00Z">
        <w:r w:rsidR="00AB7113" w:rsidRPr="006203F2">
          <w:rPr>
            <w:rFonts w:eastAsia="Calibri"/>
            <w:lang w:eastAsia="de-DE"/>
          </w:rPr>
          <w:t>a Business Document that has failed</w:t>
        </w:r>
      </w:ins>
      <w:ins w:id="10444" w:author="Ole Vilstrup" w:date="2020-12-08T12:04:00Z">
        <w:r w:rsidR="00834291" w:rsidRPr="006203F2">
          <w:rPr>
            <w:rFonts w:eastAsia="Calibri"/>
            <w:lang w:eastAsia="de-DE"/>
          </w:rPr>
          <w:t>.</w:t>
        </w:r>
      </w:ins>
      <w:ins w:id="10445" w:author="Ole Vilstrup" w:date="2020-12-10T11:16:00Z">
        <w:r w:rsidR="006777D9" w:rsidRPr="006203F2">
          <w:rPr>
            <w:rFonts w:eastAsia="Calibri"/>
            <w:lang w:eastAsia="de-DE"/>
          </w:rPr>
          <w:t xml:space="preserve"> (From </w:t>
        </w:r>
        <w:r w:rsidR="006777D9" w:rsidRPr="00B76FBB">
          <w:rPr>
            <w:rFonts w:eastAsia="Calibri"/>
            <w:lang w:eastAsia="de-DE"/>
          </w:rPr>
          <w:fldChar w:fldCharType="begin"/>
        </w:r>
        <w:r w:rsidR="006777D9" w:rsidRPr="006203F2">
          <w:rPr>
            <w:rFonts w:eastAsia="Calibri"/>
            <w:lang w:eastAsia="de-DE"/>
          </w:rPr>
          <w:instrText xml:space="preserve"> REF ebxmlbp \h </w:instrText>
        </w:r>
      </w:ins>
      <w:r w:rsidR="006777D9" w:rsidRPr="00B76FBB">
        <w:rPr>
          <w:rFonts w:eastAsia="Calibri"/>
          <w:lang w:eastAsia="de-DE"/>
        </w:rPr>
      </w:r>
      <w:ins w:id="10446" w:author="Ole Vilstrup" w:date="2020-12-10T11:16:00Z">
        <w:r w:rsidR="006777D9" w:rsidRPr="00B76FBB">
          <w:rPr>
            <w:rFonts w:eastAsia="Calibri"/>
            <w:lang w:eastAsia="de-DE"/>
          </w:rPr>
          <w:fldChar w:fldCharType="separate"/>
        </w:r>
      </w:ins>
      <w:ins w:id="10447" w:author="Ole Vilstrup" w:date="2022-02-14T08:21:00Z">
        <w:r w:rsidR="00EB10D2" w:rsidRPr="006203F2">
          <w:t>[ebxmlbp]</w:t>
        </w:r>
      </w:ins>
      <w:ins w:id="10448" w:author="Ole Vilstrup" w:date="2020-12-10T11:16:00Z">
        <w:r w:rsidR="006777D9" w:rsidRPr="00B76FBB">
          <w:rPr>
            <w:rFonts w:eastAsia="Calibri"/>
            <w:lang w:eastAsia="de-DE"/>
          </w:rPr>
          <w:fldChar w:fldCharType="end"/>
        </w:r>
        <w:r w:rsidR="006777D9" w:rsidRPr="006203F2">
          <w:rPr>
            <w:rFonts w:eastAsia="Calibri"/>
            <w:lang w:eastAsia="de-DE"/>
          </w:rPr>
          <w:t xml:space="preserve"> page 77)</w:t>
        </w:r>
      </w:ins>
    </w:p>
    <w:p w14:paraId="4A0D1219" w14:textId="01BAD91A" w:rsidR="00AB7113" w:rsidRDefault="0035189C">
      <w:pPr>
        <w:rPr>
          <w:ins w:id="10449" w:author="Ole Vilstrup" w:date="2021-06-10T13:53:00Z"/>
          <w:rFonts w:eastAsia="Calibri"/>
        </w:rPr>
      </w:pPr>
      <w:ins w:id="10450" w:author="Ole Vilstrup" w:date="2020-12-16T14:46:00Z">
        <w:r>
          <w:rPr>
            <w:rFonts w:eastAsia="Calibri"/>
            <w:noProof/>
          </w:rPr>
          <w:lastRenderedPageBreak/>
          <w:drawing>
            <wp:inline distT="0" distB="0" distL="0" distR="0" wp14:anchorId="6FC99535" wp14:editId="31145134">
              <wp:extent cx="4827600" cy="2124000"/>
              <wp:effectExtent l="0" t="0" r="0" b="0"/>
              <wp:docPr id="19" name="Billed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3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27600" cy="21240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782762C1" w14:textId="77777777" w:rsidR="00182346" w:rsidRPr="006203F2" w:rsidRDefault="00182346">
      <w:pPr>
        <w:rPr>
          <w:ins w:id="10451" w:author="Ole Vilstrup" w:date="2020-12-08T00:52:00Z"/>
          <w:rFonts w:eastAsia="Calibri"/>
          <w:rPrChange w:id="10452" w:author="Ole Vilstrup" w:date="2020-12-11T14:26:00Z">
            <w:rPr>
              <w:ins w:id="10453" w:author="Ole Vilstrup" w:date="2020-12-08T00:52:00Z"/>
              <w:rFonts w:ascii="Times New Roman" w:eastAsia="Calibri" w:hAnsi="Times New Roman"/>
              <w:sz w:val="24"/>
              <w:highlight w:val="white"/>
              <w:lang w:eastAsia="de-DE"/>
            </w:rPr>
          </w:rPrChange>
        </w:rPr>
        <w:pPrChange w:id="10454" w:author="Ole Vilstrup" w:date="2020-12-08T12:03:00Z">
          <w:pPr>
            <w:pStyle w:val="Listeafsnit"/>
            <w:numPr>
              <w:numId w:val="27"/>
            </w:numPr>
            <w:shd w:val="clear" w:color="auto" w:fill="FFFFFF"/>
            <w:autoSpaceDE w:val="0"/>
            <w:autoSpaceDN w:val="0"/>
            <w:adjustRightInd w:val="0"/>
            <w:ind w:left="360" w:hanging="360"/>
          </w:pPr>
        </w:pPrChange>
      </w:pPr>
    </w:p>
    <w:p w14:paraId="342CCB8C" w14:textId="5749E678" w:rsidR="009F3698" w:rsidRDefault="009F3698" w:rsidP="009F3698">
      <w:pPr>
        <w:pStyle w:val="Overskrift5"/>
        <w:rPr>
          <w:ins w:id="10455" w:author="Ole Vilstrup" w:date="2021-06-10T13:33:00Z"/>
          <w:rStyle w:val="XMLname"/>
          <w:rFonts w:eastAsia="Calibri"/>
        </w:rPr>
      </w:pPr>
      <w:ins w:id="10456" w:author="Ole Vilstrup" w:date="2020-12-09T16:58:00Z">
        <w:r w:rsidRPr="006203F2">
          <w:rPr>
            <w:rStyle w:val="XMLname"/>
            <w:rFonts w:eastAsia="Calibri"/>
          </w:rPr>
          <w:t>OriginalMessageIdentifier</w:t>
        </w:r>
      </w:ins>
    </w:p>
    <w:p w14:paraId="491B7890" w14:textId="2AA238D4" w:rsidR="00FD7BFA" w:rsidRPr="00FD7BFA" w:rsidRDefault="00FD7BFA">
      <w:pPr>
        <w:rPr>
          <w:ins w:id="10457" w:author="Ole Vilstrup" w:date="2020-12-09T16:58:00Z"/>
          <w:rFonts w:eastAsia="Calibri"/>
          <w:rPrChange w:id="10458" w:author="Ole Vilstrup" w:date="2021-06-10T13:33:00Z">
            <w:rPr>
              <w:ins w:id="10459" w:author="Ole Vilstrup" w:date="2020-12-09T16:58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  <w:pPrChange w:id="10460" w:author="Ole Vilstrup" w:date="2021-06-10T13:33:00Z">
          <w:pPr>
            <w:pStyle w:val="Overskrift5"/>
          </w:pPr>
        </w:pPrChange>
      </w:pPr>
      <w:ins w:id="10461" w:author="Ole Vilstrup" w:date="2021-06-10T13:33:00Z">
        <w:r>
          <w:rPr>
            <w:rFonts w:eastAsia="Calibri"/>
          </w:rPr>
          <w:t xml:space="preserve">Som </w:t>
        </w:r>
      </w:ins>
      <w:ins w:id="10462" w:author="Ole Vilstrup" w:date="2021-06-10T13:34:00Z">
        <w:r w:rsidR="00C26264">
          <w:rPr>
            <w:rFonts w:eastAsia="Calibri"/>
          </w:rPr>
          <w:fldChar w:fldCharType="begin"/>
        </w:r>
        <w:r w:rsidR="00C26264">
          <w:rPr>
            <w:rFonts w:eastAsia="Calibri"/>
          </w:rPr>
          <w:instrText xml:space="preserve"> REF _Ref74224474 \r \h </w:instrText>
        </w:r>
      </w:ins>
      <w:r w:rsidR="00C26264">
        <w:rPr>
          <w:rFonts w:eastAsia="Calibri"/>
        </w:rPr>
      </w:r>
      <w:r w:rsidR="00C26264">
        <w:rPr>
          <w:rFonts w:eastAsia="Calibri"/>
        </w:rPr>
        <w:fldChar w:fldCharType="separate"/>
      </w:r>
      <w:ins w:id="10463" w:author="Ole Vilstrup" w:date="2022-02-14T08:21:00Z">
        <w:r w:rsidR="00EB10D2">
          <w:rPr>
            <w:rFonts w:eastAsia="Calibri"/>
          </w:rPr>
          <w:t>4.7.3.1.1</w:t>
        </w:r>
      </w:ins>
      <w:ins w:id="10464" w:author="Ole Vilstrup" w:date="2021-06-10T13:34:00Z">
        <w:r w:rsidR="00C26264">
          <w:rPr>
            <w:rFonts w:eastAsia="Calibri"/>
          </w:rPr>
          <w:fldChar w:fldCharType="end"/>
        </w:r>
      </w:ins>
    </w:p>
    <w:p w14:paraId="33FAA1E5" w14:textId="1A44D7B2" w:rsidR="009F3698" w:rsidRDefault="009F3698" w:rsidP="009F3698">
      <w:pPr>
        <w:pStyle w:val="Overskrift5"/>
        <w:rPr>
          <w:ins w:id="10465" w:author="Ole Vilstrup" w:date="2021-06-10T13:34:00Z"/>
          <w:rStyle w:val="XMLname"/>
          <w:rFonts w:eastAsia="Calibri"/>
        </w:rPr>
      </w:pPr>
      <w:ins w:id="10466" w:author="Ole Vilstrup" w:date="2020-12-09T16:58:00Z">
        <w:r w:rsidRPr="006203F2">
          <w:rPr>
            <w:rStyle w:val="XMLname"/>
            <w:rFonts w:eastAsia="Calibri"/>
          </w:rPr>
          <w:t>OriginalDocumentIdentifier</w:t>
        </w:r>
      </w:ins>
    </w:p>
    <w:p w14:paraId="5E137BD0" w14:textId="1B7C448A" w:rsidR="004E6226" w:rsidRPr="004E6226" w:rsidRDefault="004E6226">
      <w:pPr>
        <w:rPr>
          <w:ins w:id="10467" w:author="Ole Vilstrup" w:date="2020-12-09T16:58:00Z"/>
          <w:rFonts w:eastAsia="Calibri"/>
          <w:rPrChange w:id="10468" w:author="Ole Vilstrup" w:date="2021-06-10T13:34:00Z">
            <w:rPr>
              <w:ins w:id="10469" w:author="Ole Vilstrup" w:date="2020-12-09T16:58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  <w:pPrChange w:id="10470" w:author="Ole Vilstrup" w:date="2021-06-10T13:34:00Z">
          <w:pPr>
            <w:pStyle w:val="Overskrift5"/>
          </w:pPr>
        </w:pPrChange>
      </w:pPr>
      <w:ins w:id="10471" w:author="Ole Vilstrup" w:date="2021-06-10T13:34:00Z">
        <w:r>
          <w:rPr>
            <w:rFonts w:eastAsia="Calibri"/>
          </w:rPr>
          <w:t xml:space="preserve">Som </w:t>
        </w:r>
      </w:ins>
      <w:ins w:id="10472" w:author="Ole Vilstrup" w:date="2021-06-10T13:35:00Z">
        <w:r w:rsidR="00B02737">
          <w:rPr>
            <w:rFonts w:eastAsia="Calibri"/>
          </w:rPr>
          <w:fldChar w:fldCharType="begin"/>
        </w:r>
        <w:r w:rsidR="00B02737">
          <w:rPr>
            <w:rFonts w:eastAsia="Calibri"/>
          </w:rPr>
          <w:instrText xml:space="preserve"> REF _Ref74224535 \r \h </w:instrText>
        </w:r>
      </w:ins>
      <w:r w:rsidR="00B02737">
        <w:rPr>
          <w:rFonts w:eastAsia="Calibri"/>
        </w:rPr>
      </w:r>
      <w:r w:rsidR="00B02737">
        <w:rPr>
          <w:rFonts w:eastAsia="Calibri"/>
        </w:rPr>
        <w:fldChar w:fldCharType="separate"/>
      </w:r>
      <w:ins w:id="10473" w:author="Ole Vilstrup" w:date="2022-02-14T08:21:00Z">
        <w:r w:rsidR="00EB10D2">
          <w:rPr>
            <w:rFonts w:eastAsia="Calibri"/>
          </w:rPr>
          <w:t>4.7.3.1.2</w:t>
        </w:r>
      </w:ins>
      <w:ins w:id="10474" w:author="Ole Vilstrup" w:date="2021-06-10T13:35:00Z">
        <w:r w:rsidR="00B02737">
          <w:rPr>
            <w:rFonts w:eastAsia="Calibri"/>
          </w:rPr>
          <w:fldChar w:fldCharType="end"/>
        </w:r>
      </w:ins>
    </w:p>
    <w:p w14:paraId="1F6F47FB" w14:textId="77777777" w:rsidR="00EC1772" w:rsidRPr="006203F2" w:rsidRDefault="00EC1772" w:rsidP="00EC1772">
      <w:pPr>
        <w:pStyle w:val="Overskrift5"/>
        <w:rPr>
          <w:ins w:id="10475" w:author="Ole Vilstrup" w:date="2020-12-10T11:34:00Z"/>
          <w:rStyle w:val="XMLname"/>
          <w:rFonts w:eastAsia="Calibri"/>
          <w:rPrChange w:id="10476" w:author="Ole Vilstrup" w:date="2020-12-11T14:26:00Z">
            <w:rPr>
              <w:ins w:id="10477" w:author="Ole Vilstrup" w:date="2020-12-10T11:34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</w:pPr>
      <w:ins w:id="10478" w:author="Ole Vilstrup" w:date="2020-12-10T11:34:00Z">
        <w:r w:rsidRPr="006203F2">
          <w:rPr>
            <w:rStyle w:val="XMLname"/>
            <w:rFonts w:eastAsia="Calibri"/>
          </w:rPr>
          <w:t>OriginalMessageDateTime</w:t>
        </w:r>
      </w:ins>
    </w:p>
    <w:p w14:paraId="7FB24CDB" w14:textId="7B3E9E85" w:rsidR="00EC1772" w:rsidRPr="006203F2" w:rsidRDefault="00B02737" w:rsidP="00EC1772">
      <w:pPr>
        <w:ind w:left="1420"/>
        <w:rPr>
          <w:ins w:id="10479" w:author="Ole Vilstrup" w:date="2020-12-10T11:34:00Z"/>
          <w:rStyle w:val="XMLname"/>
          <w:rFonts w:eastAsia="Calibri"/>
        </w:rPr>
      </w:pPr>
      <w:ins w:id="10480" w:author="Ole Vilstrup" w:date="2021-06-10T13:35:00Z">
        <w:r>
          <w:rPr>
            <w:rFonts w:eastAsia="Calibri"/>
            <w:lang w:eastAsia="da-DK"/>
          </w:rPr>
          <w:t xml:space="preserve">Som </w:t>
        </w:r>
      </w:ins>
      <w:ins w:id="10481" w:author="Ole Vilstrup" w:date="2021-06-10T13:37:00Z">
        <w:r w:rsidR="003E47E4">
          <w:rPr>
            <w:rFonts w:eastAsia="Calibri"/>
            <w:lang w:eastAsia="da-DK"/>
          </w:rPr>
          <w:fldChar w:fldCharType="begin"/>
        </w:r>
        <w:r w:rsidR="003E47E4">
          <w:rPr>
            <w:rFonts w:eastAsia="Calibri"/>
            <w:lang w:eastAsia="da-DK"/>
          </w:rPr>
          <w:instrText xml:space="preserve"> REF _Ref74224639 \r \h </w:instrText>
        </w:r>
      </w:ins>
      <w:r w:rsidR="003E47E4">
        <w:rPr>
          <w:rFonts w:eastAsia="Calibri"/>
          <w:lang w:eastAsia="da-DK"/>
        </w:rPr>
      </w:r>
      <w:r w:rsidR="003E47E4">
        <w:rPr>
          <w:rFonts w:eastAsia="Calibri"/>
          <w:lang w:eastAsia="da-DK"/>
        </w:rPr>
        <w:fldChar w:fldCharType="separate"/>
      </w:r>
      <w:ins w:id="10482" w:author="Ole Vilstrup" w:date="2022-02-14T08:21:00Z">
        <w:r w:rsidR="00EB10D2">
          <w:rPr>
            <w:rFonts w:eastAsia="Calibri"/>
            <w:lang w:eastAsia="da-DK"/>
          </w:rPr>
          <w:t>4.7.3.1.3</w:t>
        </w:r>
      </w:ins>
      <w:ins w:id="10483" w:author="Ole Vilstrup" w:date="2021-06-10T13:37:00Z">
        <w:r w:rsidR="003E47E4">
          <w:rPr>
            <w:rFonts w:eastAsia="Calibri"/>
            <w:lang w:eastAsia="da-DK"/>
          </w:rPr>
          <w:fldChar w:fldCharType="end"/>
        </w:r>
        <w:r w:rsidR="00CB4BD8">
          <w:rPr>
            <w:rFonts w:eastAsia="Calibri"/>
            <w:lang w:eastAsia="da-DK"/>
          </w:rPr>
          <w:t xml:space="preserve"> </w:t>
        </w:r>
      </w:ins>
    </w:p>
    <w:p w14:paraId="763B599A" w14:textId="77777777" w:rsidR="00EC1772" w:rsidRPr="006203F2" w:rsidRDefault="00EC1772">
      <w:pPr>
        <w:pStyle w:val="Overskrift5"/>
        <w:keepNext/>
        <w:ind w:left="1009" w:hanging="1009"/>
        <w:rPr>
          <w:ins w:id="10484" w:author="Ole Vilstrup" w:date="2020-12-10T11:34:00Z"/>
          <w:rStyle w:val="XMLname"/>
          <w:rFonts w:eastAsia="Calibri"/>
          <w:rPrChange w:id="10485" w:author="Ole Vilstrup" w:date="2020-12-11T14:26:00Z">
            <w:rPr>
              <w:ins w:id="10486" w:author="Ole Vilstrup" w:date="2020-12-10T11:34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  <w:pPrChange w:id="10487" w:author="Ole Vilstrup" w:date="2021-06-10T13:39:00Z">
          <w:pPr>
            <w:pStyle w:val="Overskrift5"/>
          </w:pPr>
        </w:pPrChange>
      </w:pPr>
      <w:ins w:id="10488" w:author="Ole Vilstrup" w:date="2020-12-10T11:34:00Z">
        <w:r w:rsidRPr="006203F2">
          <w:rPr>
            <w:rStyle w:val="XMLname"/>
            <w:rFonts w:eastAsia="Calibri"/>
          </w:rPr>
          <w:t>ThisMessageDateTime</w:t>
        </w:r>
      </w:ins>
    </w:p>
    <w:p w14:paraId="383590BF" w14:textId="3877F871" w:rsidR="00CB4BD8" w:rsidRPr="006203F2" w:rsidRDefault="00CB4BD8" w:rsidP="00CB4BD8">
      <w:pPr>
        <w:ind w:left="1420"/>
        <w:rPr>
          <w:ins w:id="10489" w:author="Ole Vilstrup" w:date="2021-06-10T13:37:00Z"/>
          <w:rStyle w:val="XMLname"/>
          <w:rFonts w:eastAsia="Calibri"/>
        </w:rPr>
      </w:pPr>
      <w:ins w:id="10490" w:author="Ole Vilstrup" w:date="2021-06-10T13:37:00Z">
        <w:r>
          <w:rPr>
            <w:rFonts w:eastAsia="Calibri"/>
            <w:lang w:eastAsia="da-DK"/>
          </w:rPr>
          <w:t xml:space="preserve">Som </w:t>
        </w:r>
        <w:r>
          <w:rPr>
            <w:rFonts w:eastAsia="Calibri"/>
            <w:lang w:eastAsia="da-DK"/>
          </w:rPr>
          <w:fldChar w:fldCharType="begin"/>
        </w:r>
        <w:r>
          <w:rPr>
            <w:rFonts w:eastAsia="Calibri"/>
            <w:lang w:eastAsia="da-DK"/>
          </w:rPr>
          <w:instrText xml:space="preserve"> REF _Ref74224645 \r \h </w:instrText>
        </w:r>
      </w:ins>
      <w:r>
        <w:rPr>
          <w:rFonts w:eastAsia="Calibri"/>
          <w:lang w:eastAsia="da-DK"/>
        </w:rPr>
      </w:r>
      <w:ins w:id="10491" w:author="Ole Vilstrup" w:date="2021-06-10T13:37:00Z">
        <w:r>
          <w:rPr>
            <w:rFonts w:eastAsia="Calibri"/>
            <w:lang w:eastAsia="da-DK"/>
          </w:rPr>
          <w:fldChar w:fldCharType="separate"/>
        </w:r>
      </w:ins>
      <w:ins w:id="10492" w:author="Ole Vilstrup" w:date="2022-02-14T08:21:00Z">
        <w:r w:rsidR="00EB10D2">
          <w:rPr>
            <w:rFonts w:eastAsia="Calibri"/>
            <w:lang w:eastAsia="da-DK"/>
          </w:rPr>
          <w:t>4.7.3.1.4</w:t>
        </w:r>
      </w:ins>
      <w:ins w:id="10493" w:author="Ole Vilstrup" w:date="2021-06-10T13:37:00Z">
        <w:r>
          <w:rPr>
            <w:rFonts w:eastAsia="Calibri"/>
            <w:lang w:eastAsia="da-DK"/>
          </w:rPr>
          <w:fldChar w:fldCharType="end"/>
        </w:r>
        <w:r>
          <w:rPr>
            <w:rFonts w:eastAsia="Calibri"/>
            <w:lang w:eastAsia="da-DK"/>
          </w:rPr>
          <w:t xml:space="preserve"> </w:t>
        </w:r>
      </w:ins>
    </w:p>
    <w:p w14:paraId="74C35185" w14:textId="77777777" w:rsidR="00EC1772" w:rsidRPr="006203F2" w:rsidRDefault="00EC1772" w:rsidP="00EC1772">
      <w:pPr>
        <w:pStyle w:val="Overskrift5"/>
        <w:rPr>
          <w:ins w:id="10494" w:author="Ole Vilstrup" w:date="2020-12-10T11:34:00Z"/>
          <w:rStyle w:val="XMLname"/>
          <w:rFonts w:eastAsia="Calibri"/>
          <w:rPrChange w:id="10495" w:author="Ole Vilstrup" w:date="2020-12-11T14:26:00Z">
            <w:rPr>
              <w:ins w:id="10496" w:author="Ole Vilstrup" w:date="2020-12-10T11:34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</w:pPr>
      <w:ins w:id="10497" w:author="Ole Vilstrup" w:date="2020-12-10T11:34:00Z">
        <w:r w:rsidRPr="006203F2">
          <w:rPr>
            <w:rStyle w:val="XMLname"/>
            <w:rFonts w:eastAsia="Calibri"/>
          </w:rPr>
          <w:t>FromPartyInfo</w:t>
        </w:r>
      </w:ins>
    </w:p>
    <w:p w14:paraId="3E1170F5" w14:textId="52396E25" w:rsidR="00582475" w:rsidRPr="006203F2" w:rsidRDefault="00582475" w:rsidP="00582475">
      <w:pPr>
        <w:ind w:left="1420"/>
        <w:rPr>
          <w:ins w:id="10498" w:author="Ole Vilstrup" w:date="2021-06-10T13:38:00Z"/>
          <w:rStyle w:val="XMLname"/>
          <w:rFonts w:eastAsia="Calibri"/>
        </w:rPr>
      </w:pPr>
      <w:ins w:id="10499" w:author="Ole Vilstrup" w:date="2021-06-10T13:38:00Z">
        <w:r>
          <w:rPr>
            <w:rFonts w:eastAsia="Calibri"/>
            <w:lang w:eastAsia="da-DK"/>
          </w:rPr>
          <w:t xml:space="preserve">Som </w:t>
        </w:r>
        <w:r>
          <w:rPr>
            <w:rFonts w:eastAsia="Calibri"/>
            <w:lang w:eastAsia="da-DK"/>
          </w:rPr>
          <w:fldChar w:fldCharType="begin"/>
        </w:r>
        <w:r>
          <w:rPr>
            <w:rFonts w:eastAsia="Calibri"/>
            <w:lang w:eastAsia="da-DK"/>
          </w:rPr>
          <w:instrText xml:space="preserve"> REF _Ref74224651 \r \h </w:instrText>
        </w:r>
      </w:ins>
      <w:r>
        <w:rPr>
          <w:rFonts w:eastAsia="Calibri"/>
          <w:lang w:eastAsia="da-DK"/>
        </w:rPr>
      </w:r>
      <w:ins w:id="10500" w:author="Ole Vilstrup" w:date="2021-06-10T13:38:00Z">
        <w:r>
          <w:rPr>
            <w:rFonts w:eastAsia="Calibri"/>
            <w:lang w:eastAsia="da-DK"/>
          </w:rPr>
          <w:fldChar w:fldCharType="separate"/>
        </w:r>
      </w:ins>
      <w:ins w:id="10501" w:author="Ole Vilstrup" w:date="2022-02-14T08:21:00Z">
        <w:r w:rsidR="00EB10D2">
          <w:rPr>
            <w:rFonts w:eastAsia="Calibri"/>
            <w:lang w:eastAsia="da-DK"/>
          </w:rPr>
          <w:t>4.7.3.1.5</w:t>
        </w:r>
      </w:ins>
      <w:ins w:id="10502" w:author="Ole Vilstrup" w:date="2021-06-10T13:38:00Z">
        <w:r>
          <w:rPr>
            <w:rFonts w:eastAsia="Calibri"/>
            <w:lang w:eastAsia="da-DK"/>
          </w:rPr>
          <w:fldChar w:fldCharType="end"/>
        </w:r>
        <w:r>
          <w:rPr>
            <w:rFonts w:eastAsia="Calibri"/>
            <w:lang w:eastAsia="da-DK"/>
          </w:rPr>
          <w:t xml:space="preserve"> </w:t>
        </w:r>
      </w:ins>
    </w:p>
    <w:p w14:paraId="486A1CEF" w14:textId="77777777" w:rsidR="00EC1772" w:rsidRPr="006203F2" w:rsidRDefault="00EC1772" w:rsidP="00EC1772">
      <w:pPr>
        <w:pStyle w:val="Overskrift5"/>
        <w:rPr>
          <w:ins w:id="10503" w:author="Ole Vilstrup" w:date="2020-12-10T11:34:00Z"/>
          <w:rStyle w:val="XMLname"/>
          <w:rFonts w:eastAsia="Calibri"/>
          <w:rPrChange w:id="10504" w:author="Ole Vilstrup" w:date="2020-12-11T14:26:00Z">
            <w:rPr>
              <w:ins w:id="10505" w:author="Ole Vilstrup" w:date="2020-12-10T11:34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</w:pPr>
      <w:ins w:id="10506" w:author="Ole Vilstrup" w:date="2020-12-10T11:34:00Z">
        <w:r w:rsidRPr="006203F2">
          <w:rPr>
            <w:rStyle w:val="XMLname"/>
            <w:rFonts w:eastAsia="Calibri"/>
          </w:rPr>
          <w:t>ToPartyInfo</w:t>
        </w:r>
      </w:ins>
    </w:p>
    <w:p w14:paraId="28F5D248" w14:textId="3373666F" w:rsidR="00582475" w:rsidRPr="006203F2" w:rsidRDefault="00582475" w:rsidP="00582475">
      <w:pPr>
        <w:ind w:left="1420"/>
        <w:rPr>
          <w:ins w:id="10507" w:author="Ole Vilstrup" w:date="2021-06-10T13:38:00Z"/>
          <w:rStyle w:val="XMLname"/>
          <w:rFonts w:eastAsia="Calibri"/>
        </w:rPr>
      </w:pPr>
      <w:ins w:id="10508" w:author="Ole Vilstrup" w:date="2021-06-10T13:38:00Z">
        <w:r>
          <w:rPr>
            <w:rFonts w:eastAsia="Calibri"/>
            <w:lang w:eastAsia="da-DK"/>
          </w:rPr>
          <w:t xml:space="preserve">Som </w:t>
        </w:r>
        <w:r>
          <w:rPr>
            <w:rFonts w:eastAsia="Calibri"/>
            <w:lang w:eastAsia="da-DK"/>
          </w:rPr>
          <w:fldChar w:fldCharType="begin"/>
        </w:r>
        <w:r>
          <w:rPr>
            <w:rFonts w:eastAsia="Calibri"/>
            <w:lang w:eastAsia="da-DK"/>
          </w:rPr>
          <w:instrText xml:space="preserve"> REF _Ref74224654 \r \h </w:instrText>
        </w:r>
      </w:ins>
      <w:r>
        <w:rPr>
          <w:rFonts w:eastAsia="Calibri"/>
          <w:lang w:eastAsia="da-DK"/>
        </w:rPr>
      </w:r>
      <w:ins w:id="10509" w:author="Ole Vilstrup" w:date="2021-06-10T13:38:00Z">
        <w:r>
          <w:rPr>
            <w:rFonts w:eastAsia="Calibri"/>
            <w:lang w:eastAsia="da-DK"/>
          </w:rPr>
          <w:fldChar w:fldCharType="separate"/>
        </w:r>
      </w:ins>
      <w:ins w:id="10510" w:author="Ole Vilstrup" w:date="2022-02-14T08:21:00Z">
        <w:r w:rsidR="00EB10D2">
          <w:rPr>
            <w:rFonts w:eastAsia="Calibri"/>
            <w:lang w:eastAsia="da-DK"/>
          </w:rPr>
          <w:t>4.7.3.1.6</w:t>
        </w:r>
      </w:ins>
      <w:ins w:id="10511" w:author="Ole Vilstrup" w:date="2021-06-10T13:38:00Z">
        <w:r>
          <w:rPr>
            <w:rFonts w:eastAsia="Calibri"/>
            <w:lang w:eastAsia="da-DK"/>
          </w:rPr>
          <w:fldChar w:fldCharType="end"/>
        </w:r>
      </w:ins>
    </w:p>
    <w:p w14:paraId="7104EB5C" w14:textId="61EF123A" w:rsidR="00053EB5" w:rsidRPr="006203F2" w:rsidRDefault="00053EB5" w:rsidP="00053EB5">
      <w:pPr>
        <w:pStyle w:val="Overskrift5"/>
        <w:rPr>
          <w:ins w:id="10512" w:author="Ole Vilstrup" w:date="2020-12-09T17:00:00Z"/>
          <w:rStyle w:val="XMLname"/>
          <w:rFonts w:eastAsia="Calibri"/>
          <w:rPrChange w:id="10513" w:author="Ole Vilstrup" w:date="2020-12-11T14:26:00Z">
            <w:rPr>
              <w:ins w:id="10514" w:author="Ole Vilstrup" w:date="2020-12-09T17:00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</w:pPr>
      <w:ins w:id="10515" w:author="Ole Vilstrup" w:date="2020-12-09T17:00:00Z">
        <w:r w:rsidRPr="006203F2">
          <w:rPr>
            <w:rStyle w:val="XMLname"/>
            <w:rFonts w:eastAsia="Calibri"/>
          </w:rPr>
          <w:t>ExceptionType</w:t>
        </w:r>
      </w:ins>
    </w:p>
    <w:p w14:paraId="4C628DEC" w14:textId="719A5563" w:rsidR="00AA1BA1" w:rsidRDefault="009A70C7" w:rsidP="00E37579">
      <w:pPr>
        <w:rPr>
          <w:ins w:id="10516" w:author="Ole Vilstrup" w:date="2022-01-03T10:41:00Z"/>
          <w:rStyle w:val="XMLname"/>
          <w:rFonts w:eastAsia="Calibri"/>
          <w:sz w:val="18"/>
          <w:szCs w:val="22"/>
        </w:rPr>
      </w:pPr>
      <w:ins w:id="10517" w:author="Ole Vilstrup" w:date="2022-01-03T10:13:00Z">
        <w:r>
          <w:rPr>
            <w:rFonts w:eastAsia="Calibri"/>
          </w:rPr>
          <w:t xml:space="preserve">Indholdet </w:t>
        </w:r>
      </w:ins>
      <w:ins w:id="10518" w:author="Ole Vilstrup" w:date="2022-01-03T10:36:00Z">
        <w:r w:rsidR="00021C6A">
          <w:rPr>
            <w:rFonts w:eastAsia="Calibri"/>
          </w:rPr>
          <w:t>defineres overordnet</w:t>
        </w:r>
      </w:ins>
      <w:ins w:id="10519" w:author="Ole Vilstrup" w:date="2022-01-03T10:37:00Z">
        <w:r w:rsidR="004F7F59">
          <w:rPr>
            <w:rFonts w:eastAsia="Calibri"/>
          </w:rPr>
          <w:t xml:space="preserve"> som en </w:t>
        </w:r>
      </w:ins>
      <w:ins w:id="10520" w:author="Ole Vilstrup" w:date="2022-01-03T10:39:00Z">
        <w:r w:rsidR="00834A8F" w:rsidRPr="008E1205">
          <w:rPr>
            <w:rFonts w:eastAsia="Calibri"/>
            <w:rPrChange w:id="10521" w:author="Ole Vilstrup" w:date="2022-01-03T10:40:00Z">
              <w:rPr>
                <w:rStyle w:val="XMLname"/>
                <w:rFonts w:eastAsia="Calibri"/>
                <w:sz w:val="18"/>
                <w:szCs w:val="22"/>
              </w:rPr>
            </w:rPrChange>
          </w:rPr>
          <w:t>ReceiptException</w:t>
        </w:r>
        <w:r w:rsidR="002E2D0B" w:rsidRPr="008E1205">
          <w:rPr>
            <w:rFonts w:eastAsia="Calibri"/>
            <w:rPrChange w:id="10522" w:author="Ole Vilstrup" w:date="2022-01-03T10:40:00Z">
              <w:rPr>
                <w:rStyle w:val="XMLname"/>
                <w:rFonts w:eastAsia="Calibri"/>
                <w:sz w:val="18"/>
                <w:szCs w:val="22"/>
              </w:rPr>
            </w:rPrChange>
          </w:rPr>
          <w:t>, men derudover er det modtagerens fejlhåndterings</w:t>
        </w:r>
        <w:r w:rsidR="00AA1BA1" w:rsidRPr="008E1205">
          <w:rPr>
            <w:rFonts w:eastAsia="Calibri"/>
            <w:rPrChange w:id="10523" w:author="Ole Vilstrup" w:date="2022-01-03T10:40:00Z">
              <w:rPr>
                <w:rStyle w:val="XMLname"/>
                <w:rFonts w:eastAsia="Calibri"/>
                <w:sz w:val="18"/>
                <w:szCs w:val="22"/>
              </w:rPr>
            </w:rPrChange>
          </w:rPr>
          <w:t>mekanisme</w:t>
        </w:r>
      </w:ins>
      <w:ins w:id="10524" w:author="Ole Vilstrup" w:date="2022-01-03T10:40:00Z">
        <w:r w:rsidR="00AA1BA1" w:rsidRPr="008E1205">
          <w:rPr>
            <w:rFonts w:eastAsia="Calibri"/>
            <w:rPrChange w:id="10525" w:author="Ole Vilstrup" w:date="2022-01-03T10:40:00Z">
              <w:rPr>
                <w:rStyle w:val="XMLname"/>
                <w:rFonts w:eastAsia="Calibri"/>
                <w:sz w:val="18"/>
                <w:szCs w:val="22"/>
              </w:rPr>
            </w:rPrChange>
          </w:rPr>
          <w:t>s logik, der bestemmer indholdet. Her eksemplificeret</w:t>
        </w:r>
      </w:ins>
      <w:ins w:id="10526" w:author="Ole Vilstrup" w:date="2022-01-03T10:41:00Z">
        <w:r w:rsidR="00E37579">
          <w:rPr>
            <w:rFonts w:eastAsia="Calibri"/>
          </w:rPr>
          <w:t xml:space="preserve"> fra MedComs Gateway</w:t>
        </w:r>
        <w:r w:rsidR="00511DAA">
          <w:rPr>
            <w:rFonts w:eastAsia="Calibri"/>
          </w:rPr>
          <w:t xml:space="preserve"> service</w:t>
        </w:r>
      </w:ins>
      <w:ins w:id="10527" w:author="Ole Vilstrup" w:date="2022-01-03T10:42:00Z">
        <w:r w:rsidR="00511DAA">
          <w:rPr>
            <w:rFonts w:eastAsia="Calibri"/>
          </w:rPr>
          <w:t xml:space="preserve">. Reason og </w:t>
        </w:r>
        <w:r w:rsidR="00AB5AFD" w:rsidRPr="00AB5AFD">
          <w:rPr>
            <w:rFonts w:eastAsia="Calibri"/>
            <w:rPrChange w:id="10528" w:author="Ole Vilstrup" w:date="2022-01-03T10:42:00Z">
              <w:rPr>
                <w:rStyle w:val="XMLname"/>
                <w:rFonts w:eastAsia="Calibri"/>
              </w:rPr>
            </w:rPrChange>
          </w:rPr>
          <w:t>ExceptionMessage følger samme logik.</w:t>
        </w:r>
      </w:ins>
    </w:p>
    <w:p w14:paraId="2F4F9E9C" w14:textId="77777777" w:rsidR="00E37579" w:rsidRPr="00E37579" w:rsidRDefault="00E37579" w:rsidP="00E37579">
      <w:pPr>
        <w:rPr>
          <w:ins w:id="10529" w:author="Ole Vilstrup" w:date="2022-01-03T10:13:00Z"/>
          <w:rFonts w:ascii="Courier New" w:eastAsia="Calibri" w:hAnsi="Courier New"/>
          <w:sz w:val="18"/>
          <w:szCs w:val="22"/>
          <w:rPrChange w:id="10530" w:author="Ole Vilstrup" w:date="2022-01-03T10:41:00Z">
            <w:rPr>
              <w:ins w:id="10531" w:author="Ole Vilstrup" w:date="2022-01-03T10:13:00Z"/>
              <w:rFonts w:eastAsia="Calibri"/>
            </w:rPr>
          </w:rPrChange>
        </w:rPr>
      </w:pPr>
    </w:p>
    <w:p w14:paraId="63FB0F48" w14:textId="77777777" w:rsidR="00AE6DF6" w:rsidRPr="00662CB3" w:rsidRDefault="00C6560F" w:rsidP="00C6560F">
      <w:pPr>
        <w:ind w:left="1136" w:firstLine="284"/>
        <w:rPr>
          <w:ins w:id="10532" w:author="Ole Vilstrup" w:date="2020-12-08T01:07:00Z"/>
          <w:rStyle w:val="XMLname"/>
          <w:rFonts w:eastAsia="Calibri"/>
          <w:sz w:val="18"/>
          <w:szCs w:val="22"/>
          <w:rPrChange w:id="10533" w:author="Ole Vilstrup" w:date="2022-01-03T10:37:00Z">
            <w:rPr>
              <w:ins w:id="10534" w:author="Ole Vilstrup" w:date="2020-12-08T01:07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10535" w:author="Ole Vilstrup" w:date="2020-12-08T01:05:00Z">
        <w:r w:rsidRPr="00662CB3">
          <w:rPr>
            <w:rStyle w:val="XMLname"/>
            <w:rFonts w:eastAsia="Calibri"/>
            <w:sz w:val="18"/>
            <w:szCs w:val="22"/>
            <w:rPrChange w:id="10536" w:author="Ole Vilstrup" w:date="2022-01-03T10:37:00Z">
              <w:rPr>
                <w:rFonts w:ascii="Times New Roman" w:eastAsia="Calibri" w:hAnsi="Times New Roman"/>
                <w:color w:val="000096"/>
                <w:sz w:val="24"/>
                <w:highlight w:val="white"/>
                <w:lang w:eastAsia="de-DE"/>
              </w:rPr>
            </w:rPrChange>
          </w:rPr>
          <w:t>&lt;bpssignal:ExceptionType&gt;</w:t>
        </w:r>
        <w:r w:rsidRPr="00662CB3">
          <w:rPr>
            <w:rStyle w:val="XMLname"/>
            <w:rFonts w:eastAsia="Calibri"/>
            <w:sz w:val="18"/>
            <w:szCs w:val="22"/>
            <w:rPrChange w:id="10537" w:author="Ole Vilstrup" w:date="2022-01-03T10:37:00Z">
              <w:rPr>
                <w:rFonts w:ascii="Times New Roman" w:eastAsia="Calibri" w:hAnsi="Times New Roman"/>
                <w:color w:val="000000"/>
                <w:sz w:val="24"/>
                <w:highlight w:val="white"/>
                <w:lang w:eastAsia="de-DE"/>
              </w:rPr>
            </w:rPrChange>
          </w:rPr>
          <w:br/>
          <w:t xml:space="preserve">       </w:t>
        </w:r>
        <w:r w:rsidRPr="00662CB3">
          <w:rPr>
            <w:rStyle w:val="XMLname"/>
            <w:rFonts w:eastAsia="Calibri"/>
            <w:sz w:val="18"/>
            <w:szCs w:val="22"/>
            <w:rPrChange w:id="10538" w:author="Ole Vilstrup" w:date="2022-01-03T10:37:00Z">
              <w:rPr>
                <w:rFonts w:ascii="Times New Roman" w:eastAsia="Calibri" w:hAnsi="Times New Roman"/>
                <w:color w:val="000096"/>
                <w:sz w:val="24"/>
                <w:highlight w:val="white"/>
                <w:lang w:eastAsia="de-DE"/>
              </w:rPr>
            </w:rPrChange>
          </w:rPr>
          <w:t>&lt;bpssignal:ReceiptException&gt;</w:t>
        </w:r>
      </w:ins>
    </w:p>
    <w:p w14:paraId="051AED8A" w14:textId="580324B3" w:rsidR="00AE6DF6" w:rsidRPr="00662CB3" w:rsidRDefault="00A268AC">
      <w:pPr>
        <w:ind w:left="1988" w:firstLine="284"/>
        <w:rPr>
          <w:ins w:id="10539" w:author="Ole Vilstrup" w:date="2020-12-08T01:07:00Z"/>
          <w:rStyle w:val="XMLname"/>
          <w:rFonts w:eastAsia="Calibri"/>
          <w:sz w:val="18"/>
          <w:szCs w:val="22"/>
          <w:rPrChange w:id="10540" w:author="Ole Vilstrup" w:date="2022-01-03T10:37:00Z">
            <w:rPr>
              <w:ins w:id="10541" w:author="Ole Vilstrup" w:date="2020-12-08T01:07:00Z"/>
              <w:rStyle w:val="XMLname"/>
              <w:rFonts w:eastAsia="Calibri"/>
            </w:rPr>
          </w:rPrChange>
        </w:rPr>
        <w:pPrChange w:id="10542" w:author="Ole Vilstrup" w:date="2020-12-08T01:07:00Z">
          <w:pPr>
            <w:ind w:left="1704" w:firstLine="284"/>
          </w:pPr>
        </w:pPrChange>
      </w:pPr>
      <w:ins w:id="10543" w:author="Ole Vilstrup" w:date="2020-12-08T11:56:00Z">
        <w:r w:rsidRPr="00662CB3">
          <w:rPr>
            <w:rStyle w:val="XMLname"/>
            <w:rFonts w:eastAsia="Calibri"/>
            <w:sz w:val="18"/>
            <w:szCs w:val="22"/>
            <w:rPrChange w:id="10544" w:author="Ole Vilstrup" w:date="2022-01-03T10:37:00Z">
              <w:rPr>
                <w:rStyle w:val="XMLname"/>
                <w:rFonts w:eastAsia="Calibri"/>
              </w:rPr>
            </w:rPrChange>
          </w:rPr>
          <w:t>[</w:t>
        </w:r>
      </w:ins>
      <w:ins w:id="10545" w:author="Ole Vilstrup" w:date="2020-12-08T01:05:00Z">
        <w:r w:rsidR="00C6560F" w:rsidRPr="00662CB3">
          <w:rPr>
            <w:rStyle w:val="XMLname"/>
            <w:rFonts w:eastAsia="Calibri"/>
            <w:sz w:val="18"/>
            <w:szCs w:val="22"/>
            <w:rPrChange w:id="10546" w:author="Ole Vilstrup" w:date="2022-01-03T10:37:00Z">
              <w:rPr>
                <w:rFonts w:ascii="Times New Roman" w:eastAsia="Calibri" w:hAnsi="Times New Roman"/>
                <w:color w:val="000000"/>
                <w:sz w:val="24"/>
                <w:highlight w:val="white"/>
                <w:lang w:eastAsia="de-DE"/>
              </w:rPr>
            </w:rPrChange>
          </w:rPr>
          <w:t>Syntax</w:t>
        </w:r>
      </w:ins>
      <w:ins w:id="10547" w:author="Ole Vilstrup" w:date="2020-12-08T11:56:00Z">
        <w:r w:rsidR="001B7931" w:rsidRPr="00662CB3">
          <w:rPr>
            <w:rStyle w:val="XMLname"/>
            <w:rFonts w:eastAsia="Calibri"/>
            <w:sz w:val="18"/>
            <w:szCs w:val="22"/>
            <w:rPrChange w:id="10548" w:author="Ole Vilstrup" w:date="2022-01-03T10:37:00Z">
              <w:rPr>
                <w:rStyle w:val="XMLname"/>
                <w:rFonts w:eastAsia="Calibri"/>
              </w:rPr>
            </w:rPrChange>
          </w:rPr>
          <w:t>]</w:t>
        </w:r>
      </w:ins>
    </w:p>
    <w:p w14:paraId="19F164D9" w14:textId="77777777" w:rsidR="00AE6DF6" w:rsidRPr="00662CB3" w:rsidRDefault="00C6560F" w:rsidP="00AE6DF6">
      <w:pPr>
        <w:ind w:left="1704" w:firstLine="284"/>
        <w:rPr>
          <w:ins w:id="10549" w:author="Ole Vilstrup" w:date="2020-12-08T01:08:00Z"/>
          <w:rStyle w:val="XMLname"/>
          <w:rFonts w:eastAsia="Calibri"/>
          <w:sz w:val="18"/>
          <w:szCs w:val="22"/>
          <w:rPrChange w:id="10550" w:author="Ole Vilstrup" w:date="2022-01-03T10:37:00Z">
            <w:rPr>
              <w:ins w:id="10551" w:author="Ole Vilstrup" w:date="2020-12-08T01:08:00Z"/>
              <w:rStyle w:val="XMLname"/>
              <w:rFonts w:eastAsia="Calibri"/>
            </w:rPr>
          </w:rPrChange>
        </w:rPr>
      </w:pPr>
      <w:ins w:id="10552" w:author="Ole Vilstrup" w:date="2020-12-08T01:05:00Z">
        <w:r w:rsidRPr="00662CB3">
          <w:rPr>
            <w:rStyle w:val="XMLname"/>
            <w:rFonts w:eastAsia="Calibri"/>
            <w:sz w:val="18"/>
            <w:szCs w:val="22"/>
            <w:rPrChange w:id="10553" w:author="Ole Vilstrup" w:date="2022-01-03T10:37:00Z">
              <w:rPr>
                <w:rFonts w:ascii="Times New Roman" w:eastAsia="Calibri" w:hAnsi="Times New Roman"/>
                <w:color w:val="000096"/>
                <w:sz w:val="24"/>
                <w:highlight w:val="white"/>
                <w:lang w:eastAsia="de-DE"/>
              </w:rPr>
            </w:rPrChange>
          </w:rPr>
          <w:t>&lt;/bpssignal:ReceiptException&gt;</w:t>
        </w:r>
      </w:ins>
    </w:p>
    <w:p w14:paraId="4934947C" w14:textId="04A28DD1" w:rsidR="00E25445" w:rsidRPr="00662CB3" w:rsidRDefault="00C6560F">
      <w:pPr>
        <w:ind w:left="1420"/>
        <w:rPr>
          <w:ins w:id="10554" w:author="Ole Vilstrup" w:date="2020-12-08T01:06:00Z"/>
          <w:rStyle w:val="XMLname"/>
          <w:rFonts w:eastAsia="Calibri"/>
          <w:sz w:val="18"/>
          <w:szCs w:val="22"/>
          <w:rPrChange w:id="10555" w:author="Ole Vilstrup" w:date="2022-01-03T10:37:00Z">
            <w:rPr>
              <w:ins w:id="10556" w:author="Ole Vilstrup" w:date="2020-12-08T01:06:00Z"/>
              <w:rStyle w:val="XMLname"/>
              <w:rFonts w:eastAsia="Calibri"/>
            </w:rPr>
          </w:rPrChange>
        </w:rPr>
        <w:pPrChange w:id="10557" w:author="Ole Vilstrup" w:date="2020-12-08T01:08:00Z">
          <w:pPr>
            <w:ind w:left="1136" w:firstLine="284"/>
          </w:pPr>
        </w:pPrChange>
      </w:pPr>
      <w:ins w:id="10558" w:author="Ole Vilstrup" w:date="2020-12-08T01:05:00Z">
        <w:r w:rsidRPr="00662CB3">
          <w:rPr>
            <w:rStyle w:val="XMLname"/>
            <w:rFonts w:eastAsia="Calibri"/>
            <w:sz w:val="18"/>
            <w:szCs w:val="22"/>
            <w:rPrChange w:id="10559" w:author="Ole Vilstrup" w:date="2022-01-03T10:37:00Z">
              <w:rPr>
                <w:rFonts w:ascii="Times New Roman" w:eastAsia="Calibri" w:hAnsi="Times New Roman"/>
                <w:color w:val="000096"/>
                <w:sz w:val="24"/>
                <w:highlight w:val="white"/>
                <w:lang w:eastAsia="de-DE"/>
              </w:rPr>
            </w:rPrChange>
          </w:rPr>
          <w:t>&lt;/bpssignal:ExceptionType&gt;</w:t>
        </w:r>
      </w:ins>
    </w:p>
    <w:p w14:paraId="429E2A13" w14:textId="372C4820" w:rsidR="00C76ED1" w:rsidRDefault="00C76ED1" w:rsidP="007D7242">
      <w:pPr>
        <w:pStyle w:val="Overskrift6"/>
        <w:rPr>
          <w:ins w:id="10560" w:author="Ole Vilstrup" w:date="2022-01-03T10:13:00Z"/>
          <w:rStyle w:val="XMLname"/>
          <w:rFonts w:ascii="Calibri" w:eastAsia="Calibri" w:hAnsi="Calibri"/>
          <w:sz w:val="22"/>
        </w:rPr>
      </w:pPr>
      <w:ins w:id="10561" w:author="Ole Vilstrup" w:date="2021-12-03T16:43:00Z">
        <w:r w:rsidRPr="00AC59E0">
          <w:rPr>
            <w:rStyle w:val="XMLname"/>
            <w:rFonts w:ascii="Calibri" w:eastAsia="Calibri" w:hAnsi="Calibri"/>
            <w:sz w:val="22"/>
          </w:rPr>
          <w:t>ExceptionType</w:t>
        </w:r>
      </w:ins>
      <w:ins w:id="10562" w:author="Ole Vilstrup" w:date="2021-12-03T16:44:00Z">
        <w:r w:rsidRPr="00AC59E0">
          <w:rPr>
            <w:rStyle w:val="XMLname"/>
            <w:rFonts w:ascii="Calibri" w:eastAsia="Calibri" w:hAnsi="Calibri"/>
            <w:sz w:val="22"/>
          </w:rPr>
          <w:t xml:space="preserve"> eksempel</w:t>
        </w:r>
      </w:ins>
    </w:p>
    <w:p w14:paraId="48C0F651" w14:textId="77777777" w:rsidR="00C76ED1" w:rsidRPr="00662CB3" w:rsidRDefault="00C76ED1" w:rsidP="00C76ED1">
      <w:pPr>
        <w:ind w:left="1136" w:firstLine="284"/>
        <w:rPr>
          <w:ins w:id="10563" w:author="Ole Vilstrup" w:date="2021-12-03T16:43:00Z"/>
          <w:rStyle w:val="XMLname"/>
          <w:rFonts w:eastAsia="Calibri"/>
          <w:sz w:val="18"/>
          <w:szCs w:val="22"/>
          <w:rPrChange w:id="10564" w:author="Ole Vilstrup" w:date="2022-01-03T10:37:00Z">
            <w:rPr>
              <w:ins w:id="10565" w:author="Ole Vilstrup" w:date="2021-12-03T16:43:00Z"/>
              <w:rStyle w:val="XMLname"/>
              <w:rFonts w:eastAsia="Calibri"/>
              <w:bCs/>
              <w:i/>
              <w:szCs w:val="22"/>
            </w:rPr>
          </w:rPrChange>
        </w:rPr>
      </w:pPr>
      <w:ins w:id="10566" w:author="Ole Vilstrup" w:date="2021-12-03T16:43:00Z">
        <w:r w:rsidRPr="00662CB3">
          <w:rPr>
            <w:rStyle w:val="XMLname"/>
            <w:rFonts w:eastAsia="Calibri"/>
            <w:sz w:val="18"/>
            <w:szCs w:val="22"/>
            <w:rPrChange w:id="10567" w:author="Ole Vilstrup" w:date="2022-01-03T10:37:00Z">
              <w:rPr>
                <w:rStyle w:val="XMLname"/>
                <w:rFonts w:eastAsia="Calibri"/>
              </w:rPr>
            </w:rPrChange>
          </w:rPr>
          <w:t>&lt;bpssignal:ExceptionType&gt;</w:t>
        </w:r>
        <w:r w:rsidRPr="00662CB3">
          <w:rPr>
            <w:rStyle w:val="XMLname"/>
            <w:rFonts w:eastAsia="Calibri"/>
            <w:sz w:val="18"/>
            <w:szCs w:val="22"/>
            <w:rPrChange w:id="10568" w:author="Ole Vilstrup" w:date="2022-01-03T10:37:00Z">
              <w:rPr>
                <w:rStyle w:val="XMLname"/>
                <w:rFonts w:eastAsia="Calibri"/>
              </w:rPr>
            </w:rPrChange>
          </w:rPr>
          <w:br/>
          <w:t xml:space="preserve">       &lt;bpssignal:ReceiptException&gt;</w:t>
        </w:r>
      </w:ins>
    </w:p>
    <w:p w14:paraId="2DB64BFB" w14:textId="489B2A4C" w:rsidR="00C76ED1" w:rsidRPr="00662CB3" w:rsidRDefault="00A77913" w:rsidP="00C76ED1">
      <w:pPr>
        <w:ind w:left="1988" w:firstLine="284"/>
        <w:rPr>
          <w:ins w:id="10569" w:author="Ole Vilstrup" w:date="2021-12-03T16:43:00Z"/>
          <w:rStyle w:val="XMLname"/>
          <w:rFonts w:eastAsia="Calibri"/>
          <w:sz w:val="18"/>
          <w:szCs w:val="22"/>
          <w:rPrChange w:id="10570" w:author="Ole Vilstrup" w:date="2022-01-03T10:37:00Z">
            <w:rPr>
              <w:ins w:id="10571" w:author="Ole Vilstrup" w:date="2021-12-03T16:43:00Z"/>
              <w:rStyle w:val="XMLname"/>
              <w:rFonts w:eastAsia="Calibri"/>
            </w:rPr>
          </w:rPrChange>
        </w:rPr>
      </w:pPr>
      <w:ins w:id="10572" w:author="Ole Vilstrup" w:date="2022-01-03T09:58:00Z">
        <w:r w:rsidRPr="00662CB3">
          <w:rPr>
            <w:rStyle w:val="XMLname"/>
            <w:rFonts w:eastAsia="Calibri"/>
            <w:sz w:val="18"/>
            <w:szCs w:val="22"/>
            <w:rPrChange w:id="10573" w:author="Ole Vilstrup" w:date="2022-01-03T10:37:00Z">
              <w:rPr>
                <w:rStyle w:val="XMLname"/>
                <w:rFonts w:eastAsia="Calibri"/>
              </w:rPr>
            </w:rPrChange>
          </w:rPr>
          <w:t>&lt;GeneralException&gt;101&lt;/GeneralException&gt;</w:t>
        </w:r>
      </w:ins>
    </w:p>
    <w:p w14:paraId="458DABC2" w14:textId="77777777" w:rsidR="00C76ED1" w:rsidRPr="00662CB3" w:rsidRDefault="00C76ED1" w:rsidP="00C76ED1">
      <w:pPr>
        <w:ind w:left="1704" w:firstLine="284"/>
        <w:rPr>
          <w:ins w:id="10574" w:author="Ole Vilstrup" w:date="2021-12-03T16:43:00Z"/>
          <w:rStyle w:val="XMLname"/>
          <w:rFonts w:eastAsia="Calibri"/>
          <w:sz w:val="18"/>
          <w:szCs w:val="22"/>
          <w:rPrChange w:id="10575" w:author="Ole Vilstrup" w:date="2022-01-03T10:37:00Z">
            <w:rPr>
              <w:ins w:id="10576" w:author="Ole Vilstrup" w:date="2021-12-03T16:43:00Z"/>
              <w:rStyle w:val="XMLname"/>
              <w:rFonts w:eastAsia="Calibri"/>
            </w:rPr>
          </w:rPrChange>
        </w:rPr>
      </w:pPr>
      <w:ins w:id="10577" w:author="Ole Vilstrup" w:date="2021-12-03T16:43:00Z">
        <w:r w:rsidRPr="00662CB3">
          <w:rPr>
            <w:rStyle w:val="XMLname"/>
            <w:rFonts w:eastAsia="Calibri"/>
            <w:sz w:val="18"/>
            <w:szCs w:val="22"/>
            <w:rPrChange w:id="10578" w:author="Ole Vilstrup" w:date="2022-01-03T10:37:00Z">
              <w:rPr>
                <w:rStyle w:val="XMLname"/>
                <w:rFonts w:eastAsia="Calibri"/>
              </w:rPr>
            </w:rPrChange>
          </w:rPr>
          <w:t>&lt;/bpssignal:ReceiptException&gt;</w:t>
        </w:r>
      </w:ins>
    </w:p>
    <w:p w14:paraId="67030791" w14:textId="77777777" w:rsidR="00C76ED1" w:rsidRPr="00662CB3" w:rsidRDefault="00C76ED1" w:rsidP="00C76ED1">
      <w:pPr>
        <w:ind w:left="1420"/>
        <w:rPr>
          <w:ins w:id="10579" w:author="Ole Vilstrup" w:date="2021-12-03T16:43:00Z"/>
          <w:rStyle w:val="XMLname"/>
          <w:rFonts w:eastAsia="Calibri"/>
          <w:sz w:val="18"/>
          <w:szCs w:val="22"/>
          <w:rPrChange w:id="10580" w:author="Ole Vilstrup" w:date="2022-01-03T10:37:00Z">
            <w:rPr>
              <w:ins w:id="10581" w:author="Ole Vilstrup" w:date="2021-12-03T16:43:00Z"/>
              <w:rStyle w:val="XMLname"/>
              <w:rFonts w:eastAsia="Calibri"/>
            </w:rPr>
          </w:rPrChange>
        </w:rPr>
      </w:pPr>
      <w:ins w:id="10582" w:author="Ole Vilstrup" w:date="2021-12-03T16:43:00Z">
        <w:r w:rsidRPr="00662CB3">
          <w:rPr>
            <w:rStyle w:val="XMLname"/>
            <w:rFonts w:eastAsia="Calibri"/>
            <w:sz w:val="18"/>
            <w:szCs w:val="22"/>
            <w:rPrChange w:id="10583" w:author="Ole Vilstrup" w:date="2022-01-03T10:37:00Z">
              <w:rPr>
                <w:rStyle w:val="XMLname"/>
                <w:rFonts w:eastAsia="Calibri"/>
              </w:rPr>
            </w:rPrChange>
          </w:rPr>
          <w:t>&lt;/bpssignal:ExceptionType&gt;</w:t>
        </w:r>
      </w:ins>
    </w:p>
    <w:p w14:paraId="6C3FBFD8" w14:textId="372D06DE" w:rsidR="004440EB" w:rsidRDefault="004440EB" w:rsidP="004440EB">
      <w:pPr>
        <w:pStyle w:val="Overskrift5"/>
        <w:rPr>
          <w:ins w:id="10584" w:author="Ole Vilstrup" w:date="2022-01-03T10:59:00Z"/>
          <w:rStyle w:val="XMLname"/>
          <w:rFonts w:eastAsia="Calibri"/>
        </w:rPr>
      </w:pPr>
      <w:ins w:id="10585" w:author="Ole Vilstrup" w:date="2020-12-09T17:00:00Z">
        <w:r w:rsidRPr="006203F2">
          <w:rPr>
            <w:rStyle w:val="XMLname"/>
            <w:rFonts w:eastAsia="Calibri"/>
          </w:rPr>
          <w:t>Reason</w:t>
        </w:r>
      </w:ins>
    </w:p>
    <w:p w14:paraId="69AEBB9F" w14:textId="39722762" w:rsidR="00502D71" w:rsidRPr="00502D71" w:rsidRDefault="00502D71">
      <w:pPr>
        <w:rPr>
          <w:ins w:id="10586" w:author="Ole Vilstrup" w:date="2020-12-09T17:00:00Z"/>
          <w:rFonts w:eastAsia="Calibri"/>
          <w:rPrChange w:id="10587" w:author="Ole Vilstrup" w:date="2022-01-03T10:59:00Z">
            <w:rPr>
              <w:ins w:id="10588" w:author="Ole Vilstrup" w:date="2020-12-09T17:00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  <w:pPrChange w:id="10589" w:author="Ole Vilstrup" w:date="2022-01-03T10:59:00Z">
          <w:pPr>
            <w:pStyle w:val="Overskrift5"/>
          </w:pPr>
        </w:pPrChange>
      </w:pPr>
      <w:ins w:id="10590" w:author="Ole Vilstrup" w:date="2022-01-03T10:59:00Z">
        <w:r>
          <w:rPr>
            <w:rFonts w:eastAsia="Calibri"/>
          </w:rPr>
          <w:t xml:space="preserve">Se </w:t>
        </w:r>
        <w:r w:rsidRPr="00EC616C">
          <w:rPr>
            <w:rFonts w:eastAsia="Calibri"/>
            <w:rPrChange w:id="10591" w:author="Ole Vilstrup" w:date="2022-01-03T10:59:00Z">
              <w:rPr>
                <w:rStyle w:val="XMLname"/>
                <w:rFonts w:eastAsia="Calibri"/>
                <w:b w:val="0"/>
                <w:bCs w:val="0"/>
                <w:i w:val="0"/>
                <w:iCs w:val="0"/>
              </w:rPr>
            </w:rPrChange>
          </w:rPr>
          <w:t>ExceptionType</w:t>
        </w:r>
      </w:ins>
    </w:p>
    <w:p w14:paraId="05D50C7A" w14:textId="77777777" w:rsidR="00AE6DF6" w:rsidRPr="00662CB3" w:rsidRDefault="00C6560F" w:rsidP="00882C5E">
      <w:pPr>
        <w:ind w:left="1136" w:firstLine="284"/>
        <w:rPr>
          <w:ins w:id="10592" w:author="Ole Vilstrup" w:date="2020-12-08T01:07:00Z"/>
          <w:rStyle w:val="XMLname"/>
          <w:rFonts w:eastAsia="Calibri"/>
          <w:sz w:val="18"/>
          <w:szCs w:val="22"/>
          <w:rPrChange w:id="10593" w:author="Ole Vilstrup" w:date="2022-01-03T10:38:00Z">
            <w:rPr>
              <w:ins w:id="10594" w:author="Ole Vilstrup" w:date="2020-12-08T01:07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10595" w:author="Ole Vilstrup" w:date="2020-12-08T01:05:00Z">
        <w:r w:rsidRPr="00662CB3">
          <w:rPr>
            <w:rStyle w:val="XMLname"/>
            <w:rFonts w:eastAsia="Calibri"/>
            <w:sz w:val="18"/>
            <w:szCs w:val="22"/>
            <w:rPrChange w:id="10596" w:author="Ole Vilstrup" w:date="2022-01-03T10:38:00Z">
              <w:rPr>
                <w:rFonts w:ascii="Times New Roman" w:eastAsia="Calibri" w:hAnsi="Times New Roman"/>
                <w:color w:val="000096"/>
                <w:sz w:val="24"/>
                <w:highlight w:val="white"/>
                <w:lang w:eastAsia="de-DE"/>
              </w:rPr>
            </w:rPrChange>
          </w:rPr>
          <w:t>&lt;bpssignal:Reason&gt;</w:t>
        </w:r>
      </w:ins>
    </w:p>
    <w:p w14:paraId="5DF9BF80" w14:textId="3C184671" w:rsidR="00AE6DF6" w:rsidRPr="00662CB3" w:rsidRDefault="00A268AC">
      <w:pPr>
        <w:ind w:left="1420" w:firstLine="284"/>
        <w:rPr>
          <w:ins w:id="10597" w:author="Ole Vilstrup" w:date="2020-12-08T01:07:00Z"/>
          <w:rStyle w:val="XMLname"/>
          <w:rFonts w:eastAsia="Calibri"/>
          <w:sz w:val="18"/>
          <w:szCs w:val="22"/>
          <w:rPrChange w:id="10598" w:author="Ole Vilstrup" w:date="2022-01-03T10:38:00Z">
            <w:rPr>
              <w:ins w:id="10599" w:author="Ole Vilstrup" w:date="2020-12-08T01:07:00Z"/>
              <w:rStyle w:val="XMLname"/>
              <w:rFonts w:eastAsia="Calibri"/>
            </w:rPr>
          </w:rPrChange>
        </w:rPr>
        <w:pPrChange w:id="10600" w:author="Ole Vilstrup" w:date="2020-12-08T01:07:00Z">
          <w:pPr>
            <w:ind w:left="1136" w:firstLine="284"/>
          </w:pPr>
        </w:pPrChange>
      </w:pPr>
      <w:ins w:id="10601" w:author="Ole Vilstrup" w:date="2020-12-08T11:56:00Z">
        <w:r w:rsidRPr="00662CB3">
          <w:rPr>
            <w:rStyle w:val="XMLname"/>
            <w:rFonts w:eastAsia="Calibri"/>
            <w:sz w:val="18"/>
            <w:szCs w:val="22"/>
            <w:rPrChange w:id="10602" w:author="Ole Vilstrup" w:date="2022-01-03T10:38:00Z">
              <w:rPr>
                <w:rStyle w:val="XMLname"/>
                <w:rFonts w:eastAsia="Calibri"/>
              </w:rPr>
            </w:rPrChange>
          </w:rPr>
          <w:t>[</w:t>
        </w:r>
      </w:ins>
      <w:ins w:id="10603" w:author="Ole Vilstrup" w:date="2020-12-08T01:05:00Z">
        <w:r w:rsidR="00C6560F" w:rsidRPr="00662CB3">
          <w:rPr>
            <w:rStyle w:val="XMLname"/>
            <w:rFonts w:eastAsia="Calibri"/>
            <w:sz w:val="18"/>
            <w:szCs w:val="22"/>
            <w:rPrChange w:id="10604" w:author="Ole Vilstrup" w:date="2022-01-03T10:38:00Z">
              <w:rPr>
                <w:rFonts w:ascii="Times New Roman" w:eastAsia="Calibri" w:hAnsi="Times New Roman"/>
                <w:color w:val="000000"/>
                <w:sz w:val="24"/>
                <w:highlight w:val="white"/>
                <w:lang w:eastAsia="de-DE"/>
              </w:rPr>
            </w:rPrChange>
          </w:rPr>
          <w:t>Reason</w:t>
        </w:r>
      </w:ins>
      <w:ins w:id="10605" w:author="Ole Vilstrup" w:date="2020-12-08T11:56:00Z">
        <w:r w:rsidRPr="00662CB3">
          <w:rPr>
            <w:rStyle w:val="XMLname"/>
            <w:rFonts w:eastAsia="Calibri"/>
            <w:sz w:val="18"/>
            <w:szCs w:val="22"/>
            <w:rPrChange w:id="10606" w:author="Ole Vilstrup" w:date="2022-01-03T10:38:00Z">
              <w:rPr>
                <w:rStyle w:val="XMLname"/>
                <w:rFonts w:eastAsia="Calibri"/>
              </w:rPr>
            </w:rPrChange>
          </w:rPr>
          <w:t>]</w:t>
        </w:r>
      </w:ins>
    </w:p>
    <w:p w14:paraId="7C5652D7" w14:textId="6B274C43" w:rsidR="00E25445" w:rsidRPr="00662CB3" w:rsidRDefault="00C6560F">
      <w:pPr>
        <w:ind w:left="1136" w:firstLine="284"/>
        <w:rPr>
          <w:ins w:id="10607" w:author="Ole Vilstrup" w:date="2020-12-08T01:06:00Z"/>
          <w:rStyle w:val="XMLname"/>
          <w:rFonts w:eastAsia="Calibri"/>
          <w:sz w:val="18"/>
          <w:szCs w:val="22"/>
          <w:rPrChange w:id="10608" w:author="Ole Vilstrup" w:date="2022-01-03T10:38:00Z">
            <w:rPr>
              <w:ins w:id="10609" w:author="Ole Vilstrup" w:date="2020-12-08T01:06:00Z"/>
              <w:rStyle w:val="XMLname"/>
              <w:rFonts w:eastAsia="Calibri"/>
            </w:rPr>
          </w:rPrChange>
        </w:rPr>
        <w:pPrChange w:id="10610" w:author="Ole Vilstrup" w:date="2020-12-08T01:06:00Z">
          <w:pPr>
            <w:ind w:left="1420"/>
          </w:pPr>
        </w:pPrChange>
      </w:pPr>
      <w:ins w:id="10611" w:author="Ole Vilstrup" w:date="2020-12-08T01:05:00Z">
        <w:r w:rsidRPr="00662CB3">
          <w:rPr>
            <w:rStyle w:val="XMLname"/>
            <w:rFonts w:eastAsia="Calibri"/>
            <w:sz w:val="18"/>
            <w:szCs w:val="22"/>
            <w:rPrChange w:id="10612" w:author="Ole Vilstrup" w:date="2022-01-03T10:38:00Z">
              <w:rPr>
                <w:rFonts w:ascii="Times New Roman" w:eastAsia="Calibri" w:hAnsi="Times New Roman"/>
                <w:color w:val="000096"/>
                <w:sz w:val="24"/>
                <w:highlight w:val="white"/>
                <w:lang w:eastAsia="de-DE"/>
              </w:rPr>
            </w:rPrChange>
          </w:rPr>
          <w:t>&lt;/bpssignal:Reason&gt;</w:t>
        </w:r>
      </w:ins>
    </w:p>
    <w:p w14:paraId="664DDDE4" w14:textId="104D55B2" w:rsidR="00C76ED1" w:rsidRPr="00AC59E0" w:rsidRDefault="00C76ED1">
      <w:pPr>
        <w:pStyle w:val="Overskrift6"/>
        <w:rPr>
          <w:ins w:id="10613" w:author="Ole Vilstrup" w:date="2021-12-03T16:44:00Z"/>
          <w:rStyle w:val="XMLname"/>
          <w:rFonts w:ascii="Calibri" w:eastAsia="Calibri" w:hAnsi="Calibri"/>
          <w:b/>
          <w:bCs w:val="0"/>
          <w:i w:val="0"/>
          <w:iCs/>
          <w:sz w:val="22"/>
          <w:szCs w:val="24"/>
        </w:rPr>
        <w:pPrChange w:id="10614" w:author="Ole Vilstrup" w:date="2022-01-03T11:00:00Z">
          <w:pPr>
            <w:pStyle w:val="Overskrift5"/>
          </w:pPr>
        </w:pPrChange>
      </w:pPr>
      <w:ins w:id="10615" w:author="Ole Vilstrup" w:date="2021-12-03T16:44:00Z">
        <w:r w:rsidRPr="00AC59E0">
          <w:rPr>
            <w:rStyle w:val="XMLname"/>
            <w:rFonts w:ascii="Calibri" w:eastAsia="Calibri" w:hAnsi="Calibri"/>
            <w:sz w:val="22"/>
          </w:rPr>
          <w:lastRenderedPageBreak/>
          <w:t>Reason eksempel</w:t>
        </w:r>
      </w:ins>
    </w:p>
    <w:p w14:paraId="54466D23" w14:textId="77777777" w:rsidR="00C76ED1" w:rsidRPr="00662CB3" w:rsidRDefault="00C76ED1" w:rsidP="00C76ED1">
      <w:pPr>
        <w:ind w:left="1136" w:firstLine="284"/>
        <w:rPr>
          <w:ins w:id="10616" w:author="Ole Vilstrup" w:date="2021-12-03T16:44:00Z"/>
          <w:rStyle w:val="XMLname"/>
          <w:rFonts w:eastAsia="Calibri"/>
          <w:sz w:val="18"/>
          <w:szCs w:val="22"/>
          <w:rPrChange w:id="10617" w:author="Ole Vilstrup" w:date="2022-01-03T10:38:00Z">
            <w:rPr>
              <w:ins w:id="10618" w:author="Ole Vilstrup" w:date="2021-12-03T16:44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10619" w:author="Ole Vilstrup" w:date="2021-12-03T16:44:00Z">
        <w:r w:rsidRPr="00662CB3">
          <w:rPr>
            <w:rStyle w:val="XMLname"/>
            <w:rFonts w:eastAsia="Calibri"/>
            <w:sz w:val="18"/>
            <w:szCs w:val="22"/>
            <w:rPrChange w:id="10620" w:author="Ole Vilstrup" w:date="2022-01-03T10:38:00Z">
              <w:rPr>
                <w:rStyle w:val="XMLname"/>
                <w:rFonts w:eastAsia="Calibri"/>
              </w:rPr>
            </w:rPrChange>
          </w:rPr>
          <w:t>&lt;bpssignal:Reason&gt;</w:t>
        </w:r>
      </w:ins>
    </w:p>
    <w:p w14:paraId="2CD5B47A" w14:textId="0FAEFB93" w:rsidR="00C76ED1" w:rsidRPr="00662CB3" w:rsidRDefault="00D170AA" w:rsidP="00C76ED1">
      <w:pPr>
        <w:ind w:left="1420" w:firstLine="284"/>
        <w:rPr>
          <w:ins w:id="10621" w:author="Ole Vilstrup" w:date="2021-12-03T16:44:00Z"/>
          <w:rStyle w:val="XMLname"/>
          <w:rFonts w:eastAsia="Calibri"/>
          <w:sz w:val="18"/>
          <w:szCs w:val="22"/>
          <w:rPrChange w:id="10622" w:author="Ole Vilstrup" w:date="2022-01-03T10:38:00Z">
            <w:rPr>
              <w:ins w:id="10623" w:author="Ole Vilstrup" w:date="2021-12-03T16:44:00Z"/>
              <w:rStyle w:val="XMLname"/>
              <w:rFonts w:eastAsia="Calibri"/>
            </w:rPr>
          </w:rPrChange>
        </w:rPr>
      </w:pPr>
      <w:ins w:id="10624" w:author="Ole Vilstrup" w:date="2022-01-03T09:57:00Z">
        <w:r w:rsidRPr="00662CB3">
          <w:rPr>
            <w:rStyle w:val="XMLname"/>
            <w:rFonts w:eastAsia="Calibri"/>
            <w:sz w:val="18"/>
            <w:szCs w:val="22"/>
            <w:rPrChange w:id="10625" w:author="Ole Vilstrup" w:date="2022-01-03T10:38:00Z">
              <w:rPr>
                <w:rStyle w:val="XMLname"/>
                <w:rFonts w:eastAsia="Calibri"/>
              </w:rPr>
            </w:rPrChange>
          </w:rPr>
          <w:t>Internal error</w:t>
        </w:r>
      </w:ins>
    </w:p>
    <w:p w14:paraId="1D798137" w14:textId="77777777" w:rsidR="00C76ED1" w:rsidRPr="00662CB3" w:rsidRDefault="00C76ED1" w:rsidP="00C76ED1">
      <w:pPr>
        <w:ind w:left="1136" w:firstLine="284"/>
        <w:rPr>
          <w:ins w:id="10626" w:author="Ole Vilstrup" w:date="2021-12-03T16:44:00Z"/>
          <w:rStyle w:val="XMLname"/>
          <w:rFonts w:eastAsia="Calibri"/>
          <w:sz w:val="18"/>
          <w:szCs w:val="22"/>
          <w:rPrChange w:id="10627" w:author="Ole Vilstrup" w:date="2022-01-03T10:38:00Z">
            <w:rPr>
              <w:ins w:id="10628" w:author="Ole Vilstrup" w:date="2021-12-03T16:44:00Z"/>
              <w:rStyle w:val="XMLname"/>
              <w:rFonts w:eastAsia="Calibri"/>
            </w:rPr>
          </w:rPrChange>
        </w:rPr>
      </w:pPr>
      <w:ins w:id="10629" w:author="Ole Vilstrup" w:date="2021-12-03T16:44:00Z">
        <w:r w:rsidRPr="00662CB3">
          <w:rPr>
            <w:rStyle w:val="XMLname"/>
            <w:rFonts w:eastAsia="Calibri"/>
            <w:sz w:val="18"/>
            <w:szCs w:val="22"/>
            <w:rPrChange w:id="10630" w:author="Ole Vilstrup" w:date="2022-01-03T10:38:00Z">
              <w:rPr>
                <w:rStyle w:val="XMLname"/>
                <w:rFonts w:eastAsia="Calibri"/>
              </w:rPr>
            </w:rPrChange>
          </w:rPr>
          <w:t>&lt;/bpssignal:Reason&gt;</w:t>
        </w:r>
      </w:ins>
    </w:p>
    <w:p w14:paraId="74E1B575" w14:textId="69A53F1D" w:rsidR="004440EB" w:rsidRPr="006203F2" w:rsidRDefault="004440EB" w:rsidP="00F95283">
      <w:pPr>
        <w:pStyle w:val="Overskrift5"/>
        <w:rPr>
          <w:ins w:id="10631" w:author="Ole Vilstrup" w:date="2020-12-09T17:00:00Z"/>
          <w:rStyle w:val="XMLname"/>
          <w:rFonts w:eastAsia="Calibri"/>
          <w:rPrChange w:id="10632" w:author="Ole Vilstrup" w:date="2020-12-11T14:26:00Z">
            <w:rPr>
              <w:ins w:id="10633" w:author="Ole Vilstrup" w:date="2020-12-09T17:00:00Z"/>
              <w:rStyle w:val="XMLname"/>
              <w:rFonts w:eastAsia="Calibri"/>
              <w:b w:val="0"/>
              <w:bCs w:val="0"/>
              <w:i w:val="0"/>
              <w:iCs w:val="0"/>
              <w:szCs w:val="24"/>
            </w:rPr>
          </w:rPrChange>
        </w:rPr>
      </w:pPr>
      <w:ins w:id="10634" w:author="Ole Vilstrup" w:date="2020-12-09T17:00:00Z">
        <w:r w:rsidRPr="006203F2">
          <w:rPr>
            <w:rStyle w:val="XMLname"/>
            <w:rFonts w:eastAsia="Calibri"/>
          </w:rPr>
          <w:t>ExceptionMessage</w:t>
        </w:r>
      </w:ins>
    </w:p>
    <w:p w14:paraId="07E0E92B" w14:textId="77777777" w:rsidR="00F95283" w:rsidRPr="00EB481C" w:rsidRDefault="00F95283" w:rsidP="00F95283">
      <w:pPr>
        <w:rPr>
          <w:ins w:id="10635" w:author="Ole Vilstrup" w:date="2022-01-03T11:00:00Z"/>
          <w:rFonts w:eastAsia="Calibri"/>
        </w:rPr>
      </w:pPr>
      <w:ins w:id="10636" w:author="Ole Vilstrup" w:date="2022-01-03T11:00:00Z">
        <w:r>
          <w:rPr>
            <w:rFonts w:eastAsia="Calibri"/>
          </w:rPr>
          <w:t xml:space="preserve">Se </w:t>
        </w:r>
        <w:r w:rsidRPr="00EB481C">
          <w:rPr>
            <w:rFonts w:eastAsia="Calibri"/>
          </w:rPr>
          <w:t>ExceptionType</w:t>
        </w:r>
      </w:ins>
    </w:p>
    <w:p w14:paraId="5A2EC0F8" w14:textId="6E102487" w:rsidR="00E25445" w:rsidRPr="00693537" w:rsidRDefault="00C6560F">
      <w:pPr>
        <w:ind w:left="1136" w:firstLine="284"/>
        <w:rPr>
          <w:ins w:id="10637" w:author="Ole Vilstrup" w:date="2020-12-08T01:06:00Z"/>
          <w:rStyle w:val="XMLname"/>
          <w:rFonts w:eastAsia="Calibri"/>
          <w:sz w:val="18"/>
          <w:szCs w:val="22"/>
          <w:rPrChange w:id="10638" w:author="Ole Vilstrup" w:date="2022-01-03T10:38:00Z">
            <w:rPr>
              <w:ins w:id="10639" w:author="Ole Vilstrup" w:date="2020-12-08T01:06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  <w:pPrChange w:id="10640" w:author="Ole Vilstrup" w:date="2020-12-08T01:06:00Z">
          <w:pPr>
            <w:ind w:left="1420"/>
          </w:pPr>
        </w:pPrChange>
      </w:pPr>
      <w:ins w:id="10641" w:author="Ole Vilstrup" w:date="2020-12-08T01:05:00Z">
        <w:r w:rsidRPr="00693537">
          <w:rPr>
            <w:rStyle w:val="XMLname"/>
            <w:rFonts w:eastAsia="Calibri"/>
            <w:sz w:val="18"/>
            <w:szCs w:val="22"/>
            <w:rPrChange w:id="10642" w:author="Ole Vilstrup" w:date="2022-01-03T10:38:00Z">
              <w:rPr>
                <w:rFonts w:ascii="Times New Roman" w:eastAsia="Calibri" w:hAnsi="Times New Roman"/>
                <w:color w:val="000096"/>
                <w:sz w:val="24"/>
                <w:highlight w:val="white"/>
                <w:lang w:eastAsia="de-DE"/>
              </w:rPr>
            </w:rPrChange>
          </w:rPr>
          <w:t>&lt;bpssignal:ExceptionMessage&gt;</w:t>
        </w:r>
      </w:ins>
    </w:p>
    <w:p w14:paraId="7BD51E5C" w14:textId="39579F2A" w:rsidR="00E25445" w:rsidRPr="00693537" w:rsidRDefault="00A268AC">
      <w:pPr>
        <w:ind w:left="1420" w:firstLine="284"/>
        <w:rPr>
          <w:ins w:id="10643" w:author="Ole Vilstrup" w:date="2020-12-08T01:06:00Z"/>
          <w:rStyle w:val="XMLname"/>
          <w:rFonts w:eastAsia="Calibri"/>
          <w:sz w:val="18"/>
          <w:szCs w:val="22"/>
          <w:rPrChange w:id="10644" w:author="Ole Vilstrup" w:date="2022-01-03T10:38:00Z">
            <w:rPr>
              <w:ins w:id="10645" w:author="Ole Vilstrup" w:date="2020-12-08T01:06:00Z"/>
              <w:rStyle w:val="XMLname"/>
              <w:rFonts w:eastAsia="Calibri"/>
            </w:rPr>
          </w:rPrChange>
        </w:rPr>
        <w:pPrChange w:id="10646" w:author="Ole Vilstrup" w:date="2020-12-08T01:07:00Z">
          <w:pPr>
            <w:ind w:left="1420"/>
          </w:pPr>
        </w:pPrChange>
      </w:pPr>
      <w:ins w:id="10647" w:author="Ole Vilstrup" w:date="2020-12-08T11:57:00Z">
        <w:r w:rsidRPr="00693537">
          <w:rPr>
            <w:rStyle w:val="XMLname"/>
            <w:rFonts w:eastAsia="Calibri"/>
            <w:sz w:val="18"/>
            <w:szCs w:val="22"/>
            <w:rPrChange w:id="10648" w:author="Ole Vilstrup" w:date="2022-01-03T10:38:00Z">
              <w:rPr>
                <w:rStyle w:val="XMLname"/>
                <w:rFonts w:eastAsia="Calibri"/>
              </w:rPr>
            </w:rPrChange>
          </w:rPr>
          <w:t>[</w:t>
        </w:r>
      </w:ins>
      <w:ins w:id="10649" w:author="Ole Vilstrup" w:date="2020-12-08T01:05:00Z">
        <w:r w:rsidR="00C6560F" w:rsidRPr="00693537">
          <w:rPr>
            <w:rStyle w:val="XMLname"/>
            <w:rFonts w:eastAsia="Calibri"/>
            <w:sz w:val="18"/>
            <w:szCs w:val="22"/>
            <w:rPrChange w:id="10650" w:author="Ole Vilstrup" w:date="2022-01-03T10:38:00Z">
              <w:rPr>
                <w:rFonts w:ascii="Times New Roman" w:eastAsia="Calibri" w:hAnsi="Times New Roman"/>
                <w:color w:val="000000"/>
                <w:sz w:val="24"/>
                <w:highlight w:val="white"/>
                <w:lang w:eastAsia="de-DE"/>
              </w:rPr>
            </w:rPrChange>
          </w:rPr>
          <w:t>ExceptionMessage</w:t>
        </w:r>
      </w:ins>
      <w:ins w:id="10651" w:author="Ole Vilstrup" w:date="2020-12-08T11:56:00Z">
        <w:r w:rsidRPr="00693537">
          <w:rPr>
            <w:rStyle w:val="XMLname"/>
            <w:rFonts w:eastAsia="Calibri"/>
            <w:sz w:val="18"/>
            <w:szCs w:val="22"/>
            <w:rPrChange w:id="10652" w:author="Ole Vilstrup" w:date="2022-01-03T10:38:00Z">
              <w:rPr>
                <w:rStyle w:val="XMLname"/>
                <w:rFonts w:eastAsia="Calibri"/>
              </w:rPr>
            </w:rPrChange>
          </w:rPr>
          <w:t>]</w:t>
        </w:r>
      </w:ins>
    </w:p>
    <w:p w14:paraId="034B5354" w14:textId="0E7CE96D" w:rsidR="00E25445" w:rsidRDefault="00C6560F">
      <w:pPr>
        <w:ind w:left="1136" w:firstLine="284"/>
        <w:rPr>
          <w:ins w:id="10653" w:author="Ole Vilstrup" w:date="2021-12-03T16:44:00Z"/>
          <w:rStyle w:val="XMLname"/>
          <w:rFonts w:eastAsia="Calibri"/>
        </w:rPr>
      </w:pPr>
      <w:ins w:id="10654" w:author="Ole Vilstrup" w:date="2020-12-08T01:05:00Z">
        <w:r w:rsidRPr="00693537">
          <w:rPr>
            <w:rStyle w:val="XMLname"/>
            <w:rFonts w:eastAsia="Calibri"/>
            <w:sz w:val="18"/>
            <w:szCs w:val="22"/>
            <w:rPrChange w:id="10655" w:author="Ole Vilstrup" w:date="2022-01-03T10:38:00Z">
              <w:rPr>
                <w:rFonts w:ascii="Times New Roman" w:eastAsia="Calibri" w:hAnsi="Times New Roman"/>
                <w:color w:val="000096"/>
                <w:sz w:val="24"/>
                <w:highlight w:val="white"/>
                <w:lang w:eastAsia="de-DE"/>
              </w:rPr>
            </w:rPrChange>
          </w:rPr>
          <w:t>&lt;/bpssignal:ExceptionMessage&gt;</w:t>
        </w:r>
      </w:ins>
    </w:p>
    <w:p w14:paraId="39821312" w14:textId="1A708EF6" w:rsidR="006D746D" w:rsidRPr="00770D98" w:rsidRDefault="006D746D">
      <w:pPr>
        <w:pStyle w:val="Overskrift6"/>
        <w:rPr>
          <w:ins w:id="10656" w:author="Ole Vilstrup" w:date="2021-12-03T16:44:00Z"/>
          <w:rStyle w:val="XMLname"/>
          <w:rFonts w:ascii="Calibri" w:eastAsia="Calibri" w:hAnsi="Calibri"/>
          <w:b/>
          <w:bCs w:val="0"/>
          <w:i w:val="0"/>
          <w:iCs/>
          <w:sz w:val="22"/>
          <w:szCs w:val="24"/>
        </w:rPr>
        <w:pPrChange w:id="10657" w:author="Ole Vilstrup" w:date="2022-01-03T11:00:00Z">
          <w:pPr>
            <w:pStyle w:val="Overskrift5"/>
          </w:pPr>
        </w:pPrChange>
      </w:pPr>
      <w:ins w:id="10658" w:author="Ole Vilstrup" w:date="2021-12-03T16:44:00Z">
        <w:r w:rsidRPr="00770D98">
          <w:rPr>
            <w:rStyle w:val="XMLname"/>
            <w:rFonts w:ascii="Calibri" w:eastAsia="Calibri" w:hAnsi="Calibri"/>
            <w:sz w:val="22"/>
          </w:rPr>
          <w:t>ExceptionMessage e</w:t>
        </w:r>
      </w:ins>
      <w:ins w:id="10659" w:author="Ole Vilstrup" w:date="2021-12-03T16:45:00Z">
        <w:r w:rsidRPr="00770D98">
          <w:rPr>
            <w:rStyle w:val="XMLname"/>
            <w:rFonts w:ascii="Calibri" w:eastAsia="Calibri" w:hAnsi="Calibri"/>
            <w:sz w:val="22"/>
          </w:rPr>
          <w:t>ksempel</w:t>
        </w:r>
      </w:ins>
    </w:p>
    <w:p w14:paraId="4E2262E5" w14:textId="77777777" w:rsidR="006D746D" w:rsidRPr="00693537" w:rsidRDefault="006D746D" w:rsidP="006D746D">
      <w:pPr>
        <w:ind w:left="1136" w:firstLine="284"/>
        <w:rPr>
          <w:ins w:id="10660" w:author="Ole Vilstrup" w:date="2021-12-03T16:44:00Z"/>
          <w:rStyle w:val="XMLname"/>
          <w:rFonts w:eastAsia="Calibri"/>
          <w:sz w:val="18"/>
          <w:szCs w:val="22"/>
          <w:rPrChange w:id="10661" w:author="Ole Vilstrup" w:date="2022-01-03T10:38:00Z">
            <w:rPr>
              <w:ins w:id="10662" w:author="Ole Vilstrup" w:date="2021-12-03T16:44:00Z"/>
              <w:rStyle w:val="XMLname"/>
              <w:rFonts w:eastAsia="Calibri"/>
              <w:b/>
              <w:bCs/>
              <w:i/>
              <w:iCs/>
              <w:szCs w:val="26"/>
            </w:rPr>
          </w:rPrChange>
        </w:rPr>
      </w:pPr>
      <w:ins w:id="10663" w:author="Ole Vilstrup" w:date="2021-12-03T16:44:00Z">
        <w:r w:rsidRPr="00693537">
          <w:rPr>
            <w:rStyle w:val="XMLname"/>
            <w:rFonts w:eastAsia="Calibri"/>
            <w:sz w:val="18"/>
            <w:szCs w:val="22"/>
            <w:rPrChange w:id="10664" w:author="Ole Vilstrup" w:date="2022-01-03T10:38:00Z">
              <w:rPr>
                <w:rStyle w:val="XMLname"/>
                <w:rFonts w:eastAsia="Calibri"/>
              </w:rPr>
            </w:rPrChange>
          </w:rPr>
          <w:t>&lt;bpssignal:ExceptionMessage&gt;</w:t>
        </w:r>
      </w:ins>
    </w:p>
    <w:p w14:paraId="4B1427AA" w14:textId="77777777" w:rsidR="00F341AA" w:rsidRPr="00693537" w:rsidRDefault="007522CE" w:rsidP="00F341AA">
      <w:pPr>
        <w:ind w:left="1420" w:firstLine="284"/>
        <w:rPr>
          <w:ins w:id="10665" w:author="Ole Vilstrup" w:date="2022-01-03T10:00:00Z"/>
          <w:rStyle w:val="XMLname"/>
          <w:rFonts w:eastAsia="Calibri"/>
          <w:sz w:val="18"/>
          <w:szCs w:val="22"/>
          <w:rPrChange w:id="10666" w:author="Ole Vilstrup" w:date="2022-01-03T10:38:00Z">
            <w:rPr>
              <w:ins w:id="10667" w:author="Ole Vilstrup" w:date="2022-01-03T10:00:00Z"/>
              <w:rStyle w:val="XMLname"/>
              <w:rFonts w:eastAsia="Calibri"/>
            </w:rPr>
          </w:rPrChange>
        </w:rPr>
      </w:pPr>
      <w:ins w:id="10668" w:author="Ole Vilstrup" w:date="2022-01-03T10:00:00Z">
        <w:r w:rsidRPr="00693537">
          <w:rPr>
            <w:rStyle w:val="XMLname"/>
            <w:rFonts w:eastAsia="Calibri"/>
            <w:sz w:val="18"/>
            <w:szCs w:val="22"/>
            <w:rPrChange w:id="10669" w:author="Ole Vilstrup" w:date="2022-01-03T10:38:00Z">
              <w:rPr>
                <w:rStyle w:val="XMLname"/>
                <w:rFonts w:eastAsia="Calibri"/>
              </w:rPr>
            </w:rPrChange>
          </w:rPr>
          <w:t>javax.xml.bind.UnmarshalException</w:t>
        </w:r>
        <w:r w:rsidR="00F341AA" w:rsidRPr="00693537">
          <w:rPr>
            <w:rStyle w:val="XMLname"/>
            <w:rFonts w:eastAsia="Calibri"/>
            <w:sz w:val="18"/>
            <w:szCs w:val="22"/>
            <w:rPrChange w:id="10670" w:author="Ole Vilstrup" w:date="2022-01-03T10:38:00Z">
              <w:rPr>
                <w:rStyle w:val="XMLname"/>
                <w:rFonts w:eastAsia="Calibri"/>
              </w:rPr>
            </w:rPrChange>
          </w:rPr>
          <w:t xml:space="preserve"> </w:t>
        </w:r>
      </w:ins>
    </w:p>
    <w:p w14:paraId="4E0DB7D3" w14:textId="77777777" w:rsidR="00F341AA" w:rsidRPr="00693537" w:rsidRDefault="007522CE" w:rsidP="00F341AA">
      <w:pPr>
        <w:ind w:left="1420" w:firstLine="284"/>
        <w:rPr>
          <w:ins w:id="10671" w:author="Ole Vilstrup" w:date="2022-01-03T10:00:00Z"/>
          <w:rStyle w:val="XMLname"/>
          <w:rFonts w:eastAsia="Calibri"/>
          <w:sz w:val="18"/>
          <w:szCs w:val="22"/>
          <w:rPrChange w:id="10672" w:author="Ole Vilstrup" w:date="2022-01-03T10:38:00Z">
            <w:rPr>
              <w:ins w:id="10673" w:author="Ole Vilstrup" w:date="2022-01-03T10:00:00Z"/>
              <w:rStyle w:val="XMLname"/>
              <w:rFonts w:eastAsia="Calibri"/>
            </w:rPr>
          </w:rPrChange>
        </w:rPr>
      </w:pPr>
      <w:ins w:id="10674" w:author="Ole Vilstrup" w:date="2022-01-03T10:00:00Z">
        <w:r w:rsidRPr="00693537">
          <w:rPr>
            <w:rStyle w:val="XMLname"/>
            <w:rFonts w:eastAsia="Calibri"/>
            <w:sz w:val="18"/>
            <w:szCs w:val="22"/>
            <w:rPrChange w:id="10675" w:author="Ole Vilstrup" w:date="2022-01-03T10:38:00Z">
              <w:rPr>
                <w:rStyle w:val="XMLname"/>
                <w:rFonts w:eastAsia="Calibri"/>
              </w:rPr>
            </w:rPrChange>
          </w:rPr>
          <w:t>- with linked exception:</w:t>
        </w:r>
      </w:ins>
    </w:p>
    <w:p w14:paraId="1838BE5D" w14:textId="0A99EC5F" w:rsidR="006D746D" w:rsidRPr="00693537" w:rsidRDefault="007522CE" w:rsidP="00F341AA">
      <w:pPr>
        <w:ind w:left="1420" w:firstLine="284"/>
        <w:rPr>
          <w:ins w:id="10676" w:author="Ole Vilstrup" w:date="2021-12-03T16:44:00Z"/>
          <w:rStyle w:val="XMLname"/>
          <w:rFonts w:eastAsia="Calibri"/>
          <w:sz w:val="18"/>
          <w:szCs w:val="22"/>
          <w:rPrChange w:id="10677" w:author="Ole Vilstrup" w:date="2022-01-03T10:38:00Z">
            <w:rPr>
              <w:ins w:id="10678" w:author="Ole Vilstrup" w:date="2021-12-03T16:44:00Z"/>
              <w:rStyle w:val="XMLname"/>
              <w:rFonts w:eastAsia="Calibri"/>
            </w:rPr>
          </w:rPrChange>
        </w:rPr>
      </w:pPr>
      <w:ins w:id="10679" w:author="Ole Vilstrup" w:date="2022-01-03T10:00:00Z">
        <w:r w:rsidRPr="00693537">
          <w:rPr>
            <w:rStyle w:val="XMLname"/>
            <w:rFonts w:eastAsia="Calibri"/>
            <w:sz w:val="18"/>
            <w:szCs w:val="22"/>
            <w:rPrChange w:id="10680" w:author="Ole Vilstrup" w:date="2022-01-03T10:38:00Z">
              <w:rPr>
                <w:rStyle w:val="XMLname"/>
                <w:rFonts w:eastAsia="Calibri"/>
              </w:rPr>
            </w:rPrChange>
          </w:rPr>
          <w:t>[org.xml.sax.SAXParseException; lineNumber: 7; columnNumber: 21; The end-tag for element type "ns3:Sender" must end with a '&amp;gt;' delimiter.]</w:t>
        </w:r>
      </w:ins>
    </w:p>
    <w:p w14:paraId="53EBC116" w14:textId="77777777" w:rsidR="006D746D" w:rsidRPr="006203F2" w:rsidRDefault="006D746D" w:rsidP="006D746D">
      <w:pPr>
        <w:ind w:left="1136" w:firstLine="284"/>
        <w:rPr>
          <w:ins w:id="10681" w:author="Ole Vilstrup" w:date="2021-12-03T16:44:00Z"/>
          <w:rStyle w:val="XMLname"/>
          <w:rFonts w:eastAsia="Calibri"/>
        </w:rPr>
      </w:pPr>
      <w:ins w:id="10682" w:author="Ole Vilstrup" w:date="2021-12-03T16:44:00Z">
        <w:r w:rsidRPr="00693537">
          <w:rPr>
            <w:rStyle w:val="XMLname"/>
            <w:rFonts w:eastAsia="Calibri"/>
            <w:sz w:val="18"/>
            <w:szCs w:val="22"/>
            <w:rPrChange w:id="10683" w:author="Ole Vilstrup" w:date="2022-01-03T10:38:00Z">
              <w:rPr>
                <w:rStyle w:val="XMLname"/>
                <w:rFonts w:eastAsia="Calibri"/>
              </w:rPr>
            </w:rPrChange>
          </w:rPr>
          <w:t>&lt;/bpssignal:ExceptionMessage&gt;</w:t>
        </w:r>
        <w:r w:rsidRPr="00693537">
          <w:rPr>
            <w:rStyle w:val="XMLname"/>
            <w:rFonts w:eastAsia="Calibri"/>
            <w:sz w:val="18"/>
            <w:szCs w:val="22"/>
            <w:rPrChange w:id="10684" w:author="Ole Vilstrup" w:date="2022-01-03T10:38:00Z">
              <w:rPr>
                <w:rStyle w:val="XMLname"/>
                <w:rFonts w:eastAsia="Calibri"/>
              </w:rPr>
            </w:rPrChange>
          </w:rPr>
          <w:br/>
        </w:r>
      </w:ins>
    </w:p>
    <w:p w14:paraId="07433CD9" w14:textId="77777777" w:rsidR="006D746D" w:rsidRPr="006203F2" w:rsidRDefault="006D746D">
      <w:pPr>
        <w:ind w:left="1136" w:firstLine="284"/>
        <w:rPr>
          <w:ins w:id="10685" w:author="Ole Vilstrup" w:date="2020-12-08T01:06:00Z"/>
          <w:rStyle w:val="XMLname"/>
          <w:rFonts w:eastAsia="Calibri"/>
        </w:rPr>
        <w:pPrChange w:id="10686" w:author="Ole Vilstrup" w:date="2020-12-08T01:06:00Z">
          <w:pPr>
            <w:ind w:left="1420"/>
          </w:pPr>
        </w:pPrChange>
      </w:pPr>
    </w:p>
    <w:p w14:paraId="4ABA9540" w14:textId="76D23C97" w:rsidR="008B6B3D" w:rsidRPr="006203F2" w:rsidRDefault="00FE0E56">
      <w:pPr>
        <w:rPr>
          <w:ins w:id="10687" w:author="Ole Vilstrup" w:date="2020-12-11T12:30:00Z"/>
        </w:rPr>
        <w:pPrChange w:id="10688" w:author="Ole Vilstrup" w:date="2020-12-16T14:47:00Z">
          <w:pPr>
            <w:pStyle w:val="Overskrift1"/>
          </w:pPr>
        </w:pPrChange>
      </w:pPr>
      <w:ins w:id="10689" w:author="Ole Vilstrup" w:date="2020-12-07T13:07:00Z">
        <w:r w:rsidRPr="006203F2">
          <w:rPr>
            <w:rFonts w:eastAsia="Calibri"/>
          </w:rPr>
          <w:br w:type="page"/>
        </w:r>
      </w:ins>
      <w:ins w:id="10690" w:author="Ole Vilstrup" w:date="2020-12-11T12:30:00Z">
        <w:r w:rsidR="008B6B3D" w:rsidRPr="006203F2">
          <w:rPr>
            <w:rFonts w:eastAsia="Calibri"/>
          </w:rPr>
          <w:lastRenderedPageBreak/>
          <w:t xml:space="preserve"> </w:t>
        </w:r>
      </w:ins>
    </w:p>
    <w:p w14:paraId="027D8927" w14:textId="77777777" w:rsidR="00956484" w:rsidRPr="001B6936" w:rsidRDefault="00956484" w:rsidP="00956484">
      <w:pPr>
        <w:pStyle w:val="Overskrift2"/>
        <w:rPr>
          <w:ins w:id="10691" w:author="Ole Vilstrup" w:date="2021-02-18T11:58:00Z"/>
          <w:rFonts w:eastAsia="Calibri"/>
        </w:rPr>
      </w:pPr>
      <w:bookmarkStart w:id="10692" w:name="_Ref89760257"/>
      <w:bookmarkStart w:id="10693" w:name="_Toc95688926"/>
      <w:ins w:id="10694" w:author="Ole Vilstrup" w:date="2021-02-18T11:58:00Z">
        <w:r>
          <w:rPr>
            <w:rFonts w:eastAsia="Calibri"/>
          </w:rPr>
          <w:t xml:space="preserve">SBDH </w:t>
        </w:r>
        <w:r w:rsidRPr="00E81EF5">
          <w:rPr>
            <w:rFonts w:eastAsia="Calibri"/>
          </w:rPr>
          <w:t>BinaryContent</w:t>
        </w:r>
        <w:r w:rsidRPr="0003142A">
          <w:rPr>
            <w:rFonts w:eastAsia="Calibri"/>
          </w:rPr>
          <w:t xml:space="preserve"> </w:t>
        </w:r>
        <w:r w:rsidRPr="00C21D9F">
          <w:rPr>
            <w:rFonts w:eastAsia="Calibri"/>
          </w:rPr>
          <w:t>–</w:t>
        </w:r>
        <w:r w:rsidRPr="006E1E93">
          <w:rPr>
            <w:rFonts w:eastAsia="Calibri"/>
          </w:rPr>
          <w:t xml:space="preserve"> </w:t>
        </w:r>
        <w:r w:rsidRPr="003757CB">
          <w:rPr>
            <w:rFonts w:eastAsia="Calibri"/>
          </w:rPr>
          <w:t>den indeholdte meddelelse</w:t>
        </w:r>
        <w:bookmarkEnd w:id="10692"/>
        <w:bookmarkEnd w:id="10693"/>
      </w:ins>
    </w:p>
    <w:p w14:paraId="25034016" w14:textId="77777777" w:rsidR="00956484" w:rsidRPr="006203F2" w:rsidRDefault="00956484" w:rsidP="00956484">
      <w:pPr>
        <w:rPr>
          <w:ins w:id="10695" w:author="Ole Vilstrup" w:date="2021-02-18T11:58:00Z"/>
          <w:rFonts w:eastAsia="Calibri"/>
        </w:rPr>
      </w:pPr>
      <w:ins w:id="10696" w:author="Ole Vilstrup" w:date="2021-02-18T11:58:00Z">
        <w:r w:rsidRPr="006203F2">
          <w:rPr>
            <w:rFonts w:eastAsia="Calibri"/>
          </w:rPr>
          <w:t>BinaryContent er en SBDH 1.2 udvidelse, der giver mulighed for at wrappe specifikt indhold i SBDH og base64-encode det. MimeType tydeliggør indholdet, og hvad modtager kan forvente af base64-decodingen.</w:t>
        </w:r>
      </w:ins>
    </w:p>
    <w:p w14:paraId="08BE5833" w14:textId="77777777" w:rsidR="00956484" w:rsidRPr="006203F2" w:rsidRDefault="00956484" w:rsidP="00956484">
      <w:pPr>
        <w:rPr>
          <w:ins w:id="10697" w:author="Ole Vilstrup" w:date="2021-02-18T11:58:00Z"/>
          <w:rFonts w:eastAsia="Calibri"/>
        </w:rPr>
      </w:pPr>
      <w:ins w:id="10698" w:author="Ole Vilstrup" w:date="2021-02-18T11:58:00Z">
        <w:r w:rsidRPr="006203F2">
          <w:rPr>
            <w:rFonts w:eastAsia="Calibri"/>
          </w:rPr>
          <w:t>Udfaldsrum for mimeType er:</w:t>
        </w:r>
      </w:ins>
    </w:p>
    <w:p w14:paraId="094A5C98" w14:textId="47B39BE7" w:rsidR="00956484" w:rsidRPr="006203F2" w:rsidRDefault="00956484">
      <w:pPr>
        <w:pStyle w:val="Listeafsnit"/>
        <w:numPr>
          <w:ilvl w:val="2"/>
          <w:numId w:val="27"/>
        </w:numPr>
        <w:rPr>
          <w:ins w:id="10699" w:author="Ole Vilstrup" w:date="2021-02-18T11:58:00Z"/>
          <w:rFonts w:eastAsia="Calibri"/>
        </w:rPr>
        <w:pPrChange w:id="10700" w:author="Ole Vilstrup" w:date="2022-01-03T13:52:00Z">
          <w:pPr>
            <w:pStyle w:val="Listeafsnit"/>
            <w:numPr>
              <w:numId w:val="27"/>
            </w:numPr>
            <w:ind w:left="360" w:hanging="360"/>
          </w:pPr>
        </w:pPrChange>
      </w:pPr>
      <w:ins w:id="10701" w:author="Ole Vilstrup" w:date="2021-02-18T11:58:00Z">
        <w:r w:rsidRPr="00D54964">
          <w:rPr>
            <w:rFonts w:eastAsia="Calibri"/>
            <w:lang w:eastAsia="da-DK"/>
          </w:rPr>
          <w:t>te</w:t>
        </w:r>
      </w:ins>
      <w:ins w:id="10702" w:author="Ole Vilstrup" w:date="2022-01-03T13:52:00Z">
        <w:r w:rsidR="005760C4">
          <w:rPr>
            <w:rFonts w:eastAsia="Calibri"/>
            <w:lang w:eastAsia="da-DK"/>
          </w:rPr>
          <w:t>x</w:t>
        </w:r>
      </w:ins>
      <w:ins w:id="10703" w:author="Ole Vilstrup" w:date="2021-02-18T11:58:00Z">
        <w:r w:rsidRPr="00D54964">
          <w:rPr>
            <w:rFonts w:eastAsia="Calibri"/>
            <w:lang w:eastAsia="da-DK"/>
          </w:rPr>
          <w:t>t/</w:t>
        </w:r>
      </w:ins>
      <w:ins w:id="10704" w:author="Ole Vilstrup" w:date="2022-01-03T13:51:00Z">
        <w:r w:rsidR="002A735F">
          <w:rPr>
            <w:rFonts w:eastAsia="Calibri"/>
            <w:lang w:eastAsia="da-DK"/>
          </w:rPr>
          <w:t>xm</w:t>
        </w:r>
      </w:ins>
      <w:ins w:id="10705" w:author="Ole Vilstrup" w:date="2022-01-03T13:52:00Z">
        <w:r w:rsidR="002A735F">
          <w:rPr>
            <w:rFonts w:eastAsia="Calibri"/>
            <w:lang w:eastAsia="da-DK"/>
          </w:rPr>
          <w:t>l</w:t>
        </w:r>
      </w:ins>
    </w:p>
    <w:p w14:paraId="04CEF250" w14:textId="77777777" w:rsidR="00956484" w:rsidRPr="006203F2" w:rsidRDefault="00956484">
      <w:pPr>
        <w:pStyle w:val="Listeafsnit"/>
        <w:numPr>
          <w:ilvl w:val="2"/>
          <w:numId w:val="27"/>
        </w:numPr>
        <w:rPr>
          <w:ins w:id="10706" w:author="Ole Vilstrup" w:date="2021-02-18T11:58:00Z"/>
          <w:rFonts w:eastAsia="Calibri"/>
        </w:rPr>
        <w:pPrChange w:id="10707" w:author="Ole Vilstrup" w:date="2022-01-03T13:52:00Z">
          <w:pPr>
            <w:pStyle w:val="Listeafsnit"/>
            <w:numPr>
              <w:numId w:val="27"/>
            </w:numPr>
            <w:ind w:left="360" w:hanging="360"/>
          </w:pPr>
        </w:pPrChange>
      </w:pPr>
      <w:ins w:id="10708" w:author="Ole Vilstrup" w:date="2021-02-18T11:58:00Z">
        <w:r w:rsidRPr="00D54964">
          <w:rPr>
            <w:rFonts w:eastAsia="Calibri"/>
            <w:lang w:eastAsia="da-DK"/>
          </w:rPr>
          <w:t>text/edi</w:t>
        </w:r>
      </w:ins>
    </w:p>
    <w:p w14:paraId="1232984B" w14:textId="4BBD4E93" w:rsidR="00956484" w:rsidRPr="006203F2" w:rsidRDefault="00956484">
      <w:pPr>
        <w:pStyle w:val="Listeafsnit"/>
        <w:numPr>
          <w:ilvl w:val="2"/>
          <w:numId w:val="27"/>
        </w:numPr>
        <w:rPr>
          <w:ins w:id="10709" w:author="Ole Vilstrup" w:date="2021-02-18T11:58:00Z"/>
          <w:rFonts w:eastAsia="Calibri"/>
        </w:rPr>
        <w:pPrChange w:id="10710" w:author="Ole Vilstrup" w:date="2022-01-03T13:52:00Z">
          <w:pPr>
            <w:pStyle w:val="Listeafsnit"/>
            <w:numPr>
              <w:numId w:val="27"/>
            </w:numPr>
            <w:ind w:left="360" w:hanging="360"/>
          </w:pPr>
        </w:pPrChange>
      </w:pPr>
      <w:ins w:id="10711" w:author="Ole Vilstrup" w:date="2021-02-18T11:58:00Z">
        <w:r w:rsidRPr="00D54964">
          <w:rPr>
            <w:rFonts w:eastAsia="Calibri"/>
            <w:lang w:eastAsia="da-DK"/>
          </w:rPr>
          <w:t>fhir/</w:t>
        </w:r>
      </w:ins>
      <w:ins w:id="10712" w:author="Ole Vilstrup" w:date="2022-01-03T13:52:00Z">
        <w:r w:rsidR="002A735F">
          <w:rPr>
            <w:rFonts w:eastAsia="Calibri"/>
            <w:lang w:eastAsia="da-DK"/>
          </w:rPr>
          <w:t>xml</w:t>
        </w:r>
      </w:ins>
    </w:p>
    <w:p w14:paraId="3A0935AF" w14:textId="77777777" w:rsidR="00956484" w:rsidRPr="006203F2" w:rsidRDefault="00956484">
      <w:pPr>
        <w:pStyle w:val="Listeafsnit"/>
        <w:numPr>
          <w:ilvl w:val="2"/>
          <w:numId w:val="27"/>
        </w:numPr>
        <w:rPr>
          <w:ins w:id="10713" w:author="Ole Vilstrup" w:date="2021-02-18T11:58:00Z"/>
          <w:rFonts w:eastAsia="Calibri"/>
        </w:rPr>
        <w:pPrChange w:id="10714" w:author="Ole Vilstrup" w:date="2022-01-03T13:52:00Z">
          <w:pPr>
            <w:pStyle w:val="Listeafsnit"/>
            <w:numPr>
              <w:numId w:val="27"/>
            </w:numPr>
            <w:ind w:left="360" w:hanging="360"/>
          </w:pPr>
        </w:pPrChange>
      </w:pPr>
      <w:ins w:id="10715" w:author="Ole Vilstrup" w:date="2021-02-18T11:58:00Z">
        <w:r w:rsidRPr="00D54964">
          <w:rPr>
            <w:rFonts w:eastAsia="Calibri"/>
            <w:lang w:eastAsia="da-DK"/>
          </w:rPr>
          <w:t>fhir/json</w:t>
        </w:r>
      </w:ins>
    </w:p>
    <w:p w14:paraId="0E5D5C82" w14:textId="77777777" w:rsidR="00956484" w:rsidRPr="00D54964" w:rsidRDefault="00956484" w:rsidP="00956484">
      <w:pPr>
        <w:rPr>
          <w:ins w:id="10716" w:author="Ole Vilstrup" w:date="2021-02-18T11:58:00Z"/>
          <w:rFonts w:eastAsia="Calibri"/>
          <w:lang w:eastAsia="da-DK"/>
        </w:rPr>
      </w:pPr>
    </w:p>
    <w:p w14:paraId="2EB2AA37" w14:textId="77777777" w:rsidR="00956484" w:rsidRPr="00D54964" w:rsidRDefault="00956484" w:rsidP="00956484">
      <w:pPr>
        <w:rPr>
          <w:ins w:id="10717" w:author="Ole Vilstrup" w:date="2021-02-18T11:58:00Z"/>
          <w:rFonts w:eastAsia="Calibri"/>
          <w:lang w:eastAsia="da-DK"/>
        </w:rPr>
      </w:pPr>
      <w:ins w:id="10718" w:author="Ole Vilstrup" w:date="2021-02-18T11:58:00Z">
        <w:r w:rsidRPr="00D54964">
          <w:rPr>
            <w:rFonts w:eastAsia="Calibri"/>
            <w:lang w:eastAsia="da-DK"/>
          </w:rPr>
          <w:t>&lt;BinaryContent xmlns="http://peppol.eu/xsd/ticc/envelope/1.0" mimeType=[mimeType] encoding=</w:t>
        </w:r>
        <w:r>
          <w:rPr>
            <w:rFonts w:eastAsia="Calibri"/>
            <w:lang w:eastAsia="da-DK"/>
          </w:rPr>
          <w:t>[encoding]</w:t>
        </w:r>
        <w:r w:rsidRPr="00D54964">
          <w:rPr>
            <w:rFonts w:eastAsia="Calibri"/>
            <w:lang w:eastAsia="da-DK"/>
          </w:rPr>
          <w:t>&gt;</w:t>
        </w:r>
      </w:ins>
    </w:p>
    <w:p w14:paraId="1738C24B" w14:textId="77777777" w:rsidR="00956484" w:rsidRPr="00D54964" w:rsidRDefault="00956484" w:rsidP="00956484">
      <w:pPr>
        <w:ind w:firstLine="144"/>
        <w:rPr>
          <w:ins w:id="10719" w:author="Ole Vilstrup" w:date="2021-02-18T11:58:00Z"/>
          <w:rFonts w:eastAsia="Calibri"/>
          <w:lang w:eastAsia="da-DK"/>
        </w:rPr>
      </w:pPr>
      <w:ins w:id="10720" w:author="Ole Vilstrup" w:date="2021-02-18T11:58:00Z">
        <w:r w:rsidRPr="00D54964">
          <w:rPr>
            <w:rFonts w:eastAsia="Calibri"/>
            <w:lang w:eastAsia="da-DK"/>
          </w:rPr>
          <w:t>[base64-encoded indhold]</w:t>
        </w:r>
      </w:ins>
    </w:p>
    <w:p w14:paraId="77828791" w14:textId="77777777" w:rsidR="00956484" w:rsidRDefault="00956484" w:rsidP="00956484">
      <w:pPr>
        <w:rPr>
          <w:ins w:id="10721" w:author="Ole Vilstrup" w:date="2021-02-18T11:58:00Z"/>
          <w:rFonts w:eastAsia="Calibri"/>
          <w:lang w:eastAsia="da-DK"/>
        </w:rPr>
      </w:pPr>
      <w:ins w:id="10722" w:author="Ole Vilstrup" w:date="2021-02-18T11:58:00Z">
        <w:r w:rsidRPr="00D54964">
          <w:rPr>
            <w:rFonts w:eastAsia="Calibri"/>
            <w:lang w:eastAsia="da-DK"/>
          </w:rPr>
          <w:t>&lt;BinaryContent&gt;</w:t>
        </w:r>
      </w:ins>
    </w:p>
    <w:p w14:paraId="6597BB16" w14:textId="77777777" w:rsidR="00956484" w:rsidRDefault="00956484" w:rsidP="00956484">
      <w:pPr>
        <w:rPr>
          <w:ins w:id="10723" w:author="Ole Vilstrup" w:date="2021-02-18T11:58:00Z"/>
          <w:rFonts w:eastAsia="Calibri"/>
          <w:lang w:eastAsia="da-DK"/>
        </w:rPr>
      </w:pPr>
    </w:p>
    <w:p w14:paraId="08F12D1D" w14:textId="77777777" w:rsidR="00956484" w:rsidRDefault="00956484" w:rsidP="00956484">
      <w:pPr>
        <w:rPr>
          <w:ins w:id="10724" w:author="Ole Vilstrup" w:date="2021-02-18T11:58:00Z"/>
          <w:rFonts w:eastAsia="Calibri"/>
          <w:lang w:eastAsia="da-DK"/>
        </w:rPr>
      </w:pPr>
      <w:ins w:id="10725" w:author="Ole Vilstrup" w:date="2021-02-18T11:58:00Z">
        <w:r>
          <w:rPr>
            <w:rFonts w:eastAsia="Calibri"/>
            <w:lang w:eastAsia="da-DK"/>
          </w:rPr>
          <w:t>Encoding vil i piloten have følgende udfaldsrum for MedCom meddelelserne, som alle er OIOxml:</w:t>
        </w:r>
      </w:ins>
    </w:p>
    <w:p w14:paraId="275C5727" w14:textId="77777777" w:rsidR="00956484" w:rsidRDefault="00956484">
      <w:pPr>
        <w:pStyle w:val="Listeafsnit"/>
        <w:numPr>
          <w:ilvl w:val="2"/>
          <w:numId w:val="27"/>
        </w:numPr>
        <w:rPr>
          <w:ins w:id="10726" w:author="Ole Vilstrup" w:date="2021-02-18T11:58:00Z"/>
          <w:rFonts w:eastAsia="Calibri"/>
          <w:lang w:eastAsia="da-DK"/>
        </w:rPr>
        <w:pPrChange w:id="10727" w:author="Ole Vilstrup" w:date="2022-01-03T13:52:00Z">
          <w:pPr>
            <w:pStyle w:val="Listeafsnit"/>
            <w:numPr>
              <w:numId w:val="27"/>
            </w:numPr>
            <w:ind w:left="360" w:hanging="360"/>
          </w:pPr>
        </w:pPrChange>
      </w:pPr>
      <w:ins w:id="10728" w:author="Ole Vilstrup" w:date="2021-02-18T11:58:00Z">
        <w:r w:rsidRPr="00D54964">
          <w:rPr>
            <w:rFonts w:eastAsia="Calibri"/>
            <w:lang w:eastAsia="da-DK"/>
          </w:rPr>
          <w:t>"UTF-8"</w:t>
        </w:r>
      </w:ins>
    </w:p>
    <w:p w14:paraId="55393200" w14:textId="4138C82B" w:rsidR="00FE4BC1" w:rsidRPr="00833085" w:rsidRDefault="00F023A4">
      <w:pPr>
        <w:pStyle w:val="Listeafsnit"/>
        <w:numPr>
          <w:ilvl w:val="2"/>
          <w:numId w:val="27"/>
        </w:numPr>
        <w:rPr>
          <w:ins w:id="10729" w:author="Ole Vilstrup" w:date="2021-12-03T16:00:00Z"/>
          <w:lang w:eastAsia="da-DK"/>
        </w:rPr>
        <w:pPrChange w:id="10730" w:author="Ole Vilstrup" w:date="2022-01-03T13:52:00Z">
          <w:pPr>
            <w:pStyle w:val="Default"/>
            <w:numPr>
              <w:numId w:val="27"/>
            </w:numPr>
            <w:ind w:left="360" w:hanging="360"/>
          </w:pPr>
        </w:pPrChange>
      </w:pPr>
      <w:ins w:id="10731" w:author="Ole Vilstrup" w:date="2021-12-03T16:00:00Z">
        <w:r w:rsidRPr="006A64EC">
          <w:rPr>
            <w:rFonts w:eastAsia="Calibri"/>
            <w:lang w:eastAsia="da-DK"/>
            <w:rPrChange w:id="10732" w:author="Ole Vilstrup" w:date="2021-12-07T08:58:00Z">
              <w:rPr>
                <w:rFonts w:cstheme="minorBidi"/>
              </w:rPr>
            </w:rPrChange>
          </w:rPr>
          <w:t>”ISO</w:t>
        </w:r>
        <w:r w:rsidR="00FE4BC1" w:rsidRPr="006A64EC">
          <w:rPr>
            <w:rFonts w:eastAsia="Calibri"/>
            <w:lang w:eastAsia="da-DK"/>
            <w:rPrChange w:id="10733" w:author="Ole Vilstrup" w:date="2021-12-07T08:58:00Z">
              <w:rPr>
                <w:rFonts w:cstheme="minorBidi"/>
              </w:rPr>
            </w:rPrChange>
          </w:rPr>
          <w:t>-8859-1</w:t>
        </w:r>
        <w:r w:rsidRPr="006A64EC">
          <w:rPr>
            <w:rFonts w:eastAsia="Calibri"/>
            <w:lang w:eastAsia="da-DK"/>
            <w:rPrChange w:id="10734" w:author="Ole Vilstrup" w:date="2021-12-07T08:58:00Z">
              <w:rPr>
                <w:rFonts w:cstheme="minorBidi"/>
              </w:rPr>
            </w:rPrChange>
          </w:rPr>
          <w:t>”</w:t>
        </w:r>
      </w:ins>
    </w:p>
    <w:p w14:paraId="43B6FAD5" w14:textId="77777777" w:rsidR="001C5D13" w:rsidRDefault="001C5D13" w:rsidP="001C5D13">
      <w:pPr>
        <w:rPr>
          <w:ins w:id="10735" w:author="Ole Vilstrup" w:date="2021-06-10T13:45:00Z"/>
          <w:rFonts w:eastAsia="Calibri"/>
          <w:lang w:eastAsia="da-DK"/>
        </w:rPr>
      </w:pPr>
    </w:p>
    <w:p w14:paraId="7C9288A7" w14:textId="0130E769" w:rsidR="001C5D13" w:rsidRDefault="001C5D13" w:rsidP="001C5D13">
      <w:pPr>
        <w:rPr>
          <w:ins w:id="10736" w:author="Ole Vilstrup" w:date="2021-06-10T13:45:00Z"/>
          <w:rFonts w:eastAsia="Calibri"/>
          <w:lang w:eastAsia="da-DK"/>
        </w:rPr>
      </w:pPr>
      <w:ins w:id="10737" w:author="Ole Vilstrup" w:date="2021-06-10T13:45:00Z">
        <w:r>
          <w:rPr>
            <w:rFonts w:eastAsia="Calibri"/>
            <w:lang w:eastAsia="da-DK"/>
          </w:rPr>
          <w:t xml:space="preserve">Encoding vil i piloten have følgende udfaldsrum for </w:t>
        </w:r>
      </w:ins>
      <w:ins w:id="10738" w:author="Ole Vilstrup" w:date="2021-06-10T13:46:00Z">
        <w:r w:rsidR="00D56687">
          <w:rPr>
            <w:rFonts w:eastAsia="Calibri"/>
            <w:lang w:eastAsia="da-DK"/>
          </w:rPr>
          <w:t>ReceiptAcknowledgement og ReceiptAcknowledgmentException</w:t>
        </w:r>
      </w:ins>
      <w:ins w:id="10739" w:author="Ole Vilstrup" w:date="2021-06-10T13:45:00Z">
        <w:r>
          <w:rPr>
            <w:rFonts w:eastAsia="Calibri"/>
            <w:lang w:eastAsia="da-DK"/>
          </w:rPr>
          <w:t>:</w:t>
        </w:r>
      </w:ins>
    </w:p>
    <w:p w14:paraId="1C9173AB" w14:textId="77777777" w:rsidR="001C5D13" w:rsidRDefault="001C5D13">
      <w:pPr>
        <w:pStyle w:val="Listeafsnit"/>
        <w:numPr>
          <w:ilvl w:val="2"/>
          <w:numId w:val="27"/>
        </w:numPr>
        <w:rPr>
          <w:ins w:id="10740" w:author="Ole Vilstrup" w:date="2021-12-20T08:57:00Z"/>
          <w:rFonts w:eastAsia="Calibri"/>
          <w:lang w:eastAsia="da-DK"/>
        </w:rPr>
        <w:pPrChange w:id="10741" w:author="Ole Vilstrup" w:date="2022-01-03T13:52:00Z">
          <w:pPr>
            <w:pStyle w:val="Listeafsnit"/>
            <w:numPr>
              <w:numId w:val="27"/>
            </w:numPr>
            <w:ind w:left="360" w:hanging="360"/>
          </w:pPr>
        </w:pPrChange>
      </w:pPr>
      <w:ins w:id="10742" w:author="Ole Vilstrup" w:date="2021-06-10T13:45:00Z">
        <w:r w:rsidRPr="00D54964">
          <w:rPr>
            <w:rFonts w:eastAsia="Calibri"/>
            <w:lang w:eastAsia="da-DK"/>
          </w:rPr>
          <w:t>"UTF-8"</w:t>
        </w:r>
      </w:ins>
    </w:p>
    <w:p w14:paraId="5C200375" w14:textId="77777777" w:rsidR="002F07E4" w:rsidRDefault="002F07E4" w:rsidP="002F07E4">
      <w:pPr>
        <w:pStyle w:val="Listeafsnit"/>
        <w:rPr>
          <w:ins w:id="10743" w:author="Ole Vilstrup" w:date="2021-12-20T08:57:00Z"/>
          <w:rFonts w:eastAsia="Calibri"/>
          <w:lang w:eastAsia="da-DK"/>
        </w:rPr>
      </w:pPr>
    </w:p>
    <w:p w14:paraId="027B78F8" w14:textId="318E4B37" w:rsidR="00956484" w:rsidRDefault="00956484">
      <w:pPr>
        <w:ind w:left="0"/>
        <w:rPr>
          <w:ins w:id="10744" w:author="Ole Vilstrup" w:date="2021-02-18T11:59:00Z"/>
          <w:rFonts w:ascii="Calibri" w:eastAsia="Calibri" w:hAnsi="Calibri" w:cs="Arial"/>
          <w:b/>
          <w:bCs/>
          <w:color w:val="0A6CC4"/>
          <w:kern w:val="32"/>
          <w:sz w:val="36"/>
          <w:szCs w:val="32"/>
          <w:lang w:eastAsia="da-DK"/>
        </w:rPr>
      </w:pPr>
    </w:p>
    <w:p w14:paraId="3C521B31" w14:textId="77777777" w:rsidR="005B3961" w:rsidRDefault="005B3961">
      <w:pPr>
        <w:ind w:left="0"/>
        <w:rPr>
          <w:ins w:id="10745" w:author="Ole Vilstrup" w:date="2022-01-03T13:52:00Z"/>
          <w:rFonts w:ascii="Calibri" w:eastAsia="Calibri" w:hAnsi="Calibri" w:cs="Arial"/>
          <w:b/>
          <w:bCs/>
          <w:color w:val="0A6CC4"/>
          <w:kern w:val="32"/>
          <w:sz w:val="36"/>
          <w:szCs w:val="32"/>
          <w:lang w:eastAsia="da-DK"/>
        </w:rPr>
      </w:pPr>
      <w:ins w:id="10746" w:author="Ole Vilstrup" w:date="2022-01-03T13:52:00Z">
        <w:r>
          <w:rPr>
            <w:rFonts w:eastAsia="Calibri"/>
          </w:rPr>
          <w:br w:type="page"/>
        </w:r>
      </w:ins>
    </w:p>
    <w:p w14:paraId="15A94F4A" w14:textId="74675C70" w:rsidR="008C0F55" w:rsidRPr="006203F2" w:rsidRDefault="007D339C" w:rsidP="008B6B3D">
      <w:pPr>
        <w:pStyle w:val="Overskrift1"/>
        <w:rPr>
          <w:ins w:id="10747" w:author="Ole Vilstrup" w:date="2020-12-11T14:25:00Z"/>
          <w:rFonts w:eastAsia="Calibri"/>
        </w:rPr>
      </w:pPr>
      <w:bookmarkStart w:id="10748" w:name="_Toc95688927"/>
      <w:ins w:id="10749" w:author="Ole Vilstrup" w:date="2020-12-11T14:25:00Z">
        <w:r w:rsidRPr="006203F2">
          <w:rPr>
            <w:rFonts w:eastAsia="Calibri"/>
          </w:rPr>
          <w:lastRenderedPageBreak/>
          <w:t>SBDH i b</w:t>
        </w:r>
      </w:ins>
      <w:ins w:id="10750" w:author="Ole Vilstrup" w:date="2020-12-11T14:24:00Z">
        <w:r w:rsidR="00B37300" w:rsidRPr="006203F2">
          <w:rPr>
            <w:rFonts w:eastAsia="Calibri"/>
          </w:rPr>
          <w:t>rugsscenarier</w:t>
        </w:r>
      </w:ins>
      <w:bookmarkEnd w:id="10748"/>
    </w:p>
    <w:p w14:paraId="13C703BB" w14:textId="5840894A" w:rsidR="007D339C" w:rsidRPr="006203F2" w:rsidRDefault="007D339C" w:rsidP="007D339C">
      <w:pPr>
        <w:pStyle w:val="Overskrift2"/>
        <w:rPr>
          <w:ins w:id="10751" w:author="Ole Vilstrup" w:date="2020-12-11T14:25:00Z"/>
          <w:rFonts w:eastAsia="Calibri"/>
          <w:lang w:val="da-DK"/>
          <w:rPrChange w:id="10752" w:author="Ole Vilstrup" w:date="2020-12-11T14:26:00Z">
            <w:rPr>
              <w:ins w:id="10753" w:author="Ole Vilstrup" w:date="2020-12-11T14:25:00Z"/>
              <w:rFonts w:eastAsia="Calibri"/>
            </w:rPr>
          </w:rPrChange>
        </w:rPr>
      </w:pPr>
      <w:bookmarkStart w:id="10754" w:name="_Toc95688928"/>
      <w:ins w:id="10755" w:author="Ole Vilstrup" w:date="2020-12-11T14:25:00Z">
        <w:r w:rsidRPr="006203F2">
          <w:rPr>
            <w:rFonts w:eastAsia="Calibri"/>
            <w:lang w:val="da-DK"/>
            <w:rPrChange w:id="10756" w:author="Ole Vilstrup" w:date="2020-12-11T14:26:00Z">
              <w:rPr>
                <w:rFonts w:eastAsia="Calibri"/>
              </w:rPr>
            </w:rPrChange>
          </w:rPr>
          <w:t>4-corner</w:t>
        </w:r>
        <w:bookmarkEnd w:id="10754"/>
      </w:ins>
    </w:p>
    <w:p w14:paraId="3EDFAE4E" w14:textId="3E45A02A" w:rsidR="001C0DA3" w:rsidRPr="00C85415" w:rsidRDefault="006203F2">
      <w:pPr>
        <w:rPr>
          <w:ins w:id="10757" w:author="Ole Vilstrup" w:date="2020-12-11T14:25:00Z"/>
          <w:rFonts w:eastAsia="Calibri"/>
        </w:rPr>
        <w:pPrChange w:id="10758" w:author="Ole Vilstrup" w:date="2020-12-11T14:25:00Z">
          <w:pPr>
            <w:pStyle w:val="Overskrift2"/>
          </w:pPr>
        </w:pPrChange>
      </w:pPr>
      <w:ins w:id="10759" w:author="Ole Vilstrup" w:date="2020-12-11T14:26:00Z">
        <w:r>
          <w:rPr>
            <w:rFonts w:eastAsia="Calibri"/>
            <w:lang w:eastAsia="da-DK"/>
          </w:rPr>
          <w:t xml:space="preserve">SBDH </w:t>
        </w:r>
      </w:ins>
      <w:ins w:id="10760" w:author="Ole Vilstrup" w:date="2020-12-11T14:25:00Z">
        <w:r w:rsidR="001C0DA3" w:rsidRPr="006203F2">
          <w:rPr>
            <w:rFonts w:eastAsia="Calibri"/>
            <w:lang w:eastAsia="da-DK"/>
            <w:rPrChange w:id="10761" w:author="Ole Vilstrup" w:date="2020-12-11T14:26:00Z">
              <w:rPr>
                <w:rFonts w:eastAsia="Calibri"/>
                <w:iCs w:val="0"/>
              </w:rPr>
            </w:rPrChange>
          </w:rPr>
          <w:t>bruges som ovenfor specificeret</w:t>
        </w:r>
      </w:ins>
    </w:p>
    <w:p w14:paraId="2029CE2F" w14:textId="374F2380" w:rsidR="007D339C" w:rsidRDefault="007D339C" w:rsidP="007D339C">
      <w:pPr>
        <w:pStyle w:val="Overskrift2"/>
        <w:rPr>
          <w:ins w:id="10762" w:author="Ole Vilstrup" w:date="2020-12-11T14:40:00Z"/>
          <w:rFonts w:eastAsia="Calibri"/>
          <w:lang w:val="da-DK"/>
        </w:rPr>
      </w:pPr>
      <w:bookmarkStart w:id="10763" w:name="_Toc95688929"/>
      <w:ins w:id="10764" w:author="Ole Vilstrup" w:date="2020-12-11T14:25:00Z">
        <w:r w:rsidRPr="006203F2">
          <w:rPr>
            <w:rFonts w:eastAsia="Calibri"/>
            <w:lang w:val="da-DK"/>
            <w:rPrChange w:id="10765" w:author="Ole Vilstrup" w:date="2020-12-11T14:26:00Z">
              <w:rPr>
                <w:rFonts w:eastAsia="Calibri"/>
              </w:rPr>
            </w:rPrChange>
          </w:rPr>
          <w:t>3-corner</w:t>
        </w:r>
        <w:r w:rsidR="001C0DA3" w:rsidRPr="006203F2">
          <w:rPr>
            <w:rFonts w:eastAsia="Calibri"/>
            <w:lang w:val="da-DK"/>
            <w:rPrChange w:id="10766" w:author="Ole Vilstrup" w:date="2020-12-11T14:26:00Z">
              <w:rPr>
                <w:rFonts w:eastAsia="Calibri"/>
              </w:rPr>
            </w:rPrChange>
          </w:rPr>
          <w:t xml:space="preserve"> (gateway-scenarier)</w:t>
        </w:r>
      </w:ins>
      <w:bookmarkEnd w:id="10763"/>
    </w:p>
    <w:p w14:paraId="7211C99A" w14:textId="0AF3BD00" w:rsidR="00CC0568" w:rsidRDefault="007F69F8" w:rsidP="00CC0568">
      <w:pPr>
        <w:rPr>
          <w:ins w:id="10767" w:author="Ole Vilstrup" w:date="2020-12-11T14:41:00Z"/>
          <w:rFonts w:eastAsia="Calibri"/>
          <w:lang w:eastAsia="da-DK"/>
        </w:rPr>
      </w:pPr>
      <w:ins w:id="10768" w:author="Ole Vilstrup" w:date="2020-12-11T14:40:00Z">
        <w:r>
          <w:rPr>
            <w:rFonts w:eastAsia="Calibri"/>
            <w:lang w:eastAsia="da-DK"/>
          </w:rPr>
          <w:t xml:space="preserve">Ny </w:t>
        </w:r>
        <w:r w:rsidR="00CC0568">
          <w:rPr>
            <w:rFonts w:eastAsia="Calibri"/>
            <w:lang w:eastAsia="da-DK"/>
          </w:rPr>
          <w:t xml:space="preserve">SBDH anvendes </w:t>
        </w:r>
        <w:r>
          <w:rPr>
            <w:rFonts w:eastAsia="Calibri"/>
            <w:lang w:eastAsia="da-DK"/>
          </w:rPr>
          <w:t xml:space="preserve">på hvert ben i </w:t>
        </w:r>
      </w:ins>
      <w:ins w:id="10769" w:author="Ole Vilstrup" w:date="2020-12-11T14:41:00Z">
        <w:r>
          <w:rPr>
            <w:rFonts w:eastAsia="Calibri"/>
            <w:lang w:eastAsia="da-DK"/>
          </w:rPr>
          <w:t>forsendelsen.</w:t>
        </w:r>
      </w:ins>
    </w:p>
    <w:p w14:paraId="43A66D7C" w14:textId="6B0D6B75" w:rsidR="007F69F8" w:rsidRDefault="00A57915" w:rsidP="00CC0568">
      <w:pPr>
        <w:rPr>
          <w:ins w:id="10770" w:author="Ole Vilstrup" w:date="2020-12-11T14:41:00Z"/>
          <w:rFonts w:eastAsia="Calibri"/>
          <w:lang w:eastAsia="da-DK"/>
        </w:rPr>
      </w:pPr>
      <w:ins w:id="10771" w:author="Ole Vilstrup" w:date="2020-12-11T14:41:00Z">
        <w:r>
          <w:rPr>
            <w:rFonts w:eastAsia="Calibri"/>
            <w:lang w:eastAsia="da-DK"/>
          </w:rPr>
          <w:t>Hvad ændres i SBDH mellem de forsendelser:</w:t>
        </w:r>
      </w:ins>
    </w:p>
    <w:p w14:paraId="1142F60B" w14:textId="72D376BF" w:rsidR="00A57915" w:rsidRDefault="00A57915" w:rsidP="00A57915">
      <w:pPr>
        <w:pStyle w:val="Listeafsnit"/>
        <w:numPr>
          <w:ilvl w:val="0"/>
          <w:numId w:val="44"/>
        </w:numPr>
        <w:rPr>
          <w:ins w:id="10772" w:author="Ole Vilstrup" w:date="2020-12-11T14:42:00Z"/>
          <w:rFonts w:eastAsia="Calibri"/>
          <w:lang w:eastAsia="da-DK"/>
        </w:rPr>
      </w:pPr>
      <w:ins w:id="10773" w:author="Ole Vilstrup" w:date="2020-12-11T14:41:00Z">
        <w:r>
          <w:rPr>
            <w:rFonts w:eastAsia="Calibri"/>
            <w:lang w:eastAsia="da-DK"/>
          </w:rPr>
          <w:t xml:space="preserve">ny </w:t>
        </w:r>
      </w:ins>
      <w:ins w:id="10774" w:author="Ole Vilstrup" w:date="2020-12-11T14:42:00Z">
        <w:r w:rsidR="006F3B10">
          <w:rPr>
            <w:rFonts w:eastAsia="Calibri"/>
            <w:lang w:eastAsia="da-DK"/>
          </w:rPr>
          <w:t>D</w:t>
        </w:r>
        <w:r>
          <w:rPr>
            <w:rFonts w:eastAsia="Calibri"/>
            <w:lang w:eastAsia="da-DK"/>
          </w:rPr>
          <w:t>ocumentation/InstanceIdentifier</w:t>
        </w:r>
      </w:ins>
    </w:p>
    <w:p w14:paraId="357F7A38" w14:textId="5C6F77D1" w:rsidR="006F3B10" w:rsidRDefault="006F3B10" w:rsidP="00A57915">
      <w:pPr>
        <w:pStyle w:val="Listeafsnit"/>
        <w:numPr>
          <w:ilvl w:val="0"/>
          <w:numId w:val="44"/>
        </w:numPr>
        <w:rPr>
          <w:ins w:id="10775" w:author="Ole Vilstrup" w:date="2020-12-11T14:41:00Z"/>
          <w:rFonts w:eastAsia="Calibri"/>
          <w:lang w:eastAsia="da-DK"/>
        </w:rPr>
      </w:pPr>
      <w:ins w:id="10776" w:author="Ole Vilstrup" w:date="2020-12-11T14:42:00Z">
        <w:r>
          <w:rPr>
            <w:rFonts w:eastAsia="Calibri"/>
            <w:lang w:eastAsia="da-DK"/>
          </w:rPr>
          <w:t>ny Documentation/</w:t>
        </w:r>
      </w:ins>
      <w:ins w:id="10777" w:author="Ole Vilstrup" w:date="2020-12-11T14:47:00Z">
        <w:r w:rsidR="00E85536" w:rsidRPr="007C1BAD">
          <w:rPr>
            <w:rFonts w:eastAsia="Calibri"/>
            <w:lang w:eastAsia="da-DK"/>
          </w:rPr>
          <w:t>CreationDateAndTime</w:t>
        </w:r>
      </w:ins>
    </w:p>
    <w:p w14:paraId="29FA30EE" w14:textId="77777777" w:rsidR="00BC019F" w:rsidRDefault="00A57915" w:rsidP="00A57915">
      <w:pPr>
        <w:pStyle w:val="Listeafsnit"/>
        <w:numPr>
          <w:ilvl w:val="0"/>
          <w:numId w:val="44"/>
        </w:numPr>
        <w:rPr>
          <w:ins w:id="10778" w:author="Ole Vilstrup" w:date="2020-12-11T14:45:00Z"/>
          <w:rFonts w:eastAsia="Calibri"/>
          <w:lang w:eastAsia="da-DK"/>
        </w:rPr>
      </w:pPr>
      <w:ins w:id="10779" w:author="Ole Vilstrup" w:date="2020-12-11T14:41:00Z">
        <w:r>
          <w:rPr>
            <w:rFonts w:eastAsia="Calibri"/>
            <w:lang w:eastAsia="da-DK"/>
          </w:rPr>
          <w:t xml:space="preserve">ProcessId </w:t>
        </w:r>
      </w:ins>
      <w:ins w:id="10780" w:author="Ole Vilstrup" w:date="2020-12-11T14:42:00Z">
        <w:r w:rsidR="00EE05A8">
          <w:rPr>
            <w:rFonts w:eastAsia="Calibri"/>
            <w:lang w:eastAsia="da-DK"/>
          </w:rPr>
          <w:t>ændres</w:t>
        </w:r>
      </w:ins>
      <w:ins w:id="10781" w:author="Ole Vilstrup" w:date="2020-12-11T14:44:00Z">
        <w:r w:rsidR="00177E35">
          <w:rPr>
            <w:rFonts w:eastAsia="Calibri"/>
            <w:lang w:eastAsia="da-DK"/>
          </w:rPr>
          <w:t xml:space="preserve"> fra </w:t>
        </w:r>
      </w:ins>
    </w:p>
    <w:p w14:paraId="2F4EDAEF" w14:textId="51F3FB5F" w:rsidR="00225162" w:rsidRPr="00BC019F" w:rsidRDefault="00B340AD" w:rsidP="00BC019F">
      <w:pPr>
        <w:pStyle w:val="Listeafsnit"/>
        <w:numPr>
          <w:ilvl w:val="1"/>
          <w:numId w:val="44"/>
        </w:numPr>
        <w:rPr>
          <w:ins w:id="10782" w:author="Ole Vilstrup" w:date="2020-12-11T14:45:00Z"/>
          <w:rFonts w:eastAsia="Calibri"/>
          <w:lang w:eastAsia="da-DK"/>
          <w:rPrChange w:id="10783" w:author="Ole Vilstrup" w:date="2020-12-11T14:45:00Z">
            <w:rPr>
              <w:ins w:id="10784" w:author="Ole Vilstrup" w:date="2020-12-11T14:45:00Z"/>
              <w:szCs w:val="20"/>
            </w:rPr>
          </w:rPrChange>
        </w:rPr>
      </w:pPr>
      <w:ins w:id="10785" w:author="Ole Vilstrup" w:date="2020-12-11T14:44:00Z">
        <w:r>
          <w:rPr>
            <w:rFonts w:eastAsia="Calibri"/>
            <w:lang w:eastAsia="da-DK"/>
          </w:rPr>
          <w:t>”</w:t>
        </w:r>
        <w:r w:rsidRPr="007C1BAD">
          <w:rPr>
            <w:szCs w:val="20"/>
          </w:rPr>
          <w:t>fod-emergence</w:t>
        </w:r>
        <w:r>
          <w:rPr>
            <w:szCs w:val="20"/>
          </w:rPr>
          <w:t>”</w:t>
        </w:r>
      </w:ins>
      <w:ins w:id="10786" w:author="Ole Vilstrup" w:date="2020-12-11T14:45:00Z">
        <w:r>
          <w:rPr>
            <w:szCs w:val="20"/>
          </w:rPr>
          <w:t xml:space="preserve"> til ”</w:t>
        </w:r>
        <w:r w:rsidRPr="007C1BAD">
          <w:rPr>
            <w:szCs w:val="20"/>
          </w:rPr>
          <w:t>fod-distribution</w:t>
        </w:r>
        <w:r>
          <w:rPr>
            <w:szCs w:val="20"/>
          </w:rPr>
          <w:t>”</w:t>
        </w:r>
      </w:ins>
      <w:ins w:id="10787" w:author="Ole Vilstrup" w:date="2020-12-11T14:48:00Z">
        <w:r w:rsidR="00CA5F0D">
          <w:rPr>
            <w:szCs w:val="20"/>
          </w:rPr>
          <w:t xml:space="preserve"> </w:t>
        </w:r>
      </w:ins>
    </w:p>
    <w:p w14:paraId="26280E13" w14:textId="35111706" w:rsidR="00BC019F" w:rsidRPr="00A57915" w:rsidRDefault="00CA5F0D">
      <w:pPr>
        <w:pStyle w:val="Listeafsnit"/>
        <w:numPr>
          <w:ilvl w:val="1"/>
          <w:numId w:val="44"/>
        </w:numPr>
        <w:rPr>
          <w:ins w:id="10788" w:author="Ole Vilstrup" w:date="2020-12-11T14:44:00Z"/>
          <w:rFonts w:eastAsia="Calibri"/>
          <w:lang w:eastAsia="da-DK"/>
        </w:rPr>
        <w:pPrChange w:id="10789" w:author="Ole Vilstrup" w:date="2020-12-11T14:45:00Z">
          <w:pPr>
            <w:pStyle w:val="Listeafsnit"/>
            <w:numPr>
              <w:numId w:val="44"/>
            </w:numPr>
            <w:ind w:left="1636" w:hanging="360"/>
          </w:pPr>
        </w:pPrChange>
      </w:pPr>
      <w:ins w:id="10790" w:author="Ole Vilstrup" w:date="2020-12-11T14:48:00Z">
        <w:r>
          <w:rPr>
            <w:szCs w:val="20"/>
          </w:rPr>
          <w:t xml:space="preserve">Eller </w:t>
        </w:r>
      </w:ins>
      <w:ins w:id="10791" w:author="Ole Vilstrup" w:date="2020-12-11T14:45:00Z">
        <w:r w:rsidR="00BC019F">
          <w:rPr>
            <w:rFonts w:eastAsia="Calibri"/>
            <w:lang w:eastAsia="da-DK"/>
          </w:rPr>
          <w:t>”s</w:t>
        </w:r>
        <w:r w:rsidR="00BC019F" w:rsidRPr="007C1BAD">
          <w:rPr>
            <w:szCs w:val="20"/>
          </w:rPr>
          <w:t>d</w:t>
        </w:r>
      </w:ins>
      <w:ins w:id="10792" w:author="Ole Vilstrup" w:date="2020-12-11T14:46:00Z">
        <w:r w:rsidR="00BC019F">
          <w:rPr>
            <w:szCs w:val="20"/>
          </w:rPr>
          <w:t>n</w:t>
        </w:r>
      </w:ins>
      <w:ins w:id="10793" w:author="Ole Vilstrup" w:date="2020-12-11T14:45:00Z">
        <w:r w:rsidR="00BC019F" w:rsidRPr="007C1BAD">
          <w:rPr>
            <w:szCs w:val="20"/>
          </w:rPr>
          <w:t>-emergence</w:t>
        </w:r>
        <w:r w:rsidR="00BC019F">
          <w:rPr>
            <w:szCs w:val="20"/>
          </w:rPr>
          <w:t>” til ”s</w:t>
        </w:r>
        <w:r w:rsidR="00BC019F" w:rsidRPr="007C1BAD">
          <w:rPr>
            <w:szCs w:val="20"/>
          </w:rPr>
          <w:t>d</w:t>
        </w:r>
        <w:r w:rsidR="00BC019F">
          <w:rPr>
            <w:szCs w:val="20"/>
          </w:rPr>
          <w:t>n</w:t>
        </w:r>
        <w:r w:rsidR="00BC019F" w:rsidRPr="007C1BAD">
          <w:rPr>
            <w:szCs w:val="20"/>
          </w:rPr>
          <w:t>-distribution</w:t>
        </w:r>
        <w:r w:rsidR="00BC019F">
          <w:rPr>
            <w:szCs w:val="20"/>
          </w:rPr>
          <w:t>”</w:t>
        </w:r>
      </w:ins>
    </w:p>
    <w:p w14:paraId="7CE04EAD" w14:textId="10FF5AE6" w:rsidR="00A57915" w:rsidRPr="00C15F59" w:rsidRDefault="00A57915">
      <w:pPr>
        <w:pStyle w:val="Listeafsnit"/>
        <w:numPr>
          <w:ilvl w:val="0"/>
          <w:numId w:val="44"/>
        </w:numPr>
        <w:rPr>
          <w:ins w:id="10794" w:author="Ole Vilstrup" w:date="2020-12-11T14:25:00Z"/>
          <w:rFonts w:eastAsia="Calibri"/>
        </w:rPr>
        <w:pPrChange w:id="10795" w:author="Ole Vilstrup" w:date="2020-12-11T14:41:00Z">
          <w:pPr>
            <w:pStyle w:val="Overskrift2"/>
          </w:pPr>
        </w:pPrChange>
      </w:pPr>
    </w:p>
    <w:p w14:paraId="34DBE0BC" w14:textId="28FAF837" w:rsidR="001C0DA3" w:rsidRDefault="001C0DA3">
      <w:pPr>
        <w:rPr>
          <w:ins w:id="10796" w:author="Ole Vilstrup" w:date="2021-01-13T11:17:00Z"/>
          <w:rFonts w:eastAsia="Calibri"/>
          <w:lang w:eastAsia="da-DK"/>
        </w:rPr>
      </w:pPr>
    </w:p>
    <w:p w14:paraId="141AEEC2" w14:textId="77777777" w:rsidR="00CD640D" w:rsidRDefault="00CD640D">
      <w:pPr>
        <w:ind w:left="0"/>
        <w:rPr>
          <w:ins w:id="10797" w:author="Ole Vilstrup" w:date="2021-12-20T08:57:00Z"/>
          <w:rFonts w:ascii="Calibri" w:hAnsi="Calibri" w:cs="Arial"/>
          <w:b/>
          <w:bCs/>
          <w:color w:val="0A6CC4"/>
          <w:kern w:val="32"/>
          <w:sz w:val="36"/>
          <w:szCs w:val="32"/>
          <w:lang w:eastAsia="da-DK"/>
        </w:rPr>
      </w:pPr>
      <w:ins w:id="10798" w:author="Ole Vilstrup" w:date="2021-12-20T08:57:00Z">
        <w:r>
          <w:br w:type="page"/>
        </w:r>
      </w:ins>
    </w:p>
    <w:p w14:paraId="52F0A544" w14:textId="3C39E535" w:rsidR="00A257F8" w:rsidRPr="006203F2" w:rsidRDefault="00A257F8" w:rsidP="00A257F8">
      <w:pPr>
        <w:pStyle w:val="Overskrift1"/>
        <w:rPr>
          <w:ins w:id="10799" w:author="Ole Vilstrup" w:date="2021-01-13T11:19:00Z"/>
        </w:rPr>
      </w:pPr>
      <w:bookmarkStart w:id="10800" w:name="_Toc95688930"/>
      <w:ins w:id="10801" w:author="Ole Vilstrup" w:date="2021-01-13T11:19:00Z">
        <w:r w:rsidRPr="006203F2">
          <w:lastRenderedPageBreak/>
          <w:t>SMP (Service Metadata Publisher)</w:t>
        </w:r>
        <w:bookmarkEnd w:id="10800"/>
      </w:ins>
    </w:p>
    <w:p w14:paraId="36C68383" w14:textId="77777777" w:rsidR="00C15F59" w:rsidRPr="006203F2" w:rsidRDefault="00C15F59" w:rsidP="00C15F59">
      <w:pPr>
        <w:pStyle w:val="Overskrift1"/>
        <w:rPr>
          <w:ins w:id="10802" w:author="Ole Vilstrup" w:date="2021-01-13T11:17:00Z"/>
        </w:rPr>
      </w:pPr>
      <w:bookmarkStart w:id="10803" w:name="_Toc95688931"/>
      <w:ins w:id="10804" w:author="Ole Vilstrup" w:date="2021-01-13T11:17:00Z">
        <w:r>
          <w:t xml:space="preserve">Bilag A: </w:t>
        </w:r>
        <w:r w:rsidRPr="00425413">
          <w:t>Policies for k</w:t>
        </w:r>
        <w:r w:rsidRPr="00020660">
          <w:t>onfiguration af SMP og SBDH</w:t>
        </w:r>
        <w:bookmarkEnd w:id="10803"/>
      </w:ins>
    </w:p>
    <w:p w14:paraId="78B01679" w14:textId="77777777" w:rsidR="00C15F59" w:rsidRPr="006203F2" w:rsidRDefault="00C15F59" w:rsidP="00C15F59">
      <w:pPr>
        <w:rPr>
          <w:ins w:id="10805" w:author="Ole Vilstrup" w:date="2021-01-13T11:17:00Z"/>
        </w:rPr>
      </w:pPr>
      <w:ins w:id="10806" w:author="Ole Vilstrup" w:date="2021-01-13T11:17:00Z">
        <w:r w:rsidRPr="006203F2">
          <w:t xml:space="preserve">I dansk eDelivery på sundhedsområdet forsøger vi i så vid udstrækning som muligt at lægge os så tæt op ad PEPPOL specifikationerne. Hvor PEPPOL specifikationerne ikke giver mening, f.eks. ved referencer til specifikke dokumenttyper, der kun giver mening i PEPPOL verdenen, angiver vi </w:t>
        </w:r>
      </w:ins>
    </w:p>
    <w:p w14:paraId="165B10A7" w14:textId="77777777" w:rsidR="00C15F59" w:rsidRPr="006203F2" w:rsidRDefault="00C15F59" w:rsidP="00C15F59">
      <w:pPr>
        <w:rPr>
          <w:ins w:id="10807" w:author="Ole Vilstrup" w:date="2021-01-13T11:17:00Z"/>
        </w:rPr>
      </w:pPr>
      <w:ins w:id="10808" w:author="Ole Vilstrup" w:date="2021-01-13T11:17:00Z">
        <w:r w:rsidRPr="006203F2">
          <w:t>Denne konfiguration tager udgangspunkt i [Policy_identifiers], som består af en lang række policies, som en PEPPOL installation skal overholde. I det følgende beskrives kun afvigelser fra [Policy_identifiers], policies som altså ikke beskrives explicit i nærværende dokument, videreføres uændret.</w:t>
        </w:r>
      </w:ins>
    </w:p>
    <w:p w14:paraId="3E9A9156" w14:textId="77777777" w:rsidR="00C15F59" w:rsidRPr="00020660" w:rsidRDefault="00C15F59" w:rsidP="00C15F59">
      <w:pPr>
        <w:pStyle w:val="Overskrift3"/>
        <w:rPr>
          <w:ins w:id="10809" w:author="Ole Vilstrup" w:date="2021-01-13T11:17:00Z"/>
          <w:lang w:val="da-DK"/>
        </w:rPr>
      </w:pPr>
      <w:bookmarkStart w:id="10810" w:name="_Toc57887607"/>
      <w:bookmarkStart w:id="10811" w:name="_Toc95688932"/>
      <w:ins w:id="10812" w:author="Ole Vilstrup" w:date="2021-01-13T11:17:00Z">
        <w:r w:rsidRPr="00020660">
          <w:rPr>
            <w:lang w:val="da-DK"/>
          </w:rPr>
          <w:t>Generelt vedrørende identifiers</w:t>
        </w:r>
        <w:bookmarkEnd w:id="10810"/>
        <w:bookmarkEnd w:id="10811"/>
      </w:ins>
    </w:p>
    <w:p w14:paraId="4AC672B3" w14:textId="77777777" w:rsidR="00C15F59" w:rsidRPr="006203F2" w:rsidRDefault="00C15F59" w:rsidP="00C15F59">
      <w:pPr>
        <w:rPr>
          <w:ins w:id="10813" w:author="Ole Vilstrup" w:date="2021-01-13T11:17:00Z"/>
        </w:rPr>
      </w:pPr>
      <w:ins w:id="10814" w:author="Ole Vilstrup" w:date="2021-01-13T11:17:00Z">
        <w:r w:rsidRPr="006203F2">
          <w:t>Følgende policies vedrørende Identifiers følges uændret i dette dokument:</w:t>
        </w:r>
      </w:ins>
    </w:p>
    <w:p w14:paraId="3A2B0A6E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815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16" w:author="Ole Vilstrup" w:date="2021-01-13T11:17:00Z">
        <w:r w:rsidRPr="006203F2">
          <w:rPr>
            <w:rFonts w:ascii="Cambria" w:hAnsi="Cambria" w:cs="Cambria"/>
            <w:b/>
            <w:bCs/>
            <w:sz w:val="23"/>
            <w:szCs w:val="23"/>
          </w:rPr>
          <w:t>POLICY 1 Usage of ISO15459</w:t>
        </w:r>
      </w:ins>
    </w:p>
    <w:p w14:paraId="203BE9CA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0817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18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2 Identifier Value casing</w:t>
        </w:r>
      </w:ins>
    </w:p>
    <w:p w14:paraId="3584BD54" w14:textId="77777777" w:rsidR="00C15F59" w:rsidRPr="00425413" w:rsidRDefault="00C15F59" w:rsidP="00C15F59">
      <w:pPr>
        <w:rPr>
          <w:ins w:id="10819" w:author="Ole Vilstrup" w:date="2021-01-13T11:17:00Z"/>
        </w:rPr>
      </w:pPr>
    </w:p>
    <w:p w14:paraId="40601C47" w14:textId="77777777" w:rsidR="00C15F59" w:rsidRPr="00020660" w:rsidRDefault="00C15F59" w:rsidP="00C15F59">
      <w:pPr>
        <w:ind w:left="0"/>
        <w:rPr>
          <w:ins w:id="10820" w:author="Ole Vilstrup" w:date="2021-01-13T11:17:00Z"/>
          <w:rFonts w:ascii="Calibri" w:hAnsi="Calibri" w:cs="Arial"/>
          <w:b/>
          <w:sz w:val="28"/>
          <w:szCs w:val="26"/>
          <w:lang w:eastAsia="da-DK"/>
        </w:rPr>
      </w:pPr>
      <w:ins w:id="10821" w:author="Ole Vilstrup" w:date="2021-01-13T11:17:00Z">
        <w:r w:rsidRPr="006203F2">
          <w:br w:type="page"/>
        </w:r>
      </w:ins>
    </w:p>
    <w:p w14:paraId="4229A4B0" w14:textId="77777777" w:rsidR="00C15F59" w:rsidRPr="00020660" w:rsidRDefault="00C15F59" w:rsidP="00C15F59">
      <w:pPr>
        <w:pStyle w:val="Overskrift3"/>
        <w:rPr>
          <w:ins w:id="10822" w:author="Ole Vilstrup" w:date="2021-01-13T11:17:00Z"/>
          <w:lang w:val="da-DK"/>
        </w:rPr>
      </w:pPr>
      <w:bookmarkStart w:id="10823" w:name="_Toc57887608"/>
      <w:bookmarkStart w:id="10824" w:name="_Toc95688933"/>
      <w:ins w:id="10825" w:author="Ole Vilstrup" w:date="2021-01-13T11:17:00Z">
        <w:r w:rsidRPr="00020660">
          <w:rPr>
            <w:lang w:val="da-DK"/>
          </w:rPr>
          <w:lastRenderedPageBreak/>
          <w:t>Konfiguration af ParticipantIdentifier (SMP)/Party Identification (SBDH)</w:t>
        </w:r>
        <w:bookmarkEnd w:id="10823"/>
        <w:bookmarkEnd w:id="10824"/>
      </w:ins>
    </w:p>
    <w:p w14:paraId="529FC60F" w14:textId="77777777" w:rsidR="00C15F59" w:rsidRPr="00020660" w:rsidRDefault="00C15F59" w:rsidP="00C15F59">
      <w:pPr>
        <w:pStyle w:val="Overskrift4"/>
        <w:rPr>
          <w:ins w:id="10826" w:author="Ole Vilstrup" w:date="2021-01-13T11:17:00Z"/>
        </w:rPr>
      </w:pPr>
      <w:bookmarkStart w:id="10827" w:name="_Toc95688934"/>
      <w:ins w:id="10828" w:author="Ole Vilstrup" w:date="2021-01-13T11:17:00Z">
        <w:r w:rsidRPr="00425413">
          <w:t>SMP</w:t>
        </w:r>
        <w:bookmarkEnd w:id="10827"/>
      </w:ins>
    </w:p>
    <w:p w14:paraId="567E0A49" w14:textId="77777777" w:rsidR="00C15F59" w:rsidRPr="00020660" w:rsidRDefault="00C15F59" w:rsidP="00C15F59">
      <w:pPr>
        <w:rPr>
          <w:ins w:id="10829" w:author="Ole Vilstrup" w:date="2021-01-13T11:17:00Z"/>
        </w:rPr>
      </w:pPr>
      <w:ins w:id="10830" w:author="Ole Vilstrup" w:date="2021-01-13T11:17:00Z">
        <w:r w:rsidRPr="00020660">
          <w:t>SignedServiceMetadata/ServiceMetadata/ServiceInformation/ParticipantIdentifier</w:t>
        </w:r>
      </w:ins>
    </w:p>
    <w:p w14:paraId="3C5D6E62" w14:textId="77777777" w:rsidR="00C15F59" w:rsidRPr="00020660" w:rsidRDefault="00C15F59" w:rsidP="00C15F59">
      <w:pPr>
        <w:pStyle w:val="Overskrift5"/>
        <w:rPr>
          <w:ins w:id="10831" w:author="Ole Vilstrup" w:date="2021-01-13T11:17:00Z"/>
        </w:rPr>
      </w:pPr>
      <w:ins w:id="10832" w:author="Ole Vilstrup" w:date="2021-01-13T11:17:00Z">
        <w:r w:rsidRPr="00020660">
          <w:t>Format</w:t>
        </w:r>
      </w:ins>
    </w:p>
    <w:p w14:paraId="6760739A" w14:textId="77777777" w:rsidR="00C15F59" w:rsidRPr="006203F2" w:rsidRDefault="00C15F59" w:rsidP="00C15F59">
      <w:pPr>
        <w:rPr>
          <w:ins w:id="10833" w:author="Ole Vilstrup" w:date="2021-01-13T11:17:00Z"/>
        </w:rPr>
      </w:pPr>
      <w:ins w:id="10834" w:author="Ole Vilstrup" w:date="2021-01-13T11:17:00Z">
        <w:r w:rsidRPr="006203F2">
          <w:t>Følgende policies vedrørende ParticipantIdentifier følges uændret i dette dokument:</w:t>
        </w:r>
      </w:ins>
    </w:p>
    <w:p w14:paraId="7A3FB827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0835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36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 xml:space="preserve">POLICY </w:t>
        </w:r>
        <w:r w:rsidRPr="006203F2">
          <w:rPr>
            <w:rFonts w:ascii="Cambria" w:hAnsi="Cambria" w:cs="Cambria"/>
            <w:b/>
            <w:bCs/>
            <w:sz w:val="23"/>
            <w:szCs w:val="23"/>
          </w:rPr>
          <w:t>3</w:t>
        </w:r>
        <w:r w:rsidRPr="00020660">
          <w:rPr>
            <w:rFonts w:ascii="Cambria" w:hAnsi="Cambria" w:cs="Cambria"/>
            <w:b/>
            <w:bCs/>
            <w:sz w:val="23"/>
            <w:szCs w:val="23"/>
          </w:rPr>
          <w:t xml:space="preserve"> Use of ISO15459 structure</w:t>
        </w:r>
      </w:ins>
    </w:p>
    <w:p w14:paraId="7988AEDE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0837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38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4 Coding of Identifier Schemes</w:t>
        </w:r>
      </w:ins>
    </w:p>
    <w:p w14:paraId="0BA980D9" w14:textId="77777777" w:rsidR="00C15F59" w:rsidRPr="00020660" w:rsidRDefault="00C15F59" w:rsidP="00C15F59">
      <w:pPr>
        <w:pStyle w:val="Overskrift5"/>
        <w:rPr>
          <w:ins w:id="10839" w:author="Ole Vilstrup" w:date="2021-01-13T11:17:00Z"/>
          <w:b w:val="0"/>
          <w:bCs w:val="0"/>
          <w:sz w:val="24"/>
        </w:rPr>
      </w:pPr>
      <w:ins w:id="10840" w:author="Ole Vilstrup" w:date="2021-01-13T11:17:00Z">
        <w:r w:rsidRPr="00020660">
          <w:rPr>
            <w:sz w:val="24"/>
          </w:rPr>
          <w:t>Identifier Scheme values</w:t>
        </w:r>
      </w:ins>
    </w:p>
    <w:p w14:paraId="00C0C49A" w14:textId="77777777" w:rsidR="00C15F59" w:rsidRPr="006203F2" w:rsidRDefault="00C15F59" w:rsidP="00C15F59">
      <w:pPr>
        <w:rPr>
          <w:ins w:id="10841" w:author="Ole Vilstrup" w:date="2021-01-13T11:17:00Z"/>
        </w:rPr>
      </w:pPr>
      <w:ins w:id="10842" w:author="Ole Vilstrup" w:date="2021-01-13T11:17:00Z">
        <w:r w:rsidRPr="006203F2">
          <w:t>Følgende policies vedrørende ParticipantIdentifier følges uændret i dette dokument:</w:t>
        </w:r>
      </w:ins>
    </w:p>
    <w:p w14:paraId="7E42EB28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843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44" w:author="Ole Vilstrup" w:date="2021-01-13T11:17:00Z">
        <w:r w:rsidRPr="006203F2">
          <w:rPr>
            <w:rFonts w:ascii="Cambria" w:hAnsi="Cambria" w:cs="Cambria"/>
            <w:b/>
            <w:bCs/>
            <w:sz w:val="23"/>
            <w:szCs w:val="23"/>
          </w:rPr>
          <w:t>POLICY 5 Participant Identifier Meta Scheme</w:t>
        </w:r>
      </w:ins>
    </w:p>
    <w:p w14:paraId="68446BF8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0845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46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6 Numeric Codes for Identifier Schemes</w:t>
        </w:r>
      </w:ins>
    </w:p>
    <w:p w14:paraId="23EEFA03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0847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48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7 Participant Identifiers for DNS</w:t>
        </w:r>
      </w:ins>
    </w:p>
    <w:p w14:paraId="21FA14AA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849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50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8 XML attributes for Participant Identifiers in SMP responses</w:t>
        </w:r>
      </w:ins>
    </w:p>
    <w:p w14:paraId="11F793DB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851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52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11 XML attributes for Participant Identifiers in the Envelope (SBDH)</w:t>
        </w:r>
      </w:ins>
    </w:p>
    <w:p w14:paraId="61EFE0B8" w14:textId="77777777" w:rsidR="00C15F59" w:rsidRPr="006203F2" w:rsidRDefault="00C15F59" w:rsidP="00C15F59">
      <w:pPr>
        <w:rPr>
          <w:ins w:id="10853" w:author="Ole Vilstrup" w:date="2021-01-13T11:17:00Z"/>
        </w:rPr>
      </w:pPr>
    </w:p>
    <w:p w14:paraId="4A8CDA78" w14:textId="77777777" w:rsidR="00C15F59" w:rsidRPr="006203F2" w:rsidRDefault="00C15F59" w:rsidP="00C15F59">
      <w:pPr>
        <w:rPr>
          <w:ins w:id="10854" w:author="Ole Vilstrup" w:date="2021-01-13T11:17:00Z"/>
        </w:rPr>
      </w:pPr>
      <w:ins w:id="10855" w:author="Ole Vilstrup" w:date="2021-01-13T11:17:00Z">
        <w:r w:rsidRPr="006203F2">
          <w:t>Følgende policies vedrørende ParticipantIdentifier følges ikke i dette dokument:</w:t>
        </w:r>
      </w:ins>
    </w:p>
    <w:p w14:paraId="18A60F74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0856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57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9 XML attributes for Electronic Address IDs (EndpointID) in UBL documents</w:t>
        </w:r>
      </w:ins>
    </w:p>
    <w:p w14:paraId="35AB9129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0858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59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10 XML attributes for Electronic address IDs in CII documents</w:t>
        </w:r>
      </w:ins>
    </w:p>
    <w:p w14:paraId="11EC9855" w14:textId="77777777" w:rsidR="00C15F59" w:rsidRPr="006203F2" w:rsidRDefault="00C15F59" w:rsidP="00C15F59">
      <w:pPr>
        <w:rPr>
          <w:ins w:id="10860" w:author="Ole Vilstrup" w:date="2021-01-13T11:17:00Z"/>
        </w:rPr>
      </w:pPr>
    </w:p>
    <w:p w14:paraId="3C9C9E77" w14:textId="77777777" w:rsidR="00C15F59" w:rsidRPr="006203F2" w:rsidRDefault="00C15F59" w:rsidP="00C15F59">
      <w:pPr>
        <w:rPr>
          <w:ins w:id="10861" w:author="Ole Vilstrup" w:date="2021-01-13T11:17:00Z"/>
        </w:rPr>
      </w:pPr>
      <w:ins w:id="10862" w:author="Ole Vilstrup" w:date="2021-01-13T11:17:00Z">
        <w:r w:rsidRPr="006203F2">
          <w:t>Men erstattes i dette dokument af:</w:t>
        </w:r>
      </w:ins>
    </w:p>
    <w:p w14:paraId="5F780DCD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863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64" w:author="Ole Vilstrup" w:date="2021-01-13T11:17:00Z">
        <w:r w:rsidRPr="006203F2">
          <w:rPr>
            <w:rFonts w:ascii="Cambria" w:hAnsi="Cambria" w:cs="Cambria"/>
            <w:b/>
            <w:bCs/>
            <w:sz w:val="23"/>
            <w:szCs w:val="23"/>
          </w:rPr>
          <w:t>DKEDEL POLICY 9 XML attributes for Electronic Address IDs (EndpointID) in MedCom documents</w:t>
        </w:r>
      </w:ins>
    </w:p>
    <w:p w14:paraId="1BB651C2" w14:textId="77777777" w:rsidR="00C15F59" w:rsidRPr="00020660" w:rsidRDefault="00C15F59" w:rsidP="00C15F59">
      <w:pPr>
        <w:rPr>
          <w:ins w:id="10865" w:author="Ole Vilstrup" w:date="2021-01-13T11:17:00Z"/>
          <w:rFonts w:ascii="Cambria" w:hAnsi="Cambria" w:cs="Cambria"/>
          <w:b/>
          <w:bCs/>
          <w:sz w:val="23"/>
          <w:szCs w:val="23"/>
        </w:rPr>
      </w:pPr>
    </w:p>
    <w:p w14:paraId="3C6B429D" w14:textId="77777777" w:rsidR="00C15F59" w:rsidRPr="00020660" w:rsidRDefault="00C15F59" w:rsidP="00C15F59">
      <w:pPr>
        <w:pStyle w:val="Overskrift5"/>
        <w:rPr>
          <w:ins w:id="10866" w:author="Ole Vilstrup" w:date="2021-01-13T11:17:00Z"/>
        </w:rPr>
      </w:pPr>
      <w:ins w:id="10867" w:author="Ole Vilstrup" w:date="2021-01-13T11:17:00Z">
        <w:r w:rsidRPr="00425413">
          <w:t xml:space="preserve">[TBD] </w:t>
        </w:r>
        <w:r w:rsidRPr="006203F2">
          <w:rPr>
            <w:rFonts w:ascii="Cambria" w:hAnsi="Cambria" w:cs="Cambria"/>
            <w:sz w:val="23"/>
            <w:szCs w:val="23"/>
          </w:rPr>
          <w:t xml:space="preserve">DKEDEL </w:t>
        </w:r>
        <w:r w:rsidRPr="00425413">
          <w:t>POLICY 9 XML attributes for Electronic Address IDs (EndpointID) in MedCom documents</w:t>
        </w:r>
      </w:ins>
    </w:p>
    <w:p w14:paraId="79E75148" w14:textId="77777777" w:rsidR="00C15F59" w:rsidRPr="006203F2" w:rsidRDefault="00C15F59" w:rsidP="00C15F59">
      <w:pPr>
        <w:rPr>
          <w:ins w:id="10868" w:author="Ole Vilstrup" w:date="2021-01-13T11:17:00Z"/>
          <w:rFonts w:ascii="Cambria" w:hAnsi="Cambria" w:cs="Cambria"/>
          <w:b/>
          <w:bCs/>
          <w:sz w:val="23"/>
          <w:szCs w:val="23"/>
        </w:rPr>
      </w:pPr>
    </w:p>
    <w:p w14:paraId="3A26259A" w14:textId="77777777" w:rsidR="00C15F59" w:rsidRPr="00020660" w:rsidRDefault="00C15F59" w:rsidP="00C15F59">
      <w:pPr>
        <w:pStyle w:val="Overskrift5"/>
        <w:rPr>
          <w:ins w:id="10869" w:author="Ole Vilstrup" w:date="2021-01-13T11:17:00Z"/>
        </w:rPr>
      </w:pPr>
      <w:ins w:id="10870" w:author="Ole Vilstrup" w:date="2021-01-13T11:17:00Z">
        <w:r w:rsidRPr="00425413">
          <w:t xml:space="preserve">Konfiguration af </w:t>
        </w:r>
        <w:r w:rsidRPr="00020660">
          <w:t xml:space="preserve">ParticipantIdentifier i dansk eDelivery </w:t>
        </w:r>
      </w:ins>
    </w:p>
    <w:p w14:paraId="647D54E4" w14:textId="77777777" w:rsidR="00C15F59" w:rsidRPr="006203F2" w:rsidRDefault="00C15F59" w:rsidP="00C15F59">
      <w:pPr>
        <w:rPr>
          <w:ins w:id="10871" w:author="Ole Vilstrup" w:date="2021-01-13T11:17:00Z"/>
        </w:rPr>
      </w:pPr>
      <w:ins w:id="10872" w:author="Ole Vilstrup" w:date="2021-01-13T11:17:00Z">
        <w:r w:rsidRPr="006203F2">
          <w:t>Heraf følger at ParticipantIdentifier må udtrykkes således:</w:t>
        </w:r>
      </w:ins>
    </w:p>
    <w:p w14:paraId="372EA7C3" w14:textId="77777777" w:rsidR="00C15F59" w:rsidRPr="006203F2" w:rsidRDefault="00C15F59" w:rsidP="00C15F59">
      <w:pPr>
        <w:ind w:firstLine="28"/>
        <w:rPr>
          <w:ins w:id="10873" w:author="Ole Vilstrup" w:date="2021-01-13T11:17:00Z"/>
        </w:rPr>
      </w:pPr>
    </w:p>
    <w:p w14:paraId="13E6C420" w14:textId="77777777" w:rsidR="00C15F59" w:rsidRPr="006203F2" w:rsidRDefault="00C15F59" w:rsidP="00C15F59">
      <w:pPr>
        <w:ind w:firstLine="28"/>
        <w:rPr>
          <w:ins w:id="10874" w:author="Ole Vilstrup" w:date="2021-01-13T11:17:00Z"/>
          <w:b/>
          <w:bCs/>
          <w:i/>
          <w:iCs/>
        </w:rPr>
      </w:pPr>
      <w:ins w:id="10875" w:author="Ole Vilstrup" w:date="2021-01-13T11:17:00Z">
        <w:r w:rsidRPr="006203F2">
          <w:rPr>
            <w:b/>
            <w:bCs/>
            <w:i/>
            <w:iCs/>
          </w:rPr>
          <w:t>&lt;ParticipantIdentifier scheme="iso6523-actorid-239 upis"&gt;0088:[SOR-Lokationsnummer]&lt;/ParticipantIdentifier&gt;</w:t>
        </w:r>
      </w:ins>
    </w:p>
    <w:p w14:paraId="16FEC2C3" w14:textId="77777777" w:rsidR="00C15F59" w:rsidRPr="006203F2" w:rsidRDefault="00C15F59" w:rsidP="00C15F59">
      <w:pPr>
        <w:rPr>
          <w:ins w:id="10876" w:author="Ole Vilstrup" w:date="2021-01-13T11:17:00Z"/>
        </w:rPr>
      </w:pPr>
    </w:p>
    <w:p w14:paraId="46828317" w14:textId="77777777" w:rsidR="00C15F59" w:rsidRPr="006203F2" w:rsidRDefault="00C15F59" w:rsidP="00C15F59">
      <w:pPr>
        <w:rPr>
          <w:ins w:id="10877" w:author="Ole Vilstrup" w:date="2021-01-13T11:17:00Z"/>
          <w:b/>
          <w:bCs/>
        </w:rPr>
      </w:pPr>
      <w:ins w:id="10878" w:author="Ole Vilstrup" w:date="2021-01-13T11:17:00Z">
        <w:r w:rsidRPr="006203F2">
          <w:rPr>
            <w:b/>
            <w:bCs/>
          </w:rPr>
          <w:t>Alternativer?:</w:t>
        </w:r>
      </w:ins>
    </w:p>
    <w:p w14:paraId="17EBD170" w14:textId="77777777" w:rsidR="00C15F59" w:rsidRPr="006203F2" w:rsidRDefault="00C15F59" w:rsidP="00C15F59">
      <w:pPr>
        <w:rPr>
          <w:ins w:id="10879" w:author="Ole Vilstrup" w:date="2021-01-13T11:17:00Z"/>
          <w:i/>
          <w:iCs/>
        </w:rPr>
      </w:pPr>
      <w:ins w:id="10880" w:author="Ole Vilstrup" w:date="2021-01-13T11:17:00Z">
        <w:r w:rsidRPr="006203F2">
          <w:tab/>
        </w:r>
        <w:r w:rsidRPr="006203F2">
          <w:rPr>
            <w:i/>
            <w:iCs/>
          </w:rPr>
          <w:t>&lt;!-- GS1 ????? --&gt;</w:t>
        </w:r>
      </w:ins>
    </w:p>
    <w:p w14:paraId="4CCE857C" w14:textId="77777777" w:rsidR="00C15F59" w:rsidRPr="006203F2" w:rsidRDefault="00C15F59" w:rsidP="00C15F59">
      <w:pPr>
        <w:ind w:firstLine="28"/>
        <w:rPr>
          <w:ins w:id="10881" w:author="Ole Vilstrup" w:date="2021-01-13T11:17:00Z"/>
          <w:i/>
          <w:iCs/>
        </w:rPr>
      </w:pPr>
      <w:ins w:id="10882" w:author="Ole Vilstrup" w:date="2021-01-13T11:17:00Z">
        <w:r w:rsidRPr="006203F2">
          <w:rPr>
            <w:i/>
            <w:iCs/>
          </w:rPr>
          <w:t>&lt;!--ns0:ParticipantIdentifier scheme="GLN"&gt;0088:[SOR-Lokationsnummer]&lt;/ns0:ParticipantIdentifier--&gt;</w:t>
        </w:r>
      </w:ins>
    </w:p>
    <w:p w14:paraId="29E3D10C" w14:textId="77777777" w:rsidR="00C15F59" w:rsidRPr="006203F2" w:rsidRDefault="00C15F59" w:rsidP="00C15F59">
      <w:pPr>
        <w:rPr>
          <w:ins w:id="10883" w:author="Ole Vilstrup" w:date="2021-01-13T11:17:00Z"/>
          <w:rFonts w:ascii="Cambria" w:hAnsi="Cambria" w:cs="Cambria"/>
          <w:b/>
          <w:bCs/>
          <w:sz w:val="23"/>
          <w:szCs w:val="23"/>
        </w:rPr>
      </w:pPr>
    </w:p>
    <w:p w14:paraId="23D77B86" w14:textId="77777777" w:rsidR="00C15F59" w:rsidRPr="006203F2" w:rsidRDefault="00C15F59" w:rsidP="00C15F59">
      <w:pPr>
        <w:pStyle w:val="Overskrift4"/>
        <w:rPr>
          <w:ins w:id="10884" w:author="Ole Vilstrup" w:date="2021-01-13T11:17:00Z"/>
        </w:rPr>
      </w:pPr>
      <w:bookmarkStart w:id="10885" w:name="_Toc95688935"/>
      <w:ins w:id="10886" w:author="Ole Vilstrup" w:date="2021-01-13T11:17:00Z">
        <w:r w:rsidRPr="00425413">
          <w:t xml:space="preserve">Konfiguration af </w:t>
        </w:r>
        <w:r w:rsidRPr="00020660">
          <w:t>Party Identification (SBDH)</w:t>
        </w:r>
        <w:bookmarkEnd w:id="10885"/>
      </w:ins>
    </w:p>
    <w:p w14:paraId="1CAA8612" w14:textId="77777777" w:rsidR="00C15F59" w:rsidRPr="006203F2" w:rsidRDefault="00C15F59" w:rsidP="00C15F59">
      <w:pPr>
        <w:pStyle w:val="Overskrift5"/>
        <w:rPr>
          <w:ins w:id="10887" w:author="Ole Vilstrup" w:date="2021-01-13T11:17:00Z"/>
        </w:rPr>
      </w:pPr>
      <w:ins w:id="10888" w:author="Ole Vilstrup" w:date="2021-01-13T11:17:00Z">
        <w:r w:rsidRPr="00425413">
          <w:t>Format</w:t>
        </w:r>
      </w:ins>
    </w:p>
    <w:p w14:paraId="54E61177" w14:textId="77777777" w:rsidR="00C15F59" w:rsidRPr="006203F2" w:rsidRDefault="00C15F59" w:rsidP="00C15F59">
      <w:pPr>
        <w:rPr>
          <w:ins w:id="10889" w:author="Ole Vilstrup" w:date="2021-01-13T11:17:00Z"/>
        </w:rPr>
      </w:pPr>
      <w:ins w:id="10890" w:author="Ole Vilstrup" w:date="2021-01-13T11:17:00Z">
        <w:r w:rsidRPr="006203F2">
          <w:t>Følgende policies vedrørende Party Identification Identifiers følges uændret i dette dokument:</w:t>
        </w:r>
      </w:ins>
    </w:p>
    <w:p w14:paraId="1938F386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891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92" w:author="Ole Vilstrup" w:date="2021-01-13T11:17:00Z">
        <w:r w:rsidRPr="006203F2">
          <w:rPr>
            <w:rFonts w:ascii="Cambria" w:hAnsi="Cambria" w:cs="Cambria"/>
            <w:b/>
            <w:bCs/>
            <w:sz w:val="23"/>
            <w:szCs w:val="23"/>
          </w:rPr>
          <w:t>POLICY 12 Use of ISO15459 structure</w:t>
        </w:r>
      </w:ins>
    </w:p>
    <w:p w14:paraId="38E327BC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893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94" w:author="Ole Vilstrup" w:date="2021-01-13T11:17:00Z">
        <w:r w:rsidRPr="006203F2">
          <w:rPr>
            <w:rFonts w:ascii="Cambria" w:hAnsi="Cambria" w:cs="Cambria"/>
            <w:b/>
            <w:bCs/>
            <w:sz w:val="23"/>
            <w:szCs w:val="23"/>
          </w:rPr>
          <w:t>POLICY 13 Coding of Identifier Schemes</w:t>
        </w:r>
      </w:ins>
    </w:p>
    <w:p w14:paraId="7D7818C8" w14:textId="77777777" w:rsidR="00C15F59" w:rsidRPr="006203F2" w:rsidRDefault="00C15F59" w:rsidP="00C15F59">
      <w:pPr>
        <w:rPr>
          <w:ins w:id="10895" w:author="Ole Vilstrup" w:date="2021-01-13T11:17:00Z"/>
          <w:rFonts w:ascii="Cambria" w:hAnsi="Cambria" w:cs="Cambria"/>
          <w:b/>
          <w:bCs/>
          <w:sz w:val="23"/>
          <w:szCs w:val="23"/>
        </w:rPr>
      </w:pPr>
    </w:p>
    <w:p w14:paraId="035BA76C" w14:textId="77777777" w:rsidR="00C15F59" w:rsidRPr="006203F2" w:rsidRDefault="00C15F59" w:rsidP="00C15F59">
      <w:pPr>
        <w:rPr>
          <w:ins w:id="10896" w:author="Ole Vilstrup" w:date="2021-01-13T11:17:00Z"/>
        </w:rPr>
      </w:pPr>
      <w:ins w:id="10897" w:author="Ole Vilstrup" w:date="2021-01-13T11:17:00Z">
        <w:r w:rsidRPr="006203F2">
          <w:lastRenderedPageBreak/>
          <w:t>Følgende policies vedrørende Party Identification Identifiers følges ikke i dette dokument:</w:t>
        </w:r>
      </w:ins>
    </w:p>
    <w:p w14:paraId="6E3289F6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898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899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14 XML attributes for Party Identifiers in UBL documents</w:t>
        </w:r>
      </w:ins>
    </w:p>
    <w:p w14:paraId="23E39742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900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01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15 XML attributes for Party Identifiers in CII documents</w:t>
        </w:r>
      </w:ins>
    </w:p>
    <w:p w14:paraId="6D2E803D" w14:textId="77777777" w:rsidR="00C15F59" w:rsidRPr="006203F2" w:rsidRDefault="00C15F59" w:rsidP="00C15F59">
      <w:pPr>
        <w:rPr>
          <w:ins w:id="10902" w:author="Ole Vilstrup" w:date="2021-01-13T11:17:00Z"/>
        </w:rPr>
      </w:pPr>
    </w:p>
    <w:p w14:paraId="2BFA8605" w14:textId="77777777" w:rsidR="00C15F59" w:rsidRPr="006203F2" w:rsidRDefault="00C15F59" w:rsidP="00C15F59">
      <w:pPr>
        <w:rPr>
          <w:ins w:id="10903" w:author="Ole Vilstrup" w:date="2021-01-13T11:17:00Z"/>
        </w:rPr>
      </w:pPr>
      <w:ins w:id="10904" w:author="Ole Vilstrup" w:date="2021-01-13T11:17:00Z">
        <w:r w:rsidRPr="006203F2">
          <w:t>Men erstattes i dette dokument af:</w:t>
        </w:r>
      </w:ins>
    </w:p>
    <w:p w14:paraId="44F429FC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905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06" w:author="Ole Vilstrup" w:date="2021-01-13T11:17:00Z">
        <w:r w:rsidRPr="006203F2">
          <w:rPr>
            <w:rFonts w:ascii="Cambria" w:hAnsi="Cambria" w:cs="Cambria"/>
            <w:b/>
            <w:bCs/>
            <w:sz w:val="23"/>
            <w:szCs w:val="23"/>
          </w:rPr>
          <w:t>POLICY 14x XML attributes for Party Identifiers in MedCom documents</w:t>
        </w:r>
      </w:ins>
    </w:p>
    <w:p w14:paraId="65FB7CEA" w14:textId="77777777" w:rsidR="00C15F59" w:rsidRPr="006203F2" w:rsidRDefault="00C15F59" w:rsidP="00C15F59">
      <w:pPr>
        <w:pStyle w:val="Overskrift4"/>
        <w:rPr>
          <w:ins w:id="10907" w:author="Ole Vilstrup" w:date="2021-01-13T11:17:00Z"/>
        </w:rPr>
      </w:pPr>
      <w:bookmarkStart w:id="10908" w:name="_Toc95688936"/>
      <w:ins w:id="10909" w:author="Ole Vilstrup" w:date="2021-01-13T11:17:00Z">
        <w:r w:rsidRPr="00425413">
          <w:t>[TBD] POLICY 14x XML attributes for Party Identifiers in MedCom documents</w:t>
        </w:r>
        <w:bookmarkEnd w:id="10908"/>
      </w:ins>
    </w:p>
    <w:p w14:paraId="7BF40B13" w14:textId="77777777" w:rsidR="00C15F59" w:rsidRPr="00020660" w:rsidRDefault="00C15F59" w:rsidP="00C15F59">
      <w:pPr>
        <w:ind w:left="0"/>
        <w:rPr>
          <w:ins w:id="10910" w:author="Ole Vilstrup" w:date="2021-01-13T11:17:00Z"/>
          <w:rFonts w:ascii="Calibri" w:hAnsi="Calibri" w:cs="Arial"/>
          <w:b/>
          <w:sz w:val="28"/>
          <w:szCs w:val="26"/>
          <w:lang w:eastAsia="da-DK"/>
        </w:rPr>
      </w:pPr>
      <w:ins w:id="10911" w:author="Ole Vilstrup" w:date="2021-01-13T11:17:00Z">
        <w:r w:rsidRPr="006203F2">
          <w:br w:type="page"/>
        </w:r>
      </w:ins>
    </w:p>
    <w:p w14:paraId="5C59D196" w14:textId="77777777" w:rsidR="00C15F59" w:rsidRPr="00020660" w:rsidRDefault="00C15F59" w:rsidP="00C15F59">
      <w:pPr>
        <w:pStyle w:val="Overskrift3"/>
        <w:rPr>
          <w:ins w:id="10912" w:author="Ole Vilstrup" w:date="2021-01-13T11:17:00Z"/>
          <w:lang w:val="da-DK"/>
        </w:rPr>
      </w:pPr>
      <w:bookmarkStart w:id="10913" w:name="_Toc57887609"/>
      <w:bookmarkStart w:id="10914" w:name="_Toc95688937"/>
      <w:ins w:id="10915" w:author="Ole Vilstrup" w:date="2021-01-13T11:17:00Z">
        <w:r w:rsidRPr="00020660">
          <w:rPr>
            <w:lang w:val="da-DK"/>
          </w:rPr>
          <w:lastRenderedPageBreak/>
          <w:t>Konfiguration af DocumentIdentifier</w:t>
        </w:r>
        <w:bookmarkEnd w:id="10913"/>
        <w:bookmarkEnd w:id="10914"/>
      </w:ins>
    </w:p>
    <w:p w14:paraId="7CCA40BA" w14:textId="77777777" w:rsidR="00C15F59" w:rsidRPr="006203F2" w:rsidRDefault="00C15F59" w:rsidP="00C15F59">
      <w:pPr>
        <w:rPr>
          <w:ins w:id="10916" w:author="Ole Vilstrup" w:date="2021-01-13T11:17:00Z"/>
        </w:rPr>
      </w:pPr>
      <w:ins w:id="10917" w:author="Ole Vilstrup" w:date="2021-01-13T11:17:00Z">
        <w:r w:rsidRPr="006203F2">
          <w:t>(SignedServiceMetadata/ServiceMetadata/ServiceInformation/DocumentIdentifier)</w:t>
        </w:r>
      </w:ins>
    </w:p>
    <w:p w14:paraId="76222C95" w14:textId="77777777" w:rsidR="00C15F59" w:rsidRPr="006203F2" w:rsidRDefault="00C15F59" w:rsidP="00C15F59">
      <w:pPr>
        <w:rPr>
          <w:ins w:id="10918" w:author="Ole Vilstrup" w:date="2021-01-13T11:17:00Z"/>
        </w:rPr>
      </w:pPr>
    </w:p>
    <w:p w14:paraId="18154AA4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0919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20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 xml:space="preserve">Peppol POLICY 10 erstattes af: MedCom POLICY 10 - MedCom Document Type Identifier scheme </w:t>
        </w:r>
      </w:ins>
    </w:p>
    <w:p w14:paraId="03DD2875" w14:textId="77777777" w:rsidR="00C15F59" w:rsidRPr="006203F2" w:rsidRDefault="00C15F59" w:rsidP="00C15F59">
      <w:pPr>
        <w:rPr>
          <w:ins w:id="10921" w:author="Ole Vilstrup" w:date="2021-01-13T11:17:00Z"/>
        </w:rPr>
      </w:pPr>
    </w:p>
    <w:p w14:paraId="5665D0CB" w14:textId="77777777" w:rsidR="00C15F59" w:rsidRPr="006203F2" w:rsidRDefault="00C15F59" w:rsidP="00C15F59">
      <w:pPr>
        <w:rPr>
          <w:ins w:id="10922" w:author="Ole Vilstrup" w:date="2021-01-13T11:17:00Z"/>
        </w:rPr>
      </w:pPr>
      <w:ins w:id="10923" w:author="Ole Vilstrup" w:date="2021-01-13T11:17:00Z">
        <w:r w:rsidRPr="006203F2">
          <w:t xml:space="preserve">The MedCom document type identifier scheme to be used is: </w:t>
        </w:r>
      </w:ins>
    </w:p>
    <w:p w14:paraId="1B07CFBE" w14:textId="77777777" w:rsidR="00C15F59" w:rsidRPr="006203F2" w:rsidRDefault="00C15F59" w:rsidP="00C15F59">
      <w:pPr>
        <w:rPr>
          <w:ins w:id="10924" w:author="Ole Vilstrup" w:date="2021-01-13T11:17:00Z"/>
          <w:rFonts w:ascii="Calibri" w:hAnsi="Calibri" w:cs="Calibri"/>
        </w:rPr>
      </w:pPr>
      <w:ins w:id="10925" w:author="Ole Vilstrup" w:date="2021-01-13T11:17:00Z">
        <w:r w:rsidRPr="006203F2">
          <w:t xml:space="preserve">medcom-docid-qns </w:t>
        </w:r>
      </w:ins>
    </w:p>
    <w:p w14:paraId="15B97741" w14:textId="77777777" w:rsidR="00C15F59" w:rsidRPr="00020660" w:rsidRDefault="00C15F59" w:rsidP="00C15F59">
      <w:pPr>
        <w:rPr>
          <w:ins w:id="10926" w:author="Ole Vilstrup" w:date="2021-01-13T11:17:00Z"/>
          <w:b/>
          <w:bCs/>
          <w:lang w:eastAsia="da-DK"/>
        </w:rPr>
      </w:pPr>
      <w:ins w:id="10927" w:author="Ole Vilstrup" w:date="2021-01-13T11:17:00Z">
        <w:r w:rsidRPr="006203F2">
          <w:t>Applies to: all document type identifiers in all components</w:t>
        </w:r>
      </w:ins>
    </w:p>
    <w:p w14:paraId="0720BA2E" w14:textId="77777777" w:rsidR="00C15F59" w:rsidRPr="00020660" w:rsidRDefault="00C15F59" w:rsidP="00C15F59">
      <w:pPr>
        <w:rPr>
          <w:ins w:id="10928" w:author="Ole Vilstrup" w:date="2021-01-13T11:17:00Z"/>
          <w:b/>
          <w:bCs/>
          <w:lang w:eastAsia="da-DK"/>
        </w:rPr>
      </w:pPr>
    </w:p>
    <w:p w14:paraId="0D9327B8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929" w:author="Ole Vilstrup" w:date="2021-01-13T11:17:00Z"/>
          <w:rFonts w:ascii="Cambria" w:eastAsia="Calibri" w:hAnsi="Cambria" w:cs="Cambria"/>
          <w:b/>
          <w:bCs/>
          <w:color w:val="000000"/>
          <w:sz w:val="23"/>
          <w:szCs w:val="23"/>
          <w:lang w:eastAsia="de-DE"/>
        </w:rPr>
      </w:pPr>
      <w:ins w:id="10930" w:author="Ole Vilstrup" w:date="2021-01-13T11:17:00Z">
        <w:r w:rsidRPr="006203F2">
          <w:rPr>
            <w:rFonts w:ascii="Cambria" w:eastAsia="Calibri" w:hAnsi="Cambria" w:cs="Cambria"/>
            <w:b/>
            <w:bCs/>
            <w:color w:val="000000"/>
            <w:sz w:val="23"/>
            <w:szCs w:val="23"/>
            <w:lang w:eastAsia="de-DE"/>
          </w:rPr>
          <w:t>POLICY 11 PEPPOL Customization Identifiers</w:t>
        </w:r>
      </w:ins>
    </w:p>
    <w:p w14:paraId="61676960" w14:textId="77777777" w:rsidR="00C15F59" w:rsidRPr="006203F2" w:rsidRDefault="00C15F59" w:rsidP="00C15F59">
      <w:pPr>
        <w:rPr>
          <w:ins w:id="10931" w:author="Ole Vilstrup" w:date="2021-01-13T11:17:00Z"/>
          <w:rFonts w:eastAsia="Calibri"/>
          <w:lang w:eastAsia="de-DE"/>
        </w:rPr>
      </w:pPr>
    </w:p>
    <w:p w14:paraId="5742762B" w14:textId="77777777" w:rsidR="00C15F59" w:rsidRPr="006203F2" w:rsidRDefault="00C15F59" w:rsidP="00C15F59">
      <w:pPr>
        <w:rPr>
          <w:ins w:id="10932" w:author="Ole Vilstrup" w:date="2021-01-13T11:17:00Z"/>
          <w:rFonts w:eastAsia="Calibri"/>
          <w:lang w:eastAsia="de-DE"/>
        </w:rPr>
      </w:pPr>
      <w:ins w:id="10933" w:author="Ole Vilstrup" w:date="2021-01-13T11:17:00Z">
        <w:r w:rsidRPr="006203F2">
          <w:rPr>
            <w:rFonts w:eastAsia="Calibri"/>
            <w:lang w:eastAsia="de-DE"/>
          </w:rPr>
          <w:t xml:space="preserve">The Customization Identifier is defined in the relevant PEPPOL BIS specification. A PEPPOL Access Point MUST treat the identifier as an atomic string. The definition of the customization identifier within the BIS specifications should be defined according to the CEN BII rules. </w:t>
        </w:r>
      </w:ins>
    </w:p>
    <w:p w14:paraId="2BBC37D9" w14:textId="77777777" w:rsidR="00C15F59" w:rsidRPr="006203F2" w:rsidRDefault="00C15F59" w:rsidP="00C15F59">
      <w:pPr>
        <w:rPr>
          <w:ins w:id="10934" w:author="Ole Vilstrup" w:date="2021-01-13T11:17:00Z"/>
          <w:rFonts w:ascii="Calibri" w:eastAsia="Calibri" w:hAnsi="Calibri" w:cs="Calibri"/>
          <w:color w:val="000000"/>
          <w:szCs w:val="22"/>
          <w:lang w:eastAsia="de-DE"/>
        </w:rPr>
      </w:pPr>
      <w:ins w:id="10935" w:author="Ole Vilstrup" w:date="2021-01-13T11:17:00Z"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Applies to: all document type identifiers in all components</w:t>
        </w:r>
      </w:ins>
    </w:p>
    <w:p w14:paraId="6EB74CB5" w14:textId="77777777" w:rsidR="00C15F59" w:rsidRPr="006203F2" w:rsidRDefault="00C15F59" w:rsidP="00C15F59">
      <w:pPr>
        <w:rPr>
          <w:ins w:id="10936" w:author="Ole Vilstrup" w:date="2021-01-13T11:17:00Z"/>
          <w:sz w:val="20"/>
          <w:szCs w:val="20"/>
        </w:rPr>
      </w:pPr>
    </w:p>
    <w:p w14:paraId="0906A389" w14:textId="77777777" w:rsidR="00C15F59" w:rsidRPr="006203F2" w:rsidRDefault="00C15F59" w:rsidP="00C15F59">
      <w:pPr>
        <w:rPr>
          <w:ins w:id="10937" w:author="Ole Vilstrup" w:date="2021-01-13T11:17:00Z"/>
          <w:sz w:val="20"/>
          <w:szCs w:val="20"/>
        </w:rPr>
      </w:pPr>
    </w:p>
    <w:p w14:paraId="5EBC61E9" w14:textId="77777777" w:rsidR="00C15F59" w:rsidRPr="006203F2" w:rsidRDefault="00C15F59" w:rsidP="00C15F59">
      <w:pPr>
        <w:rPr>
          <w:ins w:id="10938" w:author="Ole Vilstrup" w:date="2021-01-13T11:17:00Z"/>
        </w:rPr>
      </w:pPr>
      <w:ins w:id="10939" w:author="Ole Vilstrup" w:date="2021-01-13T11:17:00Z">
        <w:r w:rsidRPr="006203F2">
          <w:t>Heraf følger at DocumentIdentifier må/kan se således ud:</w:t>
        </w:r>
      </w:ins>
    </w:p>
    <w:p w14:paraId="7C0508C0" w14:textId="77777777" w:rsidR="00C15F59" w:rsidRPr="006203F2" w:rsidRDefault="00C15F59" w:rsidP="00C15F59">
      <w:pPr>
        <w:rPr>
          <w:ins w:id="10940" w:author="Ole Vilstrup" w:date="2021-01-13T11:17:00Z"/>
          <w:b/>
          <w:bCs/>
          <w:i/>
          <w:iCs/>
          <w:sz w:val="20"/>
          <w:szCs w:val="20"/>
        </w:rPr>
      </w:pPr>
      <w:ins w:id="10941" w:author="Ole Vilstrup" w:date="2021-01-13T11:17:00Z">
        <w:r w:rsidRPr="006203F2">
          <w:rPr>
            <w:b/>
            <w:bCs/>
            <w:i/>
            <w:iCs/>
            <w:sz w:val="20"/>
            <w:szCs w:val="20"/>
          </w:rPr>
          <w:t>&lt;DocumentIdentifier scheme="medcom-docid-qns"&gt; urn:dk:healthcare:medcom:oioxml:schema:xsd:ClinicalEmail ## urn:www.medcom.dk:messaging:XDIS91::XD9134L&lt;/DocumentIdentifier&gt;</w:t>
        </w:r>
      </w:ins>
    </w:p>
    <w:p w14:paraId="682D972C" w14:textId="77777777" w:rsidR="00C15F59" w:rsidRPr="006203F2" w:rsidRDefault="00C15F59" w:rsidP="00C15F59">
      <w:pPr>
        <w:rPr>
          <w:ins w:id="10942" w:author="Ole Vilstrup" w:date="2021-01-13T11:17:00Z"/>
          <w:b/>
          <w:bCs/>
          <w:i/>
          <w:iCs/>
          <w:sz w:val="20"/>
          <w:szCs w:val="20"/>
        </w:rPr>
      </w:pPr>
    </w:p>
    <w:p w14:paraId="380D62B4" w14:textId="23112D49" w:rsidR="00C15F59" w:rsidRPr="006203F2" w:rsidRDefault="00C15F59" w:rsidP="00C15F59">
      <w:pPr>
        <w:rPr>
          <w:ins w:id="10943" w:author="Ole Vilstrup" w:date="2021-01-13T11:17:00Z"/>
        </w:rPr>
      </w:pPr>
      <w:ins w:id="10944" w:author="Ole Vilstrup" w:date="2021-01-13T11:17:00Z">
        <w:r w:rsidRPr="006203F2">
          <w:t xml:space="preserve">For alle værdier som documentidentifier kan antage mht. version og type henvises til MedComs standardkatalog: </w:t>
        </w:r>
        <w:r w:rsidRPr="00020660">
          <w:fldChar w:fldCharType="begin"/>
        </w:r>
        <w:r w:rsidRPr="006203F2">
          <w:instrText xml:space="preserve"> HYPERLINK "https://svn.medcom.dk/svn/releases/MedComs%20Standardkatalog.xlsx" </w:instrText>
        </w:r>
        <w:r w:rsidRPr="00020660">
          <w:fldChar w:fldCharType="separate"/>
        </w:r>
        <w:r w:rsidRPr="006203F2">
          <w:rPr>
            <w:rStyle w:val="Hyperlink"/>
          </w:rPr>
          <w:t>https://svn.medcom.dk/svn/releases/MedComs%20Standardkatalog.xlsx</w:t>
        </w:r>
        <w:r w:rsidRPr="00020660">
          <w:fldChar w:fldCharType="end"/>
        </w:r>
        <w:r w:rsidRPr="006203F2">
          <w:t xml:space="preserve"> </w:t>
        </w:r>
      </w:ins>
    </w:p>
    <w:p w14:paraId="7490668F" w14:textId="77777777" w:rsidR="00C15F59" w:rsidRPr="00020660" w:rsidRDefault="00C15F59" w:rsidP="00C15F59">
      <w:pPr>
        <w:pStyle w:val="Overskrift4"/>
        <w:rPr>
          <w:ins w:id="10945" w:author="Ole Vilstrup" w:date="2021-01-13T11:17:00Z"/>
        </w:rPr>
      </w:pPr>
      <w:bookmarkStart w:id="10946" w:name="_Toc95688938"/>
      <w:ins w:id="10947" w:author="Ole Vilstrup" w:date="2021-01-13T11:17:00Z">
        <w:r w:rsidRPr="00020660">
          <w:t>Policies on Identifying Document Types (supported by MedCom)</w:t>
        </w:r>
        <w:bookmarkEnd w:id="10946"/>
      </w:ins>
    </w:p>
    <w:p w14:paraId="62BB6D9D" w14:textId="77777777" w:rsidR="00C15F59" w:rsidRPr="00020660" w:rsidRDefault="00C15F59" w:rsidP="00C15F59">
      <w:pPr>
        <w:rPr>
          <w:ins w:id="10948" w:author="Ole Vilstrup" w:date="2021-01-13T11:17:00Z"/>
          <w:rFonts w:ascii="Cambria" w:hAnsi="Cambria" w:cs="Cambria"/>
          <w:b/>
          <w:bCs/>
          <w:sz w:val="23"/>
          <w:szCs w:val="23"/>
        </w:rPr>
      </w:pPr>
    </w:p>
    <w:p w14:paraId="4B690F01" w14:textId="77777777" w:rsidR="00C15F59" w:rsidRPr="006203F2" w:rsidRDefault="00C15F59" w:rsidP="00C15F59">
      <w:pPr>
        <w:rPr>
          <w:ins w:id="10949" w:author="Ole Vilstrup" w:date="2021-01-13T11:17:00Z"/>
        </w:rPr>
      </w:pPr>
      <w:ins w:id="10950" w:author="Ole Vilstrup" w:date="2021-01-13T11:17:00Z">
        <w:r w:rsidRPr="006203F2">
          <w:t>Følgende policies vedrørende Identifying Document Types</w:t>
        </w:r>
        <w:r w:rsidRPr="006203F2">
          <w:rPr>
            <w:b/>
          </w:rPr>
          <w:t xml:space="preserve"> </w:t>
        </w:r>
        <w:r w:rsidRPr="006203F2">
          <w:t>følges uændret i dette dokument:</w:t>
        </w:r>
      </w:ins>
    </w:p>
    <w:p w14:paraId="18717394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0951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52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 xml:space="preserve">POLICY 16 Document Type Identifier scheme </w:t>
        </w:r>
      </w:ins>
    </w:p>
    <w:p w14:paraId="536BC2EA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953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54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17 Customization Identifiers</w:t>
        </w:r>
      </w:ins>
    </w:p>
    <w:p w14:paraId="68217627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0955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56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20 Document Type Identifier Value pattern</w:t>
        </w:r>
      </w:ins>
    </w:p>
    <w:p w14:paraId="66BEACA1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0957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58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21 Specifying Document Type Identifiers in SMP documents</w:t>
        </w:r>
      </w:ins>
    </w:p>
    <w:p w14:paraId="3BF17CFF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0959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60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22 Specifying Document Type Identifiers in the Envelope (SBDH)</w:t>
        </w:r>
      </w:ins>
    </w:p>
    <w:p w14:paraId="3A551AAE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961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62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23 Document Type Identifier Values</w:t>
        </w:r>
      </w:ins>
    </w:p>
    <w:p w14:paraId="6DED4918" w14:textId="77777777" w:rsidR="00C15F59" w:rsidRPr="00020660" w:rsidRDefault="00C15F59" w:rsidP="00C15F59">
      <w:pPr>
        <w:rPr>
          <w:ins w:id="10963" w:author="Ole Vilstrup" w:date="2021-01-13T11:17:00Z"/>
          <w:rFonts w:ascii="Cambria" w:hAnsi="Cambria" w:cs="Cambria"/>
          <w:b/>
          <w:bCs/>
          <w:sz w:val="23"/>
          <w:szCs w:val="23"/>
        </w:rPr>
      </w:pPr>
    </w:p>
    <w:p w14:paraId="431A0D4A" w14:textId="77777777" w:rsidR="00C15F59" w:rsidRPr="006203F2" w:rsidRDefault="00C15F59" w:rsidP="00C15F59">
      <w:pPr>
        <w:rPr>
          <w:ins w:id="10964" w:author="Ole Vilstrup" w:date="2021-01-13T11:17:00Z"/>
        </w:rPr>
      </w:pPr>
      <w:ins w:id="10965" w:author="Ole Vilstrup" w:date="2021-01-13T11:17:00Z">
        <w:r w:rsidRPr="006203F2">
          <w:t xml:space="preserve">Følgende policies vedrørende </w:t>
        </w:r>
        <w:r w:rsidRPr="00020660">
          <w:t>Identifying Document Types</w:t>
        </w:r>
        <w:r w:rsidRPr="006203F2">
          <w:rPr>
            <w:b/>
          </w:rPr>
          <w:t xml:space="preserve"> </w:t>
        </w:r>
        <w:r w:rsidRPr="006203F2">
          <w:t>følges ikke i dette dokument:</w:t>
        </w:r>
      </w:ins>
    </w:p>
    <w:p w14:paraId="597C9531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966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67" w:author="Ole Vilstrup" w:date="2021-01-13T11:17:00Z">
        <w:r w:rsidRPr="006203F2">
          <w:rPr>
            <w:rFonts w:ascii="Cambria" w:hAnsi="Cambria" w:cs="Cambria"/>
            <w:b/>
            <w:bCs/>
            <w:sz w:val="23"/>
            <w:szCs w:val="23"/>
          </w:rPr>
          <w:t>POLICY 18 Specifying Customization Identifiers in UBL documents</w:t>
        </w:r>
      </w:ins>
    </w:p>
    <w:p w14:paraId="1B745351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0968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69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1</w:t>
        </w:r>
        <w:r w:rsidRPr="006203F2">
          <w:rPr>
            <w:rFonts w:ascii="Cambria" w:hAnsi="Cambria" w:cs="Cambria"/>
            <w:b/>
            <w:bCs/>
            <w:sz w:val="23"/>
            <w:szCs w:val="23"/>
          </w:rPr>
          <w:t>9</w:t>
        </w:r>
        <w:r w:rsidRPr="00020660">
          <w:rPr>
            <w:rFonts w:ascii="Cambria" w:hAnsi="Cambria" w:cs="Cambria"/>
            <w:b/>
            <w:bCs/>
            <w:sz w:val="23"/>
            <w:szCs w:val="23"/>
          </w:rPr>
          <w:t xml:space="preserve"> Specifying Customization Identifiers in </w:t>
        </w:r>
        <w:r w:rsidRPr="006203F2">
          <w:rPr>
            <w:rFonts w:ascii="Cambria" w:hAnsi="Cambria" w:cs="Cambria"/>
            <w:b/>
            <w:bCs/>
            <w:sz w:val="23"/>
            <w:szCs w:val="23"/>
          </w:rPr>
          <w:t>CII</w:t>
        </w:r>
        <w:r w:rsidRPr="00020660">
          <w:rPr>
            <w:rFonts w:ascii="Cambria" w:hAnsi="Cambria" w:cs="Cambria"/>
            <w:b/>
            <w:bCs/>
            <w:sz w:val="23"/>
            <w:szCs w:val="23"/>
          </w:rPr>
          <w:t xml:space="preserve"> documents</w:t>
        </w:r>
      </w:ins>
    </w:p>
    <w:p w14:paraId="58AD0E16" w14:textId="77777777" w:rsidR="00C15F59" w:rsidRPr="006203F2" w:rsidRDefault="00C15F59" w:rsidP="00C15F59">
      <w:pPr>
        <w:rPr>
          <w:ins w:id="10970" w:author="Ole Vilstrup" w:date="2021-01-13T11:17:00Z"/>
          <w:rFonts w:ascii="Cambria" w:hAnsi="Cambria" w:cs="Cambria"/>
          <w:b/>
          <w:bCs/>
          <w:sz w:val="23"/>
          <w:szCs w:val="23"/>
        </w:rPr>
      </w:pPr>
    </w:p>
    <w:p w14:paraId="02023CA9" w14:textId="77777777" w:rsidR="00C15F59" w:rsidRPr="006203F2" w:rsidRDefault="00C15F59" w:rsidP="00C15F59">
      <w:pPr>
        <w:rPr>
          <w:ins w:id="10971" w:author="Ole Vilstrup" w:date="2021-01-13T11:17:00Z"/>
        </w:rPr>
      </w:pPr>
      <w:ins w:id="10972" w:author="Ole Vilstrup" w:date="2021-01-13T11:17:00Z">
        <w:r w:rsidRPr="006203F2">
          <w:t>Men erstattes i dette dokument af:</w:t>
        </w:r>
      </w:ins>
    </w:p>
    <w:p w14:paraId="2ADDCAA1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973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74" w:author="Ole Vilstrup" w:date="2021-01-13T11:17:00Z">
        <w:r w:rsidRPr="006203F2">
          <w:rPr>
            <w:rFonts w:ascii="Cambria" w:hAnsi="Cambria" w:cs="Cambria"/>
            <w:b/>
            <w:bCs/>
            <w:sz w:val="23"/>
            <w:szCs w:val="23"/>
          </w:rPr>
          <w:t>POLICY 18x Specifying Customization Identifiers in MedCom documents</w:t>
        </w:r>
      </w:ins>
    </w:p>
    <w:p w14:paraId="19B354EA" w14:textId="77777777" w:rsidR="00C15F59" w:rsidRPr="00020660" w:rsidRDefault="00C15F59" w:rsidP="00C15F59">
      <w:pPr>
        <w:rPr>
          <w:ins w:id="10975" w:author="Ole Vilstrup" w:date="2021-01-13T11:17:00Z"/>
          <w:rFonts w:ascii="Cambria" w:hAnsi="Cambria" w:cs="Cambria"/>
          <w:b/>
          <w:sz w:val="23"/>
          <w:szCs w:val="23"/>
        </w:rPr>
      </w:pPr>
    </w:p>
    <w:p w14:paraId="0FCD57FF" w14:textId="77777777" w:rsidR="00C15F59" w:rsidRPr="006203F2" w:rsidRDefault="00C15F59" w:rsidP="00C15F59">
      <w:pPr>
        <w:pStyle w:val="Overskrift4"/>
        <w:rPr>
          <w:ins w:id="10976" w:author="Ole Vilstrup" w:date="2021-01-13T11:17:00Z"/>
        </w:rPr>
      </w:pPr>
      <w:bookmarkStart w:id="10977" w:name="_Toc95688939"/>
      <w:ins w:id="10978" w:author="Ole Vilstrup" w:date="2021-01-13T11:17:00Z">
        <w:r w:rsidRPr="006203F2">
          <w:t>[TBD] POLICY 18x Specifying Customization Identifiers in MedCom documents</w:t>
        </w:r>
        <w:bookmarkEnd w:id="10977"/>
      </w:ins>
    </w:p>
    <w:p w14:paraId="53B593F3" w14:textId="77777777" w:rsidR="00C15F59" w:rsidRPr="00020660" w:rsidRDefault="00C15F59" w:rsidP="00C15F59">
      <w:pPr>
        <w:ind w:left="0"/>
        <w:rPr>
          <w:ins w:id="10979" w:author="Ole Vilstrup" w:date="2021-01-13T11:17:00Z"/>
          <w:rFonts w:ascii="Calibri" w:hAnsi="Calibri" w:cs="Arial"/>
          <w:b/>
          <w:sz w:val="28"/>
          <w:szCs w:val="26"/>
          <w:lang w:eastAsia="da-DK"/>
        </w:rPr>
      </w:pPr>
      <w:ins w:id="10980" w:author="Ole Vilstrup" w:date="2021-01-13T11:17:00Z">
        <w:r w:rsidRPr="006203F2">
          <w:br w:type="page"/>
        </w:r>
      </w:ins>
    </w:p>
    <w:p w14:paraId="77F9A199" w14:textId="77777777" w:rsidR="00C15F59" w:rsidRPr="00020660" w:rsidRDefault="00C15F59" w:rsidP="00C15F59">
      <w:pPr>
        <w:pStyle w:val="Overskrift3"/>
        <w:rPr>
          <w:ins w:id="10981" w:author="Ole Vilstrup" w:date="2021-01-13T11:17:00Z"/>
          <w:lang w:val="da-DK"/>
        </w:rPr>
      </w:pPr>
      <w:bookmarkStart w:id="10982" w:name="_Toc57887610"/>
      <w:bookmarkStart w:id="10983" w:name="_Toc95688940"/>
      <w:ins w:id="10984" w:author="Ole Vilstrup" w:date="2021-01-13T11:17:00Z">
        <w:r w:rsidRPr="00020660">
          <w:rPr>
            <w:lang w:val="da-DK"/>
          </w:rPr>
          <w:lastRenderedPageBreak/>
          <w:t>Konfiguration af ProcessIdentifier</w:t>
        </w:r>
        <w:bookmarkEnd w:id="10982"/>
        <w:bookmarkEnd w:id="10983"/>
      </w:ins>
    </w:p>
    <w:p w14:paraId="3EB95FFF" w14:textId="77777777" w:rsidR="00C15F59" w:rsidRPr="006203F2" w:rsidRDefault="00C15F59" w:rsidP="00C15F59">
      <w:pPr>
        <w:rPr>
          <w:ins w:id="10985" w:author="Ole Vilstrup" w:date="2021-01-13T11:17:00Z"/>
        </w:rPr>
      </w:pPr>
      <w:ins w:id="10986" w:author="Ole Vilstrup" w:date="2021-01-13T11:17:00Z">
        <w:r w:rsidRPr="006203F2">
          <w:t>(SignedServiceMetadata/ServiceMetadata/ServiceInformation/ProcessIdentifier)</w:t>
        </w:r>
      </w:ins>
    </w:p>
    <w:p w14:paraId="68A48563" w14:textId="77777777" w:rsidR="00C15F59" w:rsidRPr="006203F2" w:rsidRDefault="00C15F59" w:rsidP="00C15F59">
      <w:pPr>
        <w:rPr>
          <w:ins w:id="10987" w:author="Ole Vilstrup" w:date="2021-01-13T11:17:00Z"/>
          <w:b/>
          <w:bCs/>
        </w:rPr>
      </w:pPr>
      <w:ins w:id="10988" w:author="Ole Vilstrup" w:date="2021-01-13T11:17:00Z">
        <w:r w:rsidRPr="006203F2">
          <w:rPr>
            <w:b/>
            <w:bCs/>
          </w:rPr>
          <w:t>Policies on Identifying Processes supported by PEPPOL</w:t>
        </w:r>
      </w:ins>
    </w:p>
    <w:p w14:paraId="0A9E194F" w14:textId="77777777" w:rsidR="00C15F59" w:rsidRPr="006203F2" w:rsidRDefault="00C15F59" w:rsidP="00C15F59">
      <w:pPr>
        <w:rPr>
          <w:ins w:id="10989" w:author="Ole Vilstrup" w:date="2021-01-13T11:17:00Z"/>
          <w:bCs/>
        </w:rPr>
      </w:pPr>
    </w:p>
    <w:p w14:paraId="6E3DA637" w14:textId="77777777" w:rsidR="00C15F59" w:rsidRPr="006203F2" w:rsidRDefault="00C15F59" w:rsidP="00C15F59">
      <w:pPr>
        <w:pStyle w:val="Overskrift4"/>
        <w:rPr>
          <w:ins w:id="10990" w:author="Ole Vilstrup" w:date="2021-01-13T11:17:00Z"/>
        </w:rPr>
      </w:pPr>
      <w:bookmarkStart w:id="10991" w:name="_Toc95688941"/>
      <w:ins w:id="10992" w:author="Ole Vilstrup" w:date="2021-01-13T11:17:00Z">
        <w:r w:rsidRPr="006203F2">
          <w:t>Policy for MedCom Process Identifiers</w:t>
        </w:r>
        <w:bookmarkEnd w:id="10991"/>
      </w:ins>
    </w:p>
    <w:p w14:paraId="4E1E86DD" w14:textId="77777777" w:rsidR="00C15F59" w:rsidRPr="006203F2" w:rsidRDefault="00C15F59" w:rsidP="00C15F59">
      <w:pPr>
        <w:rPr>
          <w:ins w:id="10993" w:author="Ole Vilstrup" w:date="2021-01-13T11:17:00Z"/>
        </w:rPr>
      </w:pPr>
      <w:ins w:id="10994" w:author="Ole Vilstrup" w:date="2021-01-13T11:17:00Z">
        <w:r w:rsidRPr="006203F2">
          <w:t>Følgende PEPPOL policies vedrørende Process Identifiers ændres i DKEDEL:</w:t>
        </w:r>
      </w:ins>
    </w:p>
    <w:p w14:paraId="0428A1EF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995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96" w:author="Ole Vilstrup" w:date="2021-01-13T11:17:00Z">
        <w:r w:rsidRPr="006203F2">
          <w:rPr>
            <w:rFonts w:ascii="Cambria" w:hAnsi="Cambria" w:cs="Cambria"/>
            <w:b/>
            <w:bCs/>
            <w:sz w:val="23"/>
            <w:szCs w:val="23"/>
          </w:rPr>
          <w:t xml:space="preserve">POLICY 24 Process Identifier scheme </w:t>
        </w:r>
      </w:ins>
    </w:p>
    <w:p w14:paraId="25D8F28A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997" w:author="Ole Vilstrup" w:date="2021-01-13T11:17:00Z"/>
          <w:rFonts w:ascii="Cambria" w:hAnsi="Cambria" w:cs="Cambria"/>
          <w:b/>
          <w:bCs/>
          <w:sz w:val="23"/>
          <w:szCs w:val="23"/>
        </w:rPr>
      </w:pPr>
      <w:ins w:id="10998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25 Process Identifier Value</w:t>
        </w:r>
      </w:ins>
    </w:p>
    <w:p w14:paraId="0EDD7220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0999" w:author="Ole Vilstrup" w:date="2021-01-13T11:17:00Z"/>
          <w:rFonts w:ascii="Cambria" w:hAnsi="Cambria" w:cs="Cambria"/>
          <w:b/>
          <w:bCs/>
          <w:sz w:val="23"/>
          <w:szCs w:val="23"/>
        </w:rPr>
      </w:pPr>
      <w:ins w:id="11000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26 Specifying Process Identifiers in the Envelope (SBDH)</w:t>
        </w:r>
      </w:ins>
    </w:p>
    <w:p w14:paraId="606FEEDE" w14:textId="77777777" w:rsidR="00C15F59" w:rsidRPr="006203F2" w:rsidRDefault="00C15F59" w:rsidP="00C15F59">
      <w:pPr>
        <w:pStyle w:val="Listeafsnit"/>
        <w:numPr>
          <w:ilvl w:val="0"/>
          <w:numId w:val="27"/>
        </w:numPr>
        <w:rPr>
          <w:ins w:id="11001" w:author="Ole Vilstrup" w:date="2021-01-13T11:17:00Z"/>
          <w:rFonts w:ascii="Cambria" w:hAnsi="Cambria" w:cs="Cambria"/>
          <w:b/>
          <w:bCs/>
          <w:sz w:val="23"/>
          <w:szCs w:val="23"/>
        </w:rPr>
      </w:pPr>
      <w:ins w:id="11002" w:author="Ole Vilstrup" w:date="2021-01-13T11:17:00Z">
        <w:r w:rsidRPr="00020660">
          <w:rPr>
            <w:rFonts w:ascii="Cambria" w:hAnsi="Cambria" w:cs="Cambria"/>
            <w:b/>
            <w:bCs/>
            <w:sz w:val="23"/>
            <w:szCs w:val="23"/>
          </w:rPr>
          <w:t>POLICY 27 Specifying Process Identifiers in SMP documents</w:t>
        </w:r>
      </w:ins>
    </w:p>
    <w:p w14:paraId="412BB229" w14:textId="77777777" w:rsidR="00C15F59" w:rsidRPr="006203F2" w:rsidRDefault="00C15F59" w:rsidP="00C15F59">
      <w:pPr>
        <w:rPr>
          <w:ins w:id="11003" w:author="Ole Vilstrup" w:date="2021-01-13T11:17:00Z"/>
          <w:rFonts w:ascii="Cambria" w:hAnsi="Cambria" w:cs="Cambria"/>
          <w:b/>
          <w:bCs/>
          <w:sz w:val="23"/>
          <w:szCs w:val="23"/>
        </w:rPr>
      </w:pPr>
    </w:p>
    <w:p w14:paraId="445E9DDE" w14:textId="77777777" w:rsidR="00C15F59" w:rsidRPr="006203F2" w:rsidRDefault="00C15F59" w:rsidP="00C15F59">
      <w:pPr>
        <w:pStyle w:val="Overskrift5"/>
        <w:rPr>
          <w:ins w:id="11004" w:author="Ole Vilstrup" w:date="2021-01-13T11:17:00Z"/>
        </w:rPr>
      </w:pPr>
      <w:ins w:id="11005" w:author="Ole Vilstrup" w:date="2021-01-13T11:17:00Z">
        <w:r w:rsidRPr="006203F2">
          <w:t>DKEDEL POLICY 24 Process Identifier scheme</w:t>
        </w:r>
      </w:ins>
    </w:p>
    <w:p w14:paraId="7CDB38B8" w14:textId="77777777" w:rsidR="00C15F59" w:rsidRPr="00020660" w:rsidRDefault="00C15F59" w:rsidP="00C15F59">
      <w:pPr>
        <w:rPr>
          <w:ins w:id="11006" w:author="Ole Vilstrup" w:date="2021-01-13T11:17:00Z"/>
          <w:rFonts w:ascii="Tahoma" w:eastAsia="Calibri" w:hAnsi="Tahoma"/>
          <w:lang w:eastAsia="de-DE"/>
        </w:rPr>
      </w:pPr>
      <w:ins w:id="11007" w:author="Ole Vilstrup" w:date="2021-01-13T11:17:00Z">
        <w:r w:rsidRPr="006203F2">
          <w:rPr>
            <w:rFonts w:eastAsia="Calibri"/>
            <w:lang w:eastAsia="de-DE"/>
          </w:rPr>
          <w:t xml:space="preserve">The DKEDEL Process Identifier Scheme is: </w:t>
        </w:r>
        <w:r w:rsidRPr="006203F2">
          <w:rPr>
            <w:rFonts w:ascii="Courier New" w:eastAsia="Calibri" w:hAnsi="Courier New" w:cs="Courier New"/>
            <w:color w:val="000000"/>
            <w:szCs w:val="22"/>
            <w:lang w:eastAsia="de-DE"/>
          </w:rPr>
          <w:t>dk-messaging</w:t>
        </w:r>
      </w:ins>
    </w:p>
    <w:p w14:paraId="011BDA57" w14:textId="77777777" w:rsidR="00C15F59" w:rsidRPr="006203F2" w:rsidRDefault="00C15F59" w:rsidP="00C15F59">
      <w:pPr>
        <w:rPr>
          <w:ins w:id="11008" w:author="Ole Vilstrup" w:date="2021-01-13T11:17:00Z"/>
          <w:rFonts w:eastAsia="Calibri"/>
          <w:lang w:eastAsia="de-DE"/>
        </w:rPr>
      </w:pPr>
      <w:ins w:id="11009" w:author="Ole Vilstrup" w:date="2021-01-13T11:17:00Z">
        <w:r w:rsidRPr="006203F2">
          <w:rPr>
            <w:rFonts w:eastAsia="Calibri"/>
            <w:lang w:eastAsia="de-DE"/>
          </w:rPr>
          <w:t xml:space="preserve">Applies to: all Process Identifiers in all components </w:t>
        </w:r>
      </w:ins>
    </w:p>
    <w:p w14:paraId="2493F9DF" w14:textId="77777777" w:rsidR="00C15F59" w:rsidRPr="006203F2" w:rsidRDefault="00C15F59" w:rsidP="00C15F59">
      <w:pPr>
        <w:rPr>
          <w:ins w:id="11010" w:author="Ole Vilstrup" w:date="2021-01-13T11:17:00Z"/>
          <w:rFonts w:eastAsia="Calibri"/>
          <w:lang w:eastAsia="de-DE"/>
        </w:rPr>
      </w:pPr>
      <w:ins w:id="11011" w:author="Ole Vilstrup" w:date="2021-01-13T11:17:00Z">
        <w:r w:rsidRPr="006203F2">
          <w:rPr>
            <w:rFonts w:eastAsia="Calibri"/>
            <w:lang w:eastAsia="de-DE"/>
          </w:rPr>
          <w:t>Note: this scheme identifier is always case sensitive</w:t>
        </w:r>
      </w:ins>
    </w:p>
    <w:p w14:paraId="5BE5B7AD" w14:textId="77777777" w:rsidR="00C15F59" w:rsidRPr="00020660" w:rsidRDefault="00C15F59" w:rsidP="00C15F59">
      <w:pPr>
        <w:rPr>
          <w:ins w:id="11012" w:author="Ole Vilstrup" w:date="2021-01-13T11:17:00Z"/>
          <w:rFonts w:ascii="Cambria" w:hAnsi="Cambria" w:cs="Cambria"/>
          <w:b/>
          <w:bCs/>
          <w:sz w:val="23"/>
          <w:szCs w:val="23"/>
        </w:rPr>
      </w:pPr>
    </w:p>
    <w:p w14:paraId="16C4611F" w14:textId="77777777" w:rsidR="00C15F59" w:rsidRPr="00020660" w:rsidRDefault="00C15F59" w:rsidP="00C15F59">
      <w:pPr>
        <w:pStyle w:val="Overskrift5"/>
        <w:rPr>
          <w:ins w:id="11013" w:author="Ole Vilstrup" w:date="2021-01-13T11:17:00Z"/>
          <w:rFonts w:eastAsia="Calibri"/>
          <w:lang w:eastAsia="de-DE"/>
        </w:rPr>
      </w:pPr>
      <w:ins w:id="11014" w:author="Ole Vilstrup" w:date="2021-01-13T11:17:00Z">
        <w:r w:rsidRPr="00020660">
          <w:t xml:space="preserve">DKEDEL </w:t>
        </w:r>
        <w:r w:rsidRPr="00020660">
          <w:rPr>
            <w:rFonts w:eastAsia="Calibri"/>
            <w:lang w:eastAsia="de-DE"/>
          </w:rPr>
          <w:t xml:space="preserve">POLICY 25 Process Value </w:t>
        </w:r>
      </w:ins>
    </w:p>
    <w:p w14:paraId="06CEA866" w14:textId="77777777" w:rsidR="00C15F59" w:rsidRPr="006203F2" w:rsidRDefault="00C15F59" w:rsidP="00C15F59">
      <w:pPr>
        <w:rPr>
          <w:ins w:id="11015" w:author="Ole Vilstrup" w:date="2021-01-13T11:17:00Z"/>
          <w:rFonts w:eastAsia="Calibri"/>
          <w:lang w:eastAsia="de-DE"/>
        </w:rPr>
      </w:pPr>
      <w:ins w:id="11016" w:author="Ole Vilstrup" w:date="2021-01-13T11:17:00Z">
        <w:r w:rsidRPr="006203F2">
          <w:rPr>
            <w:rFonts w:eastAsia="Calibri"/>
            <w:lang w:eastAsia="de-DE"/>
          </w:rPr>
          <w:t xml:space="preserve">All valid Process Identifier Values are defined in [DKEDEL_PIV_CodeList]. </w:t>
        </w:r>
      </w:ins>
    </w:p>
    <w:p w14:paraId="411F0521" w14:textId="77777777" w:rsidR="00C15F59" w:rsidRPr="006203F2" w:rsidRDefault="00C15F59" w:rsidP="00C15F59">
      <w:pPr>
        <w:rPr>
          <w:ins w:id="11017" w:author="Ole Vilstrup" w:date="2021-01-13T11:17:00Z"/>
          <w:rFonts w:eastAsia="Calibri"/>
          <w:lang w:eastAsia="de-DE"/>
        </w:rPr>
      </w:pPr>
      <w:ins w:id="11018" w:author="Ole Vilstrup" w:date="2021-01-13T11:17:00Z">
        <w:r w:rsidRPr="006203F2">
          <w:rPr>
            <w:rFonts w:eastAsia="Calibri"/>
            <w:lang w:eastAsia="de-DE"/>
          </w:rPr>
          <w:t xml:space="preserve">Process Identifier Values MUST NOT contain whitespace characters. </w:t>
        </w:r>
      </w:ins>
    </w:p>
    <w:p w14:paraId="5E14A60B" w14:textId="77777777" w:rsidR="00C15F59" w:rsidRPr="006203F2" w:rsidRDefault="00C15F59" w:rsidP="00C15F59">
      <w:pPr>
        <w:rPr>
          <w:ins w:id="11019" w:author="Ole Vilstrup" w:date="2021-01-13T11:17:00Z"/>
          <w:rFonts w:eastAsia="Calibri"/>
          <w:lang w:eastAsia="de-DE"/>
        </w:rPr>
      </w:pPr>
      <w:ins w:id="11020" w:author="Ole Vilstrup" w:date="2021-01-13T11:17:00Z">
        <w:r w:rsidRPr="006203F2">
          <w:rPr>
            <w:rFonts w:eastAsia="Calibri"/>
            <w:lang w:eastAsia="de-DE"/>
          </w:rPr>
          <w:t xml:space="preserve">Applies to: all Process Identifiers in all components </w:t>
        </w:r>
      </w:ins>
    </w:p>
    <w:p w14:paraId="5932D2C7" w14:textId="77777777" w:rsidR="00C15F59" w:rsidRPr="006203F2" w:rsidRDefault="00C15F59" w:rsidP="00C15F59">
      <w:pPr>
        <w:rPr>
          <w:ins w:id="11021" w:author="Ole Vilstrup" w:date="2021-01-13T11:17:00Z"/>
          <w:rFonts w:ascii="Calibri" w:eastAsia="Calibri" w:hAnsi="Calibri" w:cs="Calibri"/>
          <w:color w:val="000000"/>
          <w:szCs w:val="22"/>
          <w:lang w:eastAsia="de-DE"/>
        </w:rPr>
      </w:pPr>
    </w:p>
    <w:p w14:paraId="0DCD13E2" w14:textId="77777777" w:rsidR="00C15F59" w:rsidRPr="006203F2" w:rsidRDefault="00C15F59" w:rsidP="00C15F59">
      <w:pPr>
        <w:rPr>
          <w:ins w:id="11022" w:author="Ole Vilstrup" w:date="2021-01-13T11:17:00Z"/>
          <w:rFonts w:eastAsia="Calibri"/>
          <w:lang w:eastAsia="de-DE"/>
        </w:rPr>
      </w:pPr>
      <w:ins w:id="11023" w:author="Ole Vilstrup" w:date="2021-01-13T11:17:00Z">
        <w:r w:rsidRPr="006203F2">
          <w:rPr>
            <w:rFonts w:eastAsia="Calibri"/>
            <w:lang w:eastAsia="de-DE"/>
          </w:rPr>
          <w:t xml:space="preserve">The Process Identifier is defined in the relevant DKEDEL specification. A DKEDEL Access Point MUST treat the identifier as an atomic string. The definition of the process identifier within the DKEDEL specifications should be defined according to the DKEDEL rules. </w:t>
        </w:r>
      </w:ins>
    </w:p>
    <w:p w14:paraId="0F8074AF" w14:textId="77777777" w:rsidR="00C15F59" w:rsidRPr="006203F2" w:rsidRDefault="00C15F59" w:rsidP="00C15F59">
      <w:pPr>
        <w:rPr>
          <w:ins w:id="11024" w:author="Ole Vilstrup" w:date="2021-01-13T11:17:00Z"/>
          <w:rFonts w:eastAsia="Calibri"/>
          <w:lang w:eastAsia="de-DE"/>
        </w:rPr>
      </w:pPr>
      <w:ins w:id="11025" w:author="Ole Vilstrup" w:date="2021-01-13T11:17:00Z">
        <w:r w:rsidRPr="006203F2">
          <w:rPr>
            <w:rFonts w:eastAsia="Calibri"/>
            <w:lang w:eastAsia="de-DE"/>
          </w:rPr>
          <w:t xml:space="preserve">Applies to: all process identifiers in all component </w:t>
        </w:r>
      </w:ins>
    </w:p>
    <w:p w14:paraId="4E091E29" w14:textId="77777777" w:rsidR="00C15F59" w:rsidRPr="006203F2" w:rsidRDefault="00C15F59" w:rsidP="00C15F59">
      <w:pPr>
        <w:autoSpaceDE w:val="0"/>
        <w:autoSpaceDN w:val="0"/>
        <w:adjustRightInd w:val="0"/>
        <w:rPr>
          <w:ins w:id="11026" w:author="Ole Vilstrup" w:date="2021-01-13T11:17:00Z"/>
          <w:rFonts w:ascii="Cambria" w:eastAsia="Calibri" w:hAnsi="Cambria" w:cs="Cambria"/>
          <w:color w:val="000000"/>
          <w:szCs w:val="22"/>
          <w:lang w:eastAsia="de-DE"/>
        </w:rPr>
      </w:pPr>
    </w:p>
    <w:p w14:paraId="4ED6FAC3" w14:textId="77777777" w:rsidR="00C15F59" w:rsidRPr="006203F2" w:rsidRDefault="00C15F59" w:rsidP="00C15F59">
      <w:pPr>
        <w:pStyle w:val="Overskrift5"/>
        <w:rPr>
          <w:ins w:id="11027" w:author="Ole Vilstrup" w:date="2021-01-13T11:17:00Z"/>
        </w:rPr>
      </w:pPr>
      <w:ins w:id="11028" w:author="Ole Vilstrup" w:date="2021-01-13T11:17:00Z">
        <w:r w:rsidRPr="00020660">
          <w:t>DKEDEL POLICY 26 Specifying Process Identifiers in the Envelope (SBDH)</w:t>
        </w:r>
      </w:ins>
    </w:p>
    <w:p w14:paraId="285EEBF3" w14:textId="77777777" w:rsidR="00C15F59" w:rsidRPr="00020660" w:rsidRDefault="00C15F59" w:rsidP="00C15F59">
      <w:pPr>
        <w:autoSpaceDE w:val="0"/>
        <w:autoSpaceDN w:val="0"/>
        <w:adjustRightInd w:val="0"/>
        <w:rPr>
          <w:ins w:id="11029" w:author="Ole Vilstrup" w:date="2021-01-13T11:17:00Z"/>
          <w:rFonts w:ascii="Cambria" w:eastAsia="Calibri" w:hAnsi="Cambria" w:cs="Cambria"/>
          <w:color w:val="000000"/>
          <w:szCs w:val="22"/>
          <w:lang w:eastAsia="de-DE"/>
        </w:rPr>
      </w:pPr>
    </w:p>
    <w:p w14:paraId="5C8E8C56" w14:textId="77777777" w:rsidR="00C15F59" w:rsidRPr="00020660" w:rsidRDefault="00C15F59" w:rsidP="00C15F59">
      <w:pPr>
        <w:pStyle w:val="Overskrift5"/>
        <w:rPr>
          <w:ins w:id="11030" w:author="Ole Vilstrup" w:date="2021-01-13T11:17:00Z"/>
          <w:rFonts w:eastAsia="Calibri"/>
          <w:szCs w:val="22"/>
          <w:lang w:eastAsia="de-DE"/>
        </w:rPr>
      </w:pPr>
      <w:ins w:id="11031" w:author="Ole Vilstrup" w:date="2021-01-13T11:17:00Z">
        <w:r w:rsidRPr="00020660">
          <w:t xml:space="preserve">DKEDEL </w:t>
        </w:r>
        <w:r w:rsidRPr="00020660">
          <w:rPr>
            <w:rFonts w:eastAsia="Calibri"/>
            <w:lang w:eastAsia="de-DE"/>
          </w:rPr>
          <w:t xml:space="preserve">POLICY 27 Specifying Process Identifiers in SMP documents </w:t>
        </w:r>
      </w:ins>
    </w:p>
    <w:p w14:paraId="63AAAEE2" w14:textId="77777777" w:rsidR="00C15F59" w:rsidRPr="006203F2" w:rsidRDefault="00C15F59" w:rsidP="00C15F59">
      <w:pPr>
        <w:rPr>
          <w:ins w:id="11032" w:author="Ole Vilstrup" w:date="2021-01-13T11:17:00Z"/>
          <w:rFonts w:ascii="Cambria" w:eastAsia="Calibri" w:hAnsi="Cambria" w:cs="Cambria"/>
          <w:lang w:eastAsia="de-DE"/>
        </w:rPr>
      </w:pPr>
      <w:ins w:id="11033" w:author="Ole Vilstrup" w:date="2021-01-13T11:17:00Z">
        <w:r w:rsidRPr="006203F2">
          <w:rPr>
            <w:rFonts w:eastAsia="Calibri"/>
            <w:lang w:eastAsia="de-DE"/>
          </w:rPr>
          <w:t xml:space="preserve">The value for the scheme attribute should be be “dk-messaging” (see </w:t>
        </w:r>
        <w:r w:rsidRPr="006203F2">
          <w:t xml:space="preserve">DKEDEL </w:t>
        </w:r>
        <w:r w:rsidRPr="006203F2">
          <w:rPr>
            <w:rFonts w:eastAsia="Calibri"/>
            <w:lang w:eastAsia="de-DE"/>
          </w:rPr>
          <w:t xml:space="preserve">POLICY 24) and the element value must be the process identifier itself. </w:t>
        </w:r>
      </w:ins>
    </w:p>
    <w:p w14:paraId="260406AB" w14:textId="77777777" w:rsidR="00C15F59" w:rsidRPr="006203F2" w:rsidRDefault="00C15F59" w:rsidP="00C15F59">
      <w:pPr>
        <w:rPr>
          <w:ins w:id="11034" w:author="Ole Vilstrup" w:date="2021-01-13T11:17:00Z"/>
          <w:rFonts w:eastAsia="Calibri"/>
          <w:lang w:eastAsia="de-DE"/>
        </w:rPr>
      </w:pPr>
      <w:ins w:id="11035" w:author="Ole Vilstrup" w:date="2021-01-13T11:17:00Z">
        <w:r w:rsidRPr="006203F2">
          <w:rPr>
            <w:rFonts w:eastAsia="Calibri"/>
            <w:lang w:eastAsia="de-DE"/>
          </w:rPr>
          <w:t>Applies to: XML documents used in the SMP</w:t>
        </w:r>
      </w:ins>
    </w:p>
    <w:p w14:paraId="03809D8D" w14:textId="77777777" w:rsidR="00C15F59" w:rsidRPr="006203F2" w:rsidRDefault="00C15F59" w:rsidP="00C15F59">
      <w:pPr>
        <w:autoSpaceDE w:val="0"/>
        <w:autoSpaceDN w:val="0"/>
        <w:adjustRightInd w:val="0"/>
        <w:rPr>
          <w:ins w:id="11036" w:author="Ole Vilstrup" w:date="2021-01-13T11:17:00Z"/>
          <w:rFonts w:ascii="Calibri" w:eastAsia="Calibri" w:hAnsi="Calibri" w:cs="Calibri"/>
          <w:color w:val="000000"/>
          <w:szCs w:val="22"/>
          <w:lang w:eastAsia="de-DE"/>
        </w:rPr>
      </w:pPr>
    </w:p>
    <w:p w14:paraId="7828CC03" w14:textId="77777777" w:rsidR="00C15F59" w:rsidRPr="006203F2" w:rsidRDefault="00C15F59" w:rsidP="00C15F59">
      <w:pPr>
        <w:autoSpaceDE w:val="0"/>
        <w:autoSpaceDN w:val="0"/>
        <w:adjustRightInd w:val="0"/>
        <w:rPr>
          <w:ins w:id="11037" w:author="Ole Vilstrup" w:date="2021-01-13T11:17:00Z"/>
          <w:sz w:val="20"/>
          <w:szCs w:val="20"/>
        </w:rPr>
      </w:pPr>
      <w:ins w:id="11038" w:author="Ole Vilstrup" w:date="2021-01-13T11:17:00Z">
        <w:r w:rsidRPr="006203F2">
          <w:rPr>
            <w:sz w:val="20"/>
            <w:szCs w:val="20"/>
          </w:rPr>
          <w:t>&lt;ProcessIdentifier scheme="</w:t>
        </w:r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dk-messaging</w:t>
        </w:r>
        <w:r w:rsidRPr="006203F2">
          <w:rPr>
            <w:sz w:val="20"/>
            <w:szCs w:val="20"/>
          </w:rPr>
          <w:t>"&gt;urn:www.digst.dk:profile:sdn-emergence &lt;/ProcessIdentifier&gt;</w:t>
        </w:r>
      </w:ins>
    </w:p>
    <w:p w14:paraId="50278C38" w14:textId="77777777" w:rsidR="00C15F59" w:rsidRPr="006203F2" w:rsidRDefault="00C15F59" w:rsidP="00C15F59">
      <w:pPr>
        <w:autoSpaceDE w:val="0"/>
        <w:autoSpaceDN w:val="0"/>
        <w:adjustRightInd w:val="0"/>
        <w:rPr>
          <w:ins w:id="11039" w:author="Ole Vilstrup" w:date="2021-01-13T11:17:00Z"/>
          <w:rFonts w:ascii="Calibri" w:eastAsia="Calibri" w:hAnsi="Calibri" w:cs="Calibri"/>
          <w:color w:val="000000"/>
          <w:szCs w:val="22"/>
          <w:lang w:eastAsia="de-DE"/>
        </w:rPr>
      </w:pPr>
      <w:ins w:id="11040" w:author="Ole Vilstrup" w:date="2021-01-13T11:17:00Z">
        <w:r w:rsidRPr="006203F2">
          <w:rPr>
            <w:sz w:val="20"/>
            <w:szCs w:val="20"/>
          </w:rPr>
          <w:t>&lt;ProcessIdentifier scheme="</w:t>
        </w:r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dk-messaging</w:t>
        </w:r>
        <w:r w:rsidRPr="006203F2">
          <w:rPr>
            <w:sz w:val="20"/>
            <w:szCs w:val="20"/>
          </w:rPr>
          <w:t>"&gt;urn:www.digst.dk:profile:sdn-distribution &lt;/ProcessIdentifier&gt;</w:t>
        </w:r>
      </w:ins>
    </w:p>
    <w:p w14:paraId="183B275F" w14:textId="77777777" w:rsidR="00C15F59" w:rsidRPr="006203F2" w:rsidRDefault="00C15F59" w:rsidP="00C15F59">
      <w:pPr>
        <w:autoSpaceDE w:val="0"/>
        <w:autoSpaceDN w:val="0"/>
        <w:adjustRightInd w:val="0"/>
        <w:rPr>
          <w:ins w:id="11041" w:author="Ole Vilstrup" w:date="2021-01-13T11:17:00Z"/>
          <w:sz w:val="20"/>
          <w:szCs w:val="20"/>
        </w:rPr>
      </w:pPr>
      <w:ins w:id="11042" w:author="Ole Vilstrup" w:date="2021-01-13T11:17:00Z">
        <w:r w:rsidRPr="006203F2">
          <w:rPr>
            <w:sz w:val="20"/>
            <w:szCs w:val="20"/>
          </w:rPr>
          <w:t>&lt;ProcessIdentifier scheme="</w:t>
        </w:r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dk-messaging</w:t>
        </w:r>
        <w:r w:rsidRPr="006203F2">
          <w:rPr>
            <w:sz w:val="20"/>
            <w:szCs w:val="20"/>
          </w:rPr>
          <w:t>"&gt; urn:www.digst.dk:profile:fod-emergence &lt;/ProcessIdentifier&gt;</w:t>
        </w:r>
      </w:ins>
    </w:p>
    <w:p w14:paraId="306237FC" w14:textId="77777777" w:rsidR="00C15F59" w:rsidRPr="006203F2" w:rsidRDefault="00C15F59" w:rsidP="00C15F59">
      <w:pPr>
        <w:autoSpaceDE w:val="0"/>
        <w:autoSpaceDN w:val="0"/>
        <w:adjustRightInd w:val="0"/>
        <w:rPr>
          <w:ins w:id="11043" w:author="Ole Vilstrup" w:date="2021-01-13T11:17:00Z"/>
          <w:rFonts w:ascii="Calibri" w:eastAsia="Calibri" w:hAnsi="Calibri" w:cs="Calibri"/>
          <w:color w:val="000000"/>
          <w:szCs w:val="22"/>
          <w:lang w:eastAsia="de-DE"/>
        </w:rPr>
      </w:pPr>
      <w:ins w:id="11044" w:author="Ole Vilstrup" w:date="2021-01-13T11:17:00Z">
        <w:r w:rsidRPr="006203F2">
          <w:rPr>
            <w:sz w:val="20"/>
            <w:szCs w:val="20"/>
          </w:rPr>
          <w:t>&lt;ProcessIdentifier scheme="</w:t>
        </w:r>
        <w:r w:rsidRPr="006203F2">
          <w:rPr>
            <w:rFonts w:ascii="Calibri" w:eastAsia="Calibri" w:hAnsi="Calibri" w:cs="Calibri"/>
            <w:color w:val="000000"/>
            <w:szCs w:val="22"/>
            <w:lang w:eastAsia="de-DE"/>
          </w:rPr>
          <w:t>dk-messaging</w:t>
        </w:r>
        <w:r w:rsidRPr="006203F2">
          <w:rPr>
            <w:sz w:val="20"/>
            <w:szCs w:val="20"/>
          </w:rPr>
          <w:t>"&gt; urn:www.digst.dk:profile:fod-distribution &lt;/ProcessIdentifier&gt;</w:t>
        </w:r>
      </w:ins>
    </w:p>
    <w:p w14:paraId="430A9B88" w14:textId="77777777" w:rsidR="00C15F59" w:rsidRPr="006203F2" w:rsidRDefault="00C15F59" w:rsidP="00C15F59">
      <w:pPr>
        <w:autoSpaceDE w:val="0"/>
        <w:autoSpaceDN w:val="0"/>
        <w:adjustRightInd w:val="0"/>
        <w:rPr>
          <w:ins w:id="11045" w:author="Ole Vilstrup" w:date="2021-01-13T11:17:00Z"/>
          <w:rFonts w:ascii="Calibri" w:eastAsia="Calibri" w:hAnsi="Calibri" w:cs="Calibri"/>
          <w:color w:val="000000"/>
          <w:szCs w:val="22"/>
          <w:lang w:eastAsia="de-DE"/>
        </w:rPr>
      </w:pPr>
    </w:p>
    <w:p w14:paraId="08FD9A35" w14:textId="77777777" w:rsidR="00C15F59" w:rsidRPr="006203F2" w:rsidRDefault="00C15F59" w:rsidP="00C15F59">
      <w:pPr>
        <w:keepNext/>
        <w:rPr>
          <w:ins w:id="11046" w:author="Ole Vilstrup" w:date="2021-01-13T11:17:00Z"/>
          <w:b/>
          <w:bCs/>
          <w:sz w:val="20"/>
          <w:szCs w:val="20"/>
        </w:rPr>
      </w:pPr>
      <w:ins w:id="11047" w:author="Ole Vilstrup" w:date="2021-01-13T11:17:00Z">
        <w:r w:rsidRPr="006203F2">
          <w:rPr>
            <w:rFonts w:ascii="Calibri" w:eastAsia="Calibri" w:hAnsi="Calibri" w:cs="Calibri"/>
            <w:b/>
            <w:bCs/>
            <w:color w:val="000000"/>
            <w:szCs w:val="22"/>
            <w:lang w:eastAsia="de-DE"/>
          </w:rPr>
          <w:lastRenderedPageBreak/>
          <w:t>dk-messaging</w:t>
        </w:r>
        <w:r w:rsidRPr="006203F2">
          <w:rPr>
            <w:b/>
            <w:bCs/>
            <w:sz w:val="20"/>
            <w:szCs w:val="20"/>
          </w:rPr>
          <w:t xml:space="preserve"> Process Identifier values</w:t>
        </w:r>
      </w:ins>
    </w:p>
    <w:tbl>
      <w:tblPr>
        <w:tblStyle w:val="Tabel-Gitter"/>
        <w:tblW w:w="7791" w:type="dxa"/>
        <w:tblInd w:w="1276" w:type="dxa"/>
        <w:tblLook w:val="04A0" w:firstRow="1" w:lastRow="0" w:firstColumn="1" w:lastColumn="0" w:noHBand="0" w:noVBand="1"/>
      </w:tblPr>
      <w:tblGrid>
        <w:gridCol w:w="1893"/>
        <w:gridCol w:w="4661"/>
        <w:gridCol w:w="1237"/>
      </w:tblGrid>
      <w:tr w:rsidR="00C15F59" w:rsidRPr="006203F2" w14:paraId="4D24B6BA" w14:textId="77777777" w:rsidTr="002F67CA">
        <w:trPr>
          <w:cantSplit/>
          <w:ins w:id="11048" w:author="Ole Vilstrup" w:date="2021-01-13T11:17:00Z"/>
        </w:trPr>
        <w:tc>
          <w:tcPr>
            <w:tcW w:w="1893" w:type="dxa"/>
          </w:tcPr>
          <w:p w14:paraId="0411A904" w14:textId="77777777" w:rsidR="00C15F59" w:rsidRPr="006203F2" w:rsidRDefault="00C15F59" w:rsidP="002F67CA">
            <w:pPr>
              <w:keepNext/>
              <w:ind w:left="0"/>
              <w:rPr>
                <w:ins w:id="11049" w:author="Ole Vilstrup" w:date="2021-01-13T11:17:00Z"/>
                <w:b/>
                <w:bCs/>
                <w:lang w:eastAsia="da-DK"/>
              </w:rPr>
            </w:pPr>
          </w:p>
        </w:tc>
        <w:tc>
          <w:tcPr>
            <w:tcW w:w="4661" w:type="dxa"/>
          </w:tcPr>
          <w:p w14:paraId="348DB60D" w14:textId="77777777" w:rsidR="00C15F59" w:rsidRPr="006203F2" w:rsidRDefault="00C15F59" w:rsidP="002F67CA">
            <w:pPr>
              <w:keepNext/>
              <w:ind w:left="0"/>
              <w:rPr>
                <w:ins w:id="11050" w:author="Ole Vilstrup" w:date="2021-01-13T11:17:00Z"/>
                <w:lang w:eastAsia="da-DK"/>
              </w:rPr>
            </w:pPr>
            <w:ins w:id="11051" w:author="Ole Vilstrup" w:date="2021-01-13T11:17:00Z">
              <w:r w:rsidRPr="006203F2">
                <w:rPr>
                  <w:b/>
                  <w:bCs/>
                  <w:szCs w:val="20"/>
                </w:rPr>
                <w:t>Process Identifier value</w:t>
              </w:r>
            </w:ins>
          </w:p>
        </w:tc>
        <w:tc>
          <w:tcPr>
            <w:tcW w:w="1237" w:type="dxa"/>
          </w:tcPr>
          <w:p w14:paraId="3B8DE205" w14:textId="77777777" w:rsidR="00C15F59" w:rsidRPr="006203F2" w:rsidRDefault="00C15F59" w:rsidP="002F67CA">
            <w:pPr>
              <w:keepNext/>
              <w:ind w:left="0"/>
              <w:rPr>
                <w:ins w:id="11052" w:author="Ole Vilstrup" w:date="2021-01-13T11:17:00Z"/>
                <w:lang w:eastAsia="da-DK"/>
              </w:rPr>
            </w:pPr>
          </w:p>
        </w:tc>
      </w:tr>
      <w:tr w:rsidR="00C15F59" w:rsidRPr="006203F2" w14:paraId="7856110E" w14:textId="77777777" w:rsidTr="002F67CA">
        <w:trPr>
          <w:cantSplit/>
          <w:ins w:id="11053" w:author="Ole Vilstrup" w:date="2021-01-13T11:17:00Z"/>
        </w:trPr>
        <w:tc>
          <w:tcPr>
            <w:tcW w:w="1893" w:type="dxa"/>
          </w:tcPr>
          <w:p w14:paraId="1482E067" w14:textId="77777777" w:rsidR="00C15F59" w:rsidRPr="006203F2" w:rsidRDefault="00C15F59" w:rsidP="002F67CA">
            <w:pPr>
              <w:keepNext/>
              <w:ind w:left="0"/>
              <w:rPr>
                <w:ins w:id="11054" w:author="Ole Vilstrup" w:date="2021-01-13T11:17:00Z"/>
                <w:lang w:eastAsia="da-DK"/>
              </w:rPr>
            </w:pPr>
            <w:ins w:id="11055" w:author="Ole Vilstrup" w:date="2021-01-13T11:17:00Z">
              <w:r w:rsidRPr="006203F2">
                <w:rPr>
                  <w:szCs w:val="20"/>
                </w:rPr>
                <w:t>sdn-emergence</w:t>
              </w:r>
            </w:ins>
          </w:p>
        </w:tc>
        <w:tc>
          <w:tcPr>
            <w:tcW w:w="4661" w:type="dxa"/>
          </w:tcPr>
          <w:p w14:paraId="7BE7994B" w14:textId="77777777" w:rsidR="00C15F59" w:rsidRPr="006203F2" w:rsidRDefault="00C15F59" w:rsidP="002F67CA">
            <w:pPr>
              <w:keepNext/>
              <w:ind w:left="0"/>
              <w:rPr>
                <w:ins w:id="11056" w:author="Ole Vilstrup" w:date="2021-01-13T11:17:00Z"/>
                <w:lang w:eastAsia="da-DK"/>
              </w:rPr>
            </w:pPr>
            <w:ins w:id="11057" w:author="Ole Vilstrup" w:date="2021-01-13T11:17:00Z">
              <w:r w:rsidRPr="006203F2">
                <w:rPr>
                  <w:szCs w:val="20"/>
                </w:rPr>
                <w:t>urn:www.digst.dk:profile:sdn-emergence</w:t>
              </w:r>
            </w:ins>
          </w:p>
        </w:tc>
        <w:tc>
          <w:tcPr>
            <w:tcW w:w="1237" w:type="dxa"/>
          </w:tcPr>
          <w:p w14:paraId="7EF0D631" w14:textId="77777777" w:rsidR="00C15F59" w:rsidRPr="006203F2" w:rsidRDefault="00C15F59" w:rsidP="002F67CA">
            <w:pPr>
              <w:keepNext/>
              <w:ind w:left="0"/>
              <w:rPr>
                <w:ins w:id="11058" w:author="Ole Vilstrup" w:date="2021-01-13T11:17:00Z"/>
                <w:lang w:eastAsia="da-DK"/>
              </w:rPr>
            </w:pPr>
          </w:p>
        </w:tc>
      </w:tr>
      <w:tr w:rsidR="00C15F59" w:rsidRPr="006203F2" w14:paraId="1631E042" w14:textId="77777777" w:rsidTr="002F67CA">
        <w:trPr>
          <w:cantSplit/>
          <w:ins w:id="11059" w:author="Ole Vilstrup" w:date="2021-01-13T11:17:00Z"/>
        </w:trPr>
        <w:tc>
          <w:tcPr>
            <w:tcW w:w="1893" w:type="dxa"/>
          </w:tcPr>
          <w:p w14:paraId="18D93EA6" w14:textId="77777777" w:rsidR="00C15F59" w:rsidRPr="006203F2" w:rsidRDefault="00C15F59" w:rsidP="002F67CA">
            <w:pPr>
              <w:keepNext/>
              <w:ind w:left="0"/>
              <w:rPr>
                <w:ins w:id="11060" w:author="Ole Vilstrup" w:date="2021-01-13T11:17:00Z"/>
                <w:lang w:eastAsia="da-DK"/>
              </w:rPr>
            </w:pPr>
            <w:ins w:id="11061" w:author="Ole Vilstrup" w:date="2021-01-13T11:17:00Z">
              <w:r w:rsidRPr="006203F2">
                <w:rPr>
                  <w:szCs w:val="20"/>
                </w:rPr>
                <w:t>sdn-distribution</w:t>
              </w:r>
            </w:ins>
          </w:p>
        </w:tc>
        <w:tc>
          <w:tcPr>
            <w:tcW w:w="4661" w:type="dxa"/>
          </w:tcPr>
          <w:p w14:paraId="614523D2" w14:textId="77777777" w:rsidR="00C15F59" w:rsidRPr="006203F2" w:rsidRDefault="00C15F59" w:rsidP="002F67CA">
            <w:pPr>
              <w:keepNext/>
              <w:ind w:left="0"/>
              <w:rPr>
                <w:ins w:id="11062" w:author="Ole Vilstrup" w:date="2021-01-13T11:17:00Z"/>
                <w:szCs w:val="20"/>
              </w:rPr>
            </w:pPr>
            <w:ins w:id="11063" w:author="Ole Vilstrup" w:date="2021-01-13T11:17:00Z">
              <w:r w:rsidRPr="006203F2">
                <w:rPr>
                  <w:szCs w:val="20"/>
                </w:rPr>
                <w:t>urn:www.digst.dk:profile:sdn-distribution</w:t>
              </w:r>
            </w:ins>
          </w:p>
        </w:tc>
        <w:tc>
          <w:tcPr>
            <w:tcW w:w="1237" w:type="dxa"/>
          </w:tcPr>
          <w:p w14:paraId="347C0E00" w14:textId="77777777" w:rsidR="00C15F59" w:rsidRPr="006203F2" w:rsidRDefault="00C15F59" w:rsidP="002F67CA">
            <w:pPr>
              <w:keepNext/>
              <w:ind w:left="0"/>
              <w:rPr>
                <w:ins w:id="11064" w:author="Ole Vilstrup" w:date="2021-01-13T11:17:00Z"/>
                <w:lang w:eastAsia="da-DK"/>
              </w:rPr>
            </w:pPr>
          </w:p>
        </w:tc>
      </w:tr>
      <w:tr w:rsidR="00C15F59" w:rsidRPr="006203F2" w14:paraId="0249A17A" w14:textId="77777777" w:rsidTr="002F67CA">
        <w:trPr>
          <w:cantSplit/>
          <w:ins w:id="11065" w:author="Ole Vilstrup" w:date="2021-01-13T11:17:00Z"/>
        </w:trPr>
        <w:tc>
          <w:tcPr>
            <w:tcW w:w="1893" w:type="dxa"/>
          </w:tcPr>
          <w:p w14:paraId="1274F7AE" w14:textId="77777777" w:rsidR="00C15F59" w:rsidRPr="006203F2" w:rsidRDefault="00C15F59" w:rsidP="002F67CA">
            <w:pPr>
              <w:keepNext/>
              <w:ind w:left="0"/>
              <w:rPr>
                <w:ins w:id="11066" w:author="Ole Vilstrup" w:date="2021-01-13T11:17:00Z"/>
                <w:lang w:eastAsia="da-DK"/>
              </w:rPr>
            </w:pPr>
            <w:ins w:id="11067" w:author="Ole Vilstrup" w:date="2021-01-13T11:17:00Z">
              <w:r w:rsidRPr="006203F2">
                <w:rPr>
                  <w:szCs w:val="20"/>
                </w:rPr>
                <w:t>fod-emergence</w:t>
              </w:r>
            </w:ins>
          </w:p>
        </w:tc>
        <w:tc>
          <w:tcPr>
            <w:tcW w:w="4661" w:type="dxa"/>
          </w:tcPr>
          <w:p w14:paraId="2C4E8E6D" w14:textId="77777777" w:rsidR="00C15F59" w:rsidRPr="006203F2" w:rsidRDefault="00C15F59" w:rsidP="002F67CA">
            <w:pPr>
              <w:keepNext/>
              <w:ind w:left="0"/>
              <w:rPr>
                <w:ins w:id="11068" w:author="Ole Vilstrup" w:date="2021-01-13T11:17:00Z"/>
                <w:szCs w:val="20"/>
              </w:rPr>
            </w:pPr>
            <w:ins w:id="11069" w:author="Ole Vilstrup" w:date="2021-01-13T11:17:00Z">
              <w:r w:rsidRPr="006203F2">
                <w:rPr>
                  <w:szCs w:val="20"/>
                </w:rPr>
                <w:t>urn:www.digst.dk:profile:fod-emergence</w:t>
              </w:r>
            </w:ins>
          </w:p>
        </w:tc>
        <w:tc>
          <w:tcPr>
            <w:tcW w:w="1237" w:type="dxa"/>
          </w:tcPr>
          <w:p w14:paraId="5CBAB89F" w14:textId="77777777" w:rsidR="00C15F59" w:rsidRPr="006203F2" w:rsidRDefault="00C15F59" w:rsidP="002F67CA">
            <w:pPr>
              <w:keepNext/>
              <w:ind w:left="0"/>
              <w:rPr>
                <w:ins w:id="11070" w:author="Ole Vilstrup" w:date="2021-01-13T11:17:00Z"/>
                <w:lang w:eastAsia="da-DK"/>
              </w:rPr>
            </w:pPr>
          </w:p>
        </w:tc>
      </w:tr>
      <w:tr w:rsidR="00C15F59" w:rsidRPr="006203F2" w14:paraId="2886C4FD" w14:textId="77777777" w:rsidTr="002F67CA">
        <w:trPr>
          <w:cantSplit/>
          <w:ins w:id="11071" w:author="Ole Vilstrup" w:date="2021-01-13T11:17:00Z"/>
        </w:trPr>
        <w:tc>
          <w:tcPr>
            <w:tcW w:w="1893" w:type="dxa"/>
          </w:tcPr>
          <w:p w14:paraId="5DC48682" w14:textId="77777777" w:rsidR="00C15F59" w:rsidRPr="006203F2" w:rsidRDefault="00C15F59" w:rsidP="002F67CA">
            <w:pPr>
              <w:keepNext/>
              <w:ind w:left="0"/>
              <w:rPr>
                <w:ins w:id="11072" w:author="Ole Vilstrup" w:date="2021-01-13T11:17:00Z"/>
                <w:lang w:eastAsia="da-DK"/>
              </w:rPr>
            </w:pPr>
            <w:ins w:id="11073" w:author="Ole Vilstrup" w:date="2021-01-13T11:17:00Z">
              <w:r w:rsidRPr="006203F2">
                <w:rPr>
                  <w:szCs w:val="20"/>
                </w:rPr>
                <w:t>fod-distribution</w:t>
              </w:r>
            </w:ins>
          </w:p>
        </w:tc>
        <w:tc>
          <w:tcPr>
            <w:tcW w:w="4661" w:type="dxa"/>
          </w:tcPr>
          <w:p w14:paraId="5769041E" w14:textId="77777777" w:rsidR="00C15F59" w:rsidRPr="006203F2" w:rsidRDefault="00C15F59" w:rsidP="002F67CA">
            <w:pPr>
              <w:keepNext/>
              <w:ind w:left="0"/>
              <w:rPr>
                <w:ins w:id="11074" w:author="Ole Vilstrup" w:date="2021-01-13T11:17:00Z"/>
                <w:szCs w:val="20"/>
              </w:rPr>
            </w:pPr>
            <w:ins w:id="11075" w:author="Ole Vilstrup" w:date="2021-01-13T11:17:00Z">
              <w:r w:rsidRPr="006203F2">
                <w:rPr>
                  <w:szCs w:val="20"/>
                </w:rPr>
                <w:t>urn:www.digst.dk:profile:fod-distribution</w:t>
              </w:r>
            </w:ins>
          </w:p>
        </w:tc>
        <w:tc>
          <w:tcPr>
            <w:tcW w:w="1237" w:type="dxa"/>
          </w:tcPr>
          <w:p w14:paraId="72CFCA0A" w14:textId="77777777" w:rsidR="00C15F59" w:rsidRPr="006203F2" w:rsidRDefault="00C15F59" w:rsidP="002F67CA">
            <w:pPr>
              <w:keepNext/>
              <w:ind w:left="0"/>
              <w:rPr>
                <w:ins w:id="11076" w:author="Ole Vilstrup" w:date="2021-01-13T11:17:00Z"/>
                <w:lang w:eastAsia="da-DK"/>
              </w:rPr>
            </w:pPr>
          </w:p>
        </w:tc>
      </w:tr>
    </w:tbl>
    <w:p w14:paraId="553FF25A" w14:textId="77777777" w:rsidR="00C15F59" w:rsidRPr="006203F2" w:rsidRDefault="00C15F59" w:rsidP="00C15F59">
      <w:pPr>
        <w:rPr>
          <w:ins w:id="11077" w:author="Ole Vilstrup" w:date="2021-01-13T11:17:00Z"/>
        </w:rPr>
        <w:sectPr w:rsidR="00C15F59" w:rsidRPr="006203F2" w:rsidSect="00695259">
          <w:footnotePr>
            <w:numFmt w:val="lowerRoman"/>
          </w:footnotePr>
          <w:endnotePr>
            <w:numFmt w:val="decimal"/>
          </w:endnotePr>
          <w:pgSz w:w="11907" w:h="16840" w:code="9"/>
          <w:pgMar w:top="1134" w:right="1418" w:bottom="1134" w:left="1418" w:header="709" w:footer="425" w:gutter="0"/>
          <w:cols w:space="708"/>
          <w:docGrid w:linePitch="360"/>
        </w:sectPr>
      </w:pPr>
    </w:p>
    <w:p w14:paraId="11415BBD" w14:textId="77777777" w:rsidR="00C15F59" w:rsidRPr="00020660" w:rsidRDefault="00C15F59" w:rsidP="00C15F59">
      <w:pPr>
        <w:pStyle w:val="Overskrift3"/>
        <w:rPr>
          <w:ins w:id="11078" w:author="Ole Vilstrup" w:date="2021-01-13T11:17:00Z"/>
          <w:lang w:val="da-DK"/>
        </w:rPr>
      </w:pPr>
      <w:bookmarkStart w:id="11079" w:name="_Toc57887611"/>
      <w:bookmarkStart w:id="11080" w:name="_Toc95688942"/>
      <w:ins w:id="11081" w:author="Ole Vilstrup" w:date="2021-01-13T11:17:00Z">
        <w:r w:rsidRPr="00020660">
          <w:rPr>
            <w:lang w:val="da-DK"/>
          </w:rPr>
          <w:lastRenderedPageBreak/>
          <w:t>Konfiguration af “Transport Profiles” i SMP</w:t>
        </w:r>
        <w:bookmarkEnd w:id="11079"/>
        <w:bookmarkEnd w:id="11080"/>
      </w:ins>
    </w:p>
    <w:p w14:paraId="13690A80" w14:textId="77777777" w:rsidR="00C15F59" w:rsidRPr="006203F2" w:rsidRDefault="00C15F59" w:rsidP="00C15F59">
      <w:pPr>
        <w:rPr>
          <w:ins w:id="11082" w:author="Ole Vilstrup" w:date="2021-01-13T11:17:00Z"/>
        </w:rPr>
      </w:pPr>
      <w:ins w:id="11083" w:author="Ole Vilstrup" w:date="2021-01-13T11:17:00Z">
        <w:r w:rsidRPr="006203F2">
          <w:t>(SignedServiceMetadata/ServiceMetadata/ServiceInformation/[TBD])</w:t>
        </w:r>
      </w:ins>
    </w:p>
    <w:p w14:paraId="3FC483C0" w14:textId="77777777" w:rsidR="00C15F59" w:rsidRPr="00020660" w:rsidRDefault="00C15F59" w:rsidP="00C15F59">
      <w:pPr>
        <w:rPr>
          <w:ins w:id="11084" w:author="Ole Vilstrup" w:date="2021-01-13T11:17:00Z"/>
        </w:rPr>
      </w:pPr>
    </w:p>
    <w:p w14:paraId="70FF3FE1" w14:textId="77777777" w:rsidR="00C15F59" w:rsidRPr="00020660" w:rsidRDefault="00C15F59" w:rsidP="00C15F59">
      <w:pPr>
        <w:pStyle w:val="Overskrift4"/>
        <w:rPr>
          <w:ins w:id="11085" w:author="Ole Vilstrup" w:date="2021-01-13T11:17:00Z"/>
        </w:rPr>
      </w:pPr>
      <w:bookmarkStart w:id="11086" w:name="_Toc95688943"/>
      <w:ins w:id="11087" w:author="Ole Vilstrup" w:date="2021-01-13T11:17:00Z">
        <w:r w:rsidRPr="00020660">
          <w:t>Policy on Identifying Transport Profiles in SMP</w:t>
        </w:r>
        <w:bookmarkEnd w:id="11086"/>
      </w:ins>
    </w:p>
    <w:p w14:paraId="0B42807F" w14:textId="77777777" w:rsidR="00C15F59" w:rsidRPr="006203F2" w:rsidRDefault="00C15F59" w:rsidP="00C15F59">
      <w:pPr>
        <w:rPr>
          <w:ins w:id="11088" w:author="Ole Vilstrup" w:date="2021-01-13T11:17:00Z"/>
        </w:rPr>
      </w:pPr>
      <w:ins w:id="11089" w:author="Ole Vilstrup" w:date="2021-01-13T11:17:00Z">
        <w:r w:rsidRPr="006203F2">
          <w:t>Følgende PEPPOL policies vedrørende Identifying Transport Profiles er ændret i dette dokument:</w:t>
        </w:r>
      </w:ins>
    </w:p>
    <w:p w14:paraId="11482F07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1090" w:author="Ole Vilstrup" w:date="2021-01-13T11:17:00Z"/>
          <w:rFonts w:ascii="Cambria" w:hAnsi="Cambria" w:cs="Cambria"/>
          <w:b/>
          <w:bCs/>
          <w:sz w:val="23"/>
          <w:szCs w:val="23"/>
        </w:rPr>
      </w:pPr>
      <w:ins w:id="11091" w:author="Ole Vilstrup" w:date="2021-01-13T11:17:00Z">
        <w:r w:rsidRPr="006203F2">
          <w:rPr>
            <w:b/>
            <w:bCs/>
            <w:sz w:val="23"/>
            <w:szCs w:val="23"/>
          </w:rPr>
          <w:t>POLICY 28 Transport Profile Values</w:t>
        </w:r>
      </w:ins>
    </w:p>
    <w:p w14:paraId="1940DD70" w14:textId="77777777" w:rsidR="00C15F59" w:rsidRPr="00020660" w:rsidRDefault="00C15F59" w:rsidP="00C15F59">
      <w:pPr>
        <w:pStyle w:val="Listeafsnit"/>
        <w:numPr>
          <w:ilvl w:val="0"/>
          <w:numId w:val="27"/>
        </w:numPr>
        <w:rPr>
          <w:ins w:id="11092" w:author="Ole Vilstrup" w:date="2021-01-13T11:17:00Z"/>
          <w:rFonts w:ascii="Cambria" w:hAnsi="Cambria" w:cs="Cambria"/>
          <w:b/>
          <w:bCs/>
          <w:sz w:val="23"/>
          <w:szCs w:val="23"/>
        </w:rPr>
      </w:pPr>
      <w:ins w:id="11093" w:author="Ole Vilstrup" w:date="2021-01-13T11:17:00Z">
        <w:r w:rsidRPr="006203F2">
          <w:rPr>
            <w:b/>
            <w:bCs/>
            <w:sz w:val="23"/>
            <w:szCs w:val="23"/>
          </w:rPr>
          <w:t>POLICY 29 Specifying Transport Profiles in SMP documents</w:t>
        </w:r>
      </w:ins>
    </w:p>
    <w:p w14:paraId="687BC683" w14:textId="77777777" w:rsidR="00C15F59" w:rsidRPr="006203F2" w:rsidRDefault="00C15F59" w:rsidP="00C15F59">
      <w:pPr>
        <w:rPr>
          <w:ins w:id="11094" w:author="Ole Vilstrup" w:date="2021-01-13T11:17:00Z"/>
          <w:rFonts w:ascii="Cambria" w:hAnsi="Cambria" w:cs="Cambria"/>
          <w:b/>
          <w:bCs/>
          <w:sz w:val="23"/>
          <w:szCs w:val="23"/>
        </w:rPr>
      </w:pPr>
    </w:p>
    <w:p w14:paraId="6F7B6B99" w14:textId="77777777" w:rsidR="00C15F59" w:rsidRPr="00020660" w:rsidRDefault="00C15F59" w:rsidP="00C15F59">
      <w:pPr>
        <w:pStyle w:val="Overskrift5"/>
        <w:rPr>
          <w:ins w:id="11095" w:author="Ole Vilstrup" w:date="2021-01-13T11:17:00Z"/>
        </w:rPr>
      </w:pPr>
      <w:ins w:id="11096" w:author="Ole Vilstrup" w:date="2021-01-13T11:17:00Z">
        <w:r w:rsidRPr="00020660">
          <w:t>POLICY 28 Transport Profile Values</w:t>
        </w:r>
      </w:ins>
    </w:p>
    <w:p w14:paraId="6CDBCEE1" w14:textId="77777777" w:rsidR="00C15F59" w:rsidRPr="00020660" w:rsidRDefault="00C15F59" w:rsidP="00C15F59">
      <w:pPr>
        <w:rPr>
          <w:ins w:id="11097" w:author="Ole Vilstrup" w:date="2021-01-13T11:17:00Z"/>
        </w:rPr>
      </w:pPr>
      <w:ins w:id="11098" w:author="Ole Vilstrup" w:date="2021-01-13T11:17:00Z">
        <w:r w:rsidRPr="00020660">
          <w:t xml:space="preserve">All valid Transport Profile Values are defined in [DKEDEL_TP_CodeList]. </w:t>
        </w:r>
      </w:ins>
    </w:p>
    <w:p w14:paraId="479C8925" w14:textId="77777777" w:rsidR="00C15F59" w:rsidRPr="006203F2" w:rsidRDefault="00C15F59" w:rsidP="00C15F59">
      <w:pPr>
        <w:rPr>
          <w:ins w:id="11099" w:author="Ole Vilstrup" w:date="2021-01-13T11:17:00Z"/>
        </w:rPr>
      </w:pPr>
      <w:ins w:id="11100" w:author="Ole Vilstrup" w:date="2021-01-13T11:17:00Z">
        <w:r w:rsidRPr="006203F2">
          <w:t>Applies to: all XML documents used in the SMP Rows in [DKEDEL_TP_CodeList].  marked as "deprecated" should not be used for newly issued documents. It is important to note that this is a dynamic list. Over time new services will be added. Developers should take this into account when designing and implementing solutions for DKEDEL services.</w:t>
        </w:r>
      </w:ins>
    </w:p>
    <w:p w14:paraId="5B463093" w14:textId="77777777" w:rsidR="00C15F59" w:rsidRPr="00020660" w:rsidRDefault="00C15F59" w:rsidP="00C15F59">
      <w:pPr>
        <w:rPr>
          <w:ins w:id="11101" w:author="Ole Vilstrup" w:date="2021-01-13T11:17:00Z"/>
        </w:rPr>
      </w:pPr>
    </w:p>
    <w:p w14:paraId="2EC252F7" w14:textId="77777777" w:rsidR="00C15F59" w:rsidRPr="006203F2" w:rsidRDefault="00C15F59" w:rsidP="00C15F59">
      <w:pPr>
        <w:pStyle w:val="Overskrift5"/>
        <w:rPr>
          <w:ins w:id="11102" w:author="Ole Vilstrup" w:date="2021-01-13T11:17:00Z"/>
        </w:rPr>
      </w:pPr>
      <w:ins w:id="11103" w:author="Ole Vilstrup" w:date="2021-01-13T11:17:00Z">
        <w:r w:rsidRPr="00020660">
          <w:t>POLICY 29X Specifying Transport Profiles in SMP documents</w:t>
        </w:r>
      </w:ins>
    </w:p>
    <w:p w14:paraId="6FF5A638" w14:textId="77777777" w:rsidR="00C15F59" w:rsidRPr="006203F2" w:rsidRDefault="00C15F59" w:rsidP="00C15F59">
      <w:pPr>
        <w:rPr>
          <w:ins w:id="11104" w:author="Ole Vilstrup" w:date="2021-01-13T11:17:00Z"/>
          <w:rFonts w:eastAsia="Calibri"/>
          <w:lang w:eastAsia="de-DE"/>
        </w:rPr>
      </w:pPr>
      <w:ins w:id="11105" w:author="Ole Vilstrup" w:date="2021-01-13T11:17:00Z">
        <w:r w:rsidRPr="006203F2">
          <w:rPr>
            <w:rFonts w:eastAsia="Calibri"/>
            <w:lang w:eastAsia="de-DE"/>
          </w:rPr>
          <w:t xml:space="preserve">The Transport Profile identifier must be placed in the “transportProfile” attribute of the SMP “Endpoint” element. </w:t>
        </w:r>
      </w:ins>
    </w:p>
    <w:p w14:paraId="3DF6A00A" w14:textId="77777777" w:rsidR="00C15F59" w:rsidRPr="006203F2" w:rsidRDefault="00C15F59" w:rsidP="00C15F59">
      <w:pPr>
        <w:rPr>
          <w:ins w:id="11106" w:author="Ole Vilstrup" w:date="2021-01-13T11:17:00Z"/>
          <w:rFonts w:eastAsia="Calibri"/>
          <w:lang w:eastAsia="de-DE"/>
        </w:rPr>
      </w:pPr>
      <w:ins w:id="11107" w:author="Ole Vilstrup" w:date="2021-01-13T11:17:00Z">
        <w:r w:rsidRPr="006203F2">
          <w:rPr>
            <w:rFonts w:eastAsia="Calibri"/>
            <w:lang w:eastAsia="de-DE"/>
          </w:rPr>
          <w:t xml:space="preserve">The value of the “transportProfile” attribute is case sensitive. </w:t>
        </w:r>
      </w:ins>
    </w:p>
    <w:p w14:paraId="3966767A" w14:textId="77777777" w:rsidR="00C15F59" w:rsidRPr="006203F2" w:rsidRDefault="00C15F59" w:rsidP="00C15F59">
      <w:pPr>
        <w:rPr>
          <w:ins w:id="11108" w:author="Ole Vilstrup" w:date="2021-01-13T11:17:00Z"/>
          <w:rFonts w:ascii="Calibri" w:eastAsia="Calibri" w:hAnsi="Calibri" w:cs="Calibri"/>
          <w:color w:val="000000"/>
          <w:szCs w:val="22"/>
          <w:lang w:eastAsia="de-DE"/>
        </w:rPr>
      </w:pPr>
    </w:p>
    <w:p w14:paraId="2ADBEDCE" w14:textId="77777777" w:rsidR="00C15F59" w:rsidRPr="006203F2" w:rsidRDefault="00C15F59" w:rsidP="00C15F59">
      <w:pPr>
        <w:rPr>
          <w:ins w:id="11109" w:author="Ole Vilstrup" w:date="2021-01-13T11:17:00Z"/>
        </w:rPr>
      </w:pPr>
      <w:ins w:id="11110" w:author="Ole Vilstrup" w:date="2021-01-13T11:17:00Z">
        <w:r w:rsidRPr="006203F2">
          <w:rPr>
            <w:rFonts w:eastAsia="Calibri"/>
            <w:lang w:eastAsia="de-DE"/>
          </w:rPr>
          <w:t>Applies to: all XML documents used in the SMP</w:t>
        </w:r>
      </w:ins>
    </w:p>
    <w:p w14:paraId="523EB640" w14:textId="77777777" w:rsidR="00C15F59" w:rsidRPr="006203F2" w:rsidRDefault="00C15F59" w:rsidP="00C15F59">
      <w:pPr>
        <w:rPr>
          <w:ins w:id="11111" w:author="Ole Vilstrup" w:date="2021-01-13T11:17:00Z"/>
        </w:rPr>
      </w:pPr>
    </w:p>
    <w:p w14:paraId="4AE29ADA" w14:textId="77777777" w:rsidR="00C15F59" w:rsidRPr="006203F2" w:rsidRDefault="00C15F59" w:rsidP="00C15F59">
      <w:pPr>
        <w:rPr>
          <w:ins w:id="11112" w:author="Ole Vilstrup" w:date="2021-01-13T11:17:00Z"/>
        </w:rPr>
      </w:pPr>
      <w:ins w:id="11113" w:author="Ole Vilstrup" w:date="2021-01-13T11:17:00Z">
        <w:r w:rsidRPr="006203F2">
          <w:t>Eksempel på den eneste mulighed i dansk eDelivery:</w:t>
        </w:r>
      </w:ins>
    </w:p>
    <w:p w14:paraId="725B82B8" w14:textId="77777777" w:rsidR="00C15F59" w:rsidRPr="006203F2" w:rsidRDefault="00C15F59" w:rsidP="00C15F59">
      <w:pPr>
        <w:rPr>
          <w:ins w:id="11114" w:author="Ole Vilstrup" w:date="2021-01-13T11:17:00Z"/>
        </w:rPr>
      </w:pPr>
    </w:p>
    <w:p w14:paraId="3BB2D1C4" w14:textId="77777777" w:rsidR="00C15F59" w:rsidRPr="006203F2" w:rsidRDefault="00C15F59" w:rsidP="00C15F59">
      <w:pPr>
        <w:rPr>
          <w:ins w:id="11115" w:author="Ole Vilstrup" w:date="2021-01-13T11:17:00Z"/>
          <w:rFonts w:ascii="Courier New" w:eastAsia="Calibri" w:hAnsi="Courier New" w:cs="Courier New"/>
          <w:color w:val="000000"/>
          <w:sz w:val="20"/>
          <w:szCs w:val="20"/>
          <w:lang w:eastAsia="de-DE"/>
        </w:rPr>
      </w:pPr>
      <w:ins w:id="11116" w:author="Ole Vilstrup" w:date="2021-01-13T11:17:00Z">
        <w:r w:rsidRPr="006203F2">
          <w:rPr>
            <w:rFonts w:ascii="Courier New" w:eastAsia="Calibri" w:hAnsi="Courier New" w:cs="Courier New"/>
            <w:color w:val="000000"/>
            <w:sz w:val="20"/>
            <w:szCs w:val="20"/>
            <w:lang w:eastAsia="de-DE"/>
          </w:rPr>
          <w:t xml:space="preserve">&lt;Endpoint transportProfile="peppol-transport-as4-v2_0"&gt; </w:t>
        </w:r>
      </w:ins>
    </w:p>
    <w:p w14:paraId="56262F08" w14:textId="77777777" w:rsidR="00C15F59" w:rsidRPr="006203F2" w:rsidRDefault="00C15F59" w:rsidP="00C15F59">
      <w:pPr>
        <w:rPr>
          <w:ins w:id="11117" w:author="Ole Vilstrup" w:date="2021-01-13T11:17:00Z"/>
          <w:rFonts w:ascii="Calibri" w:eastAsia="Calibri" w:hAnsi="Calibri" w:cs="Calibri"/>
          <w:color w:val="000000"/>
          <w:szCs w:val="22"/>
          <w:lang w:eastAsia="de-DE"/>
        </w:rPr>
      </w:pPr>
      <w:ins w:id="11118" w:author="Ole Vilstrup" w:date="2021-01-13T11:17:00Z">
        <w:r w:rsidRPr="006203F2">
          <w:rPr>
            <w:rFonts w:ascii="Courier New" w:eastAsia="Calibri" w:hAnsi="Courier New" w:cs="Courier New"/>
            <w:color w:val="000000"/>
            <w:sz w:val="20"/>
            <w:szCs w:val="20"/>
            <w:lang w:eastAsia="de-DE"/>
          </w:rPr>
          <w:t xml:space="preserve">... </w:t>
        </w:r>
      </w:ins>
    </w:p>
    <w:p w14:paraId="11E73627" w14:textId="77777777" w:rsidR="00C15F59" w:rsidRPr="00020660" w:rsidRDefault="00C15F59" w:rsidP="00C15F59">
      <w:pPr>
        <w:rPr>
          <w:ins w:id="11119" w:author="Ole Vilstrup" w:date="2021-01-13T11:17:00Z"/>
          <w:sz w:val="24"/>
        </w:rPr>
      </w:pPr>
      <w:ins w:id="11120" w:author="Ole Vilstrup" w:date="2021-01-13T11:17:00Z">
        <w:r w:rsidRPr="006203F2">
          <w:rPr>
            <w:rFonts w:ascii="Courier New" w:eastAsia="Calibri" w:hAnsi="Courier New" w:cs="Courier New"/>
            <w:color w:val="000000"/>
            <w:sz w:val="20"/>
            <w:szCs w:val="20"/>
            <w:lang w:eastAsia="de-DE"/>
          </w:rPr>
          <w:t>&lt;/Endpoint&gt;</w:t>
        </w:r>
      </w:ins>
    </w:p>
    <w:p w14:paraId="6E152D63" w14:textId="77777777" w:rsidR="00C15F59" w:rsidRPr="006203F2" w:rsidRDefault="00C15F59" w:rsidP="00C15F59">
      <w:pPr>
        <w:rPr>
          <w:ins w:id="11121" w:author="Ole Vilstrup" w:date="2021-01-13T11:17:00Z"/>
          <w:rFonts w:ascii="Cambria" w:hAnsi="Cambria" w:cs="Cambria"/>
          <w:b/>
          <w:bCs/>
          <w:sz w:val="23"/>
          <w:szCs w:val="23"/>
        </w:rPr>
      </w:pPr>
    </w:p>
    <w:p w14:paraId="3F110F9A" w14:textId="77777777" w:rsidR="00C15F59" w:rsidRPr="006203F2" w:rsidRDefault="00C15F59">
      <w:pPr>
        <w:ind w:left="0"/>
        <w:rPr>
          <w:rFonts w:eastAsia="Calibri"/>
          <w:lang w:eastAsia="da-DK"/>
          <w:rPrChange w:id="11122" w:author="Ole Vilstrup" w:date="2020-12-11T14:26:00Z">
            <w:rPr>
              <w:lang w:val="en-GB"/>
            </w:rPr>
          </w:rPrChange>
        </w:rPr>
        <w:pPrChange w:id="11123" w:author="Ole Vilstrup" w:date="2021-01-13T13:04:00Z">
          <w:pPr/>
        </w:pPrChange>
      </w:pPr>
    </w:p>
    <w:sectPr w:rsidR="00C15F59" w:rsidRPr="006203F2" w:rsidSect="00DF0E18">
      <w:footnotePr>
        <w:numFmt w:val="lowerRoman"/>
      </w:footnotePr>
      <w:endnotePr>
        <w:numFmt w:val="decimal"/>
      </w:endnotePr>
      <w:pgSz w:w="11907" w:h="16840" w:orient="portrait" w:code="9"/>
      <w:pgMar w:top="1701" w:right="1134" w:bottom="1701" w:left="1134" w:header="709" w:footer="425" w:gutter="0"/>
      <w:cols w:space="708"/>
      <w:docGrid w:linePitch="360"/>
      <w:sectPrChange w:id="11124" w:author="Ole Vilstrup" w:date="2020-12-01T12:13:00Z">
        <w:sectPr w:rsidR="00C15F59" w:rsidRPr="006203F2" w:rsidSect="00DF0E18">
          <w:pgSz w:w="16840" w:h="11907" w:orient="landscape"/>
          <w:pgMar w:top="1418" w:right="1134" w:bottom="1418" w:left="1134" w:header="709" w:footer="425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EA8BE" w14:textId="77777777" w:rsidR="0037100D" w:rsidRDefault="0037100D" w:rsidP="00284613">
      <w:r>
        <w:separator/>
      </w:r>
    </w:p>
  </w:endnote>
  <w:endnote w:type="continuationSeparator" w:id="0">
    <w:p w14:paraId="270FF3DD" w14:textId="77777777" w:rsidR="0037100D" w:rsidRDefault="0037100D" w:rsidP="00284613">
      <w:r>
        <w:continuationSeparator/>
      </w:r>
    </w:p>
  </w:endnote>
  <w:endnote w:type="continuationNotice" w:id="1">
    <w:p w14:paraId="085CD006" w14:textId="77777777" w:rsidR="0037100D" w:rsidRDefault="003710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E963F" w14:textId="7CF09BE3" w:rsidR="002F67CA" w:rsidRPr="00100825" w:rsidRDefault="00000000" w:rsidP="00AB56C0">
    <w:pPr>
      <w:pStyle w:val="Sidefod"/>
      <w:pBdr>
        <w:top w:val="single" w:sz="8" w:space="1" w:color="0A6CC4"/>
      </w:pBdr>
      <w:tabs>
        <w:tab w:val="clear" w:pos="8640"/>
        <w:tab w:val="right" w:pos="8497"/>
      </w:tabs>
      <w:ind w:left="0"/>
      <w:rPr>
        <w:rFonts w:ascii="Roboto Light" w:hAnsi="Roboto Light"/>
        <w:sz w:val="18"/>
        <w:szCs w:val="18"/>
      </w:rPr>
    </w:pPr>
    <w:customXmlInsRangeStart w:id="789" w:author="Ole Vilstrup" w:date="2020-05-25T11:00:00Z"/>
    <w:sdt>
      <w:sdtPr>
        <w:rPr>
          <w:rFonts w:ascii="Roboto Light" w:hAnsi="Roboto Light"/>
          <w:sz w:val="18"/>
          <w:szCs w:val="18"/>
        </w:rPr>
        <w:alias w:val="Titel"/>
        <w:tag w:val=""/>
        <w:id w:val="-568190382"/>
        <w:placeholder>
          <w:docPart w:val="13142A169E1E42F4B0176DD703A20A4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customXmlInsRangeEnd w:id="789"/>
        <w:ins w:id="790" w:author="Ole Vilstrup" w:date="2021-04-20T22:48:00Z">
          <w:r w:rsidR="0097434C" w:rsidRPr="0097434C">
            <w:rPr>
              <w:rFonts w:ascii="Roboto Light" w:hAnsi="Roboto Light"/>
              <w:sz w:val="18"/>
              <w:szCs w:val="18"/>
            </w:rPr>
            <w:t>SBDH – konfigurationer</w:t>
          </w:r>
        </w:ins>
        <w:customXmlInsRangeStart w:id="791" w:author="Ole Vilstrup" w:date="2020-05-25T11:00:00Z"/>
      </w:sdtContent>
    </w:sdt>
    <w:customXmlInsRangeEnd w:id="791"/>
    <w:ins w:id="792" w:author="Ole Vilstrup" w:date="2020-05-25T11:00:00Z">
      <w:r w:rsidR="002F67CA" w:rsidRPr="004565F8">
        <w:rPr>
          <w:rFonts w:ascii="Roboto Light" w:hAnsi="Roboto Light"/>
          <w:sz w:val="18"/>
          <w:szCs w:val="18"/>
        </w:rPr>
        <w:ptab w:relativeTo="margin" w:alignment="center" w:leader="none"/>
      </w:r>
      <w:r w:rsidR="002F67CA">
        <w:rPr>
          <w:rFonts w:ascii="Roboto Light" w:hAnsi="Roboto Light"/>
          <w:sz w:val="18"/>
          <w:szCs w:val="18"/>
        </w:rPr>
        <w:fldChar w:fldCharType="begin"/>
      </w:r>
      <w:r w:rsidR="002F67CA">
        <w:rPr>
          <w:rFonts w:ascii="Roboto Light" w:hAnsi="Roboto Light"/>
          <w:sz w:val="18"/>
          <w:szCs w:val="18"/>
        </w:rPr>
        <w:instrText xml:space="preserve"> TIME \@ "dd-MM-yyyy" </w:instrText>
      </w:r>
    </w:ins>
    <w:r w:rsidR="002F67CA">
      <w:rPr>
        <w:rFonts w:ascii="Roboto Light" w:hAnsi="Roboto Light"/>
        <w:sz w:val="18"/>
        <w:szCs w:val="18"/>
      </w:rPr>
      <w:fldChar w:fldCharType="separate"/>
    </w:r>
    <w:ins w:id="793" w:author="Ole Vilstrup Møller" w:date="2023-06-19T13:54:00Z">
      <w:r w:rsidR="0011226E">
        <w:rPr>
          <w:rFonts w:ascii="Roboto Light" w:hAnsi="Roboto Light"/>
          <w:noProof/>
          <w:sz w:val="18"/>
          <w:szCs w:val="18"/>
        </w:rPr>
        <w:t>19-06-2023</w:t>
      </w:r>
    </w:ins>
    <w:ins w:id="794" w:author="Ole Vilstrup" w:date="2022-02-14T08:21:00Z">
      <w:del w:id="795" w:author="Ole Vilstrup Møller" w:date="2023-06-19T13:54:00Z">
        <w:r w:rsidR="00EB10D2" w:rsidDel="0011226E">
          <w:rPr>
            <w:rFonts w:ascii="Roboto Light" w:hAnsi="Roboto Light"/>
            <w:noProof/>
            <w:sz w:val="18"/>
            <w:szCs w:val="18"/>
          </w:rPr>
          <w:delText>14-02-2022</w:delText>
        </w:r>
      </w:del>
    </w:ins>
    <w:del w:id="796" w:author="Ole Vilstrup Møller" w:date="2023-06-19T13:54:00Z">
      <w:r w:rsidR="002F67CA" w:rsidDel="0011226E">
        <w:rPr>
          <w:rFonts w:ascii="Roboto Light" w:hAnsi="Roboto Light"/>
          <w:noProof/>
          <w:sz w:val="18"/>
          <w:szCs w:val="18"/>
        </w:rPr>
        <w:delText>07-12-2020</w:delText>
      </w:r>
    </w:del>
    <w:ins w:id="797" w:author="Ole Vilstrup" w:date="2020-05-25T11:00:00Z">
      <w:r w:rsidR="002F67CA">
        <w:rPr>
          <w:rFonts w:ascii="Roboto Light" w:hAnsi="Roboto Light"/>
          <w:sz w:val="18"/>
          <w:szCs w:val="18"/>
        </w:rPr>
        <w:fldChar w:fldCharType="end"/>
      </w:r>
      <w:r w:rsidR="002F67CA" w:rsidRPr="004565F8">
        <w:rPr>
          <w:rFonts w:ascii="Roboto Light" w:hAnsi="Roboto Light"/>
          <w:sz w:val="18"/>
          <w:szCs w:val="18"/>
        </w:rPr>
        <w:ptab w:relativeTo="margin" w:alignment="right" w:leader="none"/>
      </w:r>
      <w:r w:rsidR="002F67CA" w:rsidRPr="00C97640">
        <w:rPr>
          <w:rFonts w:ascii="Roboto Light" w:hAnsi="Roboto Light"/>
          <w:sz w:val="18"/>
          <w:szCs w:val="18"/>
        </w:rPr>
        <w:t>[</w:t>
      </w:r>
      <w:r w:rsidR="002F67CA" w:rsidRPr="00C97640">
        <w:rPr>
          <w:rFonts w:ascii="Roboto Light" w:hAnsi="Roboto Light"/>
          <w:sz w:val="18"/>
          <w:szCs w:val="18"/>
        </w:rPr>
        <w:fldChar w:fldCharType="begin"/>
      </w:r>
      <w:r w:rsidR="002F67CA" w:rsidRPr="00C97640">
        <w:rPr>
          <w:rFonts w:ascii="Roboto Light" w:hAnsi="Roboto Light"/>
          <w:sz w:val="18"/>
          <w:szCs w:val="18"/>
        </w:rPr>
        <w:instrText>PAGE   \* MERGEFORMAT</w:instrText>
      </w:r>
      <w:r w:rsidR="002F67CA" w:rsidRPr="00C97640">
        <w:rPr>
          <w:rFonts w:ascii="Roboto Light" w:hAnsi="Roboto Light"/>
          <w:sz w:val="18"/>
          <w:szCs w:val="18"/>
        </w:rPr>
        <w:fldChar w:fldCharType="separate"/>
      </w:r>
      <w:r w:rsidR="002F67CA" w:rsidRPr="00C97640">
        <w:rPr>
          <w:rFonts w:ascii="Roboto Light" w:hAnsi="Roboto Light"/>
          <w:sz w:val="18"/>
          <w:szCs w:val="18"/>
        </w:rPr>
        <w:t>1</w:t>
      </w:r>
      <w:r w:rsidR="002F67CA" w:rsidRPr="00C97640">
        <w:rPr>
          <w:rFonts w:ascii="Roboto Light" w:hAnsi="Roboto Light"/>
          <w:sz w:val="18"/>
          <w:szCs w:val="18"/>
        </w:rPr>
        <w:fldChar w:fldCharType="end"/>
      </w:r>
      <w:r w:rsidR="002F67CA" w:rsidRPr="00C97640">
        <w:rPr>
          <w:rFonts w:ascii="Roboto Light" w:hAnsi="Roboto Light"/>
          <w:sz w:val="18"/>
          <w:szCs w:val="18"/>
        </w:rPr>
        <w:t>]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819E" w14:textId="77777777" w:rsidR="0037100D" w:rsidRDefault="0037100D" w:rsidP="00284613">
      <w:r>
        <w:separator/>
      </w:r>
    </w:p>
  </w:footnote>
  <w:footnote w:type="continuationSeparator" w:id="0">
    <w:p w14:paraId="584E9EBA" w14:textId="77777777" w:rsidR="0037100D" w:rsidRDefault="0037100D" w:rsidP="00284613">
      <w:r>
        <w:continuationSeparator/>
      </w:r>
    </w:p>
  </w:footnote>
  <w:footnote w:type="continuationNotice" w:id="1">
    <w:p w14:paraId="464DB5DC" w14:textId="77777777" w:rsidR="0037100D" w:rsidRDefault="003710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1A63E" w14:textId="77777777" w:rsidR="002F67CA" w:rsidRDefault="00000000">
    <w:pPr>
      <w:pStyle w:val="Sidehoved"/>
    </w:pPr>
    <w:r>
      <w:rPr>
        <w:noProof/>
      </w:rPr>
      <w:pict w14:anchorId="2C228B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5243" o:spid="_x0000_s1035" type="#_x0000_t136" style="position:absolute;left:0;text-align:left;margin-left:0;margin-top:0;width:428.25pt;height:171.3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72E7" w14:textId="51E2123F" w:rsidR="002F67CA" w:rsidRDefault="002F67CA" w:rsidP="00132624">
    <w:pPr>
      <w:pStyle w:val="Sidehoved"/>
      <w:pBdr>
        <w:bottom w:val="single" w:sz="4" w:space="1" w:color="auto"/>
      </w:pBdr>
      <w:ind w:left="0" w:firstLine="142"/>
    </w:pPr>
    <w:r>
      <w:tab/>
    </w:r>
    <w:fldSimple w:instr=" FILENAME \* MERGEFORMAT ">
      <w:ins w:id="785" w:author="Ole Vilstrup" w:date="2022-02-14T08:21:00Z">
        <w:r w:rsidR="00EB10D2">
          <w:rPr>
            <w:noProof/>
          </w:rPr>
          <w:t>SBDH – konfigurationer 20220213.docx</w:t>
        </w:r>
      </w:ins>
      <w:del w:id="786" w:author="Ole Vilstrup" w:date="2022-02-13T23:56:00Z">
        <w:r w:rsidR="009363A9" w:rsidDel="00C90233">
          <w:rPr>
            <w:noProof/>
          </w:rPr>
          <w:delText>SBDH – konfigurationer 20220213.docx</w:delText>
        </w:r>
      </w:del>
      <w:del w:id="787" w:author="Ole Vilstrup" w:date="2022-02-13T23:55:00Z">
        <w:r w:rsidR="00132624" w:rsidDel="009363A9">
          <w:rPr>
            <w:noProof/>
          </w:rPr>
          <w:delText>SBDH – konfigurationer 20220121 - Kopi.docx</w:delText>
        </w:r>
      </w:del>
      <w:del w:id="788" w:author="Ole Vilstrup" w:date="2022-02-13T23:54:00Z">
        <w:r w:rsidR="002F1C76" w:rsidDel="00132624">
          <w:rPr>
            <w:noProof/>
          </w:rPr>
          <w:delText>SBDH – konfigurationer 20220121.docx</w:delText>
        </w:r>
      </w:del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406A" w14:textId="77777777" w:rsidR="002F67CA" w:rsidRDefault="00000000">
    <w:pPr>
      <w:pStyle w:val="Sidehoved"/>
    </w:pPr>
    <w:r>
      <w:rPr>
        <w:noProof/>
      </w:rPr>
      <w:pict w14:anchorId="444A8F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5242" o:spid="_x0000_s1034" type="#_x0000_t136" style="position:absolute;left:0;text-align:left;margin-left:0;margin-top:0;width:428.25pt;height:171.3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5D6E"/>
    <w:multiLevelType w:val="hybridMultilevel"/>
    <w:tmpl w:val="104EFE9E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1430F72"/>
    <w:multiLevelType w:val="hybridMultilevel"/>
    <w:tmpl w:val="B6DCC5D0"/>
    <w:lvl w:ilvl="0" w:tplc="D4F0905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050B29A4"/>
    <w:multiLevelType w:val="hybridMultilevel"/>
    <w:tmpl w:val="5CF0CAA8"/>
    <w:lvl w:ilvl="0" w:tplc="22569ACA">
      <w:start w:val="6"/>
      <w:numFmt w:val="bullet"/>
      <w:lvlText w:val="-"/>
      <w:lvlJc w:val="left"/>
      <w:pPr>
        <w:ind w:left="1780" w:hanging="360"/>
      </w:pPr>
      <w:rPr>
        <w:rFonts w:ascii="Cambria" w:eastAsia="Times New Roman" w:hAnsi="Cambria" w:cs="Cambria" w:hint="default"/>
        <w:b/>
        <w:sz w:val="23"/>
      </w:rPr>
    </w:lvl>
    <w:lvl w:ilvl="1" w:tplc="0406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09093E80"/>
    <w:multiLevelType w:val="hybridMultilevel"/>
    <w:tmpl w:val="0EE6ED84"/>
    <w:lvl w:ilvl="0" w:tplc="D4F0905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0BCB0B72"/>
    <w:multiLevelType w:val="hybridMultilevel"/>
    <w:tmpl w:val="C6BCD466"/>
    <w:lvl w:ilvl="0" w:tplc="67DA86C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18CB6B53"/>
    <w:multiLevelType w:val="hybridMultilevel"/>
    <w:tmpl w:val="A74821EC"/>
    <w:lvl w:ilvl="0" w:tplc="DDD0FB7E">
      <w:start w:val="5"/>
      <w:numFmt w:val="bullet"/>
      <w:lvlText w:val="-"/>
      <w:lvlJc w:val="left"/>
      <w:pPr>
        <w:ind w:left="1636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1972559A"/>
    <w:multiLevelType w:val="hybridMultilevel"/>
    <w:tmpl w:val="D90A133C"/>
    <w:lvl w:ilvl="0" w:tplc="67DA86C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19C25D60"/>
    <w:multiLevelType w:val="hybridMultilevel"/>
    <w:tmpl w:val="023ADFC6"/>
    <w:lvl w:ilvl="0" w:tplc="67DA86C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1B3B6E8E"/>
    <w:multiLevelType w:val="hybridMultilevel"/>
    <w:tmpl w:val="08C25F70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1E3F1BFD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E4F0546"/>
    <w:multiLevelType w:val="hybridMultilevel"/>
    <w:tmpl w:val="48A8DE06"/>
    <w:lvl w:ilvl="0" w:tplc="22569ACA">
      <w:start w:val="6"/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  <w:b/>
        <w:sz w:val="23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C4BBDA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CA41DE"/>
    <w:multiLevelType w:val="hybridMultilevel"/>
    <w:tmpl w:val="0EE6ED84"/>
    <w:lvl w:ilvl="0" w:tplc="D4F0905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 w15:restartNumberingAfterBreak="0">
    <w:nsid w:val="258A6836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A147F5E"/>
    <w:multiLevelType w:val="hybridMultilevel"/>
    <w:tmpl w:val="0EE6ED84"/>
    <w:lvl w:ilvl="0" w:tplc="D4F0905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2BE6467E"/>
    <w:multiLevelType w:val="hybridMultilevel"/>
    <w:tmpl w:val="5922C2C4"/>
    <w:lvl w:ilvl="0" w:tplc="94F2ACA8">
      <w:start w:val="1"/>
      <w:numFmt w:val="bullet"/>
      <w:pStyle w:val="Normal-punk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5" w15:restartNumberingAfterBreak="0">
    <w:nsid w:val="30572F1E"/>
    <w:multiLevelType w:val="hybridMultilevel"/>
    <w:tmpl w:val="32182958"/>
    <w:lvl w:ilvl="0" w:tplc="F912C1C4">
      <w:start w:val="1"/>
      <w:numFmt w:val="decimal"/>
      <w:pStyle w:val="Normal-nummer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6" w15:restartNumberingAfterBreak="0">
    <w:nsid w:val="33D24BE2"/>
    <w:multiLevelType w:val="hybridMultilevel"/>
    <w:tmpl w:val="0EE6ED84"/>
    <w:lvl w:ilvl="0" w:tplc="D4F0905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36B6170C"/>
    <w:multiLevelType w:val="hybridMultilevel"/>
    <w:tmpl w:val="D90A133C"/>
    <w:lvl w:ilvl="0" w:tplc="67DA86C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37D06D2D"/>
    <w:multiLevelType w:val="hybridMultilevel"/>
    <w:tmpl w:val="B6DCC5D0"/>
    <w:lvl w:ilvl="0" w:tplc="D4F0905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42863E97"/>
    <w:multiLevelType w:val="hybridMultilevel"/>
    <w:tmpl w:val="0EE6ED84"/>
    <w:lvl w:ilvl="0" w:tplc="D4F0905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46D82275"/>
    <w:multiLevelType w:val="hybridMultilevel"/>
    <w:tmpl w:val="D90A133C"/>
    <w:lvl w:ilvl="0" w:tplc="67DA86C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1" w15:restartNumberingAfterBreak="0">
    <w:nsid w:val="47EE3495"/>
    <w:multiLevelType w:val="hybridMultilevel"/>
    <w:tmpl w:val="023ADFC6"/>
    <w:lvl w:ilvl="0" w:tplc="67DA86C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51B667A6"/>
    <w:multiLevelType w:val="hybridMultilevel"/>
    <w:tmpl w:val="C7CC8E46"/>
    <w:lvl w:ilvl="0" w:tplc="D4F0905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3" w15:restartNumberingAfterBreak="0">
    <w:nsid w:val="5E732E94"/>
    <w:multiLevelType w:val="hybridMultilevel"/>
    <w:tmpl w:val="F62A2B18"/>
    <w:lvl w:ilvl="0" w:tplc="C65E7780">
      <w:start w:val="100"/>
      <w:numFmt w:val="bullet"/>
      <w:lvlText w:val="-"/>
      <w:lvlJc w:val="left"/>
      <w:pPr>
        <w:ind w:left="1636" w:hanging="360"/>
      </w:pPr>
      <w:rPr>
        <w:rFonts w:ascii="Tahoma" w:eastAsia="Times New Roman" w:hAnsi="Tahoma" w:cs="Tahoma" w:hint="default"/>
      </w:rPr>
    </w:lvl>
    <w:lvl w:ilvl="1" w:tplc="040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4" w15:restartNumberingAfterBreak="0">
    <w:nsid w:val="5F297C36"/>
    <w:multiLevelType w:val="hybridMultilevel"/>
    <w:tmpl w:val="DF36D660"/>
    <w:lvl w:ilvl="0" w:tplc="618E0FA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62D2570E"/>
    <w:multiLevelType w:val="hybridMultilevel"/>
    <w:tmpl w:val="FAC630EC"/>
    <w:lvl w:ilvl="0" w:tplc="353A4DD4">
      <w:start w:val="1"/>
      <w:numFmt w:val="bullet"/>
      <w:lvlText w:val="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CF562" w:tentative="1">
      <w:start w:val="1"/>
      <w:numFmt w:val="bullet"/>
      <w:lvlText w:val="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E0A3E" w:tentative="1">
      <w:start w:val="1"/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C49EA4" w:tentative="1">
      <w:start w:val="1"/>
      <w:numFmt w:val="bullet"/>
      <w:lvlText w:val="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DA0D8E" w:tentative="1">
      <w:start w:val="1"/>
      <w:numFmt w:val="bullet"/>
      <w:lvlText w:val="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764F08" w:tentative="1">
      <w:start w:val="1"/>
      <w:numFmt w:val="bullet"/>
      <w:lvlText w:val="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08B04E" w:tentative="1">
      <w:start w:val="1"/>
      <w:numFmt w:val="bullet"/>
      <w:lvlText w:val="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A6F1E" w:tentative="1">
      <w:start w:val="1"/>
      <w:numFmt w:val="bullet"/>
      <w:lvlText w:val="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87572" w:tentative="1">
      <w:start w:val="1"/>
      <w:numFmt w:val="bullet"/>
      <w:lvlText w:val="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60C197E"/>
    <w:multiLevelType w:val="hybridMultilevel"/>
    <w:tmpl w:val="8B525200"/>
    <w:lvl w:ilvl="0" w:tplc="67DA86C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673363EB"/>
    <w:multiLevelType w:val="hybridMultilevel"/>
    <w:tmpl w:val="0A4C60C6"/>
    <w:lvl w:ilvl="0" w:tplc="D4F0905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6898594B"/>
    <w:multiLevelType w:val="hybridMultilevel"/>
    <w:tmpl w:val="0EE6ED84"/>
    <w:lvl w:ilvl="0" w:tplc="D4F0905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6D505C18"/>
    <w:multiLevelType w:val="hybridMultilevel"/>
    <w:tmpl w:val="0D221856"/>
    <w:lvl w:ilvl="0" w:tplc="FFFFFFFF">
      <w:start w:val="1"/>
      <w:numFmt w:val="bullet"/>
      <w:pStyle w:val="Opstilling-punkttegn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EBC6850"/>
    <w:multiLevelType w:val="hybridMultilevel"/>
    <w:tmpl w:val="D90A133C"/>
    <w:lvl w:ilvl="0" w:tplc="67DA86C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56" w:hanging="360"/>
      </w:pPr>
    </w:lvl>
    <w:lvl w:ilvl="2" w:tplc="0406001B" w:tentative="1">
      <w:start w:val="1"/>
      <w:numFmt w:val="lowerRoman"/>
      <w:lvlText w:val="%3."/>
      <w:lvlJc w:val="right"/>
      <w:pPr>
        <w:ind w:left="3076" w:hanging="180"/>
      </w:pPr>
    </w:lvl>
    <w:lvl w:ilvl="3" w:tplc="0406000F" w:tentative="1">
      <w:start w:val="1"/>
      <w:numFmt w:val="decimal"/>
      <w:lvlText w:val="%4."/>
      <w:lvlJc w:val="left"/>
      <w:pPr>
        <w:ind w:left="3796" w:hanging="360"/>
      </w:pPr>
    </w:lvl>
    <w:lvl w:ilvl="4" w:tplc="04060019" w:tentative="1">
      <w:start w:val="1"/>
      <w:numFmt w:val="lowerLetter"/>
      <w:lvlText w:val="%5."/>
      <w:lvlJc w:val="left"/>
      <w:pPr>
        <w:ind w:left="4516" w:hanging="360"/>
      </w:pPr>
    </w:lvl>
    <w:lvl w:ilvl="5" w:tplc="0406001B" w:tentative="1">
      <w:start w:val="1"/>
      <w:numFmt w:val="lowerRoman"/>
      <w:lvlText w:val="%6."/>
      <w:lvlJc w:val="right"/>
      <w:pPr>
        <w:ind w:left="5236" w:hanging="180"/>
      </w:pPr>
    </w:lvl>
    <w:lvl w:ilvl="6" w:tplc="0406000F" w:tentative="1">
      <w:start w:val="1"/>
      <w:numFmt w:val="decimal"/>
      <w:lvlText w:val="%7."/>
      <w:lvlJc w:val="left"/>
      <w:pPr>
        <w:ind w:left="5956" w:hanging="360"/>
      </w:pPr>
    </w:lvl>
    <w:lvl w:ilvl="7" w:tplc="04060019" w:tentative="1">
      <w:start w:val="1"/>
      <w:numFmt w:val="lowerLetter"/>
      <w:lvlText w:val="%8."/>
      <w:lvlJc w:val="left"/>
      <w:pPr>
        <w:ind w:left="6676" w:hanging="360"/>
      </w:pPr>
    </w:lvl>
    <w:lvl w:ilvl="8" w:tplc="040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74507E45"/>
    <w:multiLevelType w:val="hybridMultilevel"/>
    <w:tmpl w:val="68E6BFD0"/>
    <w:lvl w:ilvl="0" w:tplc="12FCD126">
      <w:start w:val="1"/>
      <w:numFmt w:val="bullet"/>
      <w:pStyle w:val="Opstilling-punkttegn2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86812E4"/>
    <w:multiLevelType w:val="hybridMultilevel"/>
    <w:tmpl w:val="C90A3C02"/>
    <w:lvl w:ilvl="0" w:tplc="04060001">
      <w:start w:val="1"/>
      <w:numFmt w:val="bullet"/>
      <w:pStyle w:val="Conforman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366C7"/>
    <w:multiLevelType w:val="multilevel"/>
    <w:tmpl w:val="1398FAFC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89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 w16cid:durableId="1163164560">
    <w:abstractNumId w:val="33"/>
  </w:num>
  <w:num w:numId="2" w16cid:durableId="1656373746">
    <w:abstractNumId w:val="15"/>
  </w:num>
  <w:num w:numId="3" w16cid:durableId="730468025">
    <w:abstractNumId w:val="14"/>
  </w:num>
  <w:num w:numId="4" w16cid:durableId="992878962">
    <w:abstractNumId w:val="32"/>
  </w:num>
  <w:num w:numId="5" w16cid:durableId="226889534">
    <w:abstractNumId w:val="29"/>
  </w:num>
  <w:num w:numId="6" w16cid:durableId="1692798384">
    <w:abstractNumId w:val="31"/>
  </w:num>
  <w:num w:numId="7" w16cid:durableId="1171679258">
    <w:abstractNumId w:val="12"/>
  </w:num>
  <w:num w:numId="8" w16cid:durableId="1166213126">
    <w:abstractNumId w:val="6"/>
  </w:num>
  <w:num w:numId="9" w16cid:durableId="2139756794">
    <w:abstractNumId w:val="28"/>
  </w:num>
  <w:num w:numId="10" w16cid:durableId="2050256254">
    <w:abstractNumId w:val="30"/>
  </w:num>
  <w:num w:numId="11" w16cid:durableId="347144302">
    <w:abstractNumId w:val="26"/>
  </w:num>
  <w:num w:numId="12" w16cid:durableId="880439592">
    <w:abstractNumId w:val="21"/>
  </w:num>
  <w:num w:numId="13" w16cid:durableId="525870084">
    <w:abstractNumId w:val="23"/>
  </w:num>
  <w:num w:numId="14" w16cid:durableId="694119283">
    <w:abstractNumId w:val="16"/>
  </w:num>
  <w:num w:numId="15" w16cid:durableId="1778014790">
    <w:abstractNumId w:val="22"/>
  </w:num>
  <w:num w:numId="16" w16cid:durableId="37054502">
    <w:abstractNumId w:val="3"/>
  </w:num>
  <w:num w:numId="17" w16cid:durableId="66271442">
    <w:abstractNumId w:val="4"/>
  </w:num>
  <w:num w:numId="18" w16cid:durableId="1801924235">
    <w:abstractNumId w:val="17"/>
  </w:num>
  <w:num w:numId="19" w16cid:durableId="1209536641">
    <w:abstractNumId w:val="20"/>
  </w:num>
  <w:num w:numId="20" w16cid:durableId="375392172">
    <w:abstractNumId w:val="19"/>
  </w:num>
  <w:num w:numId="21" w16cid:durableId="1712995075">
    <w:abstractNumId w:val="27"/>
  </w:num>
  <w:num w:numId="22" w16cid:durableId="158931832">
    <w:abstractNumId w:val="1"/>
  </w:num>
  <w:num w:numId="23" w16cid:durableId="1870533325">
    <w:abstractNumId w:val="13"/>
  </w:num>
  <w:num w:numId="24" w16cid:durableId="1748112750">
    <w:abstractNumId w:val="11"/>
  </w:num>
  <w:num w:numId="25" w16cid:durableId="1675643256">
    <w:abstractNumId w:val="18"/>
  </w:num>
  <w:num w:numId="26" w16cid:durableId="2133550225">
    <w:abstractNumId w:val="7"/>
  </w:num>
  <w:num w:numId="27" w16cid:durableId="202449848">
    <w:abstractNumId w:val="10"/>
  </w:num>
  <w:num w:numId="28" w16cid:durableId="1632247295">
    <w:abstractNumId w:val="9"/>
  </w:num>
  <w:num w:numId="29" w16cid:durableId="1499610523">
    <w:abstractNumId w:val="9"/>
  </w:num>
  <w:num w:numId="30" w16cid:durableId="545916069">
    <w:abstractNumId w:val="9"/>
  </w:num>
  <w:num w:numId="31" w16cid:durableId="738476493">
    <w:abstractNumId w:val="9"/>
  </w:num>
  <w:num w:numId="32" w16cid:durableId="111363004">
    <w:abstractNumId w:val="9"/>
  </w:num>
  <w:num w:numId="33" w16cid:durableId="1674260675">
    <w:abstractNumId w:val="9"/>
  </w:num>
  <w:num w:numId="34" w16cid:durableId="957906587">
    <w:abstractNumId w:val="9"/>
  </w:num>
  <w:num w:numId="35" w16cid:durableId="594939690">
    <w:abstractNumId w:val="9"/>
  </w:num>
  <w:num w:numId="36" w16cid:durableId="1595674259">
    <w:abstractNumId w:val="9"/>
  </w:num>
  <w:num w:numId="37" w16cid:durableId="933787249">
    <w:abstractNumId w:val="9"/>
  </w:num>
  <w:num w:numId="38" w16cid:durableId="844249762">
    <w:abstractNumId w:val="2"/>
  </w:num>
  <w:num w:numId="39" w16cid:durableId="233585843">
    <w:abstractNumId w:val="9"/>
  </w:num>
  <w:num w:numId="40" w16cid:durableId="1669553117">
    <w:abstractNumId w:val="9"/>
  </w:num>
  <w:num w:numId="41" w16cid:durableId="221841570">
    <w:abstractNumId w:val="9"/>
  </w:num>
  <w:num w:numId="42" w16cid:durableId="1221360292">
    <w:abstractNumId w:val="9"/>
  </w:num>
  <w:num w:numId="43" w16cid:durableId="844171647">
    <w:abstractNumId w:val="9"/>
  </w:num>
  <w:num w:numId="44" w16cid:durableId="1268271892">
    <w:abstractNumId w:val="24"/>
  </w:num>
  <w:num w:numId="45" w16cid:durableId="660472456">
    <w:abstractNumId w:val="9"/>
  </w:num>
  <w:num w:numId="46" w16cid:durableId="16935252">
    <w:abstractNumId w:val="9"/>
  </w:num>
  <w:num w:numId="47" w16cid:durableId="39788935">
    <w:abstractNumId w:val="9"/>
  </w:num>
  <w:num w:numId="48" w16cid:durableId="701588338">
    <w:abstractNumId w:val="9"/>
  </w:num>
  <w:num w:numId="49" w16cid:durableId="485365196">
    <w:abstractNumId w:val="9"/>
  </w:num>
  <w:num w:numId="50" w16cid:durableId="1443038053">
    <w:abstractNumId w:val="9"/>
  </w:num>
  <w:num w:numId="51" w16cid:durableId="2029060363">
    <w:abstractNumId w:val="9"/>
  </w:num>
  <w:num w:numId="52" w16cid:durableId="805588907">
    <w:abstractNumId w:val="9"/>
  </w:num>
  <w:num w:numId="53" w16cid:durableId="372926564">
    <w:abstractNumId w:val="9"/>
  </w:num>
  <w:num w:numId="54" w16cid:durableId="950697829">
    <w:abstractNumId w:val="8"/>
  </w:num>
  <w:num w:numId="55" w16cid:durableId="1846549189">
    <w:abstractNumId w:val="9"/>
  </w:num>
  <w:num w:numId="56" w16cid:durableId="1905800345">
    <w:abstractNumId w:val="9"/>
  </w:num>
  <w:num w:numId="57" w16cid:durableId="1103765118">
    <w:abstractNumId w:val="9"/>
  </w:num>
  <w:num w:numId="58" w16cid:durableId="1974403895">
    <w:abstractNumId w:val="9"/>
  </w:num>
  <w:num w:numId="59" w16cid:durableId="1773547854">
    <w:abstractNumId w:val="9"/>
  </w:num>
  <w:num w:numId="60" w16cid:durableId="1349991603">
    <w:abstractNumId w:val="9"/>
  </w:num>
  <w:num w:numId="61" w16cid:durableId="283735696">
    <w:abstractNumId w:val="9"/>
  </w:num>
  <w:num w:numId="62" w16cid:durableId="496919642">
    <w:abstractNumId w:val="9"/>
  </w:num>
  <w:num w:numId="63" w16cid:durableId="638732812">
    <w:abstractNumId w:val="9"/>
  </w:num>
  <w:num w:numId="64" w16cid:durableId="132530908">
    <w:abstractNumId w:val="9"/>
  </w:num>
  <w:num w:numId="65" w16cid:durableId="2069838013">
    <w:abstractNumId w:val="9"/>
  </w:num>
  <w:num w:numId="66" w16cid:durableId="1922447641">
    <w:abstractNumId w:val="9"/>
  </w:num>
  <w:num w:numId="67" w16cid:durableId="460733807">
    <w:abstractNumId w:val="9"/>
  </w:num>
  <w:num w:numId="68" w16cid:durableId="1743287434">
    <w:abstractNumId w:val="9"/>
  </w:num>
  <w:num w:numId="69" w16cid:durableId="1795322131">
    <w:abstractNumId w:val="9"/>
  </w:num>
  <w:num w:numId="70" w16cid:durableId="308360947">
    <w:abstractNumId w:val="9"/>
  </w:num>
  <w:num w:numId="71" w16cid:durableId="247269670">
    <w:abstractNumId w:val="9"/>
  </w:num>
  <w:num w:numId="72" w16cid:durableId="1880236512">
    <w:abstractNumId w:val="9"/>
  </w:num>
  <w:num w:numId="73" w16cid:durableId="238105140">
    <w:abstractNumId w:val="9"/>
  </w:num>
  <w:num w:numId="74" w16cid:durableId="1182209456">
    <w:abstractNumId w:val="25"/>
  </w:num>
  <w:num w:numId="75" w16cid:durableId="965618537">
    <w:abstractNumId w:val="0"/>
  </w:num>
  <w:num w:numId="76" w16cid:durableId="1484004474">
    <w:abstractNumId w:val="5"/>
  </w:num>
  <w:num w:numId="77" w16cid:durableId="292947103">
    <w:abstractNumId w:val="9"/>
  </w:num>
  <w:num w:numId="78" w16cid:durableId="40903329">
    <w:abstractNumId w:val="9"/>
  </w:num>
  <w:num w:numId="79" w16cid:durableId="1790128244">
    <w:abstractNumId w:val="9"/>
  </w:num>
  <w:num w:numId="80" w16cid:durableId="1495073144">
    <w:abstractNumId w:val="9"/>
  </w:num>
  <w:num w:numId="81" w16cid:durableId="1062754733">
    <w:abstractNumId w:val="9"/>
  </w:num>
  <w:num w:numId="82" w16cid:durableId="683674959">
    <w:abstractNumId w:val="9"/>
  </w:num>
  <w:num w:numId="83" w16cid:durableId="938172356">
    <w:abstractNumId w:val="9"/>
  </w:num>
  <w:numIdMacAtCleanup w:val="7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le Vilstrup Møller">
    <w15:presenceInfo w15:providerId="AD" w15:userId="S::ovi@medcom.dk::a757f065-f0b8-41d7-9921-d608b153ad37"/>
  </w15:person>
  <w15:person w15:author="Ole Vilstrup">
    <w15:presenceInfo w15:providerId="None" w15:userId="Ole Vilstru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trackRevisions/>
  <w:defaultTabStop w:val="284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numFmt w:val="lowerRoman"/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E0"/>
    <w:rsid w:val="00000042"/>
    <w:rsid w:val="00000711"/>
    <w:rsid w:val="00000C8A"/>
    <w:rsid w:val="00001AB7"/>
    <w:rsid w:val="00001FEA"/>
    <w:rsid w:val="0000265B"/>
    <w:rsid w:val="00003182"/>
    <w:rsid w:val="00003328"/>
    <w:rsid w:val="00003C51"/>
    <w:rsid w:val="00003DF2"/>
    <w:rsid w:val="000040DD"/>
    <w:rsid w:val="00004C0B"/>
    <w:rsid w:val="00006344"/>
    <w:rsid w:val="000066F2"/>
    <w:rsid w:val="00006F57"/>
    <w:rsid w:val="000100D7"/>
    <w:rsid w:val="00010F23"/>
    <w:rsid w:val="000116E8"/>
    <w:rsid w:val="0001174D"/>
    <w:rsid w:val="00011CA5"/>
    <w:rsid w:val="000125A6"/>
    <w:rsid w:val="00012939"/>
    <w:rsid w:val="0001302D"/>
    <w:rsid w:val="00013724"/>
    <w:rsid w:val="00015019"/>
    <w:rsid w:val="00015408"/>
    <w:rsid w:val="000168A9"/>
    <w:rsid w:val="00017887"/>
    <w:rsid w:val="00020709"/>
    <w:rsid w:val="00020862"/>
    <w:rsid w:val="00021B89"/>
    <w:rsid w:val="00021C6A"/>
    <w:rsid w:val="000233F6"/>
    <w:rsid w:val="000239D1"/>
    <w:rsid w:val="00023A58"/>
    <w:rsid w:val="00024248"/>
    <w:rsid w:val="000250E7"/>
    <w:rsid w:val="00026092"/>
    <w:rsid w:val="00026F70"/>
    <w:rsid w:val="0003082F"/>
    <w:rsid w:val="00030D0C"/>
    <w:rsid w:val="00030D83"/>
    <w:rsid w:val="0003142A"/>
    <w:rsid w:val="00031558"/>
    <w:rsid w:val="00031620"/>
    <w:rsid w:val="00031805"/>
    <w:rsid w:val="00031918"/>
    <w:rsid w:val="00031C89"/>
    <w:rsid w:val="000320FB"/>
    <w:rsid w:val="000323B3"/>
    <w:rsid w:val="00033409"/>
    <w:rsid w:val="0003350E"/>
    <w:rsid w:val="0003351D"/>
    <w:rsid w:val="00033728"/>
    <w:rsid w:val="00034936"/>
    <w:rsid w:val="00034AEF"/>
    <w:rsid w:val="00035608"/>
    <w:rsid w:val="000360A5"/>
    <w:rsid w:val="000362DB"/>
    <w:rsid w:val="000369F1"/>
    <w:rsid w:val="00036A97"/>
    <w:rsid w:val="000402E5"/>
    <w:rsid w:val="00040C41"/>
    <w:rsid w:val="00042DD6"/>
    <w:rsid w:val="00044895"/>
    <w:rsid w:val="00045059"/>
    <w:rsid w:val="000453F0"/>
    <w:rsid w:val="000457FB"/>
    <w:rsid w:val="0004679D"/>
    <w:rsid w:val="00046B6A"/>
    <w:rsid w:val="00046CD5"/>
    <w:rsid w:val="00050B9A"/>
    <w:rsid w:val="0005233A"/>
    <w:rsid w:val="00052768"/>
    <w:rsid w:val="00053D1B"/>
    <w:rsid w:val="00053EB5"/>
    <w:rsid w:val="00054181"/>
    <w:rsid w:val="000541C3"/>
    <w:rsid w:val="000549BA"/>
    <w:rsid w:val="000551B2"/>
    <w:rsid w:val="00055AD6"/>
    <w:rsid w:val="00055E46"/>
    <w:rsid w:val="00055F3A"/>
    <w:rsid w:val="00056556"/>
    <w:rsid w:val="00057198"/>
    <w:rsid w:val="00057CED"/>
    <w:rsid w:val="00061293"/>
    <w:rsid w:val="0006133D"/>
    <w:rsid w:val="00061B36"/>
    <w:rsid w:val="000624BB"/>
    <w:rsid w:val="000625C5"/>
    <w:rsid w:val="00062880"/>
    <w:rsid w:val="00063ABF"/>
    <w:rsid w:val="00064050"/>
    <w:rsid w:val="00064A61"/>
    <w:rsid w:val="00064F02"/>
    <w:rsid w:val="00065226"/>
    <w:rsid w:val="00065500"/>
    <w:rsid w:val="00065E38"/>
    <w:rsid w:val="0007060B"/>
    <w:rsid w:val="00070DD5"/>
    <w:rsid w:val="00071112"/>
    <w:rsid w:val="00071476"/>
    <w:rsid w:val="0007242C"/>
    <w:rsid w:val="00072BF7"/>
    <w:rsid w:val="000737B1"/>
    <w:rsid w:val="00074D11"/>
    <w:rsid w:val="00075A25"/>
    <w:rsid w:val="00075A8B"/>
    <w:rsid w:val="00076868"/>
    <w:rsid w:val="00076876"/>
    <w:rsid w:val="00076AD2"/>
    <w:rsid w:val="00077E3B"/>
    <w:rsid w:val="000800B8"/>
    <w:rsid w:val="0008039D"/>
    <w:rsid w:val="000807EB"/>
    <w:rsid w:val="000808F7"/>
    <w:rsid w:val="00080996"/>
    <w:rsid w:val="0008116C"/>
    <w:rsid w:val="00081C73"/>
    <w:rsid w:val="00081F40"/>
    <w:rsid w:val="000826B1"/>
    <w:rsid w:val="0008274A"/>
    <w:rsid w:val="00082DF9"/>
    <w:rsid w:val="000836F7"/>
    <w:rsid w:val="00083D80"/>
    <w:rsid w:val="0008409B"/>
    <w:rsid w:val="000844A5"/>
    <w:rsid w:val="000845D3"/>
    <w:rsid w:val="00084BCC"/>
    <w:rsid w:val="000856C2"/>
    <w:rsid w:val="00085D5C"/>
    <w:rsid w:val="00085E91"/>
    <w:rsid w:val="000865EA"/>
    <w:rsid w:val="000868DF"/>
    <w:rsid w:val="00086D77"/>
    <w:rsid w:val="00087D11"/>
    <w:rsid w:val="00087E1F"/>
    <w:rsid w:val="00090028"/>
    <w:rsid w:val="0009045E"/>
    <w:rsid w:val="00090878"/>
    <w:rsid w:val="0009099B"/>
    <w:rsid w:val="000918B4"/>
    <w:rsid w:val="00091EDD"/>
    <w:rsid w:val="00092B32"/>
    <w:rsid w:val="0009308F"/>
    <w:rsid w:val="000936B3"/>
    <w:rsid w:val="0009679D"/>
    <w:rsid w:val="000967FF"/>
    <w:rsid w:val="000969B0"/>
    <w:rsid w:val="000973F2"/>
    <w:rsid w:val="0009774C"/>
    <w:rsid w:val="0009777D"/>
    <w:rsid w:val="000A08A8"/>
    <w:rsid w:val="000A09FB"/>
    <w:rsid w:val="000A0A6E"/>
    <w:rsid w:val="000A0C35"/>
    <w:rsid w:val="000A1123"/>
    <w:rsid w:val="000A2475"/>
    <w:rsid w:val="000A25D3"/>
    <w:rsid w:val="000A32AB"/>
    <w:rsid w:val="000A3366"/>
    <w:rsid w:val="000A3BD7"/>
    <w:rsid w:val="000A3DBF"/>
    <w:rsid w:val="000A4150"/>
    <w:rsid w:val="000A44AE"/>
    <w:rsid w:val="000A450B"/>
    <w:rsid w:val="000A4BFF"/>
    <w:rsid w:val="000A4FBE"/>
    <w:rsid w:val="000A5316"/>
    <w:rsid w:val="000A5DB0"/>
    <w:rsid w:val="000A73FC"/>
    <w:rsid w:val="000A73FE"/>
    <w:rsid w:val="000A7511"/>
    <w:rsid w:val="000A79B9"/>
    <w:rsid w:val="000A79D8"/>
    <w:rsid w:val="000A7DF5"/>
    <w:rsid w:val="000B0F88"/>
    <w:rsid w:val="000B177C"/>
    <w:rsid w:val="000B18FC"/>
    <w:rsid w:val="000B257B"/>
    <w:rsid w:val="000B30C5"/>
    <w:rsid w:val="000B312E"/>
    <w:rsid w:val="000B3896"/>
    <w:rsid w:val="000B3F71"/>
    <w:rsid w:val="000B4C8C"/>
    <w:rsid w:val="000B4FE0"/>
    <w:rsid w:val="000B585B"/>
    <w:rsid w:val="000B660C"/>
    <w:rsid w:val="000B6692"/>
    <w:rsid w:val="000B6FC9"/>
    <w:rsid w:val="000C0C47"/>
    <w:rsid w:val="000C10DD"/>
    <w:rsid w:val="000C1159"/>
    <w:rsid w:val="000C2719"/>
    <w:rsid w:val="000C2D3E"/>
    <w:rsid w:val="000C3998"/>
    <w:rsid w:val="000C415B"/>
    <w:rsid w:val="000C52A7"/>
    <w:rsid w:val="000C5E0B"/>
    <w:rsid w:val="000C64B6"/>
    <w:rsid w:val="000C6507"/>
    <w:rsid w:val="000C6C81"/>
    <w:rsid w:val="000C781A"/>
    <w:rsid w:val="000C7C7E"/>
    <w:rsid w:val="000C7D91"/>
    <w:rsid w:val="000D0885"/>
    <w:rsid w:val="000D0896"/>
    <w:rsid w:val="000D0CED"/>
    <w:rsid w:val="000D113E"/>
    <w:rsid w:val="000D151C"/>
    <w:rsid w:val="000D156F"/>
    <w:rsid w:val="000D1AA8"/>
    <w:rsid w:val="000D1F19"/>
    <w:rsid w:val="000D2DF6"/>
    <w:rsid w:val="000D33C5"/>
    <w:rsid w:val="000D39BC"/>
    <w:rsid w:val="000D442E"/>
    <w:rsid w:val="000D45EF"/>
    <w:rsid w:val="000D5A5E"/>
    <w:rsid w:val="000D5E14"/>
    <w:rsid w:val="000D6644"/>
    <w:rsid w:val="000D6D6E"/>
    <w:rsid w:val="000E0149"/>
    <w:rsid w:val="000E0557"/>
    <w:rsid w:val="000E0894"/>
    <w:rsid w:val="000E08A4"/>
    <w:rsid w:val="000E0916"/>
    <w:rsid w:val="000E0FE2"/>
    <w:rsid w:val="000E394B"/>
    <w:rsid w:val="000E39AB"/>
    <w:rsid w:val="000E3F7B"/>
    <w:rsid w:val="000E48FD"/>
    <w:rsid w:val="000E49CB"/>
    <w:rsid w:val="000E4DF7"/>
    <w:rsid w:val="000E51E0"/>
    <w:rsid w:val="000E67D1"/>
    <w:rsid w:val="000E7937"/>
    <w:rsid w:val="000E7C84"/>
    <w:rsid w:val="000E7C96"/>
    <w:rsid w:val="000F01C7"/>
    <w:rsid w:val="000F0801"/>
    <w:rsid w:val="000F0F35"/>
    <w:rsid w:val="000F1320"/>
    <w:rsid w:val="000F1FAA"/>
    <w:rsid w:val="000F3006"/>
    <w:rsid w:val="000F345D"/>
    <w:rsid w:val="000F3651"/>
    <w:rsid w:val="000F44E9"/>
    <w:rsid w:val="000F4727"/>
    <w:rsid w:val="000F52D6"/>
    <w:rsid w:val="000F581D"/>
    <w:rsid w:val="000F5898"/>
    <w:rsid w:val="000F5959"/>
    <w:rsid w:val="000F61A5"/>
    <w:rsid w:val="000F672F"/>
    <w:rsid w:val="000F746B"/>
    <w:rsid w:val="000F751D"/>
    <w:rsid w:val="001000C0"/>
    <w:rsid w:val="00100825"/>
    <w:rsid w:val="00101483"/>
    <w:rsid w:val="0010174C"/>
    <w:rsid w:val="00101852"/>
    <w:rsid w:val="00102BC3"/>
    <w:rsid w:val="00103004"/>
    <w:rsid w:val="001031A5"/>
    <w:rsid w:val="00103B46"/>
    <w:rsid w:val="0010481E"/>
    <w:rsid w:val="00104B3E"/>
    <w:rsid w:val="00106265"/>
    <w:rsid w:val="00106B0A"/>
    <w:rsid w:val="00106D4D"/>
    <w:rsid w:val="001106D2"/>
    <w:rsid w:val="00111B6D"/>
    <w:rsid w:val="0011226E"/>
    <w:rsid w:val="00112641"/>
    <w:rsid w:val="00112F93"/>
    <w:rsid w:val="00113E56"/>
    <w:rsid w:val="001143F7"/>
    <w:rsid w:val="00114872"/>
    <w:rsid w:val="00114C32"/>
    <w:rsid w:val="00115142"/>
    <w:rsid w:val="00115A25"/>
    <w:rsid w:val="00115EEB"/>
    <w:rsid w:val="00116D94"/>
    <w:rsid w:val="001205BB"/>
    <w:rsid w:val="0012076C"/>
    <w:rsid w:val="001209A5"/>
    <w:rsid w:val="00121265"/>
    <w:rsid w:val="001214E7"/>
    <w:rsid w:val="00121A52"/>
    <w:rsid w:val="00121D2E"/>
    <w:rsid w:val="0012210D"/>
    <w:rsid w:val="001223B3"/>
    <w:rsid w:val="00123E12"/>
    <w:rsid w:val="00124060"/>
    <w:rsid w:val="001241E4"/>
    <w:rsid w:val="00124DDD"/>
    <w:rsid w:val="00124F0E"/>
    <w:rsid w:val="001255FA"/>
    <w:rsid w:val="0012584E"/>
    <w:rsid w:val="00125863"/>
    <w:rsid w:val="00127D24"/>
    <w:rsid w:val="00130469"/>
    <w:rsid w:val="001308F6"/>
    <w:rsid w:val="00130D2C"/>
    <w:rsid w:val="001313CB"/>
    <w:rsid w:val="0013167F"/>
    <w:rsid w:val="00131D86"/>
    <w:rsid w:val="00132088"/>
    <w:rsid w:val="001325FB"/>
    <w:rsid w:val="00132624"/>
    <w:rsid w:val="00132E17"/>
    <w:rsid w:val="00132E3E"/>
    <w:rsid w:val="001334CF"/>
    <w:rsid w:val="00133D25"/>
    <w:rsid w:val="0013479F"/>
    <w:rsid w:val="00134A3E"/>
    <w:rsid w:val="00134E4B"/>
    <w:rsid w:val="00135406"/>
    <w:rsid w:val="00135732"/>
    <w:rsid w:val="00136CDF"/>
    <w:rsid w:val="0013746C"/>
    <w:rsid w:val="00137499"/>
    <w:rsid w:val="00140138"/>
    <w:rsid w:val="001403B4"/>
    <w:rsid w:val="00142150"/>
    <w:rsid w:val="00142581"/>
    <w:rsid w:val="00142D58"/>
    <w:rsid w:val="001436C1"/>
    <w:rsid w:val="00143993"/>
    <w:rsid w:val="00144161"/>
    <w:rsid w:val="0014490A"/>
    <w:rsid w:val="00144D16"/>
    <w:rsid w:val="00144D3E"/>
    <w:rsid w:val="0014542D"/>
    <w:rsid w:val="001463D2"/>
    <w:rsid w:val="00146756"/>
    <w:rsid w:val="00146BDD"/>
    <w:rsid w:val="00146D69"/>
    <w:rsid w:val="00147086"/>
    <w:rsid w:val="00147E99"/>
    <w:rsid w:val="00147FA2"/>
    <w:rsid w:val="0015042D"/>
    <w:rsid w:val="0015158A"/>
    <w:rsid w:val="00151C6D"/>
    <w:rsid w:val="0015221A"/>
    <w:rsid w:val="00152BBA"/>
    <w:rsid w:val="00152DEB"/>
    <w:rsid w:val="00152F6F"/>
    <w:rsid w:val="001535B7"/>
    <w:rsid w:val="0015397A"/>
    <w:rsid w:val="00153EAA"/>
    <w:rsid w:val="00154855"/>
    <w:rsid w:val="00156516"/>
    <w:rsid w:val="00157907"/>
    <w:rsid w:val="00160B89"/>
    <w:rsid w:val="001620DB"/>
    <w:rsid w:val="001623FC"/>
    <w:rsid w:val="00162CAA"/>
    <w:rsid w:val="00163228"/>
    <w:rsid w:val="001644CD"/>
    <w:rsid w:val="00165A6E"/>
    <w:rsid w:val="00166426"/>
    <w:rsid w:val="00166554"/>
    <w:rsid w:val="001668E8"/>
    <w:rsid w:val="00170B41"/>
    <w:rsid w:val="00171149"/>
    <w:rsid w:val="00171404"/>
    <w:rsid w:val="00171E03"/>
    <w:rsid w:val="00173553"/>
    <w:rsid w:val="00174344"/>
    <w:rsid w:val="00174369"/>
    <w:rsid w:val="00174789"/>
    <w:rsid w:val="00174BD5"/>
    <w:rsid w:val="0017504A"/>
    <w:rsid w:val="00175137"/>
    <w:rsid w:val="00175231"/>
    <w:rsid w:val="0017593E"/>
    <w:rsid w:val="00175C9C"/>
    <w:rsid w:val="0017678F"/>
    <w:rsid w:val="00177657"/>
    <w:rsid w:val="00177E35"/>
    <w:rsid w:val="00181427"/>
    <w:rsid w:val="00182054"/>
    <w:rsid w:val="001820EB"/>
    <w:rsid w:val="00182152"/>
    <w:rsid w:val="00182219"/>
    <w:rsid w:val="00182346"/>
    <w:rsid w:val="00182F5E"/>
    <w:rsid w:val="0018317A"/>
    <w:rsid w:val="00183445"/>
    <w:rsid w:val="00183E2A"/>
    <w:rsid w:val="001852C7"/>
    <w:rsid w:val="0018756C"/>
    <w:rsid w:val="00191651"/>
    <w:rsid w:val="00191944"/>
    <w:rsid w:val="00191A91"/>
    <w:rsid w:val="00191BE8"/>
    <w:rsid w:val="00191DA6"/>
    <w:rsid w:val="001925AA"/>
    <w:rsid w:val="001939B9"/>
    <w:rsid w:val="0019436E"/>
    <w:rsid w:val="0019501F"/>
    <w:rsid w:val="00195359"/>
    <w:rsid w:val="00195960"/>
    <w:rsid w:val="00195D87"/>
    <w:rsid w:val="001965BE"/>
    <w:rsid w:val="001968B5"/>
    <w:rsid w:val="001969D6"/>
    <w:rsid w:val="001A0497"/>
    <w:rsid w:val="001A1921"/>
    <w:rsid w:val="001A41ED"/>
    <w:rsid w:val="001A504B"/>
    <w:rsid w:val="001A5807"/>
    <w:rsid w:val="001A5BB8"/>
    <w:rsid w:val="001A5F78"/>
    <w:rsid w:val="001A652A"/>
    <w:rsid w:val="001A6DA4"/>
    <w:rsid w:val="001A6ECA"/>
    <w:rsid w:val="001A70F6"/>
    <w:rsid w:val="001A7D46"/>
    <w:rsid w:val="001B0012"/>
    <w:rsid w:val="001B0B9F"/>
    <w:rsid w:val="001B0EA3"/>
    <w:rsid w:val="001B1E9B"/>
    <w:rsid w:val="001B24DE"/>
    <w:rsid w:val="001B30F2"/>
    <w:rsid w:val="001B3B29"/>
    <w:rsid w:val="001B511A"/>
    <w:rsid w:val="001B55ED"/>
    <w:rsid w:val="001B64B4"/>
    <w:rsid w:val="001B64C4"/>
    <w:rsid w:val="001B6936"/>
    <w:rsid w:val="001B6E60"/>
    <w:rsid w:val="001B73F7"/>
    <w:rsid w:val="001B7931"/>
    <w:rsid w:val="001C027B"/>
    <w:rsid w:val="001C0DA3"/>
    <w:rsid w:val="001C12F3"/>
    <w:rsid w:val="001C17E9"/>
    <w:rsid w:val="001C2101"/>
    <w:rsid w:val="001C21AA"/>
    <w:rsid w:val="001C386A"/>
    <w:rsid w:val="001C4687"/>
    <w:rsid w:val="001C495E"/>
    <w:rsid w:val="001C5AA8"/>
    <w:rsid w:val="001C5D13"/>
    <w:rsid w:val="001C5F4E"/>
    <w:rsid w:val="001C6229"/>
    <w:rsid w:val="001C6916"/>
    <w:rsid w:val="001C6AD6"/>
    <w:rsid w:val="001C773A"/>
    <w:rsid w:val="001D06A0"/>
    <w:rsid w:val="001D0AB0"/>
    <w:rsid w:val="001D0C18"/>
    <w:rsid w:val="001D13DD"/>
    <w:rsid w:val="001D1983"/>
    <w:rsid w:val="001D2F10"/>
    <w:rsid w:val="001D3089"/>
    <w:rsid w:val="001D33EF"/>
    <w:rsid w:val="001D3B31"/>
    <w:rsid w:val="001D4021"/>
    <w:rsid w:val="001D41AB"/>
    <w:rsid w:val="001D4994"/>
    <w:rsid w:val="001D49B0"/>
    <w:rsid w:val="001D4EB5"/>
    <w:rsid w:val="001D52AD"/>
    <w:rsid w:val="001D59F8"/>
    <w:rsid w:val="001D6198"/>
    <w:rsid w:val="001D61A9"/>
    <w:rsid w:val="001D61F4"/>
    <w:rsid w:val="001D6799"/>
    <w:rsid w:val="001D6B5B"/>
    <w:rsid w:val="001D6CD7"/>
    <w:rsid w:val="001E2BD2"/>
    <w:rsid w:val="001E3551"/>
    <w:rsid w:val="001E3814"/>
    <w:rsid w:val="001E6AFB"/>
    <w:rsid w:val="001E7153"/>
    <w:rsid w:val="001E7416"/>
    <w:rsid w:val="001E7487"/>
    <w:rsid w:val="001E7632"/>
    <w:rsid w:val="001E76C0"/>
    <w:rsid w:val="001F02B7"/>
    <w:rsid w:val="001F0634"/>
    <w:rsid w:val="001F0AC7"/>
    <w:rsid w:val="001F1FFA"/>
    <w:rsid w:val="001F25C4"/>
    <w:rsid w:val="001F2BCB"/>
    <w:rsid w:val="001F3200"/>
    <w:rsid w:val="001F3A80"/>
    <w:rsid w:val="001F3CF0"/>
    <w:rsid w:val="001F4CFC"/>
    <w:rsid w:val="001F7749"/>
    <w:rsid w:val="001F7826"/>
    <w:rsid w:val="001F7CD5"/>
    <w:rsid w:val="00200034"/>
    <w:rsid w:val="002005CB"/>
    <w:rsid w:val="00200E3C"/>
    <w:rsid w:val="0020273E"/>
    <w:rsid w:val="0020298C"/>
    <w:rsid w:val="00203510"/>
    <w:rsid w:val="00203B2A"/>
    <w:rsid w:val="00203F21"/>
    <w:rsid w:val="00204B56"/>
    <w:rsid w:val="00205B5E"/>
    <w:rsid w:val="00206723"/>
    <w:rsid w:val="002069F9"/>
    <w:rsid w:val="00206DE5"/>
    <w:rsid w:val="00206ECE"/>
    <w:rsid w:val="00207226"/>
    <w:rsid w:val="00207D28"/>
    <w:rsid w:val="00210673"/>
    <w:rsid w:val="00210A8D"/>
    <w:rsid w:val="0021163C"/>
    <w:rsid w:val="0021249F"/>
    <w:rsid w:val="00213284"/>
    <w:rsid w:val="00213E28"/>
    <w:rsid w:val="00214293"/>
    <w:rsid w:val="00214678"/>
    <w:rsid w:val="0021467F"/>
    <w:rsid w:val="0021520E"/>
    <w:rsid w:val="002157C2"/>
    <w:rsid w:val="0021619D"/>
    <w:rsid w:val="0021646E"/>
    <w:rsid w:val="00216E69"/>
    <w:rsid w:val="00220368"/>
    <w:rsid w:val="00220EA9"/>
    <w:rsid w:val="002210FA"/>
    <w:rsid w:val="00221125"/>
    <w:rsid w:val="00221E59"/>
    <w:rsid w:val="00224C61"/>
    <w:rsid w:val="00224EE2"/>
    <w:rsid w:val="00225162"/>
    <w:rsid w:val="002268B9"/>
    <w:rsid w:val="00226A9D"/>
    <w:rsid w:val="002271C8"/>
    <w:rsid w:val="002277D4"/>
    <w:rsid w:val="002312AB"/>
    <w:rsid w:val="002315B5"/>
    <w:rsid w:val="00231CE3"/>
    <w:rsid w:val="002322E2"/>
    <w:rsid w:val="002324BC"/>
    <w:rsid w:val="002329A9"/>
    <w:rsid w:val="00233631"/>
    <w:rsid w:val="00233744"/>
    <w:rsid w:val="00234C0C"/>
    <w:rsid w:val="00235A69"/>
    <w:rsid w:val="00236689"/>
    <w:rsid w:val="00236BF6"/>
    <w:rsid w:val="00237573"/>
    <w:rsid w:val="00237D76"/>
    <w:rsid w:val="002410FC"/>
    <w:rsid w:val="00241FA4"/>
    <w:rsid w:val="002437B9"/>
    <w:rsid w:val="00243A6C"/>
    <w:rsid w:val="00245B07"/>
    <w:rsid w:val="00245FFB"/>
    <w:rsid w:val="002463E3"/>
    <w:rsid w:val="00246F09"/>
    <w:rsid w:val="002470EB"/>
    <w:rsid w:val="00247412"/>
    <w:rsid w:val="002477B0"/>
    <w:rsid w:val="00250349"/>
    <w:rsid w:val="002519BA"/>
    <w:rsid w:val="002519EC"/>
    <w:rsid w:val="00251A8D"/>
    <w:rsid w:val="00251FA9"/>
    <w:rsid w:val="00252069"/>
    <w:rsid w:val="002521CA"/>
    <w:rsid w:val="00254A8D"/>
    <w:rsid w:val="00254ABF"/>
    <w:rsid w:val="00254FC5"/>
    <w:rsid w:val="00255C05"/>
    <w:rsid w:val="002569EE"/>
    <w:rsid w:val="00256D56"/>
    <w:rsid w:val="00257012"/>
    <w:rsid w:val="00257334"/>
    <w:rsid w:val="00257554"/>
    <w:rsid w:val="0025762B"/>
    <w:rsid w:val="00257F3D"/>
    <w:rsid w:val="00257FBA"/>
    <w:rsid w:val="00260465"/>
    <w:rsid w:val="002604A1"/>
    <w:rsid w:val="002606E8"/>
    <w:rsid w:val="00260FA2"/>
    <w:rsid w:val="002613DA"/>
    <w:rsid w:val="002613FE"/>
    <w:rsid w:val="00261D85"/>
    <w:rsid w:val="00261FEE"/>
    <w:rsid w:val="0026233D"/>
    <w:rsid w:val="00262543"/>
    <w:rsid w:val="00262586"/>
    <w:rsid w:val="002627AE"/>
    <w:rsid w:val="002629E3"/>
    <w:rsid w:val="002636F8"/>
    <w:rsid w:val="002640B4"/>
    <w:rsid w:val="00264501"/>
    <w:rsid w:val="002649B6"/>
    <w:rsid w:val="00264EC4"/>
    <w:rsid w:val="00265779"/>
    <w:rsid w:val="0026588F"/>
    <w:rsid w:val="00265B03"/>
    <w:rsid w:val="00266769"/>
    <w:rsid w:val="0026756F"/>
    <w:rsid w:val="00267EA8"/>
    <w:rsid w:val="00270055"/>
    <w:rsid w:val="0027026E"/>
    <w:rsid w:val="00270590"/>
    <w:rsid w:val="00271247"/>
    <w:rsid w:val="00271C3A"/>
    <w:rsid w:val="00272B9B"/>
    <w:rsid w:val="00273BF0"/>
    <w:rsid w:val="00273FB7"/>
    <w:rsid w:val="002747E3"/>
    <w:rsid w:val="00275534"/>
    <w:rsid w:val="00275A3F"/>
    <w:rsid w:val="00275C43"/>
    <w:rsid w:val="00275E8C"/>
    <w:rsid w:val="00276607"/>
    <w:rsid w:val="002769B3"/>
    <w:rsid w:val="00276B51"/>
    <w:rsid w:val="0027739E"/>
    <w:rsid w:val="00277A1E"/>
    <w:rsid w:val="00280832"/>
    <w:rsid w:val="00280A80"/>
    <w:rsid w:val="002811B3"/>
    <w:rsid w:val="00281347"/>
    <w:rsid w:val="00282576"/>
    <w:rsid w:val="00282DE2"/>
    <w:rsid w:val="00284311"/>
    <w:rsid w:val="00284613"/>
    <w:rsid w:val="00284945"/>
    <w:rsid w:val="00285211"/>
    <w:rsid w:val="00285314"/>
    <w:rsid w:val="00285A0D"/>
    <w:rsid w:val="002860BD"/>
    <w:rsid w:val="00287034"/>
    <w:rsid w:val="0028743B"/>
    <w:rsid w:val="00287525"/>
    <w:rsid w:val="0029124E"/>
    <w:rsid w:val="002914AF"/>
    <w:rsid w:val="00291DAB"/>
    <w:rsid w:val="00291E11"/>
    <w:rsid w:val="0029241B"/>
    <w:rsid w:val="00292997"/>
    <w:rsid w:val="00292EDF"/>
    <w:rsid w:val="00293D3A"/>
    <w:rsid w:val="00293E64"/>
    <w:rsid w:val="0029474B"/>
    <w:rsid w:val="00294D51"/>
    <w:rsid w:val="00295198"/>
    <w:rsid w:val="00295AF9"/>
    <w:rsid w:val="00295C61"/>
    <w:rsid w:val="002972D4"/>
    <w:rsid w:val="00297AB6"/>
    <w:rsid w:val="002A0494"/>
    <w:rsid w:val="002A0590"/>
    <w:rsid w:val="002A0DFA"/>
    <w:rsid w:val="002A0EBC"/>
    <w:rsid w:val="002A1D50"/>
    <w:rsid w:val="002A262F"/>
    <w:rsid w:val="002A294C"/>
    <w:rsid w:val="002A4AB6"/>
    <w:rsid w:val="002A5D77"/>
    <w:rsid w:val="002A6219"/>
    <w:rsid w:val="002A6378"/>
    <w:rsid w:val="002A6909"/>
    <w:rsid w:val="002A735F"/>
    <w:rsid w:val="002A765A"/>
    <w:rsid w:val="002A79B3"/>
    <w:rsid w:val="002A7F25"/>
    <w:rsid w:val="002B0243"/>
    <w:rsid w:val="002B1D3B"/>
    <w:rsid w:val="002B1F4E"/>
    <w:rsid w:val="002B266A"/>
    <w:rsid w:val="002B26BF"/>
    <w:rsid w:val="002B2A04"/>
    <w:rsid w:val="002B3468"/>
    <w:rsid w:val="002B4166"/>
    <w:rsid w:val="002B5290"/>
    <w:rsid w:val="002B5478"/>
    <w:rsid w:val="002B6706"/>
    <w:rsid w:val="002B6883"/>
    <w:rsid w:val="002B6C76"/>
    <w:rsid w:val="002B7370"/>
    <w:rsid w:val="002C0810"/>
    <w:rsid w:val="002C1281"/>
    <w:rsid w:val="002C2282"/>
    <w:rsid w:val="002C291D"/>
    <w:rsid w:val="002C3F65"/>
    <w:rsid w:val="002C3F7B"/>
    <w:rsid w:val="002C4175"/>
    <w:rsid w:val="002C4F28"/>
    <w:rsid w:val="002C663C"/>
    <w:rsid w:val="002C6E98"/>
    <w:rsid w:val="002C75BA"/>
    <w:rsid w:val="002D0B00"/>
    <w:rsid w:val="002D0F1F"/>
    <w:rsid w:val="002D13AB"/>
    <w:rsid w:val="002D286F"/>
    <w:rsid w:val="002D4F36"/>
    <w:rsid w:val="002D52E6"/>
    <w:rsid w:val="002D5B0A"/>
    <w:rsid w:val="002D75D9"/>
    <w:rsid w:val="002D7797"/>
    <w:rsid w:val="002E0026"/>
    <w:rsid w:val="002E0C0C"/>
    <w:rsid w:val="002E104A"/>
    <w:rsid w:val="002E10F5"/>
    <w:rsid w:val="002E1A12"/>
    <w:rsid w:val="002E23B3"/>
    <w:rsid w:val="002E2556"/>
    <w:rsid w:val="002E258A"/>
    <w:rsid w:val="002E2D0B"/>
    <w:rsid w:val="002E3CC4"/>
    <w:rsid w:val="002E413D"/>
    <w:rsid w:val="002E4B6F"/>
    <w:rsid w:val="002E5C71"/>
    <w:rsid w:val="002E5F7F"/>
    <w:rsid w:val="002E686B"/>
    <w:rsid w:val="002E7378"/>
    <w:rsid w:val="002F07E4"/>
    <w:rsid w:val="002F10C5"/>
    <w:rsid w:val="002F1C76"/>
    <w:rsid w:val="002F2E81"/>
    <w:rsid w:val="002F3D8B"/>
    <w:rsid w:val="002F4467"/>
    <w:rsid w:val="002F5BCF"/>
    <w:rsid w:val="002F65C8"/>
    <w:rsid w:val="002F67CA"/>
    <w:rsid w:val="002F6E19"/>
    <w:rsid w:val="002F739D"/>
    <w:rsid w:val="002F762F"/>
    <w:rsid w:val="002F7DC7"/>
    <w:rsid w:val="00300D72"/>
    <w:rsid w:val="00300D93"/>
    <w:rsid w:val="00302453"/>
    <w:rsid w:val="00302D81"/>
    <w:rsid w:val="0030304D"/>
    <w:rsid w:val="00303BB4"/>
    <w:rsid w:val="00305294"/>
    <w:rsid w:val="00305D48"/>
    <w:rsid w:val="00305E2E"/>
    <w:rsid w:val="00305EE6"/>
    <w:rsid w:val="00306292"/>
    <w:rsid w:val="003072AC"/>
    <w:rsid w:val="00307513"/>
    <w:rsid w:val="0030761E"/>
    <w:rsid w:val="003116D8"/>
    <w:rsid w:val="003116E2"/>
    <w:rsid w:val="003127E4"/>
    <w:rsid w:val="00312C8C"/>
    <w:rsid w:val="003144BC"/>
    <w:rsid w:val="003147C0"/>
    <w:rsid w:val="0031486A"/>
    <w:rsid w:val="00314E10"/>
    <w:rsid w:val="003162F6"/>
    <w:rsid w:val="00316742"/>
    <w:rsid w:val="00316B7F"/>
    <w:rsid w:val="00320E5B"/>
    <w:rsid w:val="0032116A"/>
    <w:rsid w:val="00323283"/>
    <w:rsid w:val="00323CBA"/>
    <w:rsid w:val="003241CD"/>
    <w:rsid w:val="00324590"/>
    <w:rsid w:val="003249FB"/>
    <w:rsid w:val="00324FD1"/>
    <w:rsid w:val="003259C5"/>
    <w:rsid w:val="00325CB1"/>
    <w:rsid w:val="00326F7E"/>
    <w:rsid w:val="00327935"/>
    <w:rsid w:val="00330094"/>
    <w:rsid w:val="00330799"/>
    <w:rsid w:val="003319E3"/>
    <w:rsid w:val="00331BC4"/>
    <w:rsid w:val="00331DB0"/>
    <w:rsid w:val="00331FFA"/>
    <w:rsid w:val="00332878"/>
    <w:rsid w:val="0033289C"/>
    <w:rsid w:val="003331A5"/>
    <w:rsid w:val="00333691"/>
    <w:rsid w:val="003338E1"/>
    <w:rsid w:val="00333D43"/>
    <w:rsid w:val="00333FB9"/>
    <w:rsid w:val="003354D2"/>
    <w:rsid w:val="003356F0"/>
    <w:rsid w:val="00336484"/>
    <w:rsid w:val="0033698D"/>
    <w:rsid w:val="00336DCA"/>
    <w:rsid w:val="003375D5"/>
    <w:rsid w:val="00337913"/>
    <w:rsid w:val="00337DAC"/>
    <w:rsid w:val="00340CF3"/>
    <w:rsid w:val="003411CD"/>
    <w:rsid w:val="00341874"/>
    <w:rsid w:val="00342174"/>
    <w:rsid w:val="0034273B"/>
    <w:rsid w:val="0034309A"/>
    <w:rsid w:val="00343862"/>
    <w:rsid w:val="00344700"/>
    <w:rsid w:val="00345AE8"/>
    <w:rsid w:val="00346A82"/>
    <w:rsid w:val="00346BDF"/>
    <w:rsid w:val="0034797F"/>
    <w:rsid w:val="00350F25"/>
    <w:rsid w:val="00351026"/>
    <w:rsid w:val="00351373"/>
    <w:rsid w:val="0035189C"/>
    <w:rsid w:val="00351F12"/>
    <w:rsid w:val="00352672"/>
    <w:rsid w:val="00353D2A"/>
    <w:rsid w:val="00353E48"/>
    <w:rsid w:val="00354104"/>
    <w:rsid w:val="0035479B"/>
    <w:rsid w:val="00354C04"/>
    <w:rsid w:val="00354E5F"/>
    <w:rsid w:val="00354E80"/>
    <w:rsid w:val="00355609"/>
    <w:rsid w:val="00356280"/>
    <w:rsid w:val="00356656"/>
    <w:rsid w:val="00356758"/>
    <w:rsid w:val="0035691B"/>
    <w:rsid w:val="00356B71"/>
    <w:rsid w:val="003602DE"/>
    <w:rsid w:val="00360944"/>
    <w:rsid w:val="00360D91"/>
    <w:rsid w:val="00360EDC"/>
    <w:rsid w:val="00361350"/>
    <w:rsid w:val="003622A2"/>
    <w:rsid w:val="00362640"/>
    <w:rsid w:val="0036333F"/>
    <w:rsid w:val="00363B4F"/>
    <w:rsid w:val="00364FCF"/>
    <w:rsid w:val="00365AAD"/>
    <w:rsid w:val="00365BC9"/>
    <w:rsid w:val="00366848"/>
    <w:rsid w:val="00366BDE"/>
    <w:rsid w:val="00366F54"/>
    <w:rsid w:val="00367EC4"/>
    <w:rsid w:val="00367EF9"/>
    <w:rsid w:val="00370579"/>
    <w:rsid w:val="00370ED5"/>
    <w:rsid w:val="0037100D"/>
    <w:rsid w:val="0037123C"/>
    <w:rsid w:val="00371767"/>
    <w:rsid w:val="003719A6"/>
    <w:rsid w:val="00371E48"/>
    <w:rsid w:val="00371F36"/>
    <w:rsid w:val="00372185"/>
    <w:rsid w:val="0037440E"/>
    <w:rsid w:val="003744F4"/>
    <w:rsid w:val="00374542"/>
    <w:rsid w:val="0037470F"/>
    <w:rsid w:val="00374B40"/>
    <w:rsid w:val="00374C10"/>
    <w:rsid w:val="00374DB0"/>
    <w:rsid w:val="003757CB"/>
    <w:rsid w:val="003770D6"/>
    <w:rsid w:val="00377100"/>
    <w:rsid w:val="003774A4"/>
    <w:rsid w:val="00381B98"/>
    <w:rsid w:val="00381E79"/>
    <w:rsid w:val="0038205D"/>
    <w:rsid w:val="0038243A"/>
    <w:rsid w:val="003833E5"/>
    <w:rsid w:val="00383CE7"/>
    <w:rsid w:val="003841C6"/>
    <w:rsid w:val="00384F5B"/>
    <w:rsid w:val="00385CDD"/>
    <w:rsid w:val="00386377"/>
    <w:rsid w:val="00386709"/>
    <w:rsid w:val="00386CB0"/>
    <w:rsid w:val="0038791F"/>
    <w:rsid w:val="003908DC"/>
    <w:rsid w:val="00390B64"/>
    <w:rsid w:val="00391902"/>
    <w:rsid w:val="00391AC2"/>
    <w:rsid w:val="00392827"/>
    <w:rsid w:val="00393271"/>
    <w:rsid w:val="00395EAC"/>
    <w:rsid w:val="00396670"/>
    <w:rsid w:val="00396ADD"/>
    <w:rsid w:val="00396C43"/>
    <w:rsid w:val="00396E1F"/>
    <w:rsid w:val="00396E84"/>
    <w:rsid w:val="003978FF"/>
    <w:rsid w:val="00397C1B"/>
    <w:rsid w:val="003A062A"/>
    <w:rsid w:val="003A0FC0"/>
    <w:rsid w:val="003A16EC"/>
    <w:rsid w:val="003A1B20"/>
    <w:rsid w:val="003A23CD"/>
    <w:rsid w:val="003A35E0"/>
    <w:rsid w:val="003A4311"/>
    <w:rsid w:val="003A45CE"/>
    <w:rsid w:val="003A5734"/>
    <w:rsid w:val="003A6D7F"/>
    <w:rsid w:val="003A7852"/>
    <w:rsid w:val="003B01C0"/>
    <w:rsid w:val="003B03D2"/>
    <w:rsid w:val="003B07B6"/>
    <w:rsid w:val="003B0B62"/>
    <w:rsid w:val="003B0F1A"/>
    <w:rsid w:val="003B176E"/>
    <w:rsid w:val="003B2733"/>
    <w:rsid w:val="003B3DDF"/>
    <w:rsid w:val="003B4C32"/>
    <w:rsid w:val="003B5D06"/>
    <w:rsid w:val="003B63E7"/>
    <w:rsid w:val="003B6B87"/>
    <w:rsid w:val="003B6C82"/>
    <w:rsid w:val="003B74E1"/>
    <w:rsid w:val="003B77D7"/>
    <w:rsid w:val="003B78D3"/>
    <w:rsid w:val="003C01EE"/>
    <w:rsid w:val="003C13A5"/>
    <w:rsid w:val="003C2158"/>
    <w:rsid w:val="003C22A0"/>
    <w:rsid w:val="003C2A11"/>
    <w:rsid w:val="003C31AB"/>
    <w:rsid w:val="003C3656"/>
    <w:rsid w:val="003C423A"/>
    <w:rsid w:val="003C494C"/>
    <w:rsid w:val="003C49B9"/>
    <w:rsid w:val="003C5510"/>
    <w:rsid w:val="003C59E3"/>
    <w:rsid w:val="003C5BC2"/>
    <w:rsid w:val="003C5E9F"/>
    <w:rsid w:val="003C5F7A"/>
    <w:rsid w:val="003C76BF"/>
    <w:rsid w:val="003C7DDA"/>
    <w:rsid w:val="003C7F17"/>
    <w:rsid w:val="003D0236"/>
    <w:rsid w:val="003D0A1D"/>
    <w:rsid w:val="003D0DAE"/>
    <w:rsid w:val="003D15C7"/>
    <w:rsid w:val="003D15D7"/>
    <w:rsid w:val="003D1827"/>
    <w:rsid w:val="003D19BA"/>
    <w:rsid w:val="003D221C"/>
    <w:rsid w:val="003D3175"/>
    <w:rsid w:val="003D3956"/>
    <w:rsid w:val="003D3F29"/>
    <w:rsid w:val="003D4010"/>
    <w:rsid w:val="003D40E0"/>
    <w:rsid w:val="003D5F0C"/>
    <w:rsid w:val="003D64FF"/>
    <w:rsid w:val="003D6B93"/>
    <w:rsid w:val="003D731D"/>
    <w:rsid w:val="003D7968"/>
    <w:rsid w:val="003D7C9A"/>
    <w:rsid w:val="003E02B7"/>
    <w:rsid w:val="003E0333"/>
    <w:rsid w:val="003E044E"/>
    <w:rsid w:val="003E04C7"/>
    <w:rsid w:val="003E05BE"/>
    <w:rsid w:val="003E0FE5"/>
    <w:rsid w:val="003E1193"/>
    <w:rsid w:val="003E1646"/>
    <w:rsid w:val="003E1AF2"/>
    <w:rsid w:val="003E1ED6"/>
    <w:rsid w:val="003E22F4"/>
    <w:rsid w:val="003E47E4"/>
    <w:rsid w:val="003E4ACB"/>
    <w:rsid w:val="003E520A"/>
    <w:rsid w:val="003E5B95"/>
    <w:rsid w:val="003E5E9D"/>
    <w:rsid w:val="003E6131"/>
    <w:rsid w:val="003E728A"/>
    <w:rsid w:val="003E75BA"/>
    <w:rsid w:val="003F17DE"/>
    <w:rsid w:val="003F1A3B"/>
    <w:rsid w:val="003F3599"/>
    <w:rsid w:val="003F5D5A"/>
    <w:rsid w:val="003F5E85"/>
    <w:rsid w:val="003F5F0A"/>
    <w:rsid w:val="003F6463"/>
    <w:rsid w:val="003F7C56"/>
    <w:rsid w:val="00400348"/>
    <w:rsid w:val="004006AF"/>
    <w:rsid w:val="00401537"/>
    <w:rsid w:val="0040215B"/>
    <w:rsid w:val="0040229A"/>
    <w:rsid w:val="004022FD"/>
    <w:rsid w:val="0040307C"/>
    <w:rsid w:val="00403736"/>
    <w:rsid w:val="00404875"/>
    <w:rsid w:val="00404CAC"/>
    <w:rsid w:val="00404D72"/>
    <w:rsid w:val="004051A2"/>
    <w:rsid w:val="004069BA"/>
    <w:rsid w:val="004107A3"/>
    <w:rsid w:val="0041107F"/>
    <w:rsid w:val="004113BA"/>
    <w:rsid w:val="00411FE8"/>
    <w:rsid w:val="004138F5"/>
    <w:rsid w:val="00414BB9"/>
    <w:rsid w:val="004153BF"/>
    <w:rsid w:val="00416344"/>
    <w:rsid w:val="004164C3"/>
    <w:rsid w:val="004164C9"/>
    <w:rsid w:val="00416522"/>
    <w:rsid w:val="0041669F"/>
    <w:rsid w:val="004168C2"/>
    <w:rsid w:val="00417047"/>
    <w:rsid w:val="0041716D"/>
    <w:rsid w:val="004177F5"/>
    <w:rsid w:val="00417E02"/>
    <w:rsid w:val="004201B1"/>
    <w:rsid w:val="00420B02"/>
    <w:rsid w:val="00420C11"/>
    <w:rsid w:val="004214AE"/>
    <w:rsid w:val="0042225E"/>
    <w:rsid w:val="00422429"/>
    <w:rsid w:val="004232D3"/>
    <w:rsid w:val="00423663"/>
    <w:rsid w:val="004238E6"/>
    <w:rsid w:val="00423C3A"/>
    <w:rsid w:val="00424199"/>
    <w:rsid w:val="00425413"/>
    <w:rsid w:val="0042559D"/>
    <w:rsid w:val="00426523"/>
    <w:rsid w:val="0042739E"/>
    <w:rsid w:val="00427BED"/>
    <w:rsid w:val="00427C6F"/>
    <w:rsid w:val="004304D9"/>
    <w:rsid w:val="0043122D"/>
    <w:rsid w:val="00431397"/>
    <w:rsid w:val="00432D70"/>
    <w:rsid w:val="00432DF7"/>
    <w:rsid w:val="00434B26"/>
    <w:rsid w:val="004353CE"/>
    <w:rsid w:val="004370CC"/>
    <w:rsid w:val="004379A3"/>
    <w:rsid w:val="00437A5D"/>
    <w:rsid w:val="00437BA8"/>
    <w:rsid w:val="00437D22"/>
    <w:rsid w:val="004415B7"/>
    <w:rsid w:val="00441786"/>
    <w:rsid w:val="00441A34"/>
    <w:rsid w:val="00441E26"/>
    <w:rsid w:val="00442869"/>
    <w:rsid w:val="0044327B"/>
    <w:rsid w:val="00443E8A"/>
    <w:rsid w:val="004440EB"/>
    <w:rsid w:val="0044421F"/>
    <w:rsid w:val="004448C6"/>
    <w:rsid w:val="00444AE7"/>
    <w:rsid w:val="004454DA"/>
    <w:rsid w:val="0044593E"/>
    <w:rsid w:val="00445DDA"/>
    <w:rsid w:val="004460A8"/>
    <w:rsid w:val="00446B61"/>
    <w:rsid w:val="004476DF"/>
    <w:rsid w:val="004508E7"/>
    <w:rsid w:val="00450D37"/>
    <w:rsid w:val="00450DE7"/>
    <w:rsid w:val="00451844"/>
    <w:rsid w:val="00451D9B"/>
    <w:rsid w:val="00452077"/>
    <w:rsid w:val="00452218"/>
    <w:rsid w:val="0045357A"/>
    <w:rsid w:val="00453B9E"/>
    <w:rsid w:val="00453D22"/>
    <w:rsid w:val="00455F28"/>
    <w:rsid w:val="00456124"/>
    <w:rsid w:val="00456324"/>
    <w:rsid w:val="004565F8"/>
    <w:rsid w:val="00456B22"/>
    <w:rsid w:val="00457EBF"/>
    <w:rsid w:val="004600DF"/>
    <w:rsid w:val="00461A85"/>
    <w:rsid w:val="004625FD"/>
    <w:rsid w:val="00462A5A"/>
    <w:rsid w:val="00462B41"/>
    <w:rsid w:val="004657D9"/>
    <w:rsid w:val="00466D39"/>
    <w:rsid w:val="0046745F"/>
    <w:rsid w:val="0046753B"/>
    <w:rsid w:val="00471ADC"/>
    <w:rsid w:val="00473240"/>
    <w:rsid w:val="00473360"/>
    <w:rsid w:val="0047366E"/>
    <w:rsid w:val="0047404E"/>
    <w:rsid w:val="004743FC"/>
    <w:rsid w:val="00474576"/>
    <w:rsid w:val="00474784"/>
    <w:rsid w:val="00474EE7"/>
    <w:rsid w:val="0047547D"/>
    <w:rsid w:val="00476899"/>
    <w:rsid w:val="0047692C"/>
    <w:rsid w:val="0048057A"/>
    <w:rsid w:val="004810D2"/>
    <w:rsid w:val="00481333"/>
    <w:rsid w:val="004814D7"/>
    <w:rsid w:val="0048183A"/>
    <w:rsid w:val="00481EC2"/>
    <w:rsid w:val="00482162"/>
    <w:rsid w:val="00482ADD"/>
    <w:rsid w:val="00482ED3"/>
    <w:rsid w:val="00483E05"/>
    <w:rsid w:val="00484D0A"/>
    <w:rsid w:val="004851ED"/>
    <w:rsid w:val="0048525C"/>
    <w:rsid w:val="00485C28"/>
    <w:rsid w:val="00486B3C"/>
    <w:rsid w:val="00486E81"/>
    <w:rsid w:val="00487E53"/>
    <w:rsid w:val="004904C6"/>
    <w:rsid w:val="00490FE9"/>
    <w:rsid w:val="004910A2"/>
    <w:rsid w:val="00491150"/>
    <w:rsid w:val="0049185F"/>
    <w:rsid w:val="004935B1"/>
    <w:rsid w:val="00495315"/>
    <w:rsid w:val="00495FB7"/>
    <w:rsid w:val="00496448"/>
    <w:rsid w:val="00496B36"/>
    <w:rsid w:val="004973BD"/>
    <w:rsid w:val="00497EC8"/>
    <w:rsid w:val="004A166A"/>
    <w:rsid w:val="004A1B54"/>
    <w:rsid w:val="004A1C99"/>
    <w:rsid w:val="004A236A"/>
    <w:rsid w:val="004A2598"/>
    <w:rsid w:val="004A38B5"/>
    <w:rsid w:val="004A4001"/>
    <w:rsid w:val="004A40E4"/>
    <w:rsid w:val="004A42FB"/>
    <w:rsid w:val="004A458C"/>
    <w:rsid w:val="004A6226"/>
    <w:rsid w:val="004A6A3F"/>
    <w:rsid w:val="004B0A39"/>
    <w:rsid w:val="004B0C59"/>
    <w:rsid w:val="004B1834"/>
    <w:rsid w:val="004B1B77"/>
    <w:rsid w:val="004B22CD"/>
    <w:rsid w:val="004B3114"/>
    <w:rsid w:val="004B3525"/>
    <w:rsid w:val="004B3B84"/>
    <w:rsid w:val="004B4BB5"/>
    <w:rsid w:val="004B64F0"/>
    <w:rsid w:val="004B713A"/>
    <w:rsid w:val="004B7931"/>
    <w:rsid w:val="004B7E8C"/>
    <w:rsid w:val="004C0FF0"/>
    <w:rsid w:val="004C1104"/>
    <w:rsid w:val="004C1E5A"/>
    <w:rsid w:val="004C2CFC"/>
    <w:rsid w:val="004C3821"/>
    <w:rsid w:val="004C39F7"/>
    <w:rsid w:val="004C54F0"/>
    <w:rsid w:val="004C598C"/>
    <w:rsid w:val="004C5CCD"/>
    <w:rsid w:val="004C686D"/>
    <w:rsid w:val="004C73D8"/>
    <w:rsid w:val="004C778C"/>
    <w:rsid w:val="004D0C2F"/>
    <w:rsid w:val="004D1648"/>
    <w:rsid w:val="004D30B2"/>
    <w:rsid w:val="004D4ABA"/>
    <w:rsid w:val="004D4DAE"/>
    <w:rsid w:val="004D4EAE"/>
    <w:rsid w:val="004D60FC"/>
    <w:rsid w:val="004D7601"/>
    <w:rsid w:val="004D7625"/>
    <w:rsid w:val="004E00E4"/>
    <w:rsid w:val="004E04C8"/>
    <w:rsid w:val="004E0FEC"/>
    <w:rsid w:val="004E1015"/>
    <w:rsid w:val="004E114C"/>
    <w:rsid w:val="004E328A"/>
    <w:rsid w:val="004E39BF"/>
    <w:rsid w:val="004E3C46"/>
    <w:rsid w:val="004E413D"/>
    <w:rsid w:val="004E42B1"/>
    <w:rsid w:val="004E52CA"/>
    <w:rsid w:val="004E6226"/>
    <w:rsid w:val="004E63B6"/>
    <w:rsid w:val="004E63FD"/>
    <w:rsid w:val="004E6560"/>
    <w:rsid w:val="004E6D2A"/>
    <w:rsid w:val="004E6F55"/>
    <w:rsid w:val="004E6F96"/>
    <w:rsid w:val="004E7050"/>
    <w:rsid w:val="004E727C"/>
    <w:rsid w:val="004E75FB"/>
    <w:rsid w:val="004E781A"/>
    <w:rsid w:val="004E7BDA"/>
    <w:rsid w:val="004F0087"/>
    <w:rsid w:val="004F182C"/>
    <w:rsid w:val="004F3523"/>
    <w:rsid w:val="004F3878"/>
    <w:rsid w:val="004F4C68"/>
    <w:rsid w:val="004F4E8B"/>
    <w:rsid w:val="004F50EE"/>
    <w:rsid w:val="004F60C4"/>
    <w:rsid w:val="004F6608"/>
    <w:rsid w:val="004F77B5"/>
    <w:rsid w:val="004F7F59"/>
    <w:rsid w:val="00500BE7"/>
    <w:rsid w:val="00501171"/>
    <w:rsid w:val="005017AA"/>
    <w:rsid w:val="00501A92"/>
    <w:rsid w:val="00501DE5"/>
    <w:rsid w:val="00502319"/>
    <w:rsid w:val="00502D71"/>
    <w:rsid w:val="005046AF"/>
    <w:rsid w:val="00505E4C"/>
    <w:rsid w:val="00506525"/>
    <w:rsid w:val="00506F08"/>
    <w:rsid w:val="005076BB"/>
    <w:rsid w:val="005106C7"/>
    <w:rsid w:val="00511485"/>
    <w:rsid w:val="00511DAA"/>
    <w:rsid w:val="0051210D"/>
    <w:rsid w:val="005121DB"/>
    <w:rsid w:val="00512843"/>
    <w:rsid w:val="00513337"/>
    <w:rsid w:val="00514559"/>
    <w:rsid w:val="0051581A"/>
    <w:rsid w:val="00516222"/>
    <w:rsid w:val="00517476"/>
    <w:rsid w:val="0052115E"/>
    <w:rsid w:val="0052130E"/>
    <w:rsid w:val="0052205C"/>
    <w:rsid w:val="005228CB"/>
    <w:rsid w:val="00523031"/>
    <w:rsid w:val="005231AE"/>
    <w:rsid w:val="00524085"/>
    <w:rsid w:val="00525C56"/>
    <w:rsid w:val="00526539"/>
    <w:rsid w:val="00527438"/>
    <w:rsid w:val="00530760"/>
    <w:rsid w:val="00530B54"/>
    <w:rsid w:val="00531DD0"/>
    <w:rsid w:val="005332AB"/>
    <w:rsid w:val="005333ED"/>
    <w:rsid w:val="00534370"/>
    <w:rsid w:val="005355CE"/>
    <w:rsid w:val="00535662"/>
    <w:rsid w:val="00535C67"/>
    <w:rsid w:val="00535DBF"/>
    <w:rsid w:val="0053607E"/>
    <w:rsid w:val="005376DB"/>
    <w:rsid w:val="00537AD3"/>
    <w:rsid w:val="00540A41"/>
    <w:rsid w:val="00541291"/>
    <w:rsid w:val="00541ADE"/>
    <w:rsid w:val="00542249"/>
    <w:rsid w:val="00542523"/>
    <w:rsid w:val="00543758"/>
    <w:rsid w:val="00543960"/>
    <w:rsid w:val="00543A88"/>
    <w:rsid w:val="00543BD6"/>
    <w:rsid w:val="00544C49"/>
    <w:rsid w:val="00544C59"/>
    <w:rsid w:val="00544F55"/>
    <w:rsid w:val="0054504B"/>
    <w:rsid w:val="00545B13"/>
    <w:rsid w:val="00545E8A"/>
    <w:rsid w:val="00545FAE"/>
    <w:rsid w:val="005464F1"/>
    <w:rsid w:val="00546816"/>
    <w:rsid w:val="00546C24"/>
    <w:rsid w:val="00547264"/>
    <w:rsid w:val="00547630"/>
    <w:rsid w:val="00551A55"/>
    <w:rsid w:val="005523EF"/>
    <w:rsid w:val="00553990"/>
    <w:rsid w:val="00553C65"/>
    <w:rsid w:val="005563EA"/>
    <w:rsid w:val="00556E97"/>
    <w:rsid w:val="005607DF"/>
    <w:rsid w:val="00560A04"/>
    <w:rsid w:val="00560E06"/>
    <w:rsid w:val="005614DC"/>
    <w:rsid w:val="00561A7E"/>
    <w:rsid w:val="00562453"/>
    <w:rsid w:val="0056313C"/>
    <w:rsid w:val="00563A8C"/>
    <w:rsid w:val="00563C0A"/>
    <w:rsid w:val="005647A3"/>
    <w:rsid w:val="005648B4"/>
    <w:rsid w:val="00564E60"/>
    <w:rsid w:val="0056510A"/>
    <w:rsid w:val="0056622A"/>
    <w:rsid w:val="005666F6"/>
    <w:rsid w:val="00567246"/>
    <w:rsid w:val="00567324"/>
    <w:rsid w:val="0056793D"/>
    <w:rsid w:val="00567F82"/>
    <w:rsid w:val="00570C00"/>
    <w:rsid w:val="00571697"/>
    <w:rsid w:val="00573666"/>
    <w:rsid w:val="00574E99"/>
    <w:rsid w:val="00576091"/>
    <w:rsid w:val="005760C4"/>
    <w:rsid w:val="00576ECE"/>
    <w:rsid w:val="005770A7"/>
    <w:rsid w:val="00577936"/>
    <w:rsid w:val="005800A0"/>
    <w:rsid w:val="00580507"/>
    <w:rsid w:val="00581454"/>
    <w:rsid w:val="00581FA3"/>
    <w:rsid w:val="0058222F"/>
    <w:rsid w:val="00582475"/>
    <w:rsid w:val="00582599"/>
    <w:rsid w:val="00582846"/>
    <w:rsid w:val="00583746"/>
    <w:rsid w:val="00583AC7"/>
    <w:rsid w:val="00584427"/>
    <w:rsid w:val="005846EB"/>
    <w:rsid w:val="005855F4"/>
    <w:rsid w:val="00585B98"/>
    <w:rsid w:val="00586680"/>
    <w:rsid w:val="005866E7"/>
    <w:rsid w:val="005869B7"/>
    <w:rsid w:val="00586DC8"/>
    <w:rsid w:val="005903F1"/>
    <w:rsid w:val="00591837"/>
    <w:rsid w:val="00591E8C"/>
    <w:rsid w:val="00592CCA"/>
    <w:rsid w:val="00592DEF"/>
    <w:rsid w:val="0059479D"/>
    <w:rsid w:val="0059620B"/>
    <w:rsid w:val="00596C96"/>
    <w:rsid w:val="005A1878"/>
    <w:rsid w:val="005A2F6F"/>
    <w:rsid w:val="005A3BDC"/>
    <w:rsid w:val="005A4066"/>
    <w:rsid w:val="005A4771"/>
    <w:rsid w:val="005A48E5"/>
    <w:rsid w:val="005A4AE6"/>
    <w:rsid w:val="005A6294"/>
    <w:rsid w:val="005A6D07"/>
    <w:rsid w:val="005A6E95"/>
    <w:rsid w:val="005B194C"/>
    <w:rsid w:val="005B1E63"/>
    <w:rsid w:val="005B2306"/>
    <w:rsid w:val="005B2612"/>
    <w:rsid w:val="005B2EC1"/>
    <w:rsid w:val="005B3226"/>
    <w:rsid w:val="005B3950"/>
    <w:rsid w:val="005B3961"/>
    <w:rsid w:val="005B436D"/>
    <w:rsid w:val="005B43C9"/>
    <w:rsid w:val="005B5316"/>
    <w:rsid w:val="005B553A"/>
    <w:rsid w:val="005B6D37"/>
    <w:rsid w:val="005B76B9"/>
    <w:rsid w:val="005B7710"/>
    <w:rsid w:val="005B7ACC"/>
    <w:rsid w:val="005C0362"/>
    <w:rsid w:val="005C0A7B"/>
    <w:rsid w:val="005C0B26"/>
    <w:rsid w:val="005C0C5D"/>
    <w:rsid w:val="005C1111"/>
    <w:rsid w:val="005C16BA"/>
    <w:rsid w:val="005C1F84"/>
    <w:rsid w:val="005C2767"/>
    <w:rsid w:val="005C29EC"/>
    <w:rsid w:val="005C4797"/>
    <w:rsid w:val="005C4A14"/>
    <w:rsid w:val="005C57FC"/>
    <w:rsid w:val="005C5CB5"/>
    <w:rsid w:val="005C65DE"/>
    <w:rsid w:val="005C74E9"/>
    <w:rsid w:val="005C7A3A"/>
    <w:rsid w:val="005D0066"/>
    <w:rsid w:val="005D024F"/>
    <w:rsid w:val="005D0581"/>
    <w:rsid w:val="005D0672"/>
    <w:rsid w:val="005D0AD6"/>
    <w:rsid w:val="005D172B"/>
    <w:rsid w:val="005D1ADA"/>
    <w:rsid w:val="005D2390"/>
    <w:rsid w:val="005D279E"/>
    <w:rsid w:val="005D28F0"/>
    <w:rsid w:val="005D2AD5"/>
    <w:rsid w:val="005D313E"/>
    <w:rsid w:val="005D4004"/>
    <w:rsid w:val="005D42A3"/>
    <w:rsid w:val="005D4642"/>
    <w:rsid w:val="005D4A5A"/>
    <w:rsid w:val="005D6C34"/>
    <w:rsid w:val="005D7466"/>
    <w:rsid w:val="005D78E2"/>
    <w:rsid w:val="005E061D"/>
    <w:rsid w:val="005E0B60"/>
    <w:rsid w:val="005E102C"/>
    <w:rsid w:val="005E129D"/>
    <w:rsid w:val="005E144B"/>
    <w:rsid w:val="005E2077"/>
    <w:rsid w:val="005E32B2"/>
    <w:rsid w:val="005E39D8"/>
    <w:rsid w:val="005E40C5"/>
    <w:rsid w:val="005E572A"/>
    <w:rsid w:val="005E6CCA"/>
    <w:rsid w:val="005E76B3"/>
    <w:rsid w:val="005E77F8"/>
    <w:rsid w:val="005E7D33"/>
    <w:rsid w:val="005E7FA5"/>
    <w:rsid w:val="005F0E58"/>
    <w:rsid w:val="005F23BB"/>
    <w:rsid w:val="005F23BD"/>
    <w:rsid w:val="005F41F1"/>
    <w:rsid w:val="005F4685"/>
    <w:rsid w:val="005F52CC"/>
    <w:rsid w:val="005F53E9"/>
    <w:rsid w:val="005F5575"/>
    <w:rsid w:val="005F5D6D"/>
    <w:rsid w:val="005F5D9D"/>
    <w:rsid w:val="005F6516"/>
    <w:rsid w:val="005F6676"/>
    <w:rsid w:val="005F6BFF"/>
    <w:rsid w:val="005F73DE"/>
    <w:rsid w:val="005F7591"/>
    <w:rsid w:val="006002E3"/>
    <w:rsid w:val="006009BB"/>
    <w:rsid w:val="006010C4"/>
    <w:rsid w:val="00602201"/>
    <w:rsid w:val="006025B8"/>
    <w:rsid w:val="006029A5"/>
    <w:rsid w:val="0060354B"/>
    <w:rsid w:val="006048EE"/>
    <w:rsid w:val="00604976"/>
    <w:rsid w:val="006051E8"/>
    <w:rsid w:val="0060637B"/>
    <w:rsid w:val="006077A1"/>
    <w:rsid w:val="006078A3"/>
    <w:rsid w:val="00607ABD"/>
    <w:rsid w:val="006101C7"/>
    <w:rsid w:val="00610CB1"/>
    <w:rsid w:val="00611713"/>
    <w:rsid w:val="00612022"/>
    <w:rsid w:val="006121B4"/>
    <w:rsid w:val="00612650"/>
    <w:rsid w:val="00612BEF"/>
    <w:rsid w:val="0061309D"/>
    <w:rsid w:val="0061311D"/>
    <w:rsid w:val="00613195"/>
    <w:rsid w:val="006137C8"/>
    <w:rsid w:val="006140B2"/>
    <w:rsid w:val="00614318"/>
    <w:rsid w:val="006143A0"/>
    <w:rsid w:val="0061470C"/>
    <w:rsid w:val="00614711"/>
    <w:rsid w:val="0061529D"/>
    <w:rsid w:val="00616921"/>
    <w:rsid w:val="00617E9C"/>
    <w:rsid w:val="006203F2"/>
    <w:rsid w:val="00620407"/>
    <w:rsid w:val="00621397"/>
    <w:rsid w:val="00621502"/>
    <w:rsid w:val="0062204E"/>
    <w:rsid w:val="00622922"/>
    <w:rsid w:val="00622A58"/>
    <w:rsid w:val="006233FB"/>
    <w:rsid w:val="00623702"/>
    <w:rsid w:val="00623AA3"/>
    <w:rsid w:val="0062413A"/>
    <w:rsid w:val="006248E9"/>
    <w:rsid w:val="00625721"/>
    <w:rsid w:val="00625847"/>
    <w:rsid w:val="00625F1E"/>
    <w:rsid w:val="00626604"/>
    <w:rsid w:val="0062675B"/>
    <w:rsid w:val="00626881"/>
    <w:rsid w:val="0062721F"/>
    <w:rsid w:val="006274EC"/>
    <w:rsid w:val="00627B7B"/>
    <w:rsid w:val="00627EA0"/>
    <w:rsid w:val="00630064"/>
    <w:rsid w:val="00630A56"/>
    <w:rsid w:val="0063112F"/>
    <w:rsid w:val="0063197C"/>
    <w:rsid w:val="00631A3A"/>
    <w:rsid w:val="00631F77"/>
    <w:rsid w:val="006322C8"/>
    <w:rsid w:val="00632DEA"/>
    <w:rsid w:val="0063302F"/>
    <w:rsid w:val="006336AD"/>
    <w:rsid w:val="006338EB"/>
    <w:rsid w:val="00633C34"/>
    <w:rsid w:val="00635014"/>
    <w:rsid w:val="00635598"/>
    <w:rsid w:val="00635B78"/>
    <w:rsid w:val="00635E44"/>
    <w:rsid w:val="0063612D"/>
    <w:rsid w:val="00636A9F"/>
    <w:rsid w:val="00636D79"/>
    <w:rsid w:val="006379C8"/>
    <w:rsid w:val="0064131C"/>
    <w:rsid w:val="00641E8F"/>
    <w:rsid w:val="00643170"/>
    <w:rsid w:val="006432DB"/>
    <w:rsid w:val="00643D53"/>
    <w:rsid w:val="0064400B"/>
    <w:rsid w:val="00644FB0"/>
    <w:rsid w:val="0064502A"/>
    <w:rsid w:val="006463CC"/>
    <w:rsid w:val="006468AF"/>
    <w:rsid w:val="006469A1"/>
    <w:rsid w:val="006475DE"/>
    <w:rsid w:val="00650B43"/>
    <w:rsid w:val="00650DAA"/>
    <w:rsid w:val="006549E0"/>
    <w:rsid w:val="00654C8A"/>
    <w:rsid w:val="006562CC"/>
    <w:rsid w:val="006568A3"/>
    <w:rsid w:val="00656B6A"/>
    <w:rsid w:val="0066037E"/>
    <w:rsid w:val="0066083E"/>
    <w:rsid w:val="00661FBA"/>
    <w:rsid w:val="00662815"/>
    <w:rsid w:val="00662A2C"/>
    <w:rsid w:val="00662CB3"/>
    <w:rsid w:val="00662E8E"/>
    <w:rsid w:val="00663A8E"/>
    <w:rsid w:val="00663D4A"/>
    <w:rsid w:val="00663D7B"/>
    <w:rsid w:val="006641F5"/>
    <w:rsid w:val="0066516B"/>
    <w:rsid w:val="006658D3"/>
    <w:rsid w:val="00665911"/>
    <w:rsid w:val="00665E16"/>
    <w:rsid w:val="00666224"/>
    <w:rsid w:val="006666E9"/>
    <w:rsid w:val="0066674B"/>
    <w:rsid w:val="00667426"/>
    <w:rsid w:val="00667BD5"/>
    <w:rsid w:val="006708D7"/>
    <w:rsid w:val="00670B5B"/>
    <w:rsid w:val="00671F35"/>
    <w:rsid w:val="00671F6F"/>
    <w:rsid w:val="00672286"/>
    <w:rsid w:val="006727AF"/>
    <w:rsid w:val="00673A62"/>
    <w:rsid w:val="00673B16"/>
    <w:rsid w:val="00675E76"/>
    <w:rsid w:val="00676117"/>
    <w:rsid w:val="00676C32"/>
    <w:rsid w:val="006770D0"/>
    <w:rsid w:val="006777D9"/>
    <w:rsid w:val="00677A88"/>
    <w:rsid w:val="00677DB3"/>
    <w:rsid w:val="00680B5C"/>
    <w:rsid w:val="00680E10"/>
    <w:rsid w:val="00680EBB"/>
    <w:rsid w:val="00681788"/>
    <w:rsid w:val="006832BE"/>
    <w:rsid w:val="0068443E"/>
    <w:rsid w:val="006849BD"/>
    <w:rsid w:val="006860BB"/>
    <w:rsid w:val="006863AC"/>
    <w:rsid w:val="006865F2"/>
    <w:rsid w:val="0068681E"/>
    <w:rsid w:val="00686DC7"/>
    <w:rsid w:val="006870A9"/>
    <w:rsid w:val="0068738E"/>
    <w:rsid w:val="00687E0D"/>
    <w:rsid w:val="00687ECB"/>
    <w:rsid w:val="00690167"/>
    <w:rsid w:val="006902C6"/>
    <w:rsid w:val="00690C88"/>
    <w:rsid w:val="00690E18"/>
    <w:rsid w:val="006912F8"/>
    <w:rsid w:val="00691916"/>
    <w:rsid w:val="006919F7"/>
    <w:rsid w:val="006923AF"/>
    <w:rsid w:val="00693537"/>
    <w:rsid w:val="0069374D"/>
    <w:rsid w:val="00693CC6"/>
    <w:rsid w:val="00693F8F"/>
    <w:rsid w:val="006949BF"/>
    <w:rsid w:val="0069505C"/>
    <w:rsid w:val="00695259"/>
    <w:rsid w:val="00696621"/>
    <w:rsid w:val="006968A8"/>
    <w:rsid w:val="00697392"/>
    <w:rsid w:val="006977DC"/>
    <w:rsid w:val="00697C59"/>
    <w:rsid w:val="006A0AD6"/>
    <w:rsid w:val="006A0DD5"/>
    <w:rsid w:val="006A1DC9"/>
    <w:rsid w:val="006A33BF"/>
    <w:rsid w:val="006A3E6B"/>
    <w:rsid w:val="006A4789"/>
    <w:rsid w:val="006A4DC4"/>
    <w:rsid w:val="006A4E49"/>
    <w:rsid w:val="006A4ECE"/>
    <w:rsid w:val="006A52CD"/>
    <w:rsid w:val="006A64EC"/>
    <w:rsid w:val="006A79C6"/>
    <w:rsid w:val="006A7F2B"/>
    <w:rsid w:val="006B07D2"/>
    <w:rsid w:val="006B08F7"/>
    <w:rsid w:val="006B11D7"/>
    <w:rsid w:val="006B180E"/>
    <w:rsid w:val="006B1D4F"/>
    <w:rsid w:val="006B235D"/>
    <w:rsid w:val="006B2A50"/>
    <w:rsid w:val="006B2B35"/>
    <w:rsid w:val="006B2BEF"/>
    <w:rsid w:val="006B39DB"/>
    <w:rsid w:val="006B3A62"/>
    <w:rsid w:val="006B3D89"/>
    <w:rsid w:val="006B4222"/>
    <w:rsid w:val="006B4BF9"/>
    <w:rsid w:val="006B5271"/>
    <w:rsid w:val="006B52F3"/>
    <w:rsid w:val="006B65AC"/>
    <w:rsid w:val="006B6649"/>
    <w:rsid w:val="006B6937"/>
    <w:rsid w:val="006B71BB"/>
    <w:rsid w:val="006B720E"/>
    <w:rsid w:val="006B73CF"/>
    <w:rsid w:val="006B7B78"/>
    <w:rsid w:val="006C082F"/>
    <w:rsid w:val="006C19BA"/>
    <w:rsid w:val="006C1D2E"/>
    <w:rsid w:val="006C37C0"/>
    <w:rsid w:val="006C496D"/>
    <w:rsid w:val="006C4CFF"/>
    <w:rsid w:val="006C5780"/>
    <w:rsid w:val="006C6235"/>
    <w:rsid w:val="006C685B"/>
    <w:rsid w:val="006C6C45"/>
    <w:rsid w:val="006C76D5"/>
    <w:rsid w:val="006C7900"/>
    <w:rsid w:val="006C7919"/>
    <w:rsid w:val="006C79D5"/>
    <w:rsid w:val="006D0022"/>
    <w:rsid w:val="006D055A"/>
    <w:rsid w:val="006D0B63"/>
    <w:rsid w:val="006D0C83"/>
    <w:rsid w:val="006D1163"/>
    <w:rsid w:val="006D1CD0"/>
    <w:rsid w:val="006D20E6"/>
    <w:rsid w:val="006D2486"/>
    <w:rsid w:val="006D2991"/>
    <w:rsid w:val="006D2A80"/>
    <w:rsid w:val="006D334A"/>
    <w:rsid w:val="006D3538"/>
    <w:rsid w:val="006D5BAF"/>
    <w:rsid w:val="006D5E7A"/>
    <w:rsid w:val="006D6093"/>
    <w:rsid w:val="006D6B7E"/>
    <w:rsid w:val="006D6BC9"/>
    <w:rsid w:val="006D70E5"/>
    <w:rsid w:val="006D746D"/>
    <w:rsid w:val="006D7CFD"/>
    <w:rsid w:val="006E0917"/>
    <w:rsid w:val="006E123E"/>
    <w:rsid w:val="006E1B5D"/>
    <w:rsid w:val="006E1D07"/>
    <w:rsid w:val="006E1DC8"/>
    <w:rsid w:val="006E1E93"/>
    <w:rsid w:val="006E24BD"/>
    <w:rsid w:val="006E257A"/>
    <w:rsid w:val="006E2806"/>
    <w:rsid w:val="006E29BC"/>
    <w:rsid w:val="006E335C"/>
    <w:rsid w:val="006E49A4"/>
    <w:rsid w:val="006E55E1"/>
    <w:rsid w:val="006E616B"/>
    <w:rsid w:val="006E652E"/>
    <w:rsid w:val="006E653C"/>
    <w:rsid w:val="006E6B17"/>
    <w:rsid w:val="006E6DA1"/>
    <w:rsid w:val="006E7179"/>
    <w:rsid w:val="006E7281"/>
    <w:rsid w:val="006E798C"/>
    <w:rsid w:val="006E7B82"/>
    <w:rsid w:val="006E7D77"/>
    <w:rsid w:val="006F0554"/>
    <w:rsid w:val="006F0CF4"/>
    <w:rsid w:val="006F22CD"/>
    <w:rsid w:val="006F2F2C"/>
    <w:rsid w:val="006F3012"/>
    <w:rsid w:val="006F3622"/>
    <w:rsid w:val="006F39F7"/>
    <w:rsid w:val="006F3A0C"/>
    <w:rsid w:val="006F3B10"/>
    <w:rsid w:val="006F5035"/>
    <w:rsid w:val="006F556B"/>
    <w:rsid w:val="006F55FB"/>
    <w:rsid w:val="006F5604"/>
    <w:rsid w:val="006F5DE1"/>
    <w:rsid w:val="006F6229"/>
    <w:rsid w:val="006F6306"/>
    <w:rsid w:val="006F6630"/>
    <w:rsid w:val="006F6766"/>
    <w:rsid w:val="006F7050"/>
    <w:rsid w:val="006F7879"/>
    <w:rsid w:val="006F7AD3"/>
    <w:rsid w:val="006F7B6C"/>
    <w:rsid w:val="00703005"/>
    <w:rsid w:val="00703044"/>
    <w:rsid w:val="007045E6"/>
    <w:rsid w:val="0070524F"/>
    <w:rsid w:val="007059F5"/>
    <w:rsid w:val="00706803"/>
    <w:rsid w:val="00707E2E"/>
    <w:rsid w:val="00710351"/>
    <w:rsid w:val="007111CE"/>
    <w:rsid w:val="00711302"/>
    <w:rsid w:val="00711597"/>
    <w:rsid w:val="00711FA3"/>
    <w:rsid w:val="00712B7F"/>
    <w:rsid w:val="00712FC0"/>
    <w:rsid w:val="00713E2C"/>
    <w:rsid w:val="0071697B"/>
    <w:rsid w:val="0072136A"/>
    <w:rsid w:val="007217A3"/>
    <w:rsid w:val="00722961"/>
    <w:rsid w:val="00722F6B"/>
    <w:rsid w:val="00723412"/>
    <w:rsid w:val="00723C63"/>
    <w:rsid w:val="00724A07"/>
    <w:rsid w:val="007253E9"/>
    <w:rsid w:val="0072636A"/>
    <w:rsid w:val="00726A79"/>
    <w:rsid w:val="00727AE7"/>
    <w:rsid w:val="00730B2A"/>
    <w:rsid w:val="00731A5A"/>
    <w:rsid w:val="00731AA6"/>
    <w:rsid w:val="00732415"/>
    <w:rsid w:val="007334CD"/>
    <w:rsid w:val="00734480"/>
    <w:rsid w:val="00734C7A"/>
    <w:rsid w:val="00736C75"/>
    <w:rsid w:val="0073731E"/>
    <w:rsid w:val="00737F50"/>
    <w:rsid w:val="00741983"/>
    <w:rsid w:val="00741E5C"/>
    <w:rsid w:val="00742510"/>
    <w:rsid w:val="0074305D"/>
    <w:rsid w:val="00743695"/>
    <w:rsid w:val="00743BA5"/>
    <w:rsid w:val="0074541A"/>
    <w:rsid w:val="0074594A"/>
    <w:rsid w:val="007462B4"/>
    <w:rsid w:val="0074714A"/>
    <w:rsid w:val="00747B67"/>
    <w:rsid w:val="007508CC"/>
    <w:rsid w:val="00751947"/>
    <w:rsid w:val="007522CE"/>
    <w:rsid w:val="00752CD5"/>
    <w:rsid w:val="00752FFF"/>
    <w:rsid w:val="00753424"/>
    <w:rsid w:val="007537AB"/>
    <w:rsid w:val="00754289"/>
    <w:rsid w:val="00754A7A"/>
    <w:rsid w:val="00754ED1"/>
    <w:rsid w:val="00755CD8"/>
    <w:rsid w:val="00756B34"/>
    <w:rsid w:val="00756E30"/>
    <w:rsid w:val="007579E9"/>
    <w:rsid w:val="00757A9A"/>
    <w:rsid w:val="00757FD5"/>
    <w:rsid w:val="007606EC"/>
    <w:rsid w:val="007613B6"/>
    <w:rsid w:val="00761848"/>
    <w:rsid w:val="007619CA"/>
    <w:rsid w:val="00761B8A"/>
    <w:rsid w:val="007630DE"/>
    <w:rsid w:val="0076387D"/>
    <w:rsid w:val="00763B48"/>
    <w:rsid w:val="00763F5E"/>
    <w:rsid w:val="00764A52"/>
    <w:rsid w:val="00766611"/>
    <w:rsid w:val="00766C09"/>
    <w:rsid w:val="00767392"/>
    <w:rsid w:val="007705AD"/>
    <w:rsid w:val="00770958"/>
    <w:rsid w:val="00770D98"/>
    <w:rsid w:val="007718FE"/>
    <w:rsid w:val="0077276F"/>
    <w:rsid w:val="007727F7"/>
    <w:rsid w:val="007729B0"/>
    <w:rsid w:val="0077528F"/>
    <w:rsid w:val="0077542B"/>
    <w:rsid w:val="007758A1"/>
    <w:rsid w:val="00775924"/>
    <w:rsid w:val="00775AB6"/>
    <w:rsid w:val="00776E00"/>
    <w:rsid w:val="00777143"/>
    <w:rsid w:val="007777EF"/>
    <w:rsid w:val="00777AE9"/>
    <w:rsid w:val="007802EF"/>
    <w:rsid w:val="007803E8"/>
    <w:rsid w:val="00780561"/>
    <w:rsid w:val="0078066E"/>
    <w:rsid w:val="00780F87"/>
    <w:rsid w:val="00781049"/>
    <w:rsid w:val="00781FA2"/>
    <w:rsid w:val="0078302C"/>
    <w:rsid w:val="007839D9"/>
    <w:rsid w:val="00783E34"/>
    <w:rsid w:val="00784791"/>
    <w:rsid w:val="00785423"/>
    <w:rsid w:val="0078551E"/>
    <w:rsid w:val="007855ED"/>
    <w:rsid w:val="007865FA"/>
    <w:rsid w:val="00787434"/>
    <w:rsid w:val="00790681"/>
    <w:rsid w:val="007906C0"/>
    <w:rsid w:val="00790D8F"/>
    <w:rsid w:val="00791B14"/>
    <w:rsid w:val="00792602"/>
    <w:rsid w:val="00792F81"/>
    <w:rsid w:val="00793361"/>
    <w:rsid w:val="00794513"/>
    <w:rsid w:val="0079682F"/>
    <w:rsid w:val="00796EC3"/>
    <w:rsid w:val="00797320"/>
    <w:rsid w:val="007974C5"/>
    <w:rsid w:val="007A140E"/>
    <w:rsid w:val="007A180A"/>
    <w:rsid w:val="007A19F4"/>
    <w:rsid w:val="007A1A4D"/>
    <w:rsid w:val="007A282C"/>
    <w:rsid w:val="007A29F8"/>
    <w:rsid w:val="007A2E30"/>
    <w:rsid w:val="007A3172"/>
    <w:rsid w:val="007A31E4"/>
    <w:rsid w:val="007A3A7D"/>
    <w:rsid w:val="007A463F"/>
    <w:rsid w:val="007A50F8"/>
    <w:rsid w:val="007A5267"/>
    <w:rsid w:val="007A5FF4"/>
    <w:rsid w:val="007A6337"/>
    <w:rsid w:val="007A6BD8"/>
    <w:rsid w:val="007A6C59"/>
    <w:rsid w:val="007A7752"/>
    <w:rsid w:val="007B09AA"/>
    <w:rsid w:val="007B0D06"/>
    <w:rsid w:val="007B0FF8"/>
    <w:rsid w:val="007B137D"/>
    <w:rsid w:val="007B1C47"/>
    <w:rsid w:val="007B217A"/>
    <w:rsid w:val="007B2F50"/>
    <w:rsid w:val="007B2F9C"/>
    <w:rsid w:val="007B3202"/>
    <w:rsid w:val="007B36EF"/>
    <w:rsid w:val="007B3820"/>
    <w:rsid w:val="007B3FAD"/>
    <w:rsid w:val="007B4C37"/>
    <w:rsid w:val="007B5831"/>
    <w:rsid w:val="007B7919"/>
    <w:rsid w:val="007B7DE7"/>
    <w:rsid w:val="007C0DEA"/>
    <w:rsid w:val="007C0E16"/>
    <w:rsid w:val="007C142C"/>
    <w:rsid w:val="007C167A"/>
    <w:rsid w:val="007C1701"/>
    <w:rsid w:val="007C1BE4"/>
    <w:rsid w:val="007C2067"/>
    <w:rsid w:val="007C3969"/>
    <w:rsid w:val="007C39A6"/>
    <w:rsid w:val="007C3F7B"/>
    <w:rsid w:val="007C5105"/>
    <w:rsid w:val="007C524E"/>
    <w:rsid w:val="007C52BA"/>
    <w:rsid w:val="007C6699"/>
    <w:rsid w:val="007C682B"/>
    <w:rsid w:val="007C6B5F"/>
    <w:rsid w:val="007C6EF2"/>
    <w:rsid w:val="007D0558"/>
    <w:rsid w:val="007D13A2"/>
    <w:rsid w:val="007D1AA5"/>
    <w:rsid w:val="007D1F0F"/>
    <w:rsid w:val="007D333A"/>
    <w:rsid w:val="007D339C"/>
    <w:rsid w:val="007D3A64"/>
    <w:rsid w:val="007D457C"/>
    <w:rsid w:val="007D474D"/>
    <w:rsid w:val="007D53B1"/>
    <w:rsid w:val="007D5C9F"/>
    <w:rsid w:val="007D6313"/>
    <w:rsid w:val="007D6630"/>
    <w:rsid w:val="007D68B2"/>
    <w:rsid w:val="007D6A10"/>
    <w:rsid w:val="007D6F97"/>
    <w:rsid w:val="007D70A5"/>
    <w:rsid w:val="007D7242"/>
    <w:rsid w:val="007D7B0E"/>
    <w:rsid w:val="007D7D0B"/>
    <w:rsid w:val="007E05FA"/>
    <w:rsid w:val="007E065B"/>
    <w:rsid w:val="007E0C4A"/>
    <w:rsid w:val="007E369B"/>
    <w:rsid w:val="007E4ED4"/>
    <w:rsid w:val="007E55CB"/>
    <w:rsid w:val="007E626F"/>
    <w:rsid w:val="007E66FF"/>
    <w:rsid w:val="007E6F20"/>
    <w:rsid w:val="007F08A8"/>
    <w:rsid w:val="007F17E6"/>
    <w:rsid w:val="007F1DA8"/>
    <w:rsid w:val="007F354D"/>
    <w:rsid w:val="007F383D"/>
    <w:rsid w:val="007F384F"/>
    <w:rsid w:val="007F4417"/>
    <w:rsid w:val="007F4CE8"/>
    <w:rsid w:val="007F5655"/>
    <w:rsid w:val="007F56AC"/>
    <w:rsid w:val="007F69F8"/>
    <w:rsid w:val="007F6C45"/>
    <w:rsid w:val="007F7764"/>
    <w:rsid w:val="008001E4"/>
    <w:rsid w:val="008008C5"/>
    <w:rsid w:val="00802013"/>
    <w:rsid w:val="00803956"/>
    <w:rsid w:val="00804344"/>
    <w:rsid w:val="008043F8"/>
    <w:rsid w:val="00804739"/>
    <w:rsid w:val="008052AB"/>
    <w:rsid w:val="0080534A"/>
    <w:rsid w:val="00806C35"/>
    <w:rsid w:val="00806CB1"/>
    <w:rsid w:val="00807930"/>
    <w:rsid w:val="00807BED"/>
    <w:rsid w:val="00810AFF"/>
    <w:rsid w:val="0081114F"/>
    <w:rsid w:val="00811788"/>
    <w:rsid w:val="008130D1"/>
    <w:rsid w:val="008131C3"/>
    <w:rsid w:val="008132C9"/>
    <w:rsid w:val="00813CC4"/>
    <w:rsid w:val="00814455"/>
    <w:rsid w:val="008144F0"/>
    <w:rsid w:val="008147EE"/>
    <w:rsid w:val="00815106"/>
    <w:rsid w:val="0081523B"/>
    <w:rsid w:val="00815996"/>
    <w:rsid w:val="008165EF"/>
    <w:rsid w:val="008169E4"/>
    <w:rsid w:val="008175EC"/>
    <w:rsid w:val="00817E8D"/>
    <w:rsid w:val="00821153"/>
    <w:rsid w:val="008214B1"/>
    <w:rsid w:val="008233F4"/>
    <w:rsid w:val="0082343C"/>
    <w:rsid w:val="00823D25"/>
    <w:rsid w:val="008247B1"/>
    <w:rsid w:val="0082544C"/>
    <w:rsid w:val="00825F68"/>
    <w:rsid w:val="00826014"/>
    <w:rsid w:val="00827249"/>
    <w:rsid w:val="00830560"/>
    <w:rsid w:val="00830B20"/>
    <w:rsid w:val="00830FBF"/>
    <w:rsid w:val="00831CBF"/>
    <w:rsid w:val="00831CDF"/>
    <w:rsid w:val="00831E89"/>
    <w:rsid w:val="00831FC9"/>
    <w:rsid w:val="00833085"/>
    <w:rsid w:val="00833D12"/>
    <w:rsid w:val="00833F06"/>
    <w:rsid w:val="00834291"/>
    <w:rsid w:val="00834A8F"/>
    <w:rsid w:val="00834B7B"/>
    <w:rsid w:val="008352F1"/>
    <w:rsid w:val="00835851"/>
    <w:rsid w:val="00835938"/>
    <w:rsid w:val="008370FA"/>
    <w:rsid w:val="008374DD"/>
    <w:rsid w:val="008374EE"/>
    <w:rsid w:val="008401B5"/>
    <w:rsid w:val="008403C8"/>
    <w:rsid w:val="00841980"/>
    <w:rsid w:val="00842101"/>
    <w:rsid w:val="00842489"/>
    <w:rsid w:val="00842FE7"/>
    <w:rsid w:val="00843B87"/>
    <w:rsid w:val="00843E8F"/>
    <w:rsid w:val="008443F2"/>
    <w:rsid w:val="00845D2B"/>
    <w:rsid w:val="00846197"/>
    <w:rsid w:val="0084682E"/>
    <w:rsid w:val="0084698A"/>
    <w:rsid w:val="00846D74"/>
    <w:rsid w:val="008479BB"/>
    <w:rsid w:val="008505C6"/>
    <w:rsid w:val="00850750"/>
    <w:rsid w:val="00850AC2"/>
    <w:rsid w:val="00850DAE"/>
    <w:rsid w:val="00851B1C"/>
    <w:rsid w:val="00851C8D"/>
    <w:rsid w:val="008524B7"/>
    <w:rsid w:val="00852EE7"/>
    <w:rsid w:val="00853856"/>
    <w:rsid w:val="00853CB2"/>
    <w:rsid w:val="008541C8"/>
    <w:rsid w:val="00854880"/>
    <w:rsid w:val="008556AB"/>
    <w:rsid w:val="0085582D"/>
    <w:rsid w:val="0085664D"/>
    <w:rsid w:val="008569A5"/>
    <w:rsid w:val="00856A9B"/>
    <w:rsid w:val="00856B82"/>
    <w:rsid w:val="00857910"/>
    <w:rsid w:val="0085798F"/>
    <w:rsid w:val="00860030"/>
    <w:rsid w:val="00861183"/>
    <w:rsid w:val="008617B1"/>
    <w:rsid w:val="0086189D"/>
    <w:rsid w:val="00861A67"/>
    <w:rsid w:val="0086298E"/>
    <w:rsid w:val="00862ADE"/>
    <w:rsid w:val="00862FA2"/>
    <w:rsid w:val="008630BE"/>
    <w:rsid w:val="0086428F"/>
    <w:rsid w:val="008644CC"/>
    <w:rsid w:val="00864A5E"/>
    <w:rsid w:val="00864B5B"/>
    <w:rsid w:val="00864BDB"/>
    <w:rsid w:val="00864E6E"/>
    <w:rsid w:val="00865169"/>
    <w:rsid w:val="008668E1"/>
    <w:rsid w:val="0086793B"/>
    <w:rsid w:val="0087033A"/>
    <w:rsid w:val="00870FFD"/>
    <w:rsid w:val="0087117F"/>
    <w:rsid w:val="008714FD"/>
    <w:rsid w:val="0087198C"/>
    <w:rsid w:val="008723EE"/>
    <w:rsid w:val="00876527"/>
    <w:rsid w:val="00876E38"/>
    <w:rsid w:val="008774A7"/>
    <w:rsid w:val="0087756C"/>
    <w:rsid w:val="00881944"/>
    <w:rsid w:val="00881CD6"/>
    <w:rsid w:val="00882C5E"/>
    <w:rsid w:val="00882D78"/>
    <w:rsid w:val="00883093"/>
    <w:rsid w:val="008855C7"/>
    <w:rsid w:val="0088653F"/>
    <w:rsid w:val="00890260"/>
    <w:rsid w:val="00890C81"/>
    <w:rsid w:val="0089227A"/>
    <w:rsid w:val="00893C56"/>
    <w:rsid w:val="00893EDF"/>
    <w:rsid w:val="0089435D"/>
    <w:rsid w:val="00894710"/>
    <w:rsid w:val="00894750"/>
    <w:rsid w:val="00894880"/>
    <w:rsid w:val="008951AC"/>
    <w:rsid w:val="00895AE5"/>
    <w:rsid w:val="00896380"/>
    <w:rsid w:val="008975F2"/>
    <w:rsid w:val="00897EF1"/>
    <w:rsid w:val="008A0A29"/>
    <w:rsid w:val="008A1484"/>
    <w:rsid w:val="008A1691"/>
    <w:rsid w:val="008A1D76"/>
    <w:rsid w:val="008A26FF"/>
    <w:rsid w:val="008A2EC7"/>
    <w:rsid w:val="008A3A45"/>
    <w:rsid w:val="008A3F9E"/>
    <w:rsid w:val="008A4423"/>
    <w:rsid w:val="008A4502"/>
    <w:rsid w:val="008A465E"/>
    <w:rsid w:val="008A50C7"/>
    <w:rsid w:val="008A5D0C"/>
    <w:rsid w:val="008A676A"/>
    <w:rsid w:val="008A6D7D"/>
    <w:rsid w:val="008A6E6C"/>
    <w:rsid w:val="008A6F4E"/>
    <w:rsid w:val="008A76C9"/>
    <w:rsid w:val="008A799B"/>
    <w:rsid w:val="008B0FC6"/>
    <w:rsid w:val="008B2B39"/>
    <w:rsid w:val="008B3BB7"/>
    <w:rsid w:val="008B3DA7"/>
    <w:rsid w:val="008B4017"/>
    <w:rsid w:val="008B403F"/>
    <w:rsid w:val="008B5057"/>
    <w:rsid w:val="008B5EC6"/>
    <w:rsid w:val="008B68D3"/>
    <w:rsid w:val="008B6B3D"/>
    <w:rsid w:val="008B7364"/>
    <w:rsid w:val="008B79F8"/>
    <w:rsid w:val="008B7CC8"/>
    <w:rsid w:val="008C0F55"/>
    <w:rsid w:val="008C170E"/>
    <w:rsid w:val="008C17B5"/>
    <w:rsid w:val="008C1B45"/>
    <w:rsid w:val="008C205C"/>
    <w:rsid w:val="008C361F"/>
    <w:rsid w:val="008C3922"/>
    <w:rsid w:val="008C4194"/>
    <w:rsid w:val="008C4A70"/>
    <w:rsid w:val="008C4AD3"/>
    <w:rsid w:val="008C5E32"/>
    <w:rsid w:val="008C6D1C"/>
    <w:rsid w:val="008C7188"/>
    <w:rsid w:val="008C71FF"/>
    <w:rsid w:val="008C7373"/>
    <w:rsid w:val="008C7646"/>
    <w:rsid w:val="008C7ECE"/>
    <w:rsid w:val="008D0AB4"/>
    <w:rsid w:val="008D1D63"/>
    <w:rsid w:val="008D3831"/>
    <w:rsid w:val="008D3916"/>
    <w:rsid w:val="008D561F"/>
    <w:rsid w:val="008D5768"/>
    <w:rsid w:val="008D5EDA"/>
    <w:rsid w:val="008D690F"/>
    <w:rsid w:val="008D7D92"/>
    <w:rsid w:val="008E02B3"/>
    <w:rsid w:val="008E06BB"/>
    <w:rsid w:val="008E07AB"/>
    <w:rsid w:val="008E0804"/>
    <w:rsid w:val="008E0ABA"/>
    <w:rsid w:val="008E1205"/>
    <w:rsid w:val="008E2B2E"/>
    <w:rsid w:val="008E2B44"/>
    <w:rsid w:val="008E2D72"/>
    <w:rsid w:val="008E2DA2"/>
    <w:rsid w:val="008E3E3C"/>
    <w:rsid w:val="008E40F8"/>
    <w:rsid w:val="008E49F7"/>
    <w:rsid w:val="008E5317"/>
    <w:rsid w:val="008E56E5"/>
    <w:rsid w:val="008E56EB"/>
    <w:rsid w:val="008E5AF5"/>
    <w:rsid w:val="008E6E62"/>
    <w:rsid w:val="008F020F"/>
    <w:rsid w:val="008F0558"/>
    <w:rsid w:val="008F1105"/>
    <w:rsid w:val="008F140C"/>
    <w:rsid w:val="008F1F7E"/>
    <w:rsid w:val="008F2676"/>
    <w:rsid w:val="008F2B97"/>
    <w:rsid w:val="008F3E87"/>
    <w:rsid w:val="008F3F3E"/>
    <w:rsid w:val="008F4004"/>
    <w:rsid w:val="008F493B"/>
    <w:rsid w:val="008F4BE0"/>
    <w:rsid w:val="008F4CE1"/>
    <w:rsid w:val="008F4ED9"/>
    <w:rsid w:val="008F591F"/>
    <w:rsid w:val="008F5E61"/>
    <w:rsid w:val="008F76A3"/>
    <w:rsid w:val="008F7FE2"/>
    <w:rsid w:val="009003C0"/>
    <w:rsid w:val="009009D2"/>
    <w:rsid w:val="00900BFA"/>
    <w:rsid w:val="00901119"/>
    <w:rsid w:val="00901364"/>
    <w:rsid w:val="00901548"/>
    <w:rsid w:val="00902A20"/>
    <w:rsid w:val="00902A49"/>
    <w:rsid w:val="009030C6"/>
    <w:rsid w:val="0090322C"/>
    <w:rsid w:val="00903B4A"/>
    <w:rsid w:val="00903EDD"/>
    <w:rsid w:val="00906C71"/>
    <w:rsid w:val="00906F0F"/>
    <w:rsid w:val="00907B7D"/>
    <w:rsid w:val="00907BD4"/>
    <w:rsid w:val="00912A89"/>
    <w:rsid w:val="00912E21"/>
    <w:rsid w:val="009136A7"/>
    <w:rsid w:val="00914A6E"/>
    <w:rsid w:val="00915303"/>
    <w:rsid w:val="00915A32"/>
    <w:rsid w:val="00916322"/>
    <w:rsid w:val="009167E0"/>
    <w:rsid w:val="00917555"/>
    <w:rsid w:val="009175B9"/>
    <w:rsid w:val="00917FC2"/>
    <w:rsid w:val="009205DE"/>
    <w:rsid w:val="00921393"/>
    <w:rsid w:val="009215C4"/>
    <w:rsid w:val="00923266"/>
    <w:rsid w:val="00924539"/>
    <w:rsid w:val="00924563"/>
    <w:rsid w:val="00925208"/>
    <w:rsid w:val="009269CE"/>
    <w:rsid w:val="0092710D"/>
    <w:rsid w:val="00927876"/>
    <w:rsid w:val="00930D42"/>
    <w:rsid w:val="00930E77"/>
    <w:rsid w:val="00932015"/>
    <w:rsid w:val="009334CB"/>
    <w:rsid w:val="009349DB"/>
    <w:rsid w:val="00934ADF"/>
    <w:rsid w:val="00935D4D"/>
    <w:rsid w:val="0093636A"/>
    <w:rsid w:val="009363A9"/>
    <w:rsid w:val="00936C4A"/>
    <w:rsid w:val="009411AB"/>
    <w:rsid w:val="00941DAA"/>
    <w:rsid w:val="0094200E"/>
    <w:rsid w:val="0094219A"/>
    <w:rsid w:val="00943415"/>
    <w:rsid w:val="00943C2D"/>
    <w:rsid w:val="0094493E"/>
    <w:rsid w:val="009449DC"/>
    <w:rsid w:val="00946D6C"/>
    <w:rsid w:val="0095031C"/>
    <w:rsid w:val="00950378"/>
    <w:rsid w:val="00951492"/>
    <w:rsid w:val="0095253A"/>
    <w:rsid w:val="00952E41"/>
    <w:rsid w:val="00953C84"/>
    <w:rsid w:val="00953FEB"/>
    <w:rsid w:val="0095413C"/>
    <w:rsid w:val="00954400"/>
    <w:rsid w:val="00955BA0"/>
    <w:rsid w:val="00955C74"/>
    <w:rsid w:val="00955E55"/>
    <w:rsid w:val="00955FC0"/>
    <w:rsid w:val="00956484"/>
    <w:rsid w:val="009565D0"/>
    <w:rsid w:val="00956ECA"/>
    <w:rsid w:val="00957916"/>
    <w:rsid w:val="00957AB9"/>
    <w:rsid w:val="00957E16"/>
    <w:rsid w:val="009601F6"/>
    <w:rsid w:val="0096062B"/>
    <w:rsid w:val="0096088E"/>
    <w:rsid w:val="00960D6A"/>
    <w:rsid w:val="009619B5"/>
    <w:rsid w:val="0096258D"/>
    <w:rsid w:val="00962D98"/>
    <w:rsid w:val="00963493"/>
    <w:rsid w:val="009638DE"/>
    <w:rsid w:val="00963B68"/>
    <w:rsid w:val="00963CEB"/>
    <w:rsid w:val="00964362"/>
    <w:rsid w:val="00964447"/>
    <w:rsid w:val="00964A0D"/>
    <w:rsid w:val="00964AAE"/>
    <w:rsid w:val="0096519A"/>
    <w:rsid w:val="009654E4"/>
    <w:rsid w:val="00965DDD"/>
    <w:rsid w:val="00965FD0"/>
    <w:rsid w:val="00970EA1"/>
    <w:rsid w:val="00971AF1"/>
    <w:rsid w:val="009734A0"/>
    <w:rsid w:val="0097434C"/>
    <w:rsid w:val="009749EC"/>
    <w:rsid w:val="009754C8"/>
    <w:rsid w:val="0097577F"/>
    <w:rsid w:val="00975C75"/>
    <w:rsid w:val="00977DB0"/>
    <w:rsid w:val="00977F6E"/>
    <w:rsid w:val="00980776"/>
    <w:rsid w:val="0098191C"/>
    <w:rsid w:val="00982714"/>
    <w:rsid w:val="00982BFC"/>
    <w:rsid w:val="009834F7"/>
    <w:rsid w:val="00983EAE"/>
    <w:rsid w:val="009845AE"/>
    <w:rsid w:val="009848CC"/>
    <w:rsid w:val="00985B32"/>
    <w:rsid w:val="00985EC9"/>
    <w:rsid w:val="00986E33"/>
    <w:rsid w:val="0099000D"/>
    <w:rsid w:val="00990F62"/>
    <w:rsid w:val="00991AD6"/>
    <w:rsid w:val="00991D9F"/>
    <w:rsid w:val="009920C5"/>
    <w:rsid w:val="00992AB9"/>
    <w:rsid w:val="00992ED6"/>
    <w:rsid w:val="0099363F"/>
    <w:rsid w:val="00993CE9"/>
    <w:rsid w:val="00994661"/>
    <w:rsid w:val="009947D6"/>
    <w:rsid w:val="00994D53"/>
    <w:rsid w:val="00997699"/>
    <w:rsid w:val="009A0A83"/>
    <w:rsid w:val="009A16C9"/>
    <w:rsid w:val="009A17D1"/>
    <w:rsid w:val="009A2937"/>
    <w:rsid w:val="009A39A3"/>
    <w:rsid w:val="009A39AA"/>
    <w:rsid w:val="009A46F8"/>
    <w:rsid w:val="009A5476"/>
    <w:rsid w:val="009A61E3"/>
    <w:rsid w:val="009A6961"/>
    <w:rsid w:val="009A70C7"/>
    <w:rsid w:val="009A7358"/>
    <w:rsid w:val="009A770F"/>
    <w:rsid w:val="009A7B0F"/>
    <w:rsid w:val="009B1D6D"/>
    <w:rsid w:val="009B242E"/>
    <w:rsid w:val="009B4C76"/>
    <w:rsid w:val="009B6BBB"/>
    <w:rsid w:val="009B6DD5"/>
    <w:rsid w:val="009B6E28"/>
    <w:rsid w:val="009C0E93"/>
    <w:rsid w:val="009C1840"/>
    <w:rsid w:val="009C1D68"/>
    <w:rsid w:val="009C2F7B"/>
    <w:rsid w:val="009C32DC"/>
    <w:rsid w:val="009C3BA0"/>
    <w:rsid w:val="009C48EC"/>
    <w:rsid w:val="009C5972"/>
    <w:rsid w:val="009C5B11"/>
    <w:rsid w:val="009C5ECA"/>
    <w:rsid w:val="009C638B"/>
    <w:rsid w:val="009C65B1"/>
    <w:rsid w:val="009C747F"/>
    <w:rsid w:val="009C7EF3"/>
    <w:rsid w:val="009D13A0"/>
    <w:rsid w:val="009D1490"/>
    <w:rsid w:val="009D1A55"/>
    <w:rsid w:val="009D1EE1"/>
    <w:rsid w:val="009D1FB0"/>
    <w:rsid w:val="009D28DC"/>
    <w:rsid w:val="009D2CB6"/>
    <w:rsid w:val="009D3562"/>
    <w:rsid w:val="009D3E88"/>
    <w:rsid w:val="009D3F74"/>
    <w:rsid w:val="009D3FE5"/>
    <w:rsid w:val="009D5126"/>
    <w:rsid w:val="009D51A8"/>
    <w:rsid w:val="009D5BEA"/>
    <w:rsid w:val="009D604A"/>
    <w:rsid w:val="009D63CA"/>
    <w:rsid w:val="009D7029"/>
    <w:rsid w:val="009E04DD"/>
    <w:rsid w:val="009E0DC6"/>
    <w:rsid w:val="009E0F7A"/>
    <w:rsid w:val="009E1B96"/>
    <w:rsid w:val="009E23FA"/>
    <w:rsid w:val="009E2453"/>
    <w:rsid w:val="009E27B6"/>
    <w:rsid w:val="009E29E4"/>
    <w:rsid w:val="009E3670"/>
    <w:rsid w:val="009E6456"/>
    <w:rsid w:val="009E6927"/>
    <w:rsid w:val="009E6989"/>
    <w:rsid w:val="009E6E7C"/>
    <w:rsid w:val="009E74B5"/>
    <w:rsid w:val="009E7D4A"/>
    <w:rsid w:val="009F0408"/>
    <w:rsid w:val="009F09D0"/>
    <w:rsid w:val="009F0ED9"/>
    <w:rsid w:val="009F1FDE"/>
    <w:rsid w:val="009F26E1"/>
    <w:rsid w:val="009F3489"/>
    <w:rsid w:val="009F3698"/>
    <w:rsid w:val="009F3D72"/>
    <w:rsid w:val="009F50BE"/>
    <w:rsid w:val="009F5D69"/>
    <w:rsid w:val="009F6CA3"/>
    <w:rsid w:val="009F78F8"/>
    <w:rsid w:val="009F7B13"/>
    <w:rsid w:val="009F7C74"/>
    <w:rsid w:val="00A00880"/>
    <w:rsid w:val="00A0097E"/>
    <w:rsid w:val="00A01FA6"/>
    <w:rsid w:val="00A024C6"/>
    <w:rsid w:val="00A02626"/>
    <w:rsid w:val="00A028F0"/>
    <w:rsid w:val="00A02B12"/>
    <w:rsid w:val="00A02FD9"/>
    <w:rsid w:val="00A03283"/>
    <w:rsid w:val="00A03E4B"/>
    <w:rsid w:val="00A04266"/>
    <w:rsid w:val="00A046C8"/>
    <w:rsid w:val="00A048D7"/>
    <w:rsid w:val="00A04C74"/>
    <w:rsid w:val="00A0577E"/>
    <w:rsid w:val="00A06485"/>
    <w:rsid w:val="00A0651A"/>
    <w:rsid w:val="00A07F84"/>
    <w:rsid w:val="00A10D51"/>
    <w:rsid w:val="00A10FAA"/>
    <w:rsid w:val="00A11C56"/>
    <w:rsid w:val="00A11EAB"/>
    <w:rsid w:val="00A12B18"/>
    <w:rsid w:val="00A12B23"/>
    <w:rsid w:val="00A13437"/>
    <w:rsid w:val="00A15357"/>
    <w:rsid w:val="00A15C55"/>
    <w:rsid w:val="00A16B57"/>
    <w:rsid w:val="00A202CC"/>
    <w:rsid w:val="00A219DD"/>
    <w:rsid w:val="00A21FFE"/>
    <w:rsid w:val="00A225A8"/>
    <w:rsid w:val="00A2269E"/>
    <w:rsid w:val="00A22DEB"/>
    <w:rsid w:val="00A22E5B"/>
    <w:rsid w:val="00A24C20"/>
    <w:rsid w:val="00A2514B"/>
    <w:rsid w:val="00A25786"/>
    <w:rsid w:val="00A257F8"/>
    <w:rsid w:val="00A260DC"/>
    <w:rsid w:val="00A2656F"/>
    <w:rsid w:val="00A268AC"/>
    <w:rsid w:val="00A269AE"/>
    <w:rsid w:val="00A27A9E"/>
    <w:rsid w:val="00A30624"/>
    <w:rsid w:val="00A307F2"/>
    <w:rsid w:val="00A3113C"/>
    <w:rsid w:val="00A31F03"/>
    <w:rsid w:val="00A328DC"/>
    <w:rsid w:val="00A33DAD"/>
    <w:rsid w:val="00A349FD"/>
    <w:rsid w:val="00A3507F"/>
    <w:rsid w:val="00A35A8A"/>
    <w:rsid w:val="00A36281"/>
    <w:rsid w:val="00A36481"/>
    <w:rsid w:val="00A36AFB"/>
    <w:rsid w:val="00A36D8F"/>
    <w:rsid w:val="00A37402"/>
    <w:rsid w:val="00A37970"/>
    <w:rsid w:val="00A40F1F"/>
    <w:rsid w:val="00A41142"/>
    <w:rsid w:val="00A412CA"/>
    <w:rsid w:val="00A41408"/>
    <w:rsid w:val="00A4197A"/>
    <w:rsid w:val="00A42461"/>
    <w:rsid w:val="00A4247A"/>
    <w:rsid w:val="00A42C86"/>
    <w:rsid w:val="00A432A2"/>
    <w:rsid w:val="00A438BC"/>
    <w:rsid w:val="00A447F8"/>
    <w:rsid w:val="00A44D09"/>
    <w:rsid w:val="00A4562E"/>
    <w:rsid w:val="00A457DB"/>
    <w:rsid w:val="00A45D2C"/>
    <w:rsid w:val="00A46CDC"/>
    <w:rsid w:val="00A5143F"/>
    <w:rsid w:val="00A53909"/>
    <w:rsid w:val="00A53C42"/>
    <w:rsid w:val="00A54070"/>
    <w:rsid w:val="00A5437E"/>
    <w:rsid w:val="00A57915"/>
    <w:rsid w:val="00A6004C"/>
    <w:rsid w:val="00A60148"/>
    <w:rsid w:val="00A60227"/>
    <w:rsid w:val="00A607BC"/>
    <w:rsid w:val="00A60AA9"/>
    <w:rsid w:val="00A60BA9"/>
    <w:rsid w:val="00A61AC6"/>
    <w:rsid w:val="00A62AB5"/>
    <w:rsid w:val="00A639D9"/>
    <w:rsid w:val="00A649E0"/>
    <w:rsid w:val="00A652F6"/>
    <w:rsid w:val="00A65942"/>
    <w:rsid w:val="00A65D21"/>
    <w:rsid w:val="00A65D5A"/>
    <w:rsid w:val="00A66FA3"/>
    <w:rsid w:val="00A67FF3"/>
    <w:rsid w:val="00A70556"/>
    <w:rsid w:val="00A70FAC"/>
    <w:rsid w:val="00A71634"/>
    <w:rsid w:val="00A72EF9"/>
    <w:rsid w:val="00A73922"/>
    <w:rsid w:val="00A73ED8"/>
    <w:rsid w:val="00A740C5"/>
    <w:rsid w:val="00A74631"/>
    <w:rsid w:val="00A74E09"/>
    <w:rsid w:val="00A750FD"/>
    <w:rsid w:val="00A757AB"/>
    <w:rsid w:val="00A75C78"/>
    <w:rsid w:val="00A75D54"/>
    <w:rsid w:val="00A76CA9"/>
    <w:rsid w:val="00A77913"/>
    <w:rsid w:val="00A77BD6"/>
    <w:rsid w:val="00A77D1A"/>
    <w:rsid w:val="00A77EEC"/>
    <w:rsid w:val="00A81756"/>
    <w:rsid w:val="00A8177D"/>
    <w:rsid w:val="00A8188E"/>
    <w:rsid w:val="00A818C4"/>
    <w:rsid w:val="00A81BFA"/>
    <w:rsid w:val="00A82525"/>
    <w:rsid w:val="00A82762"/>
    <w:rsid w:val="00A82902"/>
    <w:rsid w:val="00A83286"/>
    <w:rsid w:val="00A84943"/>
    <w:rsid w:val="00A849FE"/>
    <w:rsid w:val="00A84FA1"/>
    <w:rsid w:val="00A865DC"/>
    <w:rsid w:val="00A86A9A"/>
    <w:rsid w:val="00A86D28"/>
    <w:rsid w:val="00A87460"/>
    <w:rsid w:val="00A905B5"/>
    <w:rsid w:val="00A91A48"/>
    <w:rsid w:val="00A929C1"/>
    <w:rsid w:val="00A92A2A"/>
    <w:rsid w:val="00A930E3"/>
    <w:rsid w:val="00A93249"/>
    <w:rsid w:val="00A932C7"/>
    <w:rsid w:val="00A93419"/>
    <w:rsid w:val="00A93E87"/>
    <w:rsid w:val="00A9408A"/>
    <w:rsid w:val="00A940E2"/>
    <w:rsid w:val="00A94A0E"/>
    <w:rsid w:val="00A95599"/>
    <w:rsid w:val="00A95C9A"/>
    <w:rsid w:val="00A95D25"/>
    <w:rsid w:val="00A9625D"/>
    <w:rsid w:val="00A96AB8"/>
    <w:rsid w:val="00A96E54"/>
    <w:rsid w:val="00A9749C"/>
    <w:rsid w:val="00A97DF9"/>
    <w:rsid w:val="00AA01DB"/>
    <w:rsid w:val="00AA1B72"/>
    <w:rsid w:val="00AA1BA1"/>
    <w:rsid w:val="00AA1C79"/>
    <w:rsid w:val="00AA1DBF"/>
    <w:rsid w:val="00AA1DCF"/>
    <w:rsid w:val="00AA2039"/>
    <w:rsid w:val="00AA3002"/>
    <w:rsid w:val="00AA4C4B"/>
    <w:rsid w:val="00AA587E"/>
    <w:rsid w:val="00AA6C93"/>
    <w:rsid w:val="00AA6DFA"/>
    <w:rsid w:val="00AA6F48"/>
    <w:rsid w:val="00AA75D8"/>
    <w:rsid w:val="00AB02A6"/>
    <w:rsid w:val="00AB0866"/>
    <w:rsid w:val="00AB0B2A"/>
    <w:rsid w:val="00AB12CE"/>
    <w:rsid w:val="00AB14D4"/>
    <w:rsid w:val="00AB18D8"/>
    <w:rsid w:val="00AB195A"/>
    <w:rsid w:val="00AB5409"/>
    <w:rsid w:val="00AB56C0"/>
    <w:rsid w:val="00AB5AFD"/>
    <w:rsid w:val="00AB639A"/>
    <w:rsid w:val="00AB6EFB"/>
    <w:rsid w:val="00AB7113"/>
    <w:rsid w:val="00AB78DF"/>
    <w:rsid w:val="00AC0186"/>
    <w:rsid w:val="00AC112D"/>
    <w:rsid w:val="00AC1666"/>
    <w:rsid w:val="00AC2008"/>
    <w:rsid w:val="00AC21B5"/>
    <w:rsid w:val="00AC3800"/>
    <w:rsid w:val="00AC3AFB"/>
    <w:rsid w:val="00AC4907"/>
    <w:rsid w:val="00AC49DF"/>
    <w:rsid w:val="00AC4CAD"/>
    <w:rsid w:val="00AC50D0"/>
    <w:rsid w:val="00AC58BF"/>
    <w:rsid w:val="00AC59E0"/>
    <w:rsid w:val="00AC5BB9"/>
    <w:rsid w:val="00AC5BD5"/>
    <w:rsid w:val="00AC6942"/>
    <w:rsid w:val="00AC70C6"/>
    <w:rsid w:val="00AC76F5"/>
    <w:rsid w:val="00AC7CB2"/>
    <w:rsid w:val="00AC7CEB"/>
    <w:rsid w:val="00AC7D37"/>
    <w:rsid w:val="00AD0E38"/>
    <w:rsid w:val="00AD107B"/>
    <w:rsid w:val="00AD1C8A"/>
    <w:rsid w:val="00AD1CAF"/>
    <w:rsid w:val="00AD2120"/>
    <w:rsid w:val="00AD327A"/>
    <w:rsid w:val="00AD4CAF"/>
    <w:rsid w:val="00AD5C98"/>
    <w:rsid w:val="00AD7E07"/>
    <w:rsid w:val="00AE0809"/>
    <w:rsid w:val="00AE1EA4"/>
    <w:rsid w:val="00AE25D6"/>
    <w:rsid w:val="00AE2CBF"/>
    <w:rsid w:val="00AE3032"/>
    <w:rsid w:val="00AE4328"/>
    <w:rsid w:val="00AE5CA0"/>
    <w:rsid w:val="00AE5DD1"/>
    <w:rsid w:val="00AE61EC"/>
    <w:rsid w:val="00AE6DF5"/>
    <w:rsid w:val="00AE6DF6"/>
    <w:rsid w:val="00AE7FCD"/>
    <w:rsid w:val="00AF03FD"/>
    <w:rsid w:val="00AF0E3D"/>
    <w:rsid w:val="00AF1AF0"/>
    <w:rsid w:val="00AF1EA1"/>
    <w:rsid w:val="00AF24B9"/>
    <w:rsid w:val="00AF2A7E"/>
    <w:rsid w:val="00AF2B68"/>
    <w:rsid w:val="00AF33A2"/>
    <w:rsid w:val="00AF40C7"/>
    <w:rsid w:val="00AF499E"/>
    <w:rsid w:val="00AF4C7D"/>
    <w:rsid w:val="00AF4DB7"/>
    <w:rsid w:val="00AF51E1"/>
    <w:rsid w:val="00AF5321"/>
    <w:rsid w:val="00AF53CF"/>
    <w:rsid w:val="00AF5427"/>
    <w:rsid w:val="00AF7DAA"/>
    <w:rsid w:val="00B0074B"/>
    <w:rsid w:val="00B00F5E"/>
    <w:rsid w:val="00B02492"/>
    <w:rsid w:val="00B02737"/>
    <w:rsid w:val="00B0290A"/>
    <w:rsid w:val="00B03B48"/>
    <w:rsid w:val="00B040BD"/>
    <w:rsid w:val="00B044CD"/>
    <w:rsid w:val="00B0507B"/>
    <w:rsid w:val="00B0577B"/>
    <w:rsid w:val="00B059AF"/>
    <w:rsid w:val="00B0620F"/>
    <w:rsid w:val="00B07039"/>
    <w:rsid w:val="00B07252"/>
    <w:rsid w:val="00B07AC6"/>
    <w:rsid w:val="00B106EB"/>
    <w:rsid w:val="00B10742"/>
    <w:rsid w:val="00B121B1"/>
    <w:rsid w:val="00B126A7"/>
    <w:rsid w:val="00B13C05"/>
    <w:rsid w:val="00B14631"/>
    <w:rsid w:val="00B147AD"/>
    <w:rsid w:val="00B15102"/>
    <w:rsid w:val="00B15544"/>
    <w:rsid w:val="00B1641E"/>
    <w:rsid w:val="00B16735"/>
    <w:rsid w:val="00B217E6"/>
    <w:rsid w:val="00B22E0E"/>
    <w:rsid w:val="00B2391C"/>
    <w:rsid w:val="00B23C7A"/>
    <w:rsid w:val="00B241C2"/>
    <w:rsid w:val="00B247C5"/>
    <w:rsid w:val="00B25917"/>
    <w:rsid w:val="00B261EF"/>
    <w:rsid w:val="00B2684D"/>
    <w:rsid w:val="00B26B67"/>
    <w:rsid w:val="00B27E92"/>
    <w:rsid w:val="00B30C94"/>
    <w:rsid w:val="00B31D18"/>
    <w:rsid w:val="00B3211C"/>
    <w:rsid w:val="00B333C4"/>
    <w:rsid w:val="00B340AD"/>
    <w:rsid w:val="00B34D54"/>
    <w:rsid w:val="00B351BE"/>
    <w:rsid w:val="00B353C4"/>
    <w:rsid w:val="00B36020"/>
    <w:rsid w:val="00B37300"/>
    <w:rsid w:val="00B37AAB"/>
    <w:rsid w:val="00B40B56"/>
    <w:rsid w:val="00B41B1B"/>
    <w:rsid w:val="00B42EA3"/>
    <w:rsid w:val="00B42ECA"/>
    <w:rsid w:val="00B44002"/>
    <w:rsid w:val="00B44D2E"/>
    <w:rsid w:val="00B46789"/>
    <w:rsid w:val="00B46CE4"/>
    <w:rsid w:val="00B46FCF"/>
    <w:rsid w:val="00B47DE5"/>
    <w:rsid w:val="00B509CF"/>
    <w:rsid w:val="00B50E20"/>
    <w:rsid w:val="00B51664"/>
    <w:rsid w:val="00B52C0A"/>
    <w:rsid w:val="00B52CA5"/>
    <w:rsid w:val="00B54883"/>
    <w:rsid w:val="00B54CC4"/>
    <w:rsid w:val="00B55AA9"/>
    <w:rsid w:val="00B564CA"/>
    <w:rsid w:val="00B566C8"/>
    <w:rsid w:val="00B57677"/>
    <w:rsid w:val="00B608BB"/>
    <w:rsid w:val="00B60F7D"/>
    <w:rsid w:val="00B61081"/>
    <w:rsid w:val="00B62850"/>
    <w:rsid w:val="00B6341D"/>
    <w:rsid w:val="00B63D71"/>
    <w:rsid w:val="00B64142"/>
    <w:rsid w:val="00B6433F"/>
    <w:rsid w:val="00B64594"/>
    <w:rsid w:val="00B65A35"/>
    <w:rsid w:val="00B66195"/>
    <w:rsid w:val="00B6696A"/>
    <w:rsid w:val="00B66A49"/>
    <w:rsid w:val="00B67370"/>
    <w:rsid w:val="00B67565"/>
    <w:rsid w:val="00B67FAB"/>
    <w:rsid w:val="00B71862"/>
    <w:rsid w:val="00B72080"/>
    <w:rsid w:val="00B72CB6"/>
    <w:rsid w:val="00B73D4F"/>
    <w:rsid w:val="00B74A20"/>
    <w:rsid w:val="00B750F3"/>
    <w:rsid w:val="00B758F8"/>
    <w:rsid w:val="00B75C43"/>
    <w:rsid w:val="00B75D7C"/>
    <w:rsid w:val="00B75E3B"/>
    <w:rsid w:val="00B76AA2"/>
    <w:rsid w:val="00B76FBB"/>
    <w:rsid w:val="00B77043"/>
    <w:rsid w:val="00B7726B"/>
    <w:rsid w:val="00B77D2C"/>
    <w:rsid w:val="00B77F80"/>
    <w:rsid w:val="00B801F9"/>
    <w:rsid w:val="00B80361"/>
    <w:rsid w:val="00B811A6"/>
    <w:rsid w:val="00B8168A"/>
    <w:rsid w:val="00B81F6C"/>
    <w:rsid w:val="00B82041"/>
    <w:rsid w:val="00B82080"/>
    <w:rsid w:val="00B82BDE"/>
    <w:rsid w:val="00B83576"/>
    <w:rsid w:val="00B8401C"/>
    <w:rsid w:val="00B84155"/>
    <w:rsid w:val="00B8422C"/>
    <w:rsid w:val="00B84328"/>
    <w:rsid w:val="00B8451C"/>
    <w:rsid w:val="00B84AE8"/>
    <w:rsid w:val="00B84B05"/>
    <w:rsid w:val="00B86303"/>
    <w:rsid w:val="00B877B2"/>
    <w:rsid w:val="00B9036C"/>
    <w:rsid w:val="00B90D06"/>
    <w:rsid w:val="00B90D3B"/>
    <w:rsid w:val="00B90F94"/>
    <w:rsid w:val="00B916D1"/>
    <w:rsid w:val="00B9189C"/>
    <w:rsid w:val="00B91BA4"/>
    <w:rsid w:val="00B91F15"/>
    <w:rsid w:val="00B92190"/>
    <w:rsid w:val="00B93DDD"/>
    <w:rsid w:val="00B943C9"/>
    <w:rsid w:val="00B94B5C"/>
    <w:rsid w:val="00B94C47"/>
    <w:rsid w:val="00B94E9A"/>
    <w:rsid w:val="00B96FB2"/>
    <w:rsid w:val="00B97C9E"/>
    <w:rsid w:val="00BA030E"/>
    <w:rsid w:val="00BA0875"/>
    <w:rsid w:val="00BA0F62"/>
    <w:rsid w:val="00BA1448"/>
    <w:rsid w:val="00BA1D41"/>
    <w:rsid w:val="00BA2188"/>
    <w:rsid w:val="00BA38E0"/>
    <w:rsid w:val="00BA3B9D"/>
    <w:rsid w:val="00BA4122"/>
    <w:rsid w:val="00BA489C"/>
    <w:rsid w:val="00BA5BF8"/>
    <w:rsid w:val="00BA6570"/>
    <w:rsid w:val="00BA7D5C"/>
    <w:rsid w:val="00BB00D2"/>
    <w:rsid w:val="00BB01D8"/>
    <w:rsid w:val="00BB07EA"/>
    <w:rsid w:val="00BB07F6"/>
    <w:rsid w:val="00BB19FA"/>
    <w:rsid w:val="00BB2575"/>
    <w:rsid w:val="00BB2E46"/>
    <w:rsid w:val="00BB3128"/>
    <w:rsid w:val="00BB3405"/>
    <w:rsid w:val="00BB42FB"/>
    <w:rsid w:val="00BB441B"/>
    <w:rsid w:val="00BB4FEB"/>
    <w:rsid w:val="00BB5893"/>
    <w:rsid w:val="00BB5B4B"/>
    <w:rsid w:val="00BB64EF"/>
    <w:rsid w:val="00BB6983"/>
    <w:rsid w:val="00BB6BD2"/>
    <w:rsid w:val="00BB7137"/>
    <w:rsid w:val="00BB7277"/>
    <w:rsid w:val="00BB74C5"/>
    <w:rsid w:val="00BB7601"/>
    <w:rsid w:val="00BB770F"/>
    <w:rsid w:val="00BC004A"/>
    <w:rsid w:val="00BC019F"/>
    <w:rsid w:val="00BC0695"/>
    <w:rsid w:val="00BC1193"/>
    <w:rsid w:val="00BC1201"/>
    <w:rsid w:val="00BC133A"/>
    <w:rsid w:val="00BC1C57"/>
    <w:rsid w:val="00BC2A53"/>
    <w:rsid w:val="00BC2EB2"/>
    <w:rsid w:val="00BC2EB9"/>
    <w:rsid w:val="00BC33F0"/>
    <w:rsid w:val="00BC3B76"/>
    <w:rsid w:val="00BC3F6D"/>
    <w:rsid w:val="00BC4164"/>
    <w:rsid w:val="00BC4418"/>
    <w:rsid w:val="00BC4641"/>
    <w:rsid w:val="00BC4D4B"/>
    <w:rsid w:val="00BC5EA0"/>
    <w:rsid w:val="00BC6205"/>
    <w:rsid w:val="00BC64FA"/>
    <w:rsid w:val="00BC6796"/>
    <w:rsid w:val="00BC75E2"/>
    <w:rsid w:val="00BC7651"/>
    <w:rsid w:val="00BD0058"/>
    <w:rsid w:val="00BD0489"/>
    <w:rsid w:val="00BD077E"/>
    <w:rsid w:val="00BD0CC6"/>
    <w:rsid w:val="00BD16AE"/>
    <w:rsid w:val="00BD1A16"/>
    <w:rsid w:val="00BD23FD"/>
    <w:rsid w:val="00BD2A8C"/>
    <w:rsid w:val="00BD2FC4"/>
    <w:rsid w:val="00BD3F8D"/>
    <w:rsid w:val="00BD67B1"/>
    <w:rsid w:val="00BD72C0"/>
    <w:rsid w:val="00BE0E86"/>
    <w:rsid w:val="00BE1B93"/>
    <w:rsid w:val="00BE1D97"/>
    <w:rsid w:val="00BE1F79"/>
    <w:rsid w:val="00BE2253"/>
    <w:rsid w:val="00BE28CE"/>
    <w:rsid w:val="00BE2AF1"/>
    <w:rsid w:val="00BE2BCB"/>
    <w:rsid w:val="00BE34A8"/>
    <w:rsid w:val="00BE408C"/>
    <w:rsid w:val="00BE40F4"/>
    <w:rsid w:val="00BE4258"/>
    <w:rsid w:val="00BE43B2"/>
    <w:rsid w:val="00BE49B5"/>
    <w:rsid w:val="00BE5A9A"/>
    <w:rsid w:val="00BE63F0"/>
    <w:rsid w:val="00BE6567"/>
    <w:rsid w:val="00BE6EBA"/>
    <w:rsid w:val="00BE7DD3"/>
    <w:rsid w:val="00BF263B"/>
    <w:rsid w:val="00BF283A"/>
    <w:rsid w:val="00BF2BE5"/>
    <w:rsid w:val="00BF3E09"/>
    <w:rsid w:val="00BF429B"/>
    <w:rsid w:val="00BF48EA"/>
    <w:rsid w:val="00BF4E82"/>
    <w:rsid w:val="00BF570B"/>
    <w:rsid w:val="00BF5813"/>
    <w:rsid w:val="00BF6863"/>
    <w:rsid w:val="00BF6A78"/>
    <w:rsid w:val="00BF6CB8"/>
    <w:rsid w:val="00BF6E6C"/>
    <w:rsid w:val="00BF7BFF"/>
    <w:rsid w:val="00C00E04"/>
    <w:rsid w:val="00C01123"/>
    <w:rsid w:val="00C02576"/>
    <w:rsid w:val="00C025F8"/>
    <w:rsid w:val="00C03174"/>
    <w:rsid w:val="00C0319F"/>
    <w:rsid w:val="00C031B1"/>
    <w:rsid w:val="00C04BDF"/>
    <w:rsid w:val="00C058D5"/>
    <w:rsid w:val="00C0625A"/>
    <w:rsid w:val="00C06436"/>
    <w:rsid w:val="00C06AB1"/>
    <w:rsid w:val="00C06C41"/>
    <w:rsid w:val="00C07A87"/>
    <w:rsid w:val="00C11C7B"/>
    <w:rsid w:val="00C11EDD"/>
    <w:rsid w:val="00C130E1"/>
    <w:rsid w:val="00C1364F"/>
    <w:rsid w:val="00C13875"/>
    <w:rsid w:val="00C13C86"/>
    <w:rsid w:val="00C155DB"/>
    <w:rsid w:val="00C15810"/>
    <w:rsid w:val="00C15F59"/>
    <w:rsid w:val="00C1609F"/>
    <w:rsid w:val="00C16344"/>
    <w:rsid w:val="00C165C4"/>
    <w:rsid w:val="00C168AA"/>
    <w:rsid w:val="00C171B3"/>
    <w:rsid w:val="00C2055F"/>
    <w:rsid w:val="00C21908"/>
    <w:rsid w:val="00C21D9F"/>
    <w:rsid w:val="00C220FE"/>
    <w:rsid w:val="00C22210"/>
    <w:rsid w:val="00C22AD7"/>
    <w:rsid w:val="00C22B1C"/>
    <w:rsid w:val="00C22EDE"/>
    <w:rsid w:val="00C23571"/>
    <w:rsid w:val="00C24350"/>
    <w:rsid w:val="00C245AB"/>
    <w:rsid w:val="00C24602"/>
    <w:rsid w:val="00C24C8B"/>
    <w:rsid w:val="00C25DDF"/>
    <w:rsid w:val="00C26264"/>
    <w:rsid w:val="00C275BA"/>
    <w:rsid w:val="00C303F7"/>
    <w:rsid w:val="00C30681"/>
    <w:rsid w:val="00C30EF4"/>
    <w:rsid w:val="00C3193E"/>
    <w:rsid w:val="00C31C1A"/>
    <w:rsid w:val="00C32924"/>
    <w:rsid w:val="00C32CFD"/>
    <w:rsid w:val="00C3362E"/>
    <w:rsid w:val="00C338E6"/>
    <w:rsid w:val="00C33E76"/>
    <w:rsid w:val="00C34625"/>
    <w:rsid w:val="00C349DE"/>
    <w:rsid w:val="00C34CB0"/>
    <w:rsid w:val="00C3601E"/>
    <w:rsid w:val="00C36FA2"/>
    <w:rsid w:val="00C40809"/>
    <w:rsid w:val="00C40909"/>
    <w:rsid w:val="00C40ABC"/>
    <w:rsid w:val="00C4116C"/>
    <w:rsid w:val="00C417BB"/>
    <w:rsid w:val="00C42685"/>
    <w:rsid w:val="00C438C5"/>
    <w:rsid w:val="00C44205"/>
    <w:rsid w:val="00C44266"/>
    <w:rsid w:val="00C45971"/>
    <w:rsid w:val="00C45DB9"/>
    <w:rsid w:val="00C45DBA"/>
    <w:rsid w:val="00C45FB8"/>
    <w:rsid w:val="00C467B7"/>
    <w:rsid w:val="00C46E79"/>
    <w:rsid w:val="00C46FC1"/>
    <w:rsid w:val="00C471FD"/>
    <w:rsid w:val="00C475A9"/>
    <w:rsid w:val="00C47A5F"/>
    <w:rsid w:val="00C50DF2"/>
    <w:rsid w:val="00C50F3D"/>
    <w:rsid w:val="00C51060"/>
    <w:rsid w:val="00C520E7"/>
    <w:rsid w:val="00C52325"/>
    <w:rsid w:val="00C53321"/>
    <w:rsid w:val="00C53C6A"/>
    <w:rsid w:val="00C548CB"/>
    <w:rsid w:val="00C55895"/>
    <w:rsid w:val="00C55C99"/>
    <w:rsid w:val="00C5605D"/>
    <w:rsid w:val="00C56427"/>
    <w:rsid w:val="00C57141"/>
    <w:rsid w:val="00C57346"/>
    <w:rsid w:val="00C57588"/>
    <w:rsid w:val="00C578F7"/>
    <w:rsid w:val="00C60C61"/>
    <w:rsid w:val="00C6120C"/>
    <w:rsid w:val="00C626D7"/>
    <w:rsid w:val="00C6288A"/>
    <w:rsid w:val="00C638B1"/>
    <w:rsid w:val="00C63B50"/>
    <w:rsid w:val="00C64504"/>
    <w:rsid w:val="00C6531A"/>
    <w:rsid w:val="00C6560F"/>
    <w:rsid w:val="00C65A9C"/>
    <w:rsid w:val="00C6776B"/>
    <w:rsid w:val="00C67DCC"/>
    <w:rsid w:val="00C70214"/>
    <w:rsid w:val="00C70362"/>
    <w:rsid w:val="00C70A2D"/>
    <w:rsid w:val="00C71E47"/>
    <w:rsid w:val="00C73650"/>
    <w:rsid w:val="00C73AAC"/>
    <w:rsid w:val="00C73EB2"/>
    <w:rsid w:val="00C743A0"/>
    <w:rsid w:val="00C74BF1"/>
    <w:rsid w:val="00C74F91"/>
    <w:rsid w:val="00C75A40"/>
    <w:rsid w:val="00C75E2E"/>
    <w:rsid w:val="00C76ED1"/>
    <w:rsid w:val="00C770B3"/>
    <w:rsid w:val="00C80154"/>
    <w:rsid w:val="00C80613"/>
    <w:rsid w:val="00C80A7D"/>
    <w:rsid w:val="00C80D10"/>
    <w:rsid w:val="00C832B5"/>
    <w:rsid w:val="00C832E8"/>
    <w:rsid w:val="00C837A2"/>
    <w:rsid w:val="00C849D9"/>
    <w:rsid w:val="00C851F4"/>
    <w:rsid w:val="00C85415"/>
    <w:rsid w:val="00C86FFC"/>
    <w:rsid w:val="00C90233"/>
    <w:rsid w:val="00C9048C"/>
    <w:rsid w:val="00C90E49"/>
    <w:rsid w:val="00C914E5"/>
    <w:rsid w:val="00C91701"/>
    <w:rsid w:val="00C91C27"/>
    <w:rsid w:val="00C92B12"/>
    <w:rsid w:val="00C93400"/>
    <w:rsid w:val="00C93B18"/>
    <w:rsid w:val="00C943C4"/>
    <w:rsid w:val="00C94C29"/>
    <w:rsid w:val="00C952BA"/>
    <w:rsid w:val="00C95485"/>
    <w:rsid w:val="00C95A46"/>
    <w:rsid w:val="00C96068"/>
    <w:rsid w:val="00C96F0F"/>
    <w:rsid w:val="00C97640"/>
    <w:rsid w:val="00C97826"/>
    <w:rsid w:val="00CA063C"/>
    <w:rsid w:val="00CA09B9"/>
    <w:rsid w:val="00CA0BBE"/>
    <w:rsid w:val="00CA11D1"/>
    <w:rsid w:val="00CA1F14"/>
    <w:rsid w:val="00CA29C2"/>
    <w:rsid w:val="00CA2F9F"/>
    <w:rsid w:val="00CA396C"/>
    <w:rsid w:val="00CA3B25"/>
    <w:rsid w:val="00CA3B8B"/>
    <w:rsid w:val="00CA497A"/>
    <w:rsid w:val="00CA516F"/>
    <w:rsid w:val="00CA5AD1"/>
    <w:rsid w:val="00CA5F0D"/>
    <w:rsid w:val="00CA7562"/>
    <w:rsid w:val="00CB05CC"/>
    <w:rsid w:val="00CB0630"/>
    <w:rsid w:val="00CB0C24"/>
    <w:rsid w:val="00CB0C43"/>
    <w:rsid w:val="00CB0D32"/>
    <w:rsid w:val="00CB23CE"/>
    <w:rsid w:val="00CB3465"/>
    <w:rsid w:val="00CB37EA"/>
    <w:rsid w:val="00CB3BD2"/>
    <w:rsid w:val="00CB413F"/>
    <w:rsid w:val="00CB4BCD"/>
    <w:rsid w:val="00CB4BD8"/>
    <w:rsid w:val="00CB4C03"/>
    <w:rsid w:val="00CB502E"/>
    <w:rsid w:val="00CB5127"/>
    <w:rsid w:val="00CB5C8B"/>
    <w:rsid w:val="00CB6D4E"/>
    <w:rsid w:val="00CB7720"/>
    <w:rsid w:val="00CB7A78"/>
    <w:rsid w:val="00CC037A"/>
    <w:rsid w:val="00CC0568"/>
    <w:rsid w:val="00CC154C"/>
    <w:rsid w:val="00CC1B2B"/>
    <w:rsid w:val="00CC1E3A"/>
    <w:rsid w:val="00CC2723"/>
    <w:rsid w:val="00CC3156"/>
    <w:rsid w:val="00CC3C4E"/>
    <w:rsid w:val="00CC44BC"/>
    <w:rsid w:val="00CC56E3"/>
    <w:rsid w:val="00CC64EC"/>
    <w:rsid w:val="00CC7853"/>
    <w:rsid w:val="00CC7917"/>
    <w:rsid w:val="00CC7987"/>
    <w:rsid w:val="00CC7DD0"/>
    <w:rsid w:val="00CD0D09"/>
    <w:rsid w:val="00CD24CE"/>
    <w:rsid w:val="00CD32F5"/>
    <w:rsid w:val="00CD36EC"/>
    <w:rsid w:val="00CD412A"/>
    <w:rsid w:val="00CD45DD"/>
    <w:rsid w:val="00CD522C"/>
    <w:rsid w:val="00CD640D"/>
    <w:rsid w:val="00CD6EF6"/>
    <w:rsid w:val="00CD745C"/>
    <w:rsid w:val="00CD7617"/>
    <w:rsid w:val="00CD799B"/>
    <w:rsid w:val="00CE07CA"/>
    <w:rsid w:val="00CE0C94"/>
    <w:rsid w:val="00CE1083"/>
    <w:rsid w:val="00CE3056"/>
    <w:rsid w:val="00CE3A71"/>
    <w:rsid w:val="00CE405C"/>
    <w:rsid w:val="00CE456E"/>
    <w:rsid w:val="00CE46A7"/>
    <w:rsid w:val="00CE4771"/>
    <w:rsid w:val="00CE4D43"/>
    <w:rsid w:val="00CE55F7"/>
    <w:rsid w:val="00CE6BC5"/>
    <w:rsid w:val="00CE6F65"/>
    <w:rsid w:val="00CE7B2B"/>
    <w:rsid w:val="00CF016C"/>
    <w:rsid w:val="00CF01D0"/>
    <w:rsid w:val="00CF0B50"/>
    <w:rsid w:val="00CF1852"/>
    <w:rsid w:val="00CF244F"/>
    <w:rsid w:val="00CF2BC2"/>
    <w:rsid w:val="00CF2C24"/>
    <w:rsid w:val="00CF3C39"/>
    <w:rsid w:val="00CF3D77"/>
    <w:rsid w:val="00CF466D"/>
    <w:rsid w:val="00CF522A"/>
    <w:rsid w:val="00CF587E"/>
    <w:rsid w:val="00CF5B15"/>
    <w:rsid w:val="00CF685A"/>
    <w:rsid w:val="00D0021D"/>
    <w:rsid w:val="00D03E26"/>
    <w:rsid w:val="00D042C6"/>
    <w:rsid w:val="00D0497E"/>
    <w:rsid w:val="00D057B0"/>
    <w:rsid w:val="00D06A78"/>
    <w:rsid w:val="00D06D71"/>
    <w:rsid w:val="00D07518"/>
    <w:rsid w:val="00D0765E"/>
    <w:rsid w:val="00D078D8"/>
    <w:rsid w:val="00D0793E"/>
    <w:rsid w:val="00D07DD9"/>
    <w:rsid w:val="00D100A9"/>
    <w:rsid w:val="00D10C3F"/>
    <w:rsid w:val="00D11166"/>
    <w:rsid w:val="00D119B5"/>
    <w:rsid w:val="00D11B5F"/>
    <w:rsid w:val="00D11D90"/>
    <w:rsid w:val="00D11DDC"/>
    <w:rsid w:val="00D123B6"/>
    <w:rsid w:val="00D124E1"/>
    <w:rsid w:val="00D124FF"/>
    <w:rsid w:val="00D126E4"/>
    <w:rsid w:val="00D127D4"/>
    <w:rsid w:val="00D1316D"/>
    <w:rsid w:val="00D135AF"/>
    <w:rsid w:val="00D13749"/>
    <w:rsid w:val="00D13C2E"/>
    <w:rsid w:val="00D13C5A"/>
    <w:rsid w:val="00D14295"/>
    <w:rsid w:val="00D143F2"/>
    <w:rsid w:val="00D14739"/>
    <w:rsid w:val="00D14EC4"/>
    <w:rsid w:val="00D14F37"/>
    <w:rsid w:val="00D15042"/>
    <w:rsid w:val="00D154A0"/>
    <w:rsid w:val="00D155C3"/>
    <w:rsid w:val="00D163E5"/>
    <w:rsid w:val="00D164E5"/>
    <w:rsid w:val="00D170AA"/>
    <w:rsid w:val="00D20B41"/>
    <w:rsid w:val="00D20D0B"/>
    <w:rsid w:val="00D210B5"/>
    <w:rsid w:val="00D2151B"/>
    <w:rsid w:val="00D216E2"/>
    <w:rsid w:val="00D2275B"/>
    <w:rsid w:val="00D228DE"/>
    <w:rsid w:val="00D22F2D"/>
    <w:rsid w:val="00D23575"/>
    <w:rsid w:val="00D237FE"/>
    <w:rsid w:val="00D23872"/>
    <w:rsid w:val="00D23DD8"/>
    <w:rsid w:val="00D246DF"/>
    <w:rsid w:val="00D2508A"/>
    <w:rsid w:val="00D2509A"/>
    <w:rsid w:val="00D268C0"/>
    <w:rsid w:val="00D26B8B"/>
    <w:rsid w:val="00D2770F"/>
    <w:rsid w:val="00D27ECE"/>
    <w:rsid w:val="00D27EF0"/>
    <w:rsid w:val="00D307E9"/>
    <w:rsid w:val="00D309AA"/>
    <w:rsid w:val="00D30B13"/>
    <w:rsid w:val="00D30C23"/>
    <w:rsid w:val="00D327F5"/>
    <w:rsid w:val="00D32D65"/>
    <w:rsid w:val="00D334AF"/>
    <w:rsid w:val="00D33D8A"/>
    <w:rsid w:val="00D3439A"/>
    <w:rsid w:val="00D34BB2"/>
    <w:rsid w:val="00D35210"/>
    <w:rsid w:val="00D359E0"/>
    <w:rsid w:val="00D35AC6"/>
    <w:rsid w:val="00D35C09"/>
    <w:rsid w:val="00D4018E"/>
    <w:rsid w:val="00D40FA6"/>
    <w:rsid w:val="00D41D2A"/>
    <w:rsid w:val="00D42475"/>
    <w:rsid w:val="00D43816"/>
    <w:rsid w:val="00D44790"/>
    <w:rsid w:val="00D461B3"/>
    <w:rsid w:val="00D4709C"/>
    <w:rsid w:val="00D473E5"/>
    <w:rsid w:val="00D47980"/>
    <w:rsid w:val="00D47EB5"/>
    <w:rsid w:val="00D5027F"/>
    <w:rsid w:val="00D51027"/>
    <w:rsid w:val="00D5125C"/>
    <w:rsid w:val="00D51796"/>
    <w:rsid w:val="00D51839"/>
    <w:rsid w:val="00D51C82"/>
    <w:rsid w:val="00D51E16"/>
    <w:rsid w:val="00D51FEA"/>
    <w:rsid w:val="00D52AE1"/>
    <w:rsid w:val="00D52ECC"/>
    <w:rsid w:val="00D5303A"/>
    <w:rsid w:val="00D535E3"/>
    <w:rsid w:val="00D53B18"/>
    <w:rsid w:val="00D5448A"/>
    <w:rsid w:val="00D55285"/>
    <w:rsid w:val="00D55797"/>
    <w:rsid w:val="00D56687"/>
    <w:rsid w:val="00D566BF"/>
    <w:rsid w:val="00D567C6"/>
    <w:rsid w:val="00D56FF6"/>
    <w:rsid w:val="00D5728B"/>
    <w:rsid w:val="00D5753D"/>
    <w:rsid w:val="00D576C7"/>
    <w:rsid w:val="00D601E5"/>
    <w:rsid w:val="00D60AA0"/>
    <w:rsid w:val="00D61333"/>
    <w:rsid w:val="00D61432"/>
    <w:rsid w:val="00D61BAC"/>
    <w:rsid w:val="00D61E0C"/>
    <w:rsid w:val="00D64658"/>
    <w:rsid w:val="00D64CB5"/>
    <w:rsid w:val="00D66613"/>
    <w:rsid w:val="00D67AA2"/>
    <w:rsid w:val="00D70728"/>
    <w:rsid w:val="00D70DF6"/>
    <w:rsid w:val="00D71DD0"/>
    <w:rsid w:val="00D727D7"/>
    <w:rsid w:val="00D7338A"/>
    <w:rsid w:val="00D73FC6"/>
    <w:rsid w:val="00D7457A"/>
    <w:rsid w:val="00D74787"/>
    <w:rsid w:val="00D750D2"/>
    <w:rsid w:val="00D76CDA"/>
    <w:rsid w:val="00D778E5"/>
    <w:rsid w:val="00D77EE9"/>
    <w:rsid w:val="00D801B2"/>
    <w:rsid w:val="00D8052C"/>
    <w:rsid w:val="00D82992"/>
    <w:rsid w:val="00D85AC7"/>
    <w:rsid w:val="00D86929"/>
    <w:rsid w:val="00D86BF9"/>
    <w:rsid w:val="00D8784F"/>
    <w:rsid w:val="00D8791E"/>
    <w:rsid w:val="00D87959"/>
    <w:rsid w:val="00D87AD7"/>
    <w:rsid w:val="00D87FBF"/>
    <w:rsid w:val="00D90041"/>
    <w:rsid w:val="00D908AA"/>
    <w:rsid w:val="00D90C49"/>
    <w:rsid w:val="00D90F30"/>
    <w:rsid w:val="00D917F3"/>
    <w:rsid w:val="00D92158"/>
    <w:rsid w:val="00D92993"/>
    <w:rsid w:val="00D92E92"/>
    <w:rsid w:val="00D92FB3"/>
    <w:rsid w:val="00D93AD1"/>
    <w:rsid w:val="00D942A8"/>
    <w:rsid w:val="00D94CED"/>
    <w:rsid w:val="00D95AF1"/>
    <w:rsid w:val="00D95D8C"/>
    <w:rsid w:val="00D960E9"/>
    <w:rsid w:val="00D96727"/>
    <w:rsid w:val="00D973E7"/>
    <w:rsid w:val="00D975B0"/>
    <w:rsid w:val="00D9761C"/>
    <w:rsid w:val="00D976EC"/>
    <w:rsid w:val="00D978DF"/>
    <w:rsid w:val="00D97ADD"/>
    <w:rsid w:val="00DA0611"/>
    <w:rsid w:val="00DA0BB6"/>
    <w:rsid w:val="00DA1496"/>
    <w:rsid w:val="00DA15DF"/>
    <w:rsid w:val="00DA173D"/>
    <w:rsid w:val="00DA1FAB"/>
    <w:rsid w:val="00DA247A"/>
    <w:rsid w:val="00DA2553"/>
    <w:rsid w:val="00DA2FE0"/>
    <w:rsid w:val="00DA33E3"/>
    <w:rsid w:val="00DA35A5"/>
    <w:rsid w:val="00DA3B14"/>
    <w:rsid w:val="00DA4650"/>
    <w:rsid w:val="00DA4FE2"/>
    <w:rsid w:val="00DA5387"/>
    <w:rsid w:val="00DA57F4"/>
    <w:rsid w:val="00DA58EF"/>
    <w:rsid w:val="00DA5A76"/>
    <w:rsid w:val="00DA657A"/>
    <w:rsid w:val="00DA6EA2"/>
    <w:rsid w:val="00DA7702"/>
    <w:rsid w:val="00DA79F0"/>
    <w:rsid w:val="00DB087D"/>
    <w:rsid w:val="00DB0913"/>
    <w:rsid w:val="00DB1C4D"/>
    <w:rsid w:val="00DB318A"/>
    <w:rsid w:val="00DB348E"/>
    <w:rsid w:val="00DB3F64"/>
    <w:rsid w:val="00DB4EDE"/>
    <w:rsid w:val="00DB4F52"/>
    <w:rsid w:val="00DB5ADC"/>
    <w:rsid w:val="00DB7380"/>
    <w:rsid w:val="00DB76E6"/>
    <w:rsid w:val="00DB7A86"/>
    <w:rsid w:val="00DC0D25"/>
    <w:rsid w:val="00DC1293"/>
    <w:rsid w:val="00DC17D7"/>
    <w:rsid w:val="00DC1B54"/>
    <w:rsid w:val="00DC1F44"/>
    <w:rsid w:val="00DC212B"/>
    <w:rsid w:val="00DC4346"/>
    <w:rsid w:val="00DC43A4"/>
    <w:rsid w:val="00DC4421"/>
    <w:rsid w:val="00DC4A3E"/>
    <w:rsid w:val="00DC4B58"/>
    <w:rsid w:val="00DC6193"/>
    <w:rsid w:val="00DC674F"/>
    <w:rsid w:val="00DC678B"/>
    <w:rsid w:val="00DC6ABC"/>
    <w:rsid w:val="00DC6BF3"/>
    <w:rsid w:val="00DC75AA"/>
    <w:rsid w:val="00DC799D"/>
    <w:rsid w:val="00DC7CF5"/>
    <w:rsid w:val="00DD0C19"/>
    <w:rsid w:val="00DD0CE5"/>
    <w:rsid w:val="00DD0DE1"/>
    <w:rsid w:val="00DD15B0"/>
    <w:rsid w:val="00DD1C06"/>
    <w:rsid w:val="00DD2839"/>
    <w:rsid w:val="00DD302F"/>
    <w:rsid w:val="00DD4288"/>
    <w:rsid w:val="00DD4EF3"/>
    <w:rsid w:val="00DD5CC6"/>
    <w:rsid w:val="00DD7C55"/>
    <w:rsid w:val="00DD7D28"/>
    <w:rsid w:val="00DE0217"/>
    <w:rsid w:val="00DE0431"/>
    <w:rsid w:val="00DE09DF"/>
    <w:rsid w:val="00DE13D1"/>
    <w:rsid w:val="00DE1471"/>
    <w:rsid w:val="00DE1553"/>
    <w:rsid w:val="00DE22C5"/>
    <w:rsid w:val="00DE2742"/>
    <w:rsid w:val="00DE2F79"/>
    <w:rsid w:val="00DE35AE"/>
    <w:rsid w:val="00DE3C96"/>
    <w:rsid w:val="00DE5971"/>
    <w:rsid w:val="00DE5A98"/>
    <w:rsid w:val="00DE6762"/>
    <w:rsid w:val="00DE6DF6"/>
    <w:rsid w:val="00DE6F91"/>
    <w:rsid w:val="00DE7016"/>
    <w:rsid w:val="00DE714A"/>
    <w:rsid w:val="00DE739D"/>
    <w:rsid w:val="00DF0E18"/>
    <w:rsid w:val="00DF1382"/>
    <w:rsid w:val="00DF1672"/>
    <w:rsid w:val="00DF24D4"/>
    <w:rsid w:val="00DF316C"/>
    <w:rsid w:val="00DF3993"/>
    <w:rsid w:val="00DF3CD1"/>
    <w:rsid w:val="00DF3D81"/>
    <w:rsid w:val="00DF559D"/>
    <w:rsid w:val="00DF5762"/>
    <w:rsid w:val="00DF654B"/>
    <w:rsid w:val="00DF6B8F"/>
    <w:rsid w:val="00DF6BEB"/>
    <w:rsid w:val="00DF728B"/>
    <w:rsid w:val="00E00E20"/>
    <w:rsid w:val="00E01B79"/>
    <w:rsid w:val="00E02354"/>
    <w:rsid w:val="00E02707"/>
    <w:rsid w:val="00E02967"/>
    <w:rsid w:val="00E02ED8"/>
    <w:rsid w:val="00E03350"/>
    <w:rsid w:val="00E03A45"/>
    <w:rsid w:val="00E03D43"/>
    <w:rsid w:val="00E0428E"/>
    <w:rsid w:val="00E05458"/>
    <w:rsid w:val="00E05794"/>
    <w:rsid w:val="00E066F4"/>
    <w:rsid w:val="00E0744F"/>
    <w:rsid w:val="00E10B0E"/>
    <w:rsid w:val="00E1172B"/>
    <w:rsid w:val="00E12878"/>
    <w:rsid w:val="00E12C1B"/>
    <w:rsid w:val="00E13C2C"/>
    <w:rsid w:val="00E14120"/>
    <w:rsid w:val="00E1442B"/>
    <w:rsid w:val="00E160AE"/>
    <w:rsid w:val="00E16D11"/>
    <w:rsid w:val="00E171A4"/>
    <w:rsid w:val="00E21A97"/>
    <w:rsid w:val="00E23E77"/>
    <w:rsid w:val="00E2410D"/>
    <w:rsid w:val="00E2448E"/>
    <w:rsid w:val="00E24BB5"/>
    <w:rsid w:val="00E25445"/>
    <w:rsid w:val="00E27310"/>
    <w:rsid w:val="00E30D31"/>
    <w:rsid w:val="00E30FAD"/>
    <w:rsid w:val="00E31E44"/>
    <w:rsid w:val="00E33245"/>
    <w:rsid w:val="00E33552"/>
    <w:rsid w:val="00E33AAF"/>
    <w:rsid w:val="00E33AC2"/>
    <w:rsid w:val="00E3459A"/>
    <w:rsid w:val="00E34B2A"/>
    <w:rsid w:val="00E34FD7"/>
    <w:rsid w:val="00E3592C"/>
    <w:rsid w:val="00E36770"/>
    <w:rsid w:val="00E370DA"/>
    <w:rsid w:val="00E372E5"/>
    <w:rsid w:val="00E37579"/>
    <w:rsid w:val="00E4018D"/>
    <w:rsid w:val="00E404CC"/>
    <w:rsid w:val="00E410F6"/>
    <w:rsid w:val="00E41380"/>
    <w:rsid w:val="00E418C1"/>
    <w:rsid w:val="00E41F47"/>
    <w:rsid w:val="00E42380"/>
    <w:rsid w:val="00E435B8"/>
    <w:rsid w:val="00E43766"/>
    <w:rsid w:val="00E43887"/>
    <w:rsid w:val="00E4405F"/>
    <w:rsid w:val="00E44226"/>
    <w:rsid w:val="00E44F6A"/>
    <w:rsid w:val="00E45D13"/>
    <w:rsid w:val="00E465DE"/>
    <w:rsid w:val="00E466F6"/>
    <w:rsid w:val="00E471E6"/>
    <w:rsid w:val="00E473C2"/>
    <w:rsid w:val="00E515D1"/>
    <w:rsid w:val="00E51D1D"/>
    <w:rsid w:val="00E52713"/>
    <w:rsid w:val="00E528DC"/>
    <w:rsid w:val="00E52B84"/>
    <w:rsid w:val="00E52BE4"/>
    <w:rsid w:val="00E52E6F"/>
    <w:rsid w:val="00E53497"/>
    <w:rsid w:val="00E561C9"/>
    <w:rsid w:val="00E56BBB"/>
    <w:rsid w:val="00E578BC"/>
    <w:rsid w:val="00E60018"/>
    <w:rsid w:val="00E60E79"/>
    <w:rsid w:val="00E6249D"/>
    <w:rsid w:val="00E62579"/>
    <w:rsid w:val="00E62B8D"/>
    <w:rsid w:val="00E63A0D"/>
    <w:rsid w:val="00E64025"/>
    <w:rsid w:val="00E66D5E"/>
    <w:rsid w:val="00E66D96"/>
    <w:rsid w:val="00E67BE5"/>
    <w:rsid w:val="00E702EB"/>
    <w:rsid w:val="00E70AE8"/>
    <w:rsid w:val="00E71270"/>
    <w:rsid w:val="00E7142B"/>
    <w:rsid w:val="00E7252E"/>
    <w:rsid w:val="00E730EE"/>
    <w:rsid w:val="00E737E7"/>
    <w:rsid w:val="00E73DFA"/>
    <w:rsid w:val="00E73E35"/>
    <w:rsid w:val="00E7460F"/>
    <w:rsid w:val="00E746F0"/>
    <w:rsid w:val="00E74F38"/>
    <w:rsid w:val="00E75A8D"/>
    <w:rsid w:val="00E76012"/>
    <w:rsid w:val="00E775FD"/>
    <w:rsid w:val="00E77A07"/>
    <w:rsid w:val="00E814EE"/>
    <w:rsid w:val="00E81EF5"/>
    <w:rsid w:val="00E823B9"/>
    <w:rsid w:val="00E82546"/>
    <w:rsid w:val="00E840CB"/>
    <w:rsid w:val="00E84C4B"/>
    <w:rsid w:val="00E8528B"/>
    <w:rsid w:val="00E853FF"/>
    <w:rsid w:val="00E85536"/>
    <w:rsid w:val="00E8585E"/>
    <w:rsid w:val="00E87D44"/>
    <w:rsid w:val="00E87E0A"/>
    <w:rsid w:val="00E919D4"/>
    <w:rsid w:val="00E93405"/>
    <w:rsid w:val="00E93F3E"/>
    <w:rsid w:val="00E9469D"/>
    <w:rsid w:val="00E9477B"/>
    <w:rsid w:val="00E95E7E"/>
    <w:rsid w:val="00E95EF0"/>
    <w:rsid w:val="00E95F64"/>
    <w:rsid w:val="00E965C1"/>
    <w:rsid w:val="00E96E45"/>
    <w:rsid w:val="00EA050E"/>
    <w:rsid w:val="00EA0A46"/>
    <w:rsid w:val="00EA1242"/>
    <w:rsid w:val="00EA12D0"/>
    <w:rsid w:val="00EA188D"/>
    <w:rsid w:val="00EA2D31"/>
    <w:rsid w:val="00EA2E02"/>
    <w:rsid w:val="00EA3704"/>
    <w:rsid w:val="00EA4D41"/>
    <w:rsid w:val="00EA5441"/>
    <w:rsid w:val="00EA58AD"/>
    <w:rsid w:val="00EA590F"/>
    <w:rsid w:val="00EA6112"/>
    <w:rsid w:val="00EA648F"/>
    <w:rsid w:val="00EA6779"/>
    <w:rsid w:val="00EA68E9"/>
    <w:rsid w:val="00EA6B86"/>
    <w:rsid w:val="00EB00E9"/>
    <w:rsid w:val="00EB10D2"/>
    <w:rsid w:val="00EB1A1B"/>
    <w:rsid w:val="00EB1E08"/>
    <w:rsid w:val="00EB223C"/>
    <w:rsid w:val="00EB25BD"/>
    <w:rsid w:val="00EB26CD"/>
    <w:rsid w:val="00EB3057"/>
    <w:rsid w:val="00EB3A9C"/>
    <w:rsid w:val="00EB457C"/>
    <w:rsid w:val="00EB4797"/>
    <w:rsid w:val="00EB4A61"/>
    <w:rsid w:val="00EB4EE4"/>
    <w:rsid w:val="00EB5C00"/>
    <w:rsid w:val="00EB5C9E"/>
    <w:rsid w:val="00EB6082"/>
    <w:rsid w:val="00EB60A8"/>
    <w:rsid w:val="00EB75D4"/>
    <w:rsid w:val="00EB7DC0"/>
    <w:rsid w:val="00EC1772"/>
    <w:rsid w:val="00EC18FA"/>
    <w:rsid w:val="00EC2D20"/>
    <w:rsid w:val="00EC377B"/>
    <w:rsid w:val="00EC403B"/>
    <w:rsid w:val="00EC4A43"/>
    <w:rsid w:val="00EC4F12"/>
    <w:rsid w:val="00EC509A"/>
    <w:rsid w:val="00EC5214"/>
    <w:rsid w:val="00EC616C"/>
    <w:rsid w:val="00EC6322"/>
    <w:rsid w:val="00EC68FB"/>
    <w:rsid w:val="00EC6E9D"/>
    <w:rsid w:val="00EC72C5"/>
    <w:rsid w:val="00EC72E9"/>
    <w:rsid w:val="00EC7E68"/>
    <w:rsid w:val="00ED008E"/>
    <w:rsid w:val="00ED01ED"/>
    <w:rsid w:val="00ED0B9A"/>
    <w:rsid w:val="00ED0FE0"/>
    <w:rsid w:val="00ED3B3A"/>
    <w:rsid w:val="00ED403F"/>
    <w:rsid w:val="00ED4BC5"/>
    <w:rsid w:val="00ED5336"/>
    <w:rsid w:val="00ED5894"/>
    <w:rsid w:val="00ED59AB"/>
    <w:rsid w:val="00ED7846"/>
    <w:rsid w:val="00ED7994"/>
    <w:rsid w:val="00EE05A8"/>
    <w:rsid w:val="00EE1CF5"/>
    <w:rsid w:val="00EE1FFB"/>
    <w:rsid w:val="00EE24A8"/>
    <w:rsid w:val="00EE3556"/>
    <w:rsid w:val="00EE41A0"/>
    <w:rsid w:val="00EE50BB"/>
    <w:rsid w:val="00EE5F10"/>
    <w:rsid w:val="00EE7634"/>
    <w:rsid w:val="00EE7638"/>
    <w:rsid w:val="00EF0984"/>
    <w:rsid w:val="00EF16C6"/>
    <w:rsid w:val="00EF1817"/>
    <w:rsid w:val="00EF1A76"/>
    <w:rsid w:val="00EF20BF"/>
    <w:rsid w:val="00EF2AA8"/>
    <w:rsid w:val="00EF2F28"/>
    <w:rsid w:val="00EF330E"/>
    <w:rsid w:val="00EF3965"/>
    <w:rsid w:val="00EF3D25"/>
    <w:rsid w:val="00EF5077"/>
    <w:rsid w:val="00EF5824"/>
    <w:rsid w:val="00EF5A7A"/>
    <w:rsid w:val="00EF6362"/>
    <w:rsid w:val="00EF7998"/>
    <w:rsid w:val="00EF7B9F"/>
    <w:rsid w:val="00F00070"/>
    <w:rsid w:val="00F00174"/>
    <w:rsid w:val="00F0075C"/>
    <w:rsid w:val="00F00FFD"/>
    <w:rsid w:val="00F0183F"/>
    <w:rsid w:val="00F023A4"/>
    <w:rsid w:val="00F02980"/>
    <w:rsid w:val="00F02B0A"/>
    <w:rsid w:val="00F0313D"/>
    <w:rsid w:val="00F03492"/>
    <w:rsid w:val="00F03644"/>
    <w:rsid w:val="00F03718"/>
    <w:rsid w:val="00F0412F"/>
    <w:rsid w:val="00F04E5F"/>
    <w:rsid w:val="00F0559F"/>
    <w:rsid w:val="00F06365"/>
    <w:rsid w:val="00F06744"/>
    <w:rsid w:val="00F06BA5"/>
    <w:rsid w:val="00F06F48"/>
    <w:rsid w:val="00F07E32"/>
    <w:rsid w:val="00F10173"/>
    <w:rsid w:val="00F101B4"/>
    <w:rsid w:val="00F1059A"/>
    <w:rsid w:val="00F11198"/>
    <w:rsid w:val="00F11A70"/>
    <w:rsid w:val="00F11F9E"/>
    <w:rsid w:val="00F12777"/>
    <w:rsid w:val="00F12985"/>
    <w:rsid w:val="00F134BE"/>
    <w:rsid w:val="00F135B4"/>
    <w:rsid w:val="00F14F6D"/>
    <w:rsid w:val="00F15001"/>
    <w:rsid w:val="00F15DE6"/>
    <w:rsid w:val="00F15E12"/>
    <w:rsid w:val="00F16F2F"/>
    <w:rsid w:val="00F21306"/>
    <w:rsid w:val="00F215C0"/>
    <w:rsid w:val="00F22701"/>
    <w:rsid w:val="00F23503"/>
    <w:rsid w:val="00F25719"/>
    <w:rsid w:val="00F25853"/>
    <w:rsid w:val="00F2647B"/>
    <w:rsid w:val="00F273A5"/>
    <w:rsid w:val="00F27ED1"/>
    <w:rsid w:val="00F30020"/>
    <w:rsid w:val="00F30CE9"/>
    <w:rsid w:val="00F32FDC"/>
    <w:rsid w:val="00F330BB"/>
    <w:rsid w:val="00F33B9B"/>
    <w:rsid w:val="00F341AA"/>
    <w:rsid w:val="00F34389"/>
    <w:rsid w:val="00F34A95"/>
    <w:rsid w:val="00F34CF1"/>
    <w:rsid w:val="00F34E84"/>
    <w:rsid w:val="00F35126"/>
    <w:rsid w:val="00F35B9D"/>
    <w:rsid w:val="00F36407"/>
    <w:rsid w:val="00F36898"/>
    <w:rsid w:val="00F36E36"/>
    <w:rsid w:val="00F37888"/>
    <w:rsid w:val="00F37EFE"/>
    <w:rsid w:val="00F42092"/>
    <w:rsid w:val="00F4227B"/>
    <w:rsid w:val="00F4236C"/>
    <w:rsid w:val="00F423AF"/>
    <w:rsid w:val="00F42546"/>
    <w:rsid w:val="00F42B14"/>
    <w:rsid w:val="00F43028"/>
    <w:rsid w:val="00F43EA0"/>
    <w:rsid w:val="00F44906"/>
    <w:rsid w:val="00F449C1"/>
    <w:rsid w:val="00F45667"/>
    <w:rsid w:val="00F45AF4"/>
    <w:rsid w:val="00F46902"/>
    <w:rsid w:val="00F46D5B"/>
    <w:rsid w:val="00F47544"/>
    <w:rsid w:val="00F5012C"/>
    <w:rsid w:val="00F503C9"/>
    <w:rsid w:val="00F51BBE"/>
    <w:rsid w:val="00F529F2"/>
    <w:rsid w:val="00F52A92"/>
    <w:rsid w:val="00F52B91"/>
    <w:rsid w:val="00F52C3E"/>
    <w:rsid w:val="00F52CF5"/>
    <w:rsid w:val="00F54426"/>
    <w:rsid w:val="00F548CD"/>
    <w:rsid w:val="00F54FDB"/>
    <w:rsid w:val="00F609B6"/>
    <w:rsid w:val="00F618E9"/>
    <w:rsid w:val="00F61BFA"/>
    <w:rsid w:val="00F61D5A"/>
    <w:rsid w:val="00F62A3E"/>
    <w:rsid w:val="00F62D11"/>
    <w:rsid w:val="00F63E8E"/>
    <w:rsid w:val="00F64F77"/>
    <w:rsid w:val="00F659AF"/>
    <w:rsid w:val="00F66545"/>
    <w:rsid w:val="00F66714"/>
    <w:rsid w:val="00F66DC3"/>
    <w:rsid w:val="00F67924"/>
    <w:rsid w:val="00F704B8"/>
    <w:rsid w:val="00F7068B"/>
    <w:rsid w:val="00F716EF"/>
    <w:rsid w:val="00F719B8"/>
    <w:rsid w:val="00F721AC"/>
    <w:rsid w:val="00F725AC"/>
    <w:rsid w:val="00F72C44"/>
    <w:rsid w:val="00F73894"/>
    <w:rsid w:val="00F73B46"/>
    <w:rsid w:val="00F73C36"/>
    <w:rsid w:val="00F744A8"/>
    <w:rsid w:val="00F74908"/>
    <w:rsid w:val="00F74D07"/>
    <w:rsid w:val="00F75182"/>
    <w:rsid w:val="00F75F19"/>
    <w:rsid w:val="00F76342"/>
    <w:rsid w:val="00F76576"/>
    <w:rsid w:val="00F77413"/>
    <w:rsid w:val="00F8034A"/>
    <w:rsid w:val="00F805B9"/>
    <w:rsid w:val="00F80A71"/>
    <w:rsid w:val="00F81467"/>
    <w:rsid w:val="00F81E3B"/>
    <w:rsid w:val="00F830A2"/>
    <w:rsid w:val="00F83488"/>
    <w:rsid w:val="00F84061"/>
    <w:rsid w:val="00F84831"/>
    <w:rsid w:val="00F84A03"/>
    <w:rsid w:val="00F84DFC"/>
    <w:rsid w:val="00F865E5"/>
    <w:rsid w:val="00F867F5"/>
    <w:rsid w:val="00F87853"/>
    <w:rsid w:val="00F9018E"/>
    <w:rsid w:val="00F903C4"/>
    <w:rsid w:val="00F90893"/>
    <w:rsid w:val="00F90C66"/>
    <w:rsid w:val="00F91E92"/>
    <w:rsid w:val="00F92C94"/>
    <w:rsid w:val="00F9310B"/>
    <w:rsid w:val="00F9401F"/>
    <w:rsid w:val="00F946BD"/>
    <w:rsid w:val="00F94C2C"/>
    <w:rsid w:val="00F95283"/>
    <w:rsid w:val="00F95436"/>
    <w:rsid w:val="00F95A91"/>
    <w:rsid w:val="00F95CB9"/>
    <w:rsid w:val="00F96537"/>
    <w:rsid w:val="00F966A3"/>
    <w:rsid w:val="00F978AF"/>
    <w:rsid w:val="00FA0231"/>
    <w:rsid w:val="00FA0F77"/>
    <w:rsid w:val="00FA2FE0"/>
    <w:rsid w:val="00FA300F"/>
    <w:rsid w:val="00FA35FA"/>
    <w:rsid w:val="00FA44AF"/>
    <w:rsid w:val="00FA5476"/>
    <w:rsid w:val="00FA603E"/>
    <w:rsid w:val="00FA63CE"/>
    <w:rsid w:val="00FA6A76"/>
    <w:rsid w:val="00FA6B3F"/>
    <w:rsid w:val="00FA7195"/>
    <w:rsid w:val="00FB0515"/>
    <w:rsid w:val="00FB0EBF"/>
    <w:rsid w:val="00FB1718"/>
    <w:rsid w:val="00FB23F6"/>
    <w:rsid w:val="00FB2792"/>
    <w:rsid w:val="00FB2A65"/>
    <w:rsid w:val="00FB2B59"/>
    <w:rsid w:val="00FB3A8F"/>
    <w:rsid w:val="00FB4124"/>
    <w:rsid w:val="00FB49E4"/>
    <w:rsid w:val="00FB5847"/>
    <w:rsid w:val="00FB67A6"/>
    <w:rsid w:val="00FB7175"/>
    <w:rsid w:val="00FB7177"/>
    <w:rsid w:val="00FB78FC"/>
    <w:rsid w:val="00FC0130"/>
    <w:rsid w:val="00FC1FF1"/>
    <w:rsid w:val="00FC2357"/>
    <w:rsid w:val="00FC393C"/>
    <w:rsid w:val="00FC429F"/>
    <w:rsid w:val="00FC4891"/>
    <w:rsid w:val="00FC4CC6"/>
    <w:rsid w:val="00FC51B8"/>
    <w:rsid w:val="00FC55CB"/>
    <w:rsid w:val="00FC5C4B"/>
    <w:rsid w:val="00FC5F17"/>
    <w:rsid w:val="00FC652A"/>
    <w:rsid w:val="00FC6EF7"/>
    <w:rsid w:val="00FD0CEF"/>
    <w:rsid w:val="00FD1376"/>
    <w:rsid w:val="00FD1F74"/>
    <w:rsid w:val="00FD2732"/>
    <w:rsid w:val="00FD2954"/>
    <w:rsid w:val="00FD2A56"/>
    <w:rsid w:val="00FD3249"/>
    <w:rsid w:val="00FD3C00"/>
    <w:rsid w:val="00FD3F15"/>
    <w:rsid w:val="00FD432D"/>
    <w:rsid w:val="00FD626F"/>
    <w:rsid w:val="00FD708A"/>
    <w:rsid w:val="00FD7523"/>
    <w:rsid w:val="00FD7BFA"/>
    <w:rsid w:val="00FE063E"/>
    <w:rsid w:val="00FE0E56"/>
    <w:rsid w:val="00FE187C"/>
    <w:rsid w:val="00FE1C93"/>
    <w:rsid w:val="00FE25C1"/>
    <w:rsid w:val="00FE287C"/>
    <w:rsid w:val="00FE292C"/>
    <w:rsid w:val="00FE2F97"/>
    <w:rsid w:val="00FE3486"/>
    <w:rsid w:val="00FE3567"/>
    <w:rsid w:val="00FE3EBD"/>
    <w:rsid w:val="00FE4470"/>
    <w:rsid w:val="00FE4BC1"/>
    <w:rsid w:val="00FE4F7B"/>
    <w:rsid w:val="00FE5A80"/>
    <w:rsid w:val="00FE66D8"/>
    <w:rsid w:val="00FE68B9"/>
    <w:rsid w:val="00FE7DDD"/>
    <w:rsid w:val="00FF0086"/>
    <w:rsid w:val="00FF1DBD"/>
    <w:rsid w:val="00FF21A5"/>
    <w:rsid w:val="00FF2A18"/>
    <w:rsid w:val="00FF2C36"/>
    <w:rsid w:val="00FF546C"/>
    <w:rsid w:val="00FF59D8"/>
    <w:rsid w:val="00FF5EBB"/>
    <w:rsid w:val="00FF68E4"/>
    <w:rsid w:val="00FF7175"/>
    <w:rsid w:val="00FF73A3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E51BBE7"/>
  <w15:docId w15:val="{372245A5-16A3-42AF-80E7-256D008E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uiPriority="2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5303"/>
    <w:pPr>
      <w:ind w:left="1276"/>
    </w:pPr>
    <w:rPr>
      <w:rFonts w:asciiTheme="minorHAnsi" w:eastAsia="Times New Roman" w:hAnsiTheme="minorHAnsi"/>
      <w:szCs w:val="24"/>
      <w:lang w:val="da-DK" w:eastAsia="en-US"/>
    </w:rPr>
  </w:style>
  <w:style w:type="paragraph" w:styleId="Overskrift1">
    <w:name w:val="heading 1"/>
    <w:basedOn w:val="Indholdsfortegnelse1"/>
    <w:next w:val="Normal"/>
    <w:link w:val="Overskrift1Tegn"/>
    <w:qFormat/>
    <w:rsid w:val="00DD0CE5"/>
    <w:pPr>
      <w:keepNext/>
      <w:numPr>
        <w:numId w:val="28"/>
      </w:numPr>
      <w:tabs>
        <w:tab w:val="left" w:pos="1276"/>
      </w:tabs>
      <w:spacing w:before="240" w:after="60"/>
      <w:outlineLvl w:val="0"/>
    </w:pPr>
    <w:rPr>
      <w:rFonts w:ascii="Calibri" w:hAnsi="Calibri" w:cs="Arial"/>
      <w:caps w:val="0"/>
      <w:color w:val="0A6CC4"/>
      <w:kern w:val="32"/>
      <w:sz w:val="36"/>
      <w:szCs w:val="32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DD0CE5"/>
    <w:pPr>
      <w:keepNext/>
      <w:numPr>
        <w:ilvl w:val="1"/>
        <w:numId w:val="28"/>
      </w:numPr>
      <w:tabs>
        <w:tab w:val="left" w:pos="1276"/>
      </w:tabs>
      <w:spacing w:before="240" w:after="60"/>
      <w:outlineLvl w:val="1"/>
    </w:pPr>
    <w:rPr>
      <w:rFonts w:ascii="Calibri" w:hAnsi="Calibri" w:cs="Arial"/>
      <w:iCs/>
      <w:sz w:val="32"/>
      <w:szCs w:val="28"/>
      <w:lang w:val="en-GB" w:eastAsia="da-DK"/>
    </w:rPr>
  </w:style>
  <w:style w:type="paragraph" w:styleId="Overskrift3">
    <w:name w:val="heading 3"/>
    <w:basedOn w:val="Normal"/>
    <w:next w:val="Normal"/>
    <w:link w:val="Overskrift3Tegn"/>
    <w:qFormat/>
    <w:rsid w:val="002210FA"/>
    <w:pPr>
      <w:keepNext/>
      <w:numPr>
        <w:ilvl w:val="2"/>
        <w:numId w:val="28"/>
      </w:numPr>
      <w:tabs>
        <w:tab w:val="left" w:pos="1276"/>
      </w:tabs>
      <w:spacing w:before="240" w:after="60"/>
      <w:outlineLvl w:val="2"/>
    </w:pPr>
    <w:rPr>
      <w:rFonts w:ascii="Calibri" w:hAnsi="Calibri" w:cs="Arial"/>
      <w:b/>
      <w:sz w:val="28"/>
      <w:szCs w:val="26"/>
      <w:lang w:val="en-GB" w:eastAsia="da-DK"/>
    </w:rPr>
  </w:style>
  <w:style w:type="paragraph" w:styleId="Overskrift4">
    <w:name w:val="heading 4"/>
    <w:basedOn w:val="Normal"/>
    <w:next w:val="Normal"/>
    <w:link w:val="Overskrift4Tegn"/>
    <w:qFormat/>
    <w:rsid w:val="002210FA"/>
    <w:pPr>
      <w:keepNext/>
      <w:numPr>
        <w:ilvl w:val="3"/>
        <w:numId w:val="28"/>
      </w:numPr>
      <w:tabs>
        <w:tab w:val="left" w:pos="1276"/>
      </w:tabs>
      <w:spacing w:before="240" w:after="60"/>
      <w:outlineLvl w:val="3"/>
    </w:pPr>
    <w:rPr>
      <w:rFonts w:ascii="Calibri" w:hAnsi="Calibri"/>
      <w:bCs/>
      <w:sz w:val="28"/>
    </w:rPr>
  </w:style>
  <w:style w:type="paragraph" w:styleId="Overskrift5">
    <w:name w:val="heading 5"/>
    <w:basedOn w:val="Normal"/>
    <w:next w:val="Normal"/>
    <w:link w:val="Overskrift5Tegn"/>
    <w:qFormat/>
    <w:rsid w:val="00DD0CE5"/>
    <w:pPr>
      <w:numPr>
        <w:ilvl w:val="4"/>
        <w:numId w:val="28"/>
      </w:numPr>
      <w:spacing w:before="240" w:after="60"/>
      <w:outlineLvl w:val="4"/>
    </w:pPr>
    <w:rPr>
      <w:rFonts w:ascii="Calibri" w:hAnsi="Calibri"/>
      <w:b/>
      <w:bCs/>
      <w:i/>
      <w:iCs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DD0CE5"/>
    <w:pPr>
      <w:numPr>
        <w:ilvl w:val="5"/>
        <w:numId w:val="28"/>
      </w:numPr>
      <w:spacing w:before="240" w:after="60"/>
      <w:outlineLvl w:val="5"/>
    </w:pPr>
    <w:rPr>
      <w:rFonts w:ascii="Calibri" w:hAnsi="Calibri"/>
      <w:bCs/>
      <w:i/>
      <w:szCs w:val="22"/>
    </w:rPr>
  </w:style>
  <w:style w:type="paragraph" w:styleId="Overskrift7">
    <w:name w:val="heading 7"/>
    <w:basedOn w:val="Normal"/>
    <w:next w:val="Normal"/>
    <w:link w:val="Overskrift7Tegn"/>
    <w:qFormat/>
    <w:rsid w:val="00DD0CE5"/>
    <w:pPr>
      <w:numPr>
        <w:ilvl w:val="6"/>
        <w:numId w:val="28"/>
      </w:numPr>
      <w:spacing w:before="240" w:after="60"/>
      <w:outlineLvl w:val="6"/>
    </w:pPr>
  </w:style>
  <w:style w:type="paragraph" w:styleId="Overskrift8">
    <w:name w:val="heading 8"/>
    <w:basedOn w:val="Normal"/>
    <w:next w:val="Normal"/>
    <w:link w:val="Overskrift8Tegn"/>
    <w:qFormat/>
    <w:rsid w:val="00DD0CE5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Overskrift9">
    <w:name w:val="heading 9"/>
    <w:basedOn w:val="Normal"/>
    <w:next w:val="Normal"/>
    <w:link w:val="Overskrift9Tegn"/>
    <w:qFormat/>
    <w:rsid w:val="00DD0CE5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locked/>
    <w:rsid w:val="00DD0CE5"/>
    <w:rPr>
      <w:rFonts w:eastAsia="Times New Roman" w:cs="Arial"/>
      <w:b/>
      <w:bCs/>
      <w:color w:val="0A6CC4"/>
      <w:kern w:val="32"/>
      <w:sz w:val="36"/>
      <w:szCs w:val="32"/>
      <w:lang w:val="da-DK" w:eastAsia="da-DK"/>
    </w:rPr>
  </w:style>
  <w:style w:type="character" w:customStyle="1" w:styleId="Overskrift2Tegn">
    <w:name w:val="Overskrift 2 Tegn"/>
    <w:basedOn w:val="Standardskrifttypeiafsnit"/>
    <w:link w:val="Overskrift2"/>
    <w:locked/>
    <w:rsid w:val="00DD0CE5"/>
    <w:rPr>
      <w:rFonts w:eastAsia="Times New Roman" w:cs="Arial"/>
      <w:iCs/>
      <w:sz w:val="32"/>
      <w:szCs w:val="28"/>
      <w:lang w:val="en-GB" w:eastAsia="da-DK"/>
    </w:rPr>
  </w:style>
  <w:style w:type="character" w:customStyle="1" w:styleId="Overskrift3Tegn">
    <w:name w:val="Overskrift 3 Tegn"/>
    <w:basedOn w:val="Standardskrifttypeiafsnit"/>
    <w:link w:val="Overskrift3"/>
    <w:locked/>
    <w:rsid w:val="002210FA"/>
    <w:rPr>
      <w:rFonts w:eastAsia="Times New Roman" w:cs="Arial"/>
      <w:b/>
      <w:sz w:val="28"/>
      <w:szCs w:val="26"/>
      <w:lang w:val="en-GB" w:eastAsia="da-DK"/>
    </w:rPr>
  </w:style>
  <w:style w:type="character" w:customStyle="1" w:styleId="Overskrift4Tegn">
    <w:name w:val="Overskrift 4 Tegn"/>
    <w:basedOn w:val="Standardskrifttypeiafsnit"/>
    <w:link w:val="Overskrift4"/>
    <w:locked/>
    <w:rsid w:val="002210FA"/>
    <w:rPr>
      <w:rFonts w:eastAsia="Times New Roman"/>
      <w:bCs/>
      <w:sz w:val="28"/>
      <w:szCs w:val="24"/>
      <w:lang w:val="da-DK" w:eastAsia="en-US"/>
    </w:rPr>
  </w:style>
  <w:style w:type="character" w:customStyle="1" w:styleId="Overskrift5Tegn">
    <w:name w:val="Overskrift 5 Tegn"/>
    <w:basedOn w:val="Standardskrifttypeiafsnit"/>
    <w:link w:val="Overskrift5"/>
    <w:locked/>
    <w:rsid w:val="00DD0CE5"/>
    <w:rPr>
      <w:rFonts w:eastAsia="Times New Roman"/>
      <w:b/>
      <w:bCs/>
      <w:i/>
      <w:iCs/>
      <w:sz w:val="24"/>
      <w:szCs w:val="26"/>
      <w:lang w:val="da-DK" w:eastAsia="en-US"/>
    </w:rPr>
  </w:style>
  <w:style w:type="character" w:customStyle="1" w:styleId="Overskrift6Tegn">
    <w:name w:val="Overskrift 6 Tegn"/>
    <w:basedOn w:val="Standardskrifttypeiafsnit"/>
    <w:link w:val="Overskrift6"/>
    <w:locked/>
    <w:rsid w:val="00DD0CE5"/>
    <w:rPr>
      <w:rFonts w:eastAsia="Times New Roman"/>
      <w:bCs/>
      <w:i/>
      <w:sz w:val="24"/>
      <w:lang w:val="da-DK" w:eastAsia="en-US"/>
    </w:rPr>
  </w:style>
  <w:style w:type="character" w:customStyle="1" w:styleId="Overskrift7Tegn">
    <w:name w:val="Overskrift 7 Tegn"/>
    <w:basedOn w:val="Standardskrifttypeiafsnit"/>
    <w:link w:val="Overskrift7"/>
    <w:uiPriority w:val="99"/>
    <w:locked/>
    <w:rsid w:val="00284613"/>
    <w:rPr>
      <w:rFonts w:ascii="Tahoma" w:eastAsia="Times New Roman" w:hAnsi="Tahoma"/>
      <w:szCs w:val="24"/>
      <w:lang w:val="da-DK" w:eastAsia="en-US"/>
    </w:rPr>
  </w:style>
  <w:style w:type="character" w:customStyle="1" w:styleId="Overskrift8Tegn">
    <w:name w:val="Overskrift 8 Tegn"/>
    <w:basedOn w:val="Standardskrifttypeiafsnit"/>
    <w:link w:val="Overskrift8"/>
    <w:uiPriority w:val="99"/>
    <w:locked/>
    <w:rsid w:val="00284613"/>
    <w:rPr>
      <w:rFonts w:ascii="Tahoma" w:eastAsia="Times New Roman" w:hAnsi="Tahoma"/>
      <w:i/>
      <w:iCs/>
      <w:szCs w:val="24"/>
      <w:lang w:val="da-DK" w:eastAsia="en-US"/>
    </w:rPr>
  </w:style>
  <w:style w:type="character" w:customStyle="1" w:styleId="Overskrift9Tegn">
    <w:name w:val="Overskrift 9 Tegn"/>
    <w:basedOn w:val="Standardskrifttypeiafsnit"/>
    <w:link w:val="Overskrift9"/>
    <w:locked/>
    <w:rsid w:val="00DD0CE5"/>
    <w:rPr>
      <w:rFonts w:ascii="Arial" w:eastAsia="Times New Roman" w:hAnsi="Arial" w:cs="Arial"/>
      <w:lang w:val="da-DK" w:eastAsia="en-US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441786"/>
    <w:rPr>
      <w:rFonts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locked/>
    <w:rsid w:val="00441786"/>
    <w:rPr>
      <w:rFonts w:ascii="Tahoma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Standardskrifttypeiafsnit"/>
    <w:uiPriority w:val="99"/>
    <w:semiHidden/>
    <w:locked/>
    <w:rsid w:val="00441786"/>
    <w:rPr>
      <w:rFonts w:ascii="Lucida Grande" w:hAnsi="Lucida Grande" w:cs="Times New Roman"/>
      <w:sz w:val="18"/>
      <w:szCs w:val="18"/>
    </w:rPr>
  </w:style>
  <w:style w:type="paragraph" w:styleId="Indholdsfortegnelse1">
    <w:name w:val="toc 1"/>
    <w:basedOn w:val="Normal"/>
    <w:next w:val="Normal"/>
    <w:uiPriority w:val="39"/>
    <w:rsid w:val="00284613"/>
    <w:pPr>
      <w:spacing w:before="360"/>
      <w:ind w:left="0"/>
    </w:pPr>
    <w:rPr>
      <w:rFonts w:ascii="Arial" w:hAnsi="Arial"/>
      <w:b/>
      <w:bCs/>
      <w:caps/>
      <w:szCs w:val="28"/>
    </w:rPr>
  </w:style>
  <w:style w:type="paragraph" w:styleId="Indholdsfortegnelse2">
    <w:name w:val="toc 2"/>
    <w:basedOn w:val="Normal"/>
    <w:next w:val="Normal"/>
    <w:uiPriority w:val="39"/>
    <w:rsid w:val="00284613"/>
    <w:pPr>
      <w:spacing w:before="240"/>
      <w:ind w:left="0"/>
    </w:pPr>
    <w:rPr>
      <w:b/>
      <w:bCs/>
    </w:rPr>
  </w:style>
  <w:style w:type="character" w:styleId="Hyperlink">
    <w:name w:val="Hyperlink"/>
    <w:basedOn w:val="Standardskrifttypeiafsnit"/>
    <w:uiPriority w:val="99"/>
    <w:rsid w:val="00284613"/>
    <w:rPr>
      <w:rFonts w:ascii="Tahoma" w:hAnsi="Tahoma" w:cs="Times New Roman"/>
      <w:color w:val="0000FF"/>
      <w:u w:val="single"/>
    </w:rPr>
  </w:style>
  <w:style w:type="paragraph" w:styleId="Sidehoved">
    <w:name w:val="header"/>
    <w:basedOn w:val="Normal"/>
    <w:link w:val="SidehovedTegn"/>
    <w:uiPriority w:val="99"/>
    <w:rsid w:val="00284613"/>
    <w:pPr>
      <w:tabs>
        <w:tab w:val="center" w:pos="4320"/>
        <w:tab w:val="right" w:pos="8640"/>
      </w:tabs>
    </w:pPr>
  </w:style>
  <w:style w:type="character" w:customStyle="1" w:styleId="SidehovedTegn">
    <w:name w:val="Sidehoved Tegn"/>
    <w:basedOn w:val="Standardskrifttypeiafsnit"/>
    <w:link w:val="Sidehoved"/>
    <w:uiPriority w:val="99"/>
    <w:locked/>
    <w:rsid w:val="00284613"/>
    <w:rPr>
      <w:rFonts w:ascii="Tahoma" w:hAnsi="Tahoma" w:cs="Times New Roman"/>
      <w:sz w:val="24"/>
      <w:szCs w:val="24"/>
    </w:rPr>
  </w:style>
  <w:style w:type="paragraph" w:styleId="Sidefod">
    <w:name w:val="footer"/>
    <w:basedOn w:val="Normal"/>
    <w:link w:val="SidefodTegn"/>
    <w:uiPriority w:val="99"/>
    <w:rsid w:val="00284613"/>
    <w:pPr>
      <w:tabs>
        <w:tab w:val="center" w:pos="4320"/>
        <w:tab w:val="right" w:pos="8640"/>
      </w:tabs>
    </w:pPr>
  </w:style>
  <w:style w:type="character" w:customStyle="1" w:styleId="SidefodTegn">
    <w:name w:val="Sidefod Tegn"/>
    <w:basedOn w:val="Standardskrifttypeiafsnit"/>
    <w:link w:val="Sidefod"/>
    <w:uiPriority w:val="99"/>
    <w:locked/>
    <w:rsid w:val="00284613"/>
    <w:rPr>
      <w:rFonts w:ascii="Tahoma" w:hAnsi="Tahoma" w:cs="Times New Roman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84613"/>
    <w:rPr>
      <w:rFonts w:ascii="Tahoma" w:hAnsi="Tahoma" w:cs="Times New Roman"/>
    </w:rPr>
  </w:style>
  <w:style w:type="character" w:styleId="Slutnotehenvisning">
    <w:name w:val="endnote reference"/>
    <w:basedOn w:val="Standardskrifttypeiafsnit"/>
    <w:uiPriority w:val="99"/>
    <w:rsid w:val="00284613"/>
    <w:rPr>
      <w:rFonts w:ascii="Tahoma" w:hAnsi="Tahoma" w:cs="Times New Roman"/>
      <w:vertAlign w:val="superscript"/>
    </w:rPr>
  </w:style>
  <w:style w:type="paragraph" w:styleId="Slutnotetekst">
    <w:name w:val="endnote text"/>
    <w:basedOn w:val="Normal"/>
    <w:link w:val="SlutnotetekstTegn"/>
    <w:uiPriority w:val="99"/>
    <w:rsid w:val="00284613"/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locked/>
    <w:rsid w:val="00284613"/>
    <w:rPr>
      <w:rFonts w:ascii="Tahoma" w:hAnsi="Tahoma" w:cs="Times New Roman"/>
      <w:sz w:val="20"/>
      <w:szCs w:val="20"/>
    </w:rPr>
  </w:style>
  <w:style w:type="paragraph" w:styleId="Billedtekst">
    <w:name w:val="caption"/>
    <w:basedOn w:val="Normal"/>
    <w:next w:val="Normal"/>
    <w:qFormat/>
    <w:rsid w:val="00284613"/>
    <w:pPr>
      <w:spacing w:before="120" w:after="120"/>
    </w:pPr>
    <w:rPr>
      <w:b/>
      <w:bCs/>
      <w:sz w:val="20"/>
      <w:szCs w:val="20"/>
    </w:rPr>
  </w:style>
  <w:style w:type="paragraph" w:customStyle="1" w:styleId="Tabel-overskrift">
    <w:name w:val="Tabel-overskrift"/>
    <w:basedOn w:val="Slutnotetekst"/>
    <w:uiPriority w:val="99"/>
    <w:rsid w:val="00284613"/>
    <w:rPr>
      <w:b/>
      <w:bCs/>
      <w:szCs w:val="24"/>
    </w:rPr>
  </w:style>
  <w:style w:type="paragraph" w:styleId="Fodnotetekst">
    <w:name w:val="footnote text"/>
    <w:basedOn w:val="Normal"/>
    <w:link w:val="FodnotetekstTegn"/>
    <w:rsid w:val="00284613"/>
    <w:rPr>
      <w:sz w:val="18"/>
      <w:szCs w:val="20"/>
    </w:rPr>
  </w:style>
  <w:style w:type="character" w:customStyle="1" w:styleId="FodnotetekstTegn">
    <w:name w:val="Fodnotetekst Tegn"/>
    <w:basedOn w:val="Standardskrifttypeiafsnit"/>
    <w:link w:val="Fodnotetekst"/>
    <w:locked/>
    <w:rsid w:val="00284613"/>
    <w:rPr>
      <w:rFonts w:ascii="Tahoma" w:hAnsi="Tahoma" w:cs="Times New Roman"/>
      <w:sz w:val="20"/>
      <w:szCs w:val="20"/>
    </w:rPr>
  </w:style>
  <w:style w:type="character" w:styleId="Fodnotehenvisning">
    <w:name w:val="footnote reference"/>
    <w:basedOn w:val="Standardskrifttypeiafsnit"/>
    <w:rsid w:val="00284613"/>
    <w:rPr>
      <w:rFonts w:ascii="Tahoma" w:hAnsi="Tahoma" w:cs="Times New Roman"/>
      <w:vertAlign w:val="superscript"/>
    </w:rPr>
  </w:style>
  <w:style w:type="paragraph" w:styleId="Brdtekstindrykning">
    <w:name w:val="Body Text Indent"/>
    <w:basedOn w:val="Normal"/>
    <w:link w:val="BrdtekstindrykningTegn"/>
    <w:uiPriority w:val="99"/>
    <w:rsid w:val="00284613"/>
    <w:rPr>
      <w:color w:val="0000FF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locked/>
    <w:rsid w:val="00284613"/>
    <w:rPr>
      <w:rFonts w:ascii="Tahoma" w:hAnsi="Tahoma" w:cs="Times New Roman"/>
      <w:color w:val="0000FF"/>
      <w:sz w:val="24"/>
      <w:szCs w:val="24"/>
    </w:rPr>
  </w:style>
  <w:style w:type="paragraph" w:customStyle="1" w:styleId="Tabel-normal0">
    <w:name w:val="Tabel-normal"/>
    <w:basedOn w:val="Normal"/>
    <w:uiPriority w:val="99"/>
    <w:rsid w:val="00284613"/>
    <w:pPr>
      <w:ind w:left="0"/>
    </w:pPr>
  </w:style>
  <w:style w:type="paragraph" w:styleId="Brdtekst">
    <w:name w:val="Body Text"/>
    <w:basedOn w:val="Normal"/>
    <w:link w:val="BrdtekstTegn"/>
    <w:uiPriority w:val="99"/>
    <w:rsid w:val="00284613"/>
    <w:pPr>
      <w:shd w:val="clear" w:color="auto" w:fill="FFFF00"/>
      <w:ind w:left="0"/>
    </w:pPr>
  </w:style>
  <w:style w:type="character" w:customStyle="1" w:styleId="BrdtekstTegn">
    <w:name w:val="Brødtekst Tegn"/>
    <w:basedOn w:val="Standardskrifttypeiafsnit"/>
    <w:link w:val="Brdtekst"/>
    <w:uiPriority w:val="99"/>
    <w:locked/>
    <w:rsid w:val="00284613"/>
    <w:rPr>
      <w:rFonts w:ascii="Tahoma" w:hAnsi="Tahoma" w:cs="Times New Roman"/>
      <w:sz w:val="24"/>
      <w:szCs w:val="24"/>
      <w:shd w:val="clear" w:color="auto" w:fill="FFFF00"/>
    </w:rPr>
  </w:style>
  <w:style w:type="paragraph" w:customStyle="1" w:styleId="Normal-nummer">
    <w:name w:val="Normal-nummer"/>
    <w:basedOn w:val="Normal"/>
    <w:uiPriority w:val="99"/>
    <w:rsid w:val="00DD0CE5"/>
    <w:pPr>
      <w:numPr>
        <w:numId w:val="2"/>
      </w:numPr>
    </w:pPr>
  </w:style>
  <w:style w:type="paragraph" w:customStyle="1" w:styleId="Normal-punkt">
    <w:name w:val="Normal-punkt"/>
    <w:basedOn w:val="Normal-nummer"/>
    <w:uiPriority w:val="99"/>
    <w:rsid w:val="00DD0CE5"/>
    <w:pPr>
      <w:numPr>
        <w:numId w:val="3"/>
      </w:numPr>
    </w:pPr>
  </w:style>
  <w:style w:type="character" w:styleId="Strk">
    <w:name w:val="Strong"/>
    <w:basedOn w:val="Standardskrifttypeiafsnit"/>
    <w:uiPriority w:val="99"/>
    <w:qFormat/>
    <w:rsid w:val="00441786"/>
    <w:rPr>
      <w:rFonts w:cs="Times New Roman"/>
      <w:b/>
      <w:bCs/>
    </w:rPr>
  </w:style>
  <w:style w:type="paragraph" w:customStyle="1" w:styleId="Overskrift-udennummer">
    <w:name w:val="Overskrift-udennummer"/>
    <w:basedOn w:val="Normal"/>
    <w:link w:val="Overskrift-udennummerTegn"/>
    <w:uiPriority w:val="99"/>
    <w:rsid w:val="00441786"/>
    <w:pPr>
      <w:ind w:left="0"/>
    </w:pPr>
    <w:rPr>
      <w:rFonts w:ascii="Arial" w:hAnsi="Arial"/>
      <w:b/>
      <w:bCs/>
      <w:color w:val="0A6CC4"/>
      <w:sz w:val="28"/>
      <w:szCs w:val="28"/>
    </w:rPr>
  </w:style>
  <w:style w:type="character" w:customStyle="1" w:styleId="Overskrift-udennummerTegn">
    <w:name w:val="Overskrift-udennummer Tegn"/>
    <w:basedOn w:val="Standardskrifttypeiafsnit"/>
    <w:link w:val="Overskrift-udennummer"/>
    <w:uiPriority w:val="99"/>
    <w:locked/>
    <w:rsid w:val="00441786"/>
    <w:rPr>
      <w:rFonts w:ascii="Arial" w:hAnsi="Arial" w:cs="Times New Roman"/>
      <w:b/>
      <w:bCs/>
      <w:color w:val="0A6CC4"/>
      <w:sz w:val="28"/>
      <w:szCs w:val="28"/>
      <w:lang w:eastAsia="en-US"/>
    </w:rPr>
  </w:style>
  <w:style w:type="paragraph" w:customStyle="1" w:styleId="Pa9">
    <w:name w:val="Pa9"/>
    <w:basedOn w:val="Normal"/>
    <w:next w:val="Normal"/>
    <w:uiPriority w:val="99"/>
    <w:rsid w:val="00441786"/>
    <w:pPr>
      <w:autoSpaceDE w:val="0"/>
      <w:autoSpaceDN w:val="0"/>
      <w:adjustRightInd w:val="0"/>
      <w:spacing w:line="171" w:lineRule="atLeast"/>
      <w:ind w:left="0"/>
    </w:pPr>
    <w:rPr>
      <w:rFonts w:ascii="Gotham Light" w:eastAsia="Calibri" w:hAnsi="Gotham Light"/>
      <w:lang w:eastAsia="da-DK"/>
    </w:rPr>
  </w:style>
  <w:style w:type="paragraph" w:customStyle="1" w:styleId="frontpage">
    <w:name w:val="frontpage"/>
    <w:basedOn w:val="Overskrift6"/>
    <w:uiPriority w:val="99"/>
    <w:rsid w:val="00441786"/>
    <w:pPr>
      <w:keepNext/>
      <w:spacing w:before="0" w:after="120"/>
      <w:ind w:left="1260" w:hanging="1260"/>
      <w:jc w:val="center"/>
    </w:pPr>
    <w:rPr>
      <w:rFonts w:ascii="Arial" w:hAnsi="Arial"/>
      <w:b/>
      <w:bCs w:val="0"/>
      <w:sz w:val="72"/>
      <w:szCs w:val="72"/>
      <w:lang w:val="en-GB" w:eastAsia="da-DK"/>
    </w:rPr>
  </w:style>
  <w:style w:type="paragraph" w:styleId="Listeafsnit">
    <w:name w:val="List Paragraph"/>
    <w:basedOn w:val="Normal"/>
    <w:uiPriority w:val="34"/>
    <w:qFormat/>
    <w:rsid w:val="00441786"/>
    <w:pPr>
      <w:ind w:left="720"/>
      <w:contextualSpacing/>
    </w:pPr>
  </w:style>
  <w:style w:type="paragraph" w:customStyle="1" w:styleId="sans12">
    <w:name w:val="sans12"/>
    <w:basedOn w:val="Normal"/>
    <w:uiPriority w:val="99"/>
    <w:rsid w:val="00441786"/>
    <w:pPr>
      <w:spacing w:before="100" w:beforeAutospacing="1" w:after="100" w:afterAutospacing="1"/>
      <w:ind w:left="0"/>
    </w:pPr>
    <w:rPr>
      <w:rFonts w:ascii="Arial" w:hAnsi="Arial" w:cs="Arial"/>
      <w:color w:val="CECFCE"/>
      <w:sz w:val="15"/>
      <w:szCs w:val="15"/>
      <w:lang w:eastAsia="da-DK"/>
    </w:rPr>
  </w:style>
  <w:style w:type="paragraph" w:styleId="NormalWeb">
    <w:name w:val="Normal (Web)"/>
    <w:basedOn w:val="Normal"/>
    <w:uiPriority w:val="99"/>
    <w:semiHidden/>
    <w:rsid w:val="00441786"/>
    <w:pPr>
      <w:spacing w:before="100" w:beforeAutospacing="1" w:after="100" w:afterAutospacing="1"/>
      <w:ind w:left="0"/>
    </w:pPr>
    <w:rPr>
      <w:rFonts w:ascii="Times New Roman" w:hAnsi="Times New Roman"/>
      <w:color w:val="CECFCE"/>
      <w:lang w:eastAsia="da-DK"/>
    </w:rPr>
  </w:style>
  <w:style w:type="table" w:styleId="Tabel-Gitter">
    <w:name w:val="Table Grid"/>
    <w:basedOn w:val="Tabel-Normal"/>
    <w:uiPriority w:val="59"/>
    <w:rsid w:val="00441786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elbody">
    <w:name w:val="tabelbody"/>
    <w:basedOn w:val="Normal"/>
    <w:uiPriority w:val="99"/>
    <w:rsid w:val="00441786"/>
    <w:pPr>
      <w:spacing w:before="100" w:beforeAutospacing="1" w:after="100" w:afterAutospacing="1"/>
      <w:ind w:left="0"/>
    </w:pPr>
    <w:rPr>
      <w:rFonts w:ascii="Verdana" w:hAnsi="Verdana"/>
      <w:color w:val="415F79"/>
      <w:sz w:val="14"/>
      <w:szCs w:val="14"/>
      <w:lang w:eastAsia="da-DK"/>
    </w:rPr>
  </w:style>
  <w:style w:type="character" w:styleId="Kommentarhenvisning">
    <w:name w:val="annotation reference"/>
    <w:basedOn w:val="Standardskrifttypeiafsnit"/>
    <w:uiPriority w:val="99"/>
    <w:rsid w:val="00441786"/>
    <w:rPr>
      <w:rFonts w:cs="Times New Roman"/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rsid w:val="00441786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locked/>
    <w:rsid w:val="00441786"/>
    <w:rPr>
      <w:rFonts w:ascii="Tahoma" w:hAnsi="Tahoma" w:cs="Times New Roman"/>
      <w:sz w:val="20"/>
      <w:szCs w:val="20"/>
      <w:lang w:eastAsia="en-US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rsid w:val="0044178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locked/>
    <w:rsid w:val="00441786"/>
    <w:rPr>
      <w:rFonts w:ascii="Tahoma" w:hAnsi="Tahoma" w:cs="Times New Roman"/>
      <w:b/>
      <w:bCs/>
      <w:sz w:val="20"/>
      <w:szCs w:val="20"/>
      <w:lang w:eastAsia="en-US"/>
    </w:rPr>
  </w:style>
  <w:style w:type="character" w:styleId="BesgtLink">
    <w:name w:val="FollowedHyperlink"/>
    <w:basedOn w:val="Standardskrifttypeiafsnit"/>
    <w:uiPriority w:val="99"/>
    <w:rsid w:val="00441786"/>
    <w:rPr>
      <w:rFonts w:cs="Times New Roman"/>
      <w:color w:val="800080"/>
      <w:u w:val="single"/>
    </w:rPr>
  </w:style>
  <w:style w:type="paragraph" w:styleId="Korrektur">
    <w:name w:val="Revision"/>
    <w:hidden/>
    <w:uiPriority w:val="99"/>
    <w:rsid w:val="00441786"/>
    <w:rPr>
      <w:rFonts w:ascii="Tahoma" w:eastAsia="Times New Roman" w:hAnsi="Tahoma"/>
      <w:szCs w:val="24"/>
      <w:lang w:val="da-DK" w:eastAsia="en-US"/>
    </w:rPr>
  </w:style>
  <w:style w:type="paragraph" w:styleId="Almindeligtekst">
    <w:name w:val="Plain Text"/>
    <w:basedOn w:val="Normal"/>
    <w:link w:val="AlmindeligtekstTegn"/>
    <w:uiPriority w:val="99"/>
    <w:rsid w:val="006B1D4F"/>
    <w:pPr>
      <w:ind w:left="0"/>
    </w:pPr>
    <w:rPr>
      <w:rFonts w:ascii="Consolas" w:eastAsia="Calibri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locked/>
    <w:rsid w:val="006B1D4F"/>
    <w:rPr>
      <w:rFonts w:ascii="Consolas" w:eastAsia="Times New Roman" w:hAnsi="Consolas" w:cs="Times New Roman"/>
      <w:sz w:val="21"/>
      <w:szCs w:val="21"/>
      <w:lang w:eastAsia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FC0130"/>
    <w:pPr>
      <w:keepLines/>
      <w:tabs>
        <w:tab w:val="clear" w:pos="127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0"/>
      <w:sz w:val="28"/>
      <w:szCs w:val="28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9B6BBB"/>
    <w:pPr>
      <w:tabs>
        <w:tab w:val="left" w:pos="1320"/>
        <w:tab w:val="right" w:leader="dot" w:pos="9061"/>
      </w:tabs>
      <w:spacing w:after="100"/>
      <w:ind w:left="440"/>
    </w:pPr>
  </w:style>
  <w:style w:type="paragraph" w:styleId="Listeoverfigurer">
    <w:name w:val="table of figures"/>
    <w:basedOn w:val="Normal"/>
    <w:next w:val="Normal"/>
    <w:uiPriority w:val="99"/>
    <w:unhideWhenUsed/>
    <w:rsid w:val="009349DB"/>
    <w:pPr>
      <w:ind w:left="0"/>
    </w:pPr>
  </w:style>
  <w:style w:type="character" w:customStyle="1" w:styleId="XMLname">
    <w:name w:val="XMLname"/>
    <w:basedOn w:val="Standardskrifttypeiafsnit"/>
    <w:qFormat/>
    <w:rsid w:val="00481EC2"/>
    <w:rPr>
      <w:rFonts w:ascii="Courier New" w:hAnsi="Courier New"/>
      <w:sz w:val="20"/>
    </w:rPr>
  </w:style>
  <w:style w:type="character" w:customStyle="1" w:styleId="keyword">
    <w:name w:val="keyword"/>
    <w:basedOn w:val="Standardskrifttypeiafsnit"/>
    <w:rsid w:val="0080534A"/>
    <w:rPr>
      <w:rFonts w:ascii="Bookman Old Style" w:hAnsi="Bookman Old Style" w:cs="Times New Roman"/>
      <w:b/>
      <w:smallCaps/>
      <w:sz w:val="20"/>
    </w:rPr>
  </w:style>
  <w:style w:type="paragraph" w:customStyle="1" w:styleId="Conformance">
    <w:name w:val="Conformance"/>
    <w:basedOn w:val="Brdtekst"/>
    <w:link w:val="ConformanceChar"/>
    <w:rsid w:val="00DD0CE5"/>
    <w:pPr>
      <w:numPr>
        <w:numId w:val="4"/>
      </w:numPr>
      <w:shd w:val="clear" w:color="auto" w:fill="auto"/>
      <w:tabs>
        <w:tab w:val="num" w:pos="2700"/>
      </w:tabs>
      <w:spacing w:after="120" w:line="260" w:lineRule="exact"/>
      <w:ind w:left="1080"/>
    </w:pPr>
    <w:rPr>
      <w:rFonts w:ascii="Bookman Old Style" w:hAnsi="Bookman Old Style"/>
      <w:sz w:val="20"/>
      <w:lang w:val="en-US"/>
    </w:rPr>
  </w:style>
  <w:style w:type="character" w:customStyle="1" w:styleId="ConformanceChar">
    <w:name w:val="Conformance Char"/>
    <w:basedOn w:val="BrdtekstTegn"/>
    <w:link w:val="Conformance"/>
    <w:locked/>
    <w:rsid w:val="00DD0CE5"/>
    <w:rPr>
      <w:rFonts w:ascii="Bookman Old Style" w:eastAsia="Times New Roman" w:hAnsi="Bookman Old Style" w:cs="Times New Roman"/>
      <w:sz w:val="20"/>
      <w:szCs w:val="24"/>
      <w:shd w:val="clear" w:color="auto" w:fill="FFFF00"/>
      <w:lang w:val="en-US" w:eastAsia="en-US"/>
    </w:rPr>
  </w:style>
  <w:style w:type="character" w:customStyle="1" w:styleId="HyperlinkedText">
    <w:name w:val="Hyperlinked Text"/>
    <w:basedOn w:val="Standardskrifttypeiafsnit"/>
    <w:uiPriority w:val="1"/>
    <w:qFormat/>
    <w:rsid w:val="00BC4641"/>
    <w:rPr>
      <w:rFonts w:ascii="Bookman Old Style" w:hAnsi="Bookman Old Style"/>
      <w:color w:val="4F81BD"/>
      <w:sz w:val="20"/>
      <w:u w:val="single"/>
    </w:rPr>
  </w:style>
  <w:style w:type="paragraph" w:styleId="Opstilling-punkttegn">
    <w:name w:val="List Bullet"/>
    <w:basedOn w:val="Brdtekst"/>
    <w:uiPriority w:val="99"/>
    <w:rsid w:val="00DD0CE5"/>
    <w:pPr>
      <w:numPr>
        <w:numId w:val="5"/>
      </w:numPr>
      <w:shd w:val="clear" w:color="auto" w:fill="auto"/>
      <w:tabs>
        <w:tab w:val="left" w:pos="1440"/>
      </w:tabs>
      <w:spacing w:after="120" w:line="260" w:lineRule="exact"/>
      <w:ind w:left="1440"/>
    </w:pPr>
    <w:rPr>
      <w:rFonts w:ascii="Bookman Old Style" w:hAnsi="Bookman Old Style"/>
      <w:sz w:val="20"/>
      <w:lang w:val="en-US"/>
    </w:rPr>
  </w:style>
  <w:style w:type="paragraph" w:styleId="Opstilling-punkttegn2">
    <w:name w:val="List Bullet 2"/>
    <w:basedOn w:val="Opstilling-punkttegn"/>
    <w:uiPriority w:val="99"/>
    <w:rsid w:val="00DD0CE5"/>
    <w:pPr>
      <w:numPr>
        <w:numId w:val="6"/>
      </w:numPr>
      <w:tabs>
        <w:tab w:val="clear" w:pos="1440"/>
        <w:tab w:val="left" w:pos="1800"/>
      </w:tabs>
    </w:pPr>
  </w:style>
  <w:style w:type="paragraph" w:customStyle="1" w:styleId="TOCTitle">
    <w:name w:val="TOC Title"/>
    <w:basedOn w:val="Normal"/>
    <w:next w:val="Brdtekst"/>
    <w:link w:val="TOCTitleChar"/>
    <w:uiPriority w:val="99"/>
    <w:rsid w:val="007D7D0B"/>
    <w:pPr>
      <w:keepNext/>
      <w:spacing w:before="240" w:after="240"/>
      <w:ind w:left="0"/>
    </w:pPr>
    <w:rPr>
      <w:rFonts w:ascii="Arial" w:hAnsi="Arial" w:cs="Arial"/>
      <w:b/>
      <w:sz w:val="28"/>
      <w:szCs w:val="28"/>
      <w:lang w:val="en-US"/>
    </w:rPr>
  </w:style>
  <w:style w:type="character" w:customStyle="1" w:styleId="TOCTitleChar">
    <w:name w:val="TOC Title Char"/>
    <w:basedOn w:val="Standardskrifttypeiafsnit"/>
    <w:link w:val="TOCTitle"/>
    <w:uiPriority w:val="99"/>
    <w:locked/>
    <w:rsid w:val="007D7D0B"/>
    <w:rPr>
      <w:rFonts w:ascii="Arial" w:eastAsia="Times New Roman" w:hAnsi="Arial" w:cs="Arial"/>
      <w:b/>
      <w:sz w:val="28"/>
      <w:szCs w:val="28"/>
      <w:lang w:val="en-US" w:eastAsia="en-US"/>
    </w:rPr>
  </w:style>
  <w:style w:type="paragraph" w:customStyle="1" w:styleId="copyright-wwwqualitythinkingeu">
    <w:name w:val="copyright-www_qualitythinking_eu"/>
    <w:basedOn w:val="Normal"/>
    <w:rsid w:val="008147EE"/>
    <w:pPr>
      <w:spacing w:before="100" w:beforeAutospacing="1" w:after="300"/>
      <w:ind w:left="0"/>
    </w:pPr>
    <w:rPr>
      <w:rFonts w:ascii="Times New Roman" w:hAnsi="Times New Roman"/>
      <w:lang w:eastAsia="da-DK"/>
    </w:rPr>
  </w:style>
  <w:style w:type="paragraph" w:styleId="Titel">
    <w:name w:val="Title"/>
    <w:basedOn w:val="Normal"/>
    <w:next w:val="Normal"/>
    <w:link w:val="TitelTegn"/>
    <w:qFormat/>
    <w:rsid w:val="007C6B5F"/>
    <w:pPr>
      <w:ind w:left="0"/>
      <w:contextualSpacing/>
      <w:jc w:val="center"/>
    </w:pPr>
    <w:rPr>
      <w:rFonts w:ascii="Arial" w:eastAsiaTheme="majorEastAsia" w:hAnsi="Arial" w:cstheme="majorBidi"/>
      <w:spacing w:val="-10"/>
      <w:kern w:val="28"/>
      <w:sz w:val="56"/>
      <w:szCs w:val="56"/>
      <w:lang w:eastAsia="da-DK"/>
    </w:rPr>
  </w:style>
  <w:style w:type="character" w:customStyle="1" w:styleId="TitelTegn">
    <w:name w:val="Titel Tegn"/>
    <w:basedOn w:val="Standardskrifttypeiafsnit"/>
    <w:link w:val="Titel"/>
    <w:rsid w:val="007C6B5F"/>
    <w:rPr>
      <w:rFonts w:ascii="Arial" w:eastAsiaTheme="majorEastAsia" w:hAnsi="Arial" w:cstheme="majorBidi"/>
      <w:spacing w:val="-10"/>
      <w:kern w:val="28"/>
      <w:sz w:val="56"/>
      <w:szCs w:val="56"/>
      <w:lang w:val="da-DK"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F03FD"/>
    <w:pPr>
      <w:numPr>
        <w:ilvl w:val="1"/>
      </w:numPr>
      <w:spacing w:after="160"/>
      <w:ind w:left="1276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F03FD"/>
    <w:rPr>
      <w:rFonts w:asciiTheme="minorHAnsi" w:eastAsiaTheme="minorEastAsia" w:hAnsiTheme="minorHAnsi" w:cstheme="minorBidi"/>
      <w:color w:val="5A5A5A" w:themeColor="text1" w:themeTint="A5"/>
      <w:spacing w:val="15"/>
      <w:lang w:val="da-DK" w:eastAsia="en-US"/>
    </w:rPr>
  </w:style>
  <w:style w:type="paragraph" w:customStyle="1" w:styleId="TitelpStandard">
    <w:name w:val="Titel på Standard"/>
    <w:basedOn w:val="Overskrift1"/>
    <w:next w:val="Almindeligtekst"/>
    <w:autoRedefine/>
    <w:rsid w:val="00963493"/>
    <w:rPr>
      <w:rFonts w:asciiTheme="minorHAnsi" w:hAnsiTheme="minorHAnsi"/>
      <w:caps/>
      <w:sz w:val="72"/>
    </w:rPr>
  </w:style>
  <w:style w:type="paragraph" w:customStyle="1" w:styleId="Titelpdetgodedokument">
    <w:name w:val="Titel på det gode dokument"/>
    <w:basedOn w:val="TOCTitle"/>
    <w:rsid w:val="00543A88"/>
    <w:pPr>
      <w:jc w:val="center"/>
    </w:pPr>
    <w:rPr>
      <w:rFonts w:asciiTheme="minorHAnsi" w:hAnsiTheme="minorHAnsi"/>
      <w:b w:val="0"/>
      <w:color w:val="0070C0"/>
      <w:sz w:val="56"/>
      <w:lang w:eastAsia="da-DK"/>
    </w:rPr>
  </w:style>
  <w:style w:type="paragraph" w:customStyle="1" w:styleId="StandardIndholdsfortegnelse">
    <w:name w:val="Standard Indholdsfortegnelse"/>
    <w:basedOn w:val="Titelpdetgodedokument"/>
    <w:qFormat/>
    <w:rsid w:val="00326F7E"/>
    <w:pPr>
      <w:jc w:val="left"/>
    </w:pPr>
    <w:rPr>
      <w:b/>
      <w:bCs/>
      <w:noProof/>
      <w:sz w:val="24"/>
      <w:szCs w:val="22"/>
    </w:rPr>
  </w:style>
  <w:style w:type="character" w:styleId="Pladsholdertekst">
    <w:name w:val="Placeholder Text"/>
    <w:basedOn w:val="Standardskrifttypeiafsnit"/>
    <w:uiPriority w:val="99"/>
    <w:semiHidden/>
    <w:rsid w:val="00DA2FE0"/>
    <w:rPr>
      <w:color w:val="808080"/>
    </w:rPr>
  </w:style>
  <w:style w:type="table" w:styleId="Gittertabel4">
    <w:name w:val="Grid Table 4"/>
    <w:basedOn w:val="Tabel-Normal"/>
    <w:uiPriority w:val="49"/>
    <w:rsid w:val="00ED0FE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gitter-lys">
    <w:name w:val="Grid Table Light"/>
    <w:basedOn w:val="Tabel-Normal"/>
    <w:uiPriority w:val="40"/>
    <w:rsid w:val="00D216E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6077A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a-DK"/>
    </w:rPr>
  </w:style>
  <w:style w:type="character" w:styleId="Ulstomtale">
    <w:name w:val="Unresolved Mention"/>
    <w:basedOn w:val="Standardskrifttypeiafsnit"/>
    <w:uiPriority w:val="99"/>
    <w:rsid w:val="00561A7E"/>
    <w:rPr>
      <w:color w:val="605E5C"/>
      <w:shd w:val="clear" w:color="auto" w:fill="E1DFDD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11226E"/>
    <w:pPr>
      <w:tabs>
        <w:tab w:val="left" w:pos="1540"/>
        <w:tab w:val="right" w:leader="dot" w:pos="9061"/>
      </w:tabs>
      <w:spacing w:after="100"/>
      <w:ind w:left="660"/>
      <w:pPrChange w:id="0" w:author="Ole Vilstrup Møller" w:date="2023-06-19T13:55:00Z">
        <w:pPr>
          <w:tabs>
            <w:tab w:val="left" w:pos="1540"/>
            <w:tab w:val="right" w:leader="dot" w:pos="9061"/>
          </w:tabs>
          <w:spacing w:after="100"/>
          <w:ind w:left="660"/>
        </w:pPr>
      </w:pPrChange>
    </w:pPr>
    <w:rPr>
      <w:rPrChange w:id="0" w:author="Ole Vilstrup Møller" w:date="2023-06-19T13:55:00Z">
        <w:rPr>
          <w:rFonts w:asciiTheme="minorHAnsi" w:hAnsiTheme="minorHAnsi"/>
          <w:sz w:val="22"/>
          <w:szCs w:val="24"/>
          <w:lang w:val="da-DK" w:eastAsia="en-US" w:bidi="ar-SA"/>
        </w:rPr>
      </w:rPrChange>
    </w:rPr>
  </w:style>
  <w:style w:type="paragraph" w:styleId="Indholdsfortegnelse5">
    <w:name w:val="toc 5"/>
    <w:basedOn w:val="Normal"/>
    <w:next w:val="Normal"/>
    <w:autoRedefine/>
    <w:uiPriority w:val="39"/>
    <w:unhideWhenUsed/>
    <w:rsid w:val="00500BE7"/>
    <w:pPr>
      <w:spacing w:after="100" w:line="259" w:lineRule="auto"/>
      <w:ind w:left="880"/>
    </w:pPr>
    <w:rPr>
      <w:rFonts w:eastAsiaTheme="minorEastAsia" w:cstheme="minorBidi"/>
      <w:szCs w:val="22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500BE7"/>
    <w:pPr>
      <w:spacing w:after="100" w:line="259" w:lineRule="auto"/>
      <w:ind w:left="1100"/>
    </w:pPr>
    <w:rPr>
      <w:rFonts w:eastAsiaTheme="minorEastAsia" w:cstheme="minorBidi"/>
      <w:szCs w:val="22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500BE7"/>
    <w:pPr>
      <w:spacing w:after="100" w:line="259" w:lineRule="auto"/>
      <w:ind w:left="1320"/>
    </w:pPr>
    <w:rPr>
      <w:rFonts w:eastAsiaTheme="minorEastAsia" w:cstheme="minorBidi"/>
      <w:szCs w:val="22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500BE7"/>
    <w:pPr>
      <w:spacing w:after="100" w:line="259" w:lineRule="auto"/>
      <w:ind w:left="1540"/>
    </w:pPr>
    <w:rPr>
      <w:rFonts w:eastAsiaTheme="minorEastAsia" w:cstheme="minorBidi"/>
      <w:szCs w:val="22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500BE7"/>
    <w:pPr>
      <w:spacing w:after="100" w:line="259" w:lineRule="auto"/>
      <w:ind w:left="1760"/>
    </w:pPr>
    <w:rPr>
      <w:rFonts w:eastAsiaTheme="minorEastAsia" w:cstheme="minorBidi"/>
      <w:szCs w:val="22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166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F1F1F1"/>
            <w:bottom w:val="none" w:sz="0" w:space="0" w:color="auto"/>
            <w:right w:val="single" w:sz="12" w:space="0" w:color="F1F1F1"/>
          </w:divBdr>
          <w:divsChild>
            <w:div w:id="997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5153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997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5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517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2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237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1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microsoft.com/office/2007/relationships/diagramDrawing" Target="diagrams/drawing1.xml"/><Relationship Id="rId21" Type="http://schemas.openxmlformats.org/officeDocument/2006/relationships/image" Target="media/image7.jpe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jpeg"/><Relationship Id="rId25" Type="http://schemas.openxmlformats.org/officeDocument/2006/relationships/diagramColors" Target="diagrams/colors1.xml"/><Relationship Id="rId33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diagramQuickStyle" Target="diagrams/quickStyle1.xml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diagramLayout" Target="diagrams/layout1.xml"/><Relationship Id="rId28" Type="http://schemas.openxmlformats.org/officeDocument/2006/relationships/image" Target="media/image9.png"/><Relationship Id="rId36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diagramData" Target="diagrams/data1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vi\OneDrive%20-%20MedCom\Dokumenter\Brugerdefinerede%20Office-skabeloner\MedCom_standard_edi_xml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0A3AAC-6953-4EF3-9BEB-5407DAA19E5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4" csCatId="accent1" phldr="1"/>
      <dgm:spPr/>
      <dgm:t>
        <a:bodyPr/>
        <a:lstStyle/>
        <a:p>
          <a:endParaRPr lang="da-DK"/>
        </a:p>
      </dgm:t>
    </dgm:pt>
    <dgm:pt modelId="{03300C1C-9468-4CC7-B2CB-0F0A9B78F308}">
      <dgm:prSet phldrT="[Tekst]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da-DK" dirty="0">
              <a:solidFill>
                <a:schemeClr val="tx1"/>
              </a:solidFill>
            </a:rPr>
            <a:t>SBDH</a:t>
          </a:r>
        </a:p>
      </dgm:t>
    </dgm:pt>
    <dgm:pt modelId="{B108C168-9216-40B5-A41E-6EE8F36E5560}" type="parTrans" cxnId="{872374B0-9B4F-4752-A102-1B62DBEA741F}">
      <dgm:prSet/>
      <dgm:spPr/>
      <dgm:t>
        <a:bodyPr/>
        <a:lstStyle/>
        <a:p>
          <a:endParaRPr lang="da-DK">
            <a:solidFill>
              <a:schemeClr val="tx1"/>
            </a:solidFill>
          </a:endParaRPr>
        </a:p>
      </dgm:t>
    </dgm:pt>
    <dgm:pt modelId="{216A30D4-E0F3-47EA-BFA9-0F5AFA27BC97}" type="sibTrans" cxnId="{872374B0-9B4F-4752-A102-1B62DBEA741F}">
      <dgm:prSet/>
      <dgm:spPr/>
      <dgm:t>
        <a:bodyPr/>
        <a:lstStyle/>
        <a:p>
          <a:endParaRPr lang="da-DK">
            <a:solidFill>
              <a:schemeClr val="tx1"/>
            </a:solidFill>
          </a:endParaRPr>
        </a:p>
      </dgm:t>
    </dgm:pt>
    <dgm:pt modelId="{6D7E2E22-BD33-4F31-87A8-C88243BBCCB2}">
      <dgm:prSet phldrT="[Teks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da-DK" dirty="0" err="1">
              <a:solidFill>
                <a:schemeClr val="tx1"/>
              </a:solidFill>
            </a:rPr>
            <a:t>HeaderVersion</a:t>
          </a:r>
          <a:endParaRPr lang="da-DK" dirty="0">
            <a:solidFill>
              <a:schemeClr val="tx1"/>
            </a:solidFill>
          </a:endParaRPr>
        </a:p>
      </dgm:t>
    </dgm:pt>
    <dgm:pt modelId="{E053AF6F-EDCB-44CE-AC32-C5E9AC13A45F}" type="parTrans" cxnId="{324C8104-3375-43B8-B64C-924D98A1C435}">
      <dgm:prSet/>
      <dgm:spPr/>
      <dgm:t>
        <a:bodyPr/>
        <a:lstStyle/>
        <a:p>
          <a:endParaRPr lang="da-DK">
            <a:solidFill>
              <a:schemeClr val="tx1"/>
            </a:solidFill>
          </a:endParaRPr>
        </a:p>
      </dgm:t>
    </dgm:pt>
    <dgm:pt modelId="{AAA0BC7B-11DB-4E93-86CA-D03EF68D3A22}" type="sibTrans" cxnId="{324C8104-3375-43B8-B64C-924D98A1C435}">
      <dgm:prSet/>
      <dgm:spPr/>
      <dgm:t>
        <a:bodyPr/>
        <a:lstStyle/>
        <a:p>
          <a:endParaRPr lang="da-DK">
            <a:solidFill>
              <a:schemeClr val="tx1"/>
            </a:solidFill>
          </a:endParaRPr>
        </a:p>
      </dgm:t>
    </dgm:pt>
    <dgm:pt modelId="{5C22C3E0-EE44-487E-B44E-E32302A6EAE8}">
      <dgm:prSet phldrT="[Teks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da-DK" dirty="0">
              <a:solidFill>
                <a:schemeClr val="tx1"/>
              </a:solidFill>
            </a:rPr>
            <a:t>Sender</a:t>
          </a:r>
        </a:p>
      </dgm:t>
    </dgm:pt>
    <dgm:pt modelId="{B98FA78A-ECA7-4067-A01A-346BC1164A12}" type="parTrans" cxnId="{2FB05875-9615-4CCB-A10D-70E5643CE793}">
      <dgm:prSet/>
      <dgm:spPr/>
      <dgm:t>
        <a:bodyPr/>
        <a:lstStyle/>
        <a:p>
          <a:endParaRPr lang="da-DK">
            <a:solidFill>
              <a:schemeClr val="tx1"/>
            </a:solidFill>
          </a:endParaRPr>
        </a:p>
      </dgm:t>
    </dgm:pt>
    <dgm:pt modelId="{BF4EF8C7-550D-46C8-8786-CDF94DB15D0A}" type="sibTrans" cxnId="{2FB05875-9615-4CCB-A10D-70E5643CE793}">
      <dgm:prSet/>
      <dgm:spPr/>
      <dgm:t>
        <a:bodyPr/>
        <a:lstStyle/>
        <a:p>
          <a:endParaRPr lang="da-DK">
            <a:solidFill>
              <a:schemeClr val="tx1"/>
            </a:solidFill>
          </a:endParaRPr>
        </a:p>
      </dgm:t>
    </dgm:pt>
    <dgm:pt modelId="{D93FF091-9A31-44FE-8CC8-BB20973E1F3E}">
      <dgm:prSet phldrT="[Tekst]"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da-DK" dirty="0">
              <a:solidFill>
                <a:schemeClr val="tx1"/>
              </a:solidFill>
            </a:rPr>
            <a:t>Receiver</a:t>
          </a:r>
        </a:p>
      </dgm:t>
    </dgm:pt>
    <dgm:pt modelId="{B1A4A983-F7C1-47C4-9391-39D4FD502361}" type="parTrans" cxnId="{9AF21314-4948-440C-A8B4-3EEFDC4CC0EB}">
      <dgm:prSet/>
      <dgm:spPr/>
      <dgm:t>
        <a:bodyPr/>
        <a:lstStyle/>
        <a:p>
          <a:endParaRPr lang="da-DK">
            <a:solidFill>
              <a:schemeClr val="tx1"/>
            </a:solidFill>
          </a:endParaRPr>
        </a:p>
      </dgm:t>
    </dgm:pt>
    <dgm:pt modelId="{426568A4-E29B-4091-BDBE-F53C1483F428}" type="sibTrans" cxnId="{9AF21314-4948-440C-A8B4-3EEFDC4CC0EB}">
      <dgm:prSet/>
      <dgm:spPr/>
      <dgm:t>
        <a:bodyPr/>
        <a:lstStyle/>
        <a:p>
          <a:endParaRPr lang="da-DK">
            <a:solidFill>
              <a:schemeClr val="tx1"/>
            </a:solidFill>
          </a:endParaRPr>
        </a:p>
      </dgm:t>
    </dgm:pt>
    <dgm:pt modelId="{98E939DB-14E4-4421-B293-9E56CC730BAE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da-DK" dirty="0" err="1">
              <a:solidFill>
                <a:schemeClr val="tx1"/>
              </a:solidFill>
            </a:rPr>
            <a:t>DocumentIdentification</a:t>
          </a:r>
          <a:endParaRPr lang="da-DK" dirty="0">
            <a:solidFill>
              <a:schemeClr val="tx1"/>
            </a:solidFill>
          </a:endParaRPr>
        </a:p>
      </dgm:t>
    </dgm:pt>
    <dgm:pt modelId="{AC4173F0-44B3-40C2-AC8C-9D78F5FF8BD6}" type="parTrans" cxnId="{9E91DA14-876C-4BFA-B538-E83A894134C3}">
      <dgm:prSet/>
      <dgm:spPr/>
      <dgm:t>
        <a:bodyPr/>
        <a:lstStyle/>
        <a:p>
          <a:endParaRPr lang="da-DK">
            <a:solidFill>
              <a:schemeClr val="tx1"/>
            </a:solidFill>
          </a:endParaRPr>
        </a:p>
      </dgm:t>
    </dgm:pt>
    <dgm:pt modelId="{5E1D7104-6EEF-43C7-AF9C-A0AD1A62EF82}" type="sibTrans" cxnId="{9E91DA14-876C-4BFA-B538-E83A894134C3}">
      <dgm:prSet/>
      <dgm:spPr/>
      <dgm:t>
        <a:bodyPr/>
        <a:lstStyle/>
        <a:p>
          <a:endParaRPr lang="da-DK">
            <a:solidFill>
              <a:schemeClr val="tx1"/>
            </a:solidFill>
          </a:endParaRPr>
        </a:p>
      </dgm:t>
    </dgm:pt>
    <dgm:pt modelId="{48E2693A-6A66-4A8F-A385-302C87E1D1C5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da-DK" dirty="0" err="1">
              <a:solidFill>
                <a:schemeClr val="tx1"/>
              </a:solidFill>
            </a:rPr>
            <a:t>BusinessScope</a:t>
          </a:r>
          <a:endParaRPr lang="da-DK" dirty="0">
            <a:solidFill>
              <a:schemeClr val="tx1"/>
            </a:solidFill>
          </a:endParaRPr>
        </a:p>
      </dgm:t>
    </dgm:pt>
    <dgm:pt modelId="{4A773B98-48C2-46E9-AE6D-45FA87AECE3F}" type="parTrans" cxnId="{1B1CC17E-80B0-49AA-A56E-074FD26FF069}">
      <dgm:prSet/>
      <dgm:spPr/>
      <dgm:t>
        <a:bodyPr/>
        <a:lstStyle/>
        <a:p>
          <a:endParaRPr lang="da-DK">
            <a:solidFill>
              <a:schemeClr val="tx1"/>
            </a:solidFill>
          </a:endParaRPr>
        </a:p>
      </dgm:t>
    </dgm:pt>
    <dgm:pt modelId="{7866C356-E87E-4DF8-9E84-DA0931C67AC4}" type="sibTrans" cxnId="{1B1CC17E-80B0-49AA-A56E-074FD26FF069}">
      <dgm:prSet/>
      <dgm:spPr/>
      <dgm:t>
        <a:bodyPr/>
        <a:lstStyle/>
        <a:p>
          <a:endParaRPr lang="da-DK">
            <a:solidFill>
              <a:schemeClr val="tx1"/>
            </a:solidFill>
          </a:endParaRPr>
        </a:p>
      </dgm:t>
    </dgm:pt>
    <dgm:pt modelId="{DBEB8E70-60ED-4D07-831A-304DAF1A5DA2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da-DK" dirty="0" err="1">
              <a:solidFill>
                <a:schemeClr val="tx1"/>
              </a:solidFill>
            </a:rPr>
            <a:t>Business message</a:t>
          </a:r>
        </a:p>
      </dgm:t>
    </dgm:pt>
    <dgm:pt modelId="{3528A5B1-27E4-4E4B-A096-77089954438F}" type="parTrans" cxnId="{6FC9D2E6-335A-4A69-AF59-706F2EA49566}">
      <dgm:prSet/>
      <dgm:spPr/>
      <dgm:t>
        <a:bodyPr/>
        <a:lstStyle/>
        <a:p>
          <a:endParaRPr lang="da-DK"/>
        </a:p>
      </dgm:t>
    </dgm:pt>
    <dgm:pt modelId="{2B8F290A-EFD1-45E2-ABB3-78D21C939F29}" type="sibTrans" cxnId="{6FC9D2E6-335A-4A69-AF59-706F2EA49566}">
      <dgm:prSet/>
      <dgm:spPr/>
      <dgm:t>
        <a:bodyPr/>
        <a:lstStyle/>
        <a:p>
          <a:endParaRPr lang="da-DK"/>
        </a:p>
      </dgm:t>
    </dgm:pt>
    <dgm:pt modelId="{C04CB078-C2AB-40B9-A706-605F1B0AAB55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r>
            <a:rPr lang="da-DK" dirty="0">
              <a:solidFill>
                <a:schemeClr val="tx1"/>
              </a:solidFill>
            </a:rPr>
            <a:t>Manifest</a:t>
          </a:r>
        </a:p>
      </dgm:t>
    </dgm:pt>
    <dgm:pt modelId="{113B3063-EDBC-4DB7-A3C5-A73A9FA232C4}" type="parTrans" cxnId="{0FBF91B2-980A-4B8C-90CC-941063F6F9D0}">
      <dgm:prSet/>
      <dgm:spPr/>
      <dgm:t>
        <a:bodyPr/>
        <a:lstStyle/>
        <a:p>
          <a:endParaRPr lang="da-DK"/>
        </a:p>
      </dgm:t>
    </dgm:pt>
    <dgm:pt modelId="{A2554944-A567-4258-8457-BFCEA5B1AF15}" type="sibTrans" cxnId="{0FBF91B2-980A-4B8C-90CC-941063F6F9D0}">
      <dgm:prSet/>
      <dgm:spPr/>
      <dgm:t>
        <a:bodyPr/>
        <a:lstStyle/>
        <a:p>
          <a:endParaRPr lang="da-DK"/>
        </a:p>
      </dgm:t>
    </dgm:pt>
    <dgm:pt modelId="{45A49290-3D04-4D19-8325-8B819035C33D}" type="pres">
      <dgm:prSet presAssocID="{220A3AAC-6953-4EF3-9BEB-5407DAA19E5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A1ACE96-784F-4445-89D1-3BC5907C4000}" type="pres">
      <dgm:prSet presAssocID="{03300C1C-9468-4CC7-B2CB-0F0A9B78F308}" presName="root1" presStyleCnt="0"/>
      <dgm:spPr/>
    </dgm:pt>
    <dgm:pt modelId="{E1DFD1E2-9CC8-4F7F-8254-BA958980C7F2}" type="pres">
      <dgm:prSet presAssocID="{03300C1C-9468-4CC7-B2CB-0F0A9B78F308}" presName="LevelOneTextNode" presStyleLbl="node0" presStyleIdx="0" presStyleCnt="1">
        <dgm:presLayoutVars>
          <dgm:chPref val="3"/>
        </dgm:presLayoutVars>
      </dgm:prSet>
      <dgm:spPr/>
    </dgm:pt>
    <dgm:pt modelId="{A1E2FFD7-7A5E-439D-BFF3-68676BF54BE6}" type="pres">
      <dgm:prSet presAssocID="{03300C1C-9468-4CC7-B2CB-0F0A9B78F308}" presName="level2hierChild" presStyleCnt="0"/>
      <dgm:spPr/>
    </dgm:pt>
    <dgm:pt modelId="{40278AC5-3258-4771-ABAD-72EB66C69CA4}" type="pres">
      <dgm:prSet presAssocID="{E053AF6F-EDCB-44CE-AC32-C5E9AC13A45F}" presName="conn2-1" presStyleLbl="parChTrans1D2" presStyleIdx="0" presStyleCnt="7"/>
      <dgm:spPr/>
    </dgm:pt>
    <dgm:pt modelId="{E17E0E1A-F4C2-493F-ADEC-81C2461D8207}" type="pres">
      <dgm:prSet presAssocID="{E053AF6F-EDCB-44CE-AC32-C5E9AC13A45F}" presName="connTx" presStyleLbl="parChTrans1D2" presStyleIdx="0" presStyleCnt="7"/>
      <dgm:spPr/>
    </dgm:pt>
    <dgm:pt modelId="{FD4F247E-3392-4B25-8AF8-F2F93183014D}" type="pres">
      <dgm:prSet presAssocID="{6D7E2E22-BD33-4F31-87A8-C88243BBCCB2}" presName="root2" presStyleCnt="0"/>
      <dgm:spPr/>
    </dgm:pt>
    <dgm:pt modelId="{7E83591A-21D9-45FE-B1DF-851FE7289996}" type="pres">
      <dgm:prSet presAssocID="{6D7E2E22-BD33-4F31-87A8-C88243BBCCB2}" presName="LevelTwoTextNode" presStyleLbl="node2" presStyleIdx="0" presStyleCnt="7">
        <dgm:presLayoutVars>
          <dgm:chPref val="3"/>
        </dgm:presLayoutVars>
      </dgm:prSet>
      <dgm:spPr/>
    </dgm:pt>
    <dgm:pt modelId="{685EDD53-B182-400B-8506-15597EC9B85E}" type="pres">
      <dgm:prSet presAssocID="{6D7E2E22-BD33-4F31-87A8-C88243BBCCB2}" presName="level3hierChild" presStyleCnt="0"/>
      <dgm:spPr/>
    </dgm:pt>
    <dgm:pt modelId="{954C60F9-D89D-43B3-B565-43E1FE877150}" type="pres">
      <dgm:prSet presAssocID="{B98FA78A-ECA7-4067-A01A-346BC1164A12}" presName="conn2-1" presStyleLbl="parChTrans1D2" presStyleIdx="1" presStyleCnt="7"/>
      <dgm:spPr/>
    </dgm:pt>
    <dgm:pt modelId="{F88C1A2A-FAF3-46D7-9CD0-85230EB48A13}" type="pres">
      <dgm:prSet presAssocID="{B98FA78A-ECA7-4067-A01A-346BC1164A12}" presName="connTx" presStyleLbl="parChTrans1D2" presStyleIdx="1" presStyleCnt="7"/>
      <dgm:spPr/>
    </dgm:pt>
    <dgm:pt modelId="{1138EF74-CA10-4841-B320-661428914B59}" type="pres">
      <dgm:prSet presAssocID="{5C22C3E0-EE44-487E-B44E-E32302A6EAE8}" presName="root2" presStyleCnt="0"/>
      <dgm:spPr/>
    </dgm:pt>
    <dgm:pt modelId="{01FA845B-E529-4196-8B94-E507CB0DC190}" type="pres">
      <dgm:prSet presAssocID="{5C22C3E0-EE44-487E-B44E-E32302A6EAE8}" presName="LevelTwoTextNode" presStyleLbl="node2" presStyleIdx="1" presStyleCnt="7">
        <dgm:presLayoutVars>
          <dgm:chPref val="3"/>
        </dgm:presLayoutVars>
      </dgm:prSet>
      <dgm:spPr/>
    </dgm:pt>
    <dgm:pt modelId="{E92DDF1D-3F61-45B7-9C47-46B5DAE2D392}" type="pres">
      <dgm:prSet presAssocID="{5C22C3E0-EE44-487E-B44E-E32302A6EAE8}" presName="level3hierChild" presStyleCnt="0"/>
      <dgm:spPr/>
    </dgm:pt>
    <dgm:pt modelId="{3C0E8CC1-102B-4037-B065-785929D4202F}" type="pres">
      <dgm:prSet presAssocID="{B1A4A983-F7C1-47C4-9391-39D4FD502361}" presName="conn2-1" presStyleLbl="parChTrans1D2" presStyleIdx="2" presStyleCnt="7"/>
      <dgm:spPr/>
    </dgm:pt>
    <dgm:pt modelId="{C955DB40-4E9F-4ED9-B955-2A3D1CAACE62}" type="pres">
      <dgm:prSet presAssocID="{B1A4A983-F7C1-47C4-9391-39D4FD502361}" presName="connTx" presStyleLbl="parChTrans1D2" presStyleIdx="2" presStyleCnt="7"/>
      <dgm:spPr/>
    </dgm:pt>
    <dgm:pt modelId="{DF83E8F5-DE89-427C-83BA-1E90EDBCA58F}" type="pres">
      <dgm:prSet presAssocID="{D93FF091-9A31-44FE-8CC8-BB20973E1F3E}" presName="root2" presStyleCnt="0"/>
      <dgm:spPr/>
    </dgm:pt>
    <dgm:pt modelId="{2805A1EF-7D2C-4522-A76D-03BAD4AA118B}" type="pres">
      <dgm:prSet presAssocID="{D93FF091-9A31-44FE-8CC8-BB20973E1F3E}" presName="LevelTwoTextNode" presStyleLbl="node2" presStyleIdx="2" presStyleCnt="7">
        <dgm:presLayoutVars>
          <dgm:chPref val="3"/>
        </dgm:presLayoutVars>
      </dgm:prSet>
      <dgm:spPr/>
    </dgm:pt>
    <dgm:pt modelId="{B9FEB201-65BE-487D-93CB-65FB678CCB14}" type="pres">
      <dgm:prSet presAssocID="{D93FF091-9A31-44FE-8CC8-BB20973E1F3E}" presName="level3hierChild" presStyleCnt="0"/>
      <dgm:spPr/>
    </dgm:pt>
    <dgm:pt modelId="{ECD453A2-4EB0-431C-A73A-5A7DDE0A302B}" type="pres">
      <dgm:prSet presAssocID="{AC4173F0-44B3-40C2-AC8C-9D78F5FF8BD6}" presName="conn2-1" presStyleLbl="parChTrans1D2" presStyleIdx="3" presStyleCnt="7"/>
      <dgm:spPr/>
    </dgm:pt>
    <dgm:pt modelId="{D52A02BD-7EA2-4E1A-93BF-FFE430D38BE5}" type="pres">
      <dgm:prSet presAssocID="{AC4173F0-44B3-40C2-AC8C-9D78F5FF8BD6}" presName="connTx" presStyleLbl="parChTrans1D2" presStyleIdx="3" presStyleCnt="7"/>
      <dgm:spPr/>
    </dgm:pt>
    <dgm:pt modelId="{3F730155-67F1-4C73-97BD-2DC263443EA6}" type="pres">
      <dgm:prSet presAssocID="{98E939DB-14E4-4421-B293-9E56CC730BAE}" presName="root2" presStyleCnt="0"/>
      <dgm:spPr/>
    </dgm:pt>
    <dgm:pt modelId="{6E8F3166-5CBB-4CA7-A662-FC2A602D41AB}" type="pres">
      <dgm:prSet presAssocID="{98E939DB-14E4-4421-B293-9E56CC730BAE}" presName="LevelTwoTextNode" presStyleLbl="node2" presStyleIdx="3" presStyleCnt="7">
        <dgm:presLayoutVars>
          <dgm:chPref val="3"/>
        </dgm:presLayoutVars>
      </dgm:prSet>
      <dgm:spPr/>
    </dgm:pt>
    <dgm:pt modelId="{76C75B1B-C914-4010-9A6C-3468B7FA06C8}" type="pres">
      <dgm:prSet presAssocID="{98E939DB-14E4-4421-B293-9E56CC730BAE}" presName="level3hierChild" presStyleCnt="0"/>
      <dgm:spPr/>
    </dgm:pt>
    <dgm:pt modelId="{9691BF78-7E26-4514-A4B1-7E644F7CC820}" type="pres">
      <dgm:prSet presAssocID="{113B3063-EDBC-4DB7-A3C5-A73A9FA232C4}" presName="conn2-1" presStyleLbl="parChTrans1D2" presStyleIdx="4" presStyleCnt="7"/>
      <dgm:spPr/>
    </dgm:pt>
    <dgm:pt modelId="{0A81DF10-E392-4319-8A57-EA37A4CE684D}" type="pres">
      <dgm:prSet presAssocID="{113B3063-EDBC-4DB7-A3C5-A73A9FA232C4}" presName="connTx" presStyleLbl="parChTrans1D2" presStyleIdx="4" presStyleCnt="7"/>
      <dgm:spPr/>
    </dgm:pt>
    <dgm:pt modelId="{AD424C3E-96A7-4318-8116-D9F11918ABB3}" type="pres">
      <dgm:prSet presAssocID="{C04CB078-C2AB-40B9-A706-605F1B0AAB55}" presName="root2" presStyleCnt="0"/>
      <dgm:spPr/>
    </dgm:pt>
    <dgm:pt modelId="{83D17123-E36D-44AB-A700-376AEF85877D}" type="pres">
      <dgm:prSet presAssocID="{C04CB078-C2AB-40B9-A706-605F1B0AAB55}" presName="LevelTwoTextNode" presStyleLbl="node2" presStyleIdx="4" presStyleCnt="7">
        <dgm:presLayoutVars>
          <dgm:chPref val="3"/>
        </dgm:presLayoutVars>
      </dgm:prSet>
      <dgm:spPr/>
    </dgm:pt>
    <dgm:pt modelId="{1EBA6161-1F96-413C-96F5-26FF5A2B0FC2}" type="pres">
      <dgm:prSet presAssocID="{C04CB078-C2AB-40B9-A706-605F1B0AAB55}" presName="level3hierChild" presStyleCnt="0"/>
      <dgm:spPr/>
    </dgm:pt>
    <dgm:pt modelId="{E515B40E-D7D5-42BD-8D21-D8F4D755911D}" type="pres">
      <dgm:prSet presAssocID="{4A773B98-48C2-46E9-AE6D-45FA87AECE3F}" presName="conn2-1" presStyleLbl="parChTrans1D2" presStyleIdx="5" presStyleCnt="7"/>
      <dgm:spPr/>
    </dgm:pt>
    <dgm:pt modelId="{AB2416A5-6062-4298-B7BF-BC01082B9AB6}" type="pres">
      <dgm:prSet presAssocID="{4A773B98-48C2-46E9-AE6D-45FA87AECE3F}" presName="connTx" presStyleLbl="parChTrans1D2" presStyleIdx="5" presStyleCnt="7"/>
      <dgm:spPr/>
    </dgm:pt>
    <dgm:pt modelId="{B7A9889C-2BDA-4FB3-B99C-17AA494410CA}" type="pres">
      <dgm:prSet presAssocID="{48E2693A-6A66-4A8F-A385-302C87E1D1C5}" presName="root2" presStyleCnt="0"/>
      <dgm:spPr/>
    </dgm:pt>
    <dgm:pt modelId="{C5F3B067-7831-4641-802A-03BDCDAC3F38}" type="pres">
      <dgm:prSet presAssocID="{48E2693A-6A66-4A8F-A385-302C87E1D1C5}" presName="LevelTwoTextNode" presStyleLbl="node2" presStyleIdx="5" presStyleCnt="7">
        <dgm:presLayoutVars>
          <dgm:chPref val="3"/>
        </dgm:presLayoutVars>
      </dgm:prSet>
      <dgm:spPr/>
    </dgm:pt>
    <dgm:pt modelId="{81A1A773-859F-433E-ACE2-90A405379F73}" type="pres">
      <dgm:prSet presAssocID="{48E2693A-6A66-4A8F-A385-302C87E1D1C5}" presName="level3hierChild" presStyleCnt="0"/>
      <dgm:spPr/>
    </dgm:pt>
    <dgm:pt modelId="{D0307A8C-5F15-46E5-90AD-5B2057E948E6}" type="pres">
      <dgm:prSet presAssocID="{3528A5B1-27E4-4E4B-A096-77089954438F}" presName="conn2-1" presStyleLbl="parChTrans1D2" presStyleIdx="6" presStyleCnt="7"/>
      <dgm:spPr/>
    </dgm:pt>
    <dgm:pt modelId="{039AD96E-C91A-4DA1-9769-A75C1DB145B8}" type="pres">
      <dgm:prSet presAssocID="{3528A5B1-27E4-4E4B-A096-77089954438F}" presName="connTx" presStyleLbl="parChTrans1D2" presStyleIdx="6" presStyleCnt="7"/>
      <dgm:spPr/>
    </dgm:pt>
    <dgm:pt modelId="{4E5C340A-BFC8-420B-8809-A500A450D336}" type="pres">
      <dgm:prSet presAssocID="{DBEB8E70-60ED-4D07-831A-304DAF1A5DA2}" presName="root2" presStyleCnt="0"/>
      <dgm:spPr/>
    </dgm:pt>
    <dgm:pt modelId="{BCA4A7FB-A154-4A06-8FEE-3D58888ED550}" type="pres">
      <dgm:prSet presAssocID="{DBEB8E70-60ED-4D07-831A-304DAF1A5DA2}" presName="LevelTwoTextNode" presStyleLbl="node2" presStyleIdx="6" presStyleCnt="7">
        <dgm:presLayoutVars>
          <dgm:chPref val="3"/>
        </dgm:presLayoutVars>
      </dgm:prSet>
      <dgm:spPr/>
    </dgm:pt>
    <dgm:pt modelId="{0B5509B8-06F0-49C8-9E23-87BAE658E5A8}" type="pres">
      <dgm:prSet presAssocID="{DBEB8E70-60ED-4D07-831A-304DAF1A5DA2}" presName="level3hierChild" presStyleCnt="0"/>
      <dgm:spPr/>
    </dgm:pt>
  </dgm:ptLst>
  <dgm:cxnLst>
    <dgm:cxn modelId="{95EBAA00-57B3-42A2-A83D-7E37F5968D31}" type="presOf" srcId="{3528A5B1-27E4-4E4B-A096-77089954438F}" destId="{D0307A8C-5F15-46E5-90AD-5B2057E948E6}" srcOrd="0" destOrd="0" presId="urn:microsoft.com/office/officeart/2008/layout/HorizontalMultiLevelHierarchy"/>
    <dgm:cxn modelId="{324C8104-3375-43B8-B64C-924D98A1C435}" srcId="{03300C1C-9468-4CC7-B2CB-0F0A9B78F308}" destId="{6D7E2E22-BD33-4F31-87A8-C88243BBCCB2}" srcOrd="0" destOrd="0" parTransId="{E053AF6F-EDCB-44CE-AC32-C5E9AC13A45F}" sibTransId="{AAA0BC7B-11DB-4E93-86CA-D03EF68D3A22}"/>
    <dgm:cxn modelId="{1A4CDD08-A6A9-4540-80CB-91138CB11C5E}" type="presOf" srcId="{B98FA78A-ECA7-4067-A01A-346BC1164A12}" destId="{954C60F9-D89D-43B3-B565-43E1FE877150}" srcOrd="0" destOrd="0" presId="urn:microsoft.com/office/officeart/2008/layout/HorizontalMultiLevelHierarchy"/>
    <dgm:cxn modelId="{A58EF30A-E81B-45E0-A47D-61AFFACB0519}" type="presOf" srcId="{B98FA78A-ECA7-4067-A01A-346BC1164A12}" destId="{F88C1A2A-FAF3-46D7-9CD0-85230EB48A13}" srcOrd="1" destOrd="0" presId="urn:microsoft.com/office/officeart/2008/layout/HorizontalMultiLevelHierarchy"/>
    <dgm:cxn modelId="{9AF21314-4948-440C-A8B4-3EEFDC4CC0EB}" srcId="{03300C1C-9468-4CC7-B2CB-0F0A9B78F308}" destId="{D93FF091-9A31-44FE-8CC8-BB20973E1F3E}" srcOrd="2" destOrd="0" parTransId="{B1A4A983-F7C1-47C4-9391-39D4FD502361}" sibTransId="{426568A4-E29B-4091-BDBE-F53C1483F428}"/>
    <dgm:cxn modelId="{A7FF5614-1FCF-426B-B52D-B1358451A060}" type="presOf" srcId="{4A773B98-48C2-46E9-AE6D-45FA87AECE3F}" destId="{E515B40E-D7D5-42BD-8D21-D8F4D755911D}" srcOrd="0" destOrd="0" presId="urn:microsoft.com/office/officeart/2008/layout/HorizontalMultiLevelHierarchy"/>
    <dgm:cxn modelId="{9E91DA14-876C-4BFA-B538-E83A894134C3}" srcId="{03300C1C-9468-4CC7-B2CB-0F0A9B78F308}" destId="{98E939DB-14E4-4421-B293-9E56CC730BAE}" srcOrd="3" destOrd="0" parTransId="{AC4173F0-44B3-40C2-AC8C-9D78F5FF8BD6}" sibTransId="{5E1D7104-6EEF-43C7-AF9C-A0AD1A62EF82}"/>
    <dgm:cxn modelId="{2602EE14-07D8-4A68-AE2D-79038CE2FD47}" type="presOf" srcId="{AC4173F0-44B3-40C2-AC8C-9D78F5FF8BD6}" destId="{D52A02BD-7EA2-4E1A-93BF-FFE430D38BE5}" srcOrd="1" destOrd="0" presId="urn:microsoft.com/office/officeart/2008/layout/HorizontalMultiLevelHierarchy"/>
    <dgm:cxn modelId="{0D03222E-1A38-4B10-9D03-C9FADDA2FF7F}" type="presOf" srcId="{B1A4A983-F7C1-47C4-9391-39D4FD502361}" destId="{3C0E8CC1-102B-4037-B065-785929D4202F}" srcOrd="0" destOrd="0" presId="urn:microsoft.com/office/officeart/2008/layout/HorizontalMultiLevelHierarchy"/>
    <dgm:cxn modelId="{EB14E12E-BB19-4646-B9DF-1E6DEC9BE010}" type="presOf" srcId="{E053AF6F-EDCB-44CE-AC32-C5E9AC13A45F}" destId="{E17E0E1A-F4C2-493F-ADEC-81C2461D8207}" srcOrd="1" destOrd="0" presId="urn:microsoft.com/office/officeart/2008/layout/HorizontalMultiLevelHierarchy"/>
    <dgm:cxn modelId="{A7A38138-1CCF-4355-8FA0-894394401777}" type="presOf" srcId="{4A773B98-48C2-46E9-AE6D-45FA87AECE3F}" destId="{AB2416A5-6062-4298-B7BF-BC01082B9AB6}" srcOrd="1" destOrd="0" presId="urn:microsoft.com/office/officeart/2008/layout/HorizontalMultiLevelHierarchy"/>
    <dgm:cxn modelId="{279CF860-8105-4B54-8E93-8AE70FB12857}" type="presOf" srcId="{220A3AAC-6953-4EF3-9BEB-5407DAA19E59}" destId="{45A49290-3D04-4D19-8325-8B819035C33D}" srcOrd="0" destOrd="0" presId="urn:microsoft.com/office/officeart/2008/layout/HorizontalMultiLevelHierarchy"/>
    <dgm:cxn modelId="{60639564-E59B-4BE3-ACCD-A350E1BD35C8}" type="presOf" srcId="{98E939DB-14E4-4421-B293-9E56CC730BAE}" destId="{6E8F3166-5CBB-4CA7-A662-FC2A602D41AB}" srcOrd="0" destOrd="0" presId="urn:microsoft.com/office/officeart/2008/layout/HorizontalMultiLevelHierarchy"/>
    <dgm:cxn modelId="{DEFA8865-B9B1-47D9-8ABA-E11CB64EB11F}" type="presOf" srcId="{03300C1C-9468-4CC7-B2CB-0F0A9B78F308}" destId="{E1DFD1E2-9CC8-4F7F-8254-BA958980C7F2}" srcOrd="0" destOrd="0" presId="urn:microsoft.com/office/officeart/2008/layout/HorizontalMultiLevelHierarchy"/>
    <dgm:cxn modelId="{34B0FB65-41F6-4D16-A8E4-FE11B53AE581}" type="presOf" srcId="{5C22C3E0-EE44-487E-B44E-E32302A6EAE8}" destId="{01FA845B-E529-4196-8B94-E507CB0DC190}" srcOrd="0" destOrd="0" presId="urn:microsoft.com/office/officeart/2008/layout/HorizontalMultiLevelHierarchy"/>
    <dgm:cxn modelId="{1F153670-9729-4085-A0F5-387729001E0B}" type="presOf" srcId="{B1A4A983-F7C1-47C4-9391-39D4FD502361}" destId="{C955DB40-4E9F-4ED9-B955-2A3D1CAACE62}" srcOrd="1" destOrd="0" presId="urn:microsoft.com/office/officeart/2008/layout/HorizontalMultiLevelHierarchy"/>
    <dgm:cxn modelId="{2FB05875-9615-4CCB-A10D-70E5643CE793}" srcId="{03300C1C-9468-4CC7-B2CB-0F0A9B78F308}" destId="{5C22C3E0-EE44-487E-B44E-E32302A6EAE8}" srcOrd="1" destOrd="0" parTransId="{B98FA78A-ECA7-4067-A01A-346BC1164A12}" sibTransId="{BF4EF8C7-550D-46C8-8786-CDF94DB15D0A}"/>
    <dgm:cxn modelId="{85A91B78-C2C1-4282-AF00-28497FBC2689}" type="presOf" srcId="{D93FF091-9A31-44FE-8CC8-BB20973E1F3E}" destId="{2805A1EF-7D2C-4522-A76D-03BAD4AA118B}" srcOrd="0" destOrd="0" presId="urn:microsoft.com/office/officeart/2008/layout/HorizontalMultiLevelHierarchy"/>
    <dgm:cxn modelId="{1B1CC17E-80B0-49AA-A56E-074FD26FF069}" srcId="{03300C1C-9468-4CC7-B2CB-0F0A9B78F308}" destId="{48E2693A-6A66-4A8F-A385-302C87E1D1C5}" srcOrd="5" destOrd="0" parTransId="{4A773B98-48C2-46E9-AE6D-45FA87AECE3F}" sibTransId="{7866C356-E87E-4DF8-9E84-DA0931C67AC4}"/>
    <dgm:cxn modelId="{6FDBCF8C-9F5F-4BF4-9B08-8BFA3A561F42}" type="presOf" srcId="{C04CB078-C2AB-40B9-A706-605F1B0AAB55}" destId="{83D17123-E36D-44AB-A700-376AEF85877D}" srcOrd="0" destOrd="0" presId="urn:microsoft.com/office/officeart/2008/layout/HorizontalMultiLevelHierarchy"/>
    <dgm:cxn modelId="{1C64809E-9742-4F49-996E-BBC01B892E9B}" type="presOf" srcId="{AC4173F0-44B3-40C2-AC8C-9D78F5FF8BD6}" destId="{ECD453A2-4EB0-431C-A73A-5A7DDE0A302B}" srcOrd="0" destOrd="0" presId="urn:microsoft.com/office/officeart/2008/layout/HorizontalMultiLevelHierarchy"/>
    <dgm:cxn modelId="{872374B0-9B4F-4752-A102-1B62DBEA741F}" srcId="{220A3AAC-6953-4EF3-9BEB-5407DAA19E59}" destId="{03300C1C-9468-4CC7-B2CB-0F0A9B78F308}" srcOrd="0" destOrd="0" parTransId="{B108C168-9216-40B5-A41E-6EE8F36E5560}" sibTransId="{216A30D4-E0F3-47EA-BFA9-0F5AFA27BC97}"/>
    <dgm:cxn modelId="{0FBF91B2-980A-4B8C-90CC-941063F6F9D0}" srcId="{03300C1C-9468-4CC7-B2CB-0F0A9B78F308}" destId="{C04CB078-C2AB-40B9-A706-605F1B0AAB55}" srcOrd="4" destOrd="0" parTransId="{113B3063-EDBC-4DB7-A3C5-A73A9FA232C4}" sibTransId="{A2554944-A567-4258-8457-BFCEA5B1AF15}"/>
    <dgm:cxn modelId="{0ADDFAB2-8D85-4A24-9118-9798894C9A6E}" type="presOf" srcId="{113B3063-EDBC-4DB7-A3C5-A73A9FA232C4}" destId="{9691BF78-7E26-4514-A4B1-7E644F7CC820}" srcOrd="0" destOrd="0" presId="urn:microsoft.com/office/officeart/2008/layout/HorizontalMultiLevelHierarchy"/>
    <dgm:cxn modelId="{6DD857B5-A98C-40A7-B007-113434E54A4C}" type="presOf" srcId="{3528A5B1-27E4-4E4B-A096-77089954438F}" destId="{039AD96E-C91A-4DA1-9769-A75C1DB145B8}" srcOrd="1" destOrd="0" presId="urn:microsoft.com/office/officeart/2008/layout/HorizontalMultiLevelHierarchy"/>
    <dgm:cxn modelId="{29E15CC3-78AF-4274-B9F2-A37752E1C5CF}" type="presOf" srcId="{E053AF6F-EDCB-44CE-AC32-C5E9AC13A45F}" destId="{40278AC5-3258-4771-ABAD-72EB66C69CA4}" srcOrd="0" destOrd="0" presId="urn:microsoft.com/office/officeart/2008/layout/HorizontalMultiLevelHierarchy"/>
    <dgm:cxn modelId="{16EA87C4-209B-4C0E-99D4-EB689B1DE204}" type="presOf" srcId="{6D7E2E22-BD33-4F31-87A8-C88243BBCCB2}" destId="{7E83591A-21D9-45FE-B1DF-851FE7289996}" srcOrd="0" destOrd="0" presId="urn:microsoft.com/office/officeart/2008/layout/HorizontalMultiLevelHierarchy"/>
    <dgm:cxn modelId="{74D328CA-3820-4A6C-AE49-BD08C2084575}" type="presOf" srcId="{113B3063-EDBC-4DB7-A3C5-A73A9FA232C4}" destId="{0A81DF10-E392-4319-8A57-EA37A4CE684D}" srcOrd="1" destOrd="0" presId="urn:microsoft.com/office/officeart/2008/layout/HorizontalMultiLevelHierarchy"/>
    <dgm:cxn modelId="{9949C6D3-1E64-413F-AF69-C53A3E0A7CE1}" type="presOf" srcId="{48E2693A-6A66-4A8F-A385-302C87E1D1C5}" destId="{C5F3B067-7831-4641-802A-03BDCDAC3F38}" srcOrd="0" destOrd="0" presId="urn:microsoft.com/office/officeart/2008/layout/HorizontalMultiLevelHierarchy"/>
    <dgm:cxn modelId="{4C48C6DF-7F1C-4F4E-9FA5-6113B5CAABE7}" type="presOf" srcId="{DBEB8E70-60ED-4D07-831A-304DAF1A5DA2}" destId="{BCA4A7FB-A154-4A06-8FEE-3D58888ED550}" srcOrd="0" destOrd="0" presId="urn:microsoft.com/office/officeart/2008/layout/HorizontalMultiLevelHierarchy"/>
    <dgm:cxn modelId="{6FC9D2E6-335A-4A69-AF59-706F2EA49566}" srcId="{03300C1C-9468-4CC7-B2CB-0F0A9B78F308}" destId="{DBEB8E70-60ED-4D07-831A-304DAF1A5DA2}" srcOrd="6" destOrd="0" parTransId="{3528A5B1-27E4-4E4B-A096-77089954438F}" sibTransId="{2B8F290A-EFD1-45E2-ABB3-78D21C939F29}"/>
    <dgm:cxn modelId="{8B93F892-467D-4C83-9309-E6D80F684D42}" type="presParOf" srcId="{45A49290-3D04-4D19-8325-8B819035C33D}" destId="{BA1ACE96-784F-4445-89D1-3BC5907C4000}" srcOrd="0" destOrd="0" presId="urn:microsoft.com/office/officeart/2008/layout/HorizontalMultiLevelHierarchy"/>
    <dgm:cxn modelId="{ABA61E32-E9D1-4FF1-B98A-59B72D987E3C}" type="presParOf" srcId="{BA1ACE96-784F-4445-89D1-3BC5907C4000}" destId="{E1DFD1E2-9CC8-4F7F-8254-BA958980C7F2}" srcOrd="0" destOrd="0" presId="urn:microsoft.com/office/officeart/2008/layout/HorizontalMultiLevelHierarchy"/>
    <dgm:cxn modelId="{5014FF90-366A-4FAD-AC8B-E866F3EA67FF}" type="presParOf" srcId="{BA1ACE96-784F-4445-89D1-3BC5907C4000}" destId="{A1E2FFD7-7A5E-439D-BFF3-68676BF54BE6}" srcOrd="1" destOrd="0" presId="urn:microsoft.com/office/officeart/2008/layout/HorizontalMultiLevelHierarchy"/>
    <dgm:cxn modelId="{2BAD9541-4E4A-4398-8F68-A4D941D29F44}" type="presParOf" srcId="{A1E2FFD7-7A5E-439D-BFF3-68676BF54BE6}" destId="{40278AC5-3258-4771-ABAD-72EB66C69CA4}" srcOrd="0" destOrd="0" presId="urn:microsoft.com/office/officeart/2008/layout/HorizontalMultiLevelHierarchy"/>
    <dgm:cxn modelId="{9B9CAAB2-127C-4D7D-9A40-0E2697B1157B}" type="presParOf" srcId="{40278AC5-3258-4771-ABAD-72EB66C69CA4}" destId="{E17E0E1A-F4C2-493F-ADEC-81C2461D8207}" srcOrd="0" destOrd="0" presId="urn:microsoft.com/office/officeart/2008/layout/HorizontalMultiLevelHierarchy"/>
    <dgm:cxn modelId="{8B7EDB61-42D7-4151-91CC-3063861A8050}" type="presParOf" srcId="{A1E2FFD7-7A5E-439D-BFF3-68676BF54BE6}" destId="{FD4F247E-3392-4B25-8AF8-F2F93183014D}" srcOrd="1" destOrd="0" presId="urn:microsoft.com/office/officeart/2008/layout/HorizontalMultiLevelHierarchy"/>
    <dgm:cxn modelId="{8AE80B12-FB7F-4636-AC27-A1EE4CE185F4}" type="presParOf" srcId="{FD4F247E-3392-4B25-8AF8-F2F93183014D}" destId="{7E83591A-21D9-45FE-B1DF-851FE7289996}" srcOrd="0" destOrd="0" presId="urn:microsoft.com/office/officeart/2008/layout/HorizontalMultiLevelHierarchy"/>
    <dgm:cxn modelId="{C0ED98B6-9936-49B3-B3D1-8027C99FDDD5}" type="presParOf" srcId="{FD4F247E-3392-4B25-8AF8-F2F93183014D}" destId="{685EDD53-B182-400B-8506-15597EC9B85E}" srcOrd="1" destOrd="0" presId="urn:microsoft.com/office/officeart/2008/layout/HorizontalMultiLevelHierarchy"/>
    <dgm:cxn modelId="{A809B6EB-6C25-43ED-900B-9DB6340E1501}" type="presParOf" srcId="{A1E2FFD7-7A5E-439D-BFF3-68676BF54BE6}" destId="{954C60F9-D89D-43B3-B565-43E1FE877150}" srcOrd="2" destOrd="0" presId="urn:microsoft.com/office/officeart/2008/layout/HorizontalMultiLevelHierarchy"/>
    <dgm:cxn modelId="{B762D95F-F0CF-4EB1-8301-6F0F163F9697}" type="presParOf" srcId="{954C60F9-D89D-43B3-B565-43E1FE877150}" destId="{F88C1A2A-FAF3-46D7-9CD0-85230EB48A13}" srcOrd="0" destOrd="0" presId="urn:microsoft.com/office/officeart/2008/layout/HorizontalMultiLevelHierarchy"/>
    <dgm:cxn modelId="{38DAF4B2-34C3-4219-BED2-A7413E163B4C}" type="presParOf" srcId="{A1E2FFD7-7A5E-439D-BFF3-68676BF54BE6}" destId="{1138EF74-CA10-4841-B320-661428914B59}" srcOrd="3" destOrd="0" presId="urn:microsoft.com/office/officeart/2008/layout/HorizontalMultiLevelHierarchy"/>
    <dgm:cxn modelId="{DA0310F7-E5F4-40FF-87A1-B89DF16D4A6A}" type="presParOf" srcId="{1138EF74-CA10-4841-B320-661428914B59}" destId="{01FA845B-E529-4196-8B94-E507CB0DC190}" srcOrd="0" destOrd="0" presId="urn:microsoft.com/office/officeart/2008/layout/HorizontalMultiLevelHierarchy"/>
    <dgm:cxn modelId="{FE1A3C04-F8C1-420F-9B50-2DADF85B2767}" type="presParOf" srcId="{1138EF74-CA10-4841-B320-661428914B59}" destId="{E92DDF1D-3F61-45B7-9C47-46B5DAE2D392}" srcOrd="1" destOrd="0" presId="urn:microsoft.com/office/officeart/2008/layout/HorizontalMultiLevelHierarchy"/>
    <dgm:cxn modelId="{56112A5E-C7BE-48FE-AF94-C820D30E8BC6}" type="presParOf" srcId="{A1E2FFD7-7A5E-439D-BFF3-68676BF54BE6}" destId="{3C0E8CC1-102B-4037-B065-785929D4202F}" srcOrd="4" destOrd="0" presId="urn:microsoft.com/office/officeart/2008/layout/HorizontalMultiLevelHierarchy"/>
    <dgm:cxn modelId="{32BAE976-2AFF-49C8-A3CE-3506AFE127A6}" type="presParOf" srcId="{3C0E8CC1-102B-4037-B065-785929D4202F}" destId="{C955DB40-4E9F-4ED9-B955-2A3D1CAACE62}" srcOrd="0" destOrd="0" presId="urn:microsoft.com/office/officeart/2008/layout/HorizontalMultiLevelHierarchy"/>
    <dgm:cxn modelId="{C9ADD0F9-61E6-4B5B-BB42-3C27DF1E0231}" type="presParOf" srcId="{A1E2FFD7-7A5E-439D-BFF3-68676BF54BE6}" destId="{DF83E8F5-DE89-427C-83BA-1E90EDBCA58F}" srcOrd="5" destOrd="0" presId="urn:microsoft.com/office/officeart/2008/layout/HorizontalMultiLevelHierarchy"/>
    <dgm:cxn modelId="{DB1755A1-73A1-4219-8104-66ABDC80AE2A}" type="presParOf" srcId="{DF83E8F5-DE89-427C-83BA-1E90EDBCA58F}" destId="{2805A1EF-7D2C-4522-A76D-03BAD4AA118B}" srcOrd="0" destOrd="0" presId="urn:microsoft.com/office/officeart/2008/layout/HorizontalMultiLevelHierarchy"/>
    <dgm:cxn modelId="{750709D9-6602-47DC-B963-E2E080A3DEEB}" type="presParOf" srcId="{DF83E8F5-DE89-427C-83BA-1E90EDBCA58F}" destId="{B9FEB201-65BE-487D-93CB-65FB678CCB14}" srcOrd="1" destOrd="0" presId="urn:microsoft.com/office/officeart/2008/layout/HorizontalMultiLevelHierarchy"/>
    <dgm:cxn modelId="{C8D51807-E052-4B20-BE12-BD5E7772478F}" type="presParOf" srcId="{A1E2FFD7-7A5E-439D-BFF3-68676BF54BE6}" destId="{ECD453A2-4EB0-431C-A73A-5A7DDE0A302B}" srcOrd="6" destOrd="0" presId="urn:microsoft.com/office/officeart/2008/layout/HorizontalMultiLevelHierarchy"/>
    <dgm:cxn modelId="{AE451EB1-F9AC-49E5-A58B-17A5C878B688}" type="presParOf" srcId="{ECD453A2-4EB0-431C-A73A-5A7DDE0A302B}" destId="{D52A02BD-7EA2-4E1A-93BF-FFE430D38BE5}" srcOrd="0" destOrd="0" presId="urn:microsoft.com/office/officeart/2008/layout/HorizontalMultiLevelHierarchy"/>
    <dgm:cxn modelId="{C2277299-89D2-470B-A109-57D719EDBAC2}" type="presParOf" srcId="{A1E2FFD7-7A5E-439D-BFF3-68676BF54BE6}" destId="{3F730155-67F1-4C73-97BD-2DC263443EA6}" srcOrd="7" destOrd="0" presId="urn:microsoft.com/office/officeart/2008/layout/HorizontalMultiLevelHierarchy"/>
    <dgm:cxn modelId="{25289C9D-E415-4E57-BD73-146E70C78B78}" type="presParOf" srcId="{3F730155-67F1-4C73-97BD-2DC263443EA6}" destId="{6E8F3166-5CBB-4CA7-A662-FC2A602D41AB}" srcOrd="0" destOrd="0" presId="urn:microsoft.com/office/officeart/2008/layout/HorizontalMultiLevelHierarchy"/>
    <dgm:cxn modelId="{6BFAC5E4-4B88-420E-9760-FD43A7900F4D}" type="presParOf" srcId="{3F730155-67F1-4C73-97BD-2DC263443EA6}" destId="{76C75B1B-C914-4010-9A6C-3468B7FA06C8}" srcOrd="1" destOrd="0" presId="urn:microsoft.com/office/officeart/2008/layout/HorizontalMultiLevelHierarchy"/>
    <dgm:cxn modelId="{B5982AAC-556B-4DAE-BF14-6679A00C7B2D}" type="presParOf" srcId="{A1E2FFD7-7A5E-439D-BFF3-68676BF54BE6}" destId="{9691BF78-7E26-4514-A4B1-7E644F7CC820}" srcOrd="8" destOrd="0" presId="urn:microsoft.com/office/officeart/2008/layout/HorizontalMultiLevelHierarchy"/>
    <dgm:cxn modelId="{BA0FBA29-6836-4539-A9FC-2EE3C7EC5DE7}" type="presParOf" srcId="{9691BF78-7E26-4514-A4B1-7E644F7CC820}" destId="{0A81DF10-E392-4319-8A57-EA37A4CE684D}" srcOrd="0" destOrd="0" presId="urn:microsoft.com/office/officeart/2008/layout/HorizontalMultiLevelHierarchy"/>
    <dgm:cxn modelId="{F8A46F50-498A-42D7-8EBE-ADC1C8815042}" type="presParOf" srcId="{A1E2FFD7-7A5E-439D-BFF3-68676BF54BE6}" destId="{AD424C3E-96A7-4318-8116-D9F11918ABB3}" srcOrd="9" destOrd="0" presId="urn:microsoft.com/office/officeart/2008/layout/HorizontalMultiLevelHierarchy"/>
    <dgm:cxn modelId="{88C676A1-75AA-4000-8CB0-599DD739C9F0}" type="presParOf" srcId="{AD424C3E-96A7-4318-8116-D9F11918ABB3}" destId="{83D17123-E36D-44AB-A700-376AEF85877D}" srcOrd="0" destOrd="0" presId="urn:microsoft.com/office/officeart/2008/layout/HorizontalMultiLevelHierarchy"/>
    <dgm:cxn modelId="{E8D6857E-459D-4CE5-9FDF-E8458B518FFD}" type="presParOf" srcId="{AD424C3E-96A7-4318-8116-D9F11918ABB3}" destId="{1EBA6161-1F96-413C-96F5-26FF5A2B0FC2}" srcOrd="1" destOrd="0" presId="urn:microsoft.com/office/officeart/2008/layout/HorizontalMultiLevelHierarchy"/>
    <dgm:cxn modelId="{3EE01759-E286-4903-B75D-646903F7DB12}" type="presParOf" srcId="{A1E2FFD7-7A5E-439D-BFF3-68676BF54BE6}" destId="{E515B40E-D7D5-42BD-8D21-D8F4D755911D}" srcOrd="10" destOrd="0" presId="urn:microsoft.com/office/officeart/2008/layout/HorizontalMultiLevelHierarchy"/>
    <dgm:cxn modelId="{8C6DFB25-0433-463C-8802-44AABD797322}" type="presParOf" srcId="{E515B40E-D7D5-42BD-8D21-D8F4D755911D}" destId="{AB2416A5-6062-4298-B7BF-BC01082B9AB6}" srcOrd="0" destOrd="0" presId="urn:microsoft.com/office/officeart/2008/layout/HorizontalMultiLevelHierarchy"/>
    <dgm:cxn modelId="{8A64335D-9D98-4358-A621-8B95E185270F}" type="presParOf" srcId="{A1E2FFD7-7A5E-439D-BFF3-68676BF54BE6}" destId="{B7A9889C-2BDA-4FB3-B99C-17AA494410CA}" srcOrd="11" destOrd="0" presId="urn:microsoft.com/office/officeart/2008/layout/HorizontalMultiLevelHierarchy"/>
    <dgm:cxn modelId="{CE16105C-55E2-448D-9768-5C282D1CE2C8}" type="presParOf" srcId="{B7A9889C-2BDA-4FB3-B99C-17AA494410CA}" destId="{C5F3B067-7831-4641-802A-03BDCDAC3F38}" srcOrd="0" destOrd="0" presId="urn:microsoft.com/office/officeart/2008/layout/HorizontalMultiLevelHierarchy"/>
    <dgm:cxn modelId="{3A6D2513-FBB3-48D1-A0F7-CA1A54CD1089}" type="presParOf" srcId="{B7A9889C-2BDA-4FB3-B99C-17AA494410CA}" destId="{81A1A773-859F-433E-ACE2-90A405379F73}" srcOrd="1" destOrd="0" presId="urn:microsoft.com/office/officeart/2008/layout/HorizontalMultiLevelHierarchy"/>
    <dgm:cxn modelId="{FEBE3EFC-8E85-4965-84AB-3F1786A85AB2}" type="presParOf" srcId="{A1E2FFD7-7A5E-439D-BFF3-68676BF54BE6}" destId="{D0307A8C-5F15-46E5-90AD-5B2057E948E6}" srcOrd="12" destOrd="0" presId="urn:microsoft.com/office/officeart/2008/layout/HorizontalMultiLevelHierarchy"/>
    <dgm:cxn modelId="{BBAAE969-2683-4B20-97CD-F80D58EEE1FE}" type="presParOf" srcId="{D0307A8C-5F15-46E5-90AD-5B2057E948E6}" destId="{039AD96E-C91A-4DA1-9769-A75C1DB145B8}" srcOrd="0" destOrd="0" presId="urn:microsoft.com/office/officeart/2008/layout/HorizontalMultiLevelHierarchy"/>
    <dgm:cxn modelId="{2536DFCB-99AC-4E43-83AA-6A72FEA24FBE}" type="presParOf" srcId="{A1E2FFD7-7A5E-439D-BFF3-68676BF54BE6}" destId="{4E5C340A-BFC8-420B-8809-A500A450D336}" srcOrd="13" destOrd="0" presId="urn:microsoft.com/office/officeart/2008/layout/HorizontalMultiLevelHierarchy"/>
    <dgm:cxn modelId="{4C1626DD-7811-4C67-B29C-A6891CA9CC14}" type="presParOf" srcId="{4E5C340A-BFC8-420B-8809-A500A450D336}" destId="{BCA4A7FB-A154-4A06-8FEE-3D58888ED550}" srcOrd="0" destOrd="0" presId="urn:microsoft.com/office/officeart/2008/layout/HorizontalMultiLevelHierarchy"/>
    <dgm:cxn modelId="{E98519EE-D8F1-4216-B35A-4128F538D3E4}" type="presParOf" srcId="{4E5C340A-BFC8-420B-8809-A500A450D336}" destId="{0B5509B8-06F0-49C8-9E23-87BAE658E5A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307A8C-5F15-46E5-90AD-5B2057E948E6}">
      <dsp:nvSpPr>
        <dsp:cNvPr id="0" name=""/>
        <dsp:cNvSpPr/>
      </dsp:nvSpPr>
      <dsp:spPr>
        <a:xfrm>
          <a:off x="1920237" y="1467167"/>
          <a:ext cx="226441" cy="1294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220" y="0"/>
              </a:lnTo>
              <a:lnTo>
                <a:pt x="113220" y="1294445"/>
              </a:lnTo>
              <a:lnTo>
                <a:pt x="226441" y="1294445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/>
        </a:p>
      </dsp:txBody>
      <dsp:txXfrm>
        <a:off x="2000605" y="2081537"/>
        <a:ext cx="65705" cy="65705"/>
      </dsp:txXfrm>
    </dsp:sp>
    <dsp:sp modelId="{E515B40E-D7D5-42BD-8D21-D8F4D755911D}">
      <dsp:nvSpPr>
        <dsp:cNvPr id="0" name=""/>
        <dsp:cNvSpPr/>
      </dsp:nvSpPr>
      <dsp:spPr>
        <a:xfrm>
          <a:off x="1920237" y="1467167"/>
          <a:ext cx="226441" cy="862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220" y="0"/>
              </a:lnTo>
              <a:lnTo>
                <a:pt x="113220" y="862963"/>
              </a:lnTo>
              <a:lnTo>
                <a:pt x="226441" y="862963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tx1"/>
            </a:solidFill>
          </a:endParaRPr>
        </a:p>
      </dsp:txBody>
      <dsp:txXfrm>
        <a:off x="2011154" y="1876344"/>
        <a:ext cx="44608" cy="44608"/>
      </dsp:txXfrm>
    </dsp:sp>
    <dsp:sp modelId="{9691BF78-7E26-4514-A4B1-7E644F7CC820}">
      <dsp:nvSpPr>
        <dsp:cNvPr id="0" name=""/>
        <dsp:cNvSpPr/>
      </dsp:nvSpPr>
      <dsp:spPr>
        <a:xfrm>
          <a:off x="1920237" y="1467167"/>
          <a:ext cx="226441" cy="431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220" y="0"/>
              </a:lnTo>
              <a:lnTo>
                <a:pt x="113220" y="431481"/>
              </a:lnTo>
              <a:lnTo>
                <a:pt x="226441" y="431481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/>
        </a:p>
      </dsp:txBody>
      <dsp:txXfrm>
        <a:off x="2021276" y="1670726"/>
        <a:ext cx="24364" cy="24364"/>
      </dsp:txXfrm>
    </dsp:sp>
    <dsp:sp modelId="{ECD453A2-4EB0-431C-A73A-5A7DDE0A302B}">
      <dsp:nvSpPr>
        <dsp:cNvPr id="0" name=""/>
        <dsp:cNvSpPr/>
      </dsp:nvSpPr>
      <dsp:spPr>
        <a:xfrm>
          <a:off x="1920237" y="1421447"/>
          <a:ext cx="2264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6441" y="45720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tx1"/>
            </a:solidFill>
          </a:endParaRPr>
        </a:p>
      </dsp:txBody>
      <dsp:txXfrm>
        <a:off x="2027797" y="1461506"/>
        <a:ext cx="11322" cy="11322"/>
      </dsp:txXfrm>
    </dsp:sp>
    <dsp:sp modelId="{3C0E8CC1-102B-4037-B065-785929D4202F}">
      <dsp:nvSpPr>
        <dsp:cNvPr id="0" name=""/>
        <dsp:cNvSpPr/>
      </dsp:nvSpPr>
      <dsp:spPr>
        <a:xfrm>
          <a:off x="1920237" y="1035685"/>
          <a:ext cx="226441" cy="431481"/>
        </a:xfrm>
        <a:custGeom>
          <a:avLst/>
          <a:gdLst/>
          <a:ahLst/>
          <a:cxnLst/>
          <a:rect l="0" t="0" r="0" b="0"/>
          <a:pathLst>
            <a:path>
              <a:moveTo>
                <a:pt x="0" y="431481"/>
              </a:moveTo>
              <a:lnTo>
                <a:pt x="113220" y="431481"/>
              </a:lnTo>
              <a:lnTo>
                <a:pt x="113220" y="0"/>
              </a:lnTo>
              <a:lnTo>
                <a:pt x="226441" y="0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tx1"/>
            </a:solidFill>
          </a:endParaRPr>
        </a:p>
      </dsp:txBody>
      <dsp:txXfrm>
        <a:off x="2021276" y="1239244"/>
        <a:ext cx="24364" cy="24364"/>
      </dsp:txXfrm>
    </dsp:sp>
    <dsp:sp modelId="{954C60F9-D89D-43B3-B565-43E1FE877150}">
      <dsp:nvSpPr>
        <dsp:cNvPr id="0" name=""/>
        <dsp:cNvSpPr/>
      </dsp:nvSpPr>
      <dsp:spPr>
        <a:xfrm>
          <a:off x="1920237" y="604203"/>
          <a:ext cx="226441" cy="862963"/>
        </a:xfrm>
        <a:custGeom>
          <a:avLst/>
          <a:gdLst/>
          <a:ahLst/>
          <a:cxnLst/>
          <a:rect l="0" t="0" r="0" b="0"/>
          <a:pathLst>
            <a:path>
              <a:moveTo>
                <a:pt x="0" y="862963"/>
              </a:moveTo>
              <a:lnTo>
                <a:pt x="113220" y="862963"/>
              </a:lnTo>
              <a:lnTo>
                <a:pt x="113220" y="0"/>
              </a:lnTo>
              <a:lnTo>
                <a:pt x="226441" y="0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tx1"/>
            </a:solidFill>
          </a:endParaRPr>
        </a:p>
      </dsp:txBody>
      <dsp:txXfrm>
        <a:off x="2011154" y="1013381"/>
        <a:ext cx="44608" cy="44608"/>
      </dsp:txXfrm>
    </dsp:sp>
    <dsp:sp modelId="{40278AC5-3258-4771-ABAD-72EB66C69CA4}">
      <dsp:nvSpPr>
        <dsp:cNvPr id="0" name=""/>
        <dsp:cNvSpPr/>
      </dsp:nvSpPr>
      <dsp:spPr>
        <a:xfrm>
          <a:off x="1920237" y="172721"/>
          <a:ext cx="226441" cy="1294445"/>
        </a:xfrm>
        <a:custGeom>
          <a:avLst/>
          <a:gdLst/>
          <a:ahLst/>
          <a:cxnLst/>
          <a:rect l="0" t="0" r="0" b="0"/>
          <a:pathLst>
            <a:path>
              <a:moveTo>
                <a:pt x="0" y="1294445"/>
              </a:moveTo>
              <a:lnTo>
                <a:pt x="113220" y="1294445"/>
              </a:lnTo>
              <a:lnTo>
                <a:pt x="113220" y="0"/>
              </a:lnTo>
              <a:lnTo>
                <a:pt x="226441" y="0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a-DK" sz="500" kern="1200">
            <a:solidFill>
              <a:schemeClr val="tx1"/>
            </a:solidFill>
          </a:endParaRPr>
        </a:p>
      </dsp:txBody>
      <dsp:txXfrm>
        <a:off x="2000605" y="787092"/>
        <a:ext cx="65705" cy="65705"/>
      </dsp:txXfrm>
    </dsp:sp>
    <dsp:sp modelId="{E1DFD1E2-9CC8-4F7F-8254-BA958980C7F2}">
      <dsp:nvSpPr>
        <dsp:cNvPr id="0" name=""/>
        <dsp:cNvSpPr/>
      </dsp:nvSpPr>
      <dsp:spPr>
        <a:xfrm rot="16200000">
          <a:off x="839261" y="1294574"/>
          <a:ext cx="1816766" cy="345185"/>
        </a:xfrm>
        <a:prstGeom prst="rect">
          <a:avLst/>
        </a:prstGeom>
        <a:solidFill>
          <a:schemeClr val="bg1">
            <a:lumMod val="6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2200" kern="1200" dirty="0">
              <a:solidFill>
                <a:schemeClr val="tx1"/>
              </a:solidFill>
            </a:rPr>
            <a:t>SBDH</a:t>
          </a:r>
        </a:p>
      </dsp:txBody>
      <dsp:txXfrm>
        <a:off x="839261" y="1294574"/>
        <a:ext cx="1816766" cy="345185"/>
      </dsp:txXfrm>
    </dsp:sp>
    <dsp:sp modelId="{7E83591A-21D9-45FE-B1DF-851FE7289996}">
      <dsp:nvSpPr>
        <dsp:cNvPr id="0" name=""/>
        <dsp:cNvSpPr/>
      </dsp:nvSpPr>
      <dsp:spPr>
        <a:xfrm>
          <a:off x="2146679" y="128"/>
          <a:ext cx="1132208" cy="345185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 dirty="0" err="1">
              <a:solidFill>
                <a:schemeClr val="tx1"/>
              </a:solidFill>
            </a:rPr>
            <a:t>HeaderVersion</a:t>
          </a:r>
          <a:endParaRPr lang="da-DK" sz="900" kern="1200" dirty="0">
            <a:solidFill>
              <a:schemeClr val="tx1"/>
            </a:solidFill>
          </a:endParaRPr>
        </a:p>
      </dsp:txBody>
      <dsp:txXfrm>
        <a:off x="2146679" y="128"/>
        <a:ext cx="1132208" cy="345185"/>
      </dsp:txXfrm>
    </dsp:sp>
    <dsp:sp modelId="{01FA845B-E529-4196-8B94-E507CB0DC190}">
      <dsp:nvSpPr>
        <dsp:cNvPr id="0" name=""/>
        <dsp:cNvSpPr/>
      </dsp:nvSpPr>
      <dsp:spPr>
        <a:xfrm>
          <a:off x="2146679" y="431610"/>
          <a:ext cx="1132208" cy="345185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 dirty="0">
              <a:solidFill>
                <a:schemeClr val="tx1"/>
              </a:solidFill>
            </a:rPr>
            <a:t>Sender</a:t>
          </a:r>
        </a:p>
      </dsp:txBody>
      <dsp:txXfrm>
        <a:off x="2146679" y="431610"/>
        <a:ext cx="1132208" cy="345185"/>
      </dsp:txXfrm>
    </dsp:sp>
    <dsp:sp modelId="{2805A1EF-7D2C-4522-A76D-03BAD4AA118B}">
      <dsp:nvSpPr>
        <dsp:cNvPr id="0" name=""/>
        <dsp:cNvSpPr/>
      </dsp:nvSpPr>
      <dsp:spPr>
        <a:xfrm>
          <a:off x="2146679" y="863092"/>
          <a:ext cx="1132208" cy="345185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 dirty="0">
              <a:solidFill>
                <a:schemeClr val="tx1"/>
              </a:solidFill>
            </a:rPr>
            <a:t>Receiver</a:t>
          </a:r>
        </a:p>
      </dsp:txBody>
      <dsp:txXfrm>
        <a:off x="2146679" y="863092"/>
        <a:ext cx="1132208" cy="345185"/>
      </dsp:txXfrm>
    </dsp:sp>
    <dsp:sp modelId="{6E8F3166-5CBB-4CA7-A662-FC2A602D41AB}">
      <dsp:nvSpPr>
        <dsp:cNvPr id="0" name=""/>
        <dsp:cNvSpPr/>
      </dsp:nvSpPr>
      <dsp:spPr>
        <a:xfrm>
          <a:off x="2146679" y="1294574"/>
          <a:ext cx="1132208" cy="345185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 dirty="0" err="1">
              <a:solidFill>
                <a:schemeClr val="tx1"/>
              </a:solidFill>
            </a:rPr>
            <a:t>DocumentIdentification</a:t>
          </a:r>
          <a:endParaRPr lang="da-DK" sz="900" kern="1200" dirty="0">
            <a:solidFill>
              <a:schemeClr val="tx1"/>
            </a:solidFill>
          </a:endParaRPr>
        </a:p>
      </dsp:txBody>
      <dsp:txXfrm>
        <a:off x="2146679" y="1294574"/>
        <a:ext cx="1132208" cy="345185"/>
      </dsp:txXfrm>
    </dsp:sp>
    <dsp:sp modelId="{83D17123-E36D-44AB-A700-376AEF85877D}">
      <dsp:nvSpPr>
        <dsp:cNvPr id="0" name=""/>
        <dsp:cNvSpPr/>
      </dsp:nvSpPr>
      <dsp:spPr>
        <a:xfrm>
          <a:off x="2146679" y="1726056"/>
          <a:ext cx="1132208" cy="345185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 dirty="0">
              <a:solidFill>
                <a:schemeClr val="tx1"/>
              </a:solidFill>
            </a:rPr>
            <a:t>Manifest</a:t>
          </a:r>
        </a:p>
      </dsp:txBody>
      <dsp:txXfrm>
        <a:off x="2146679" y="1726056"/>
        <a:ext cx="1132208" cy="345185"/>
      </dsp:txXfrm>
    </dsp:sp>
    <dsp:sp modelId="{C5F3B067-7831-4641-802A-03BDCDAC3F38}">
      <dsp:nvSpPr>
        <dsp:cNvPr id="0" name=""/>
        <dsp:cNvSpPr/>
      </dsp:nvSpPr>
      <dsp:spPr>
        <a:xfrm>
          <a:off x="2146679" y="2157538"/>
          <a:ext cx="1132208" cy="345185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 dirty="0" err="1">
              <a:solidFill>
                <a:schemeClr val="tx1"/>
              </a:solidFill>
            </a:rPr>
            <a:t>BusinessScope</a:t>
          </a:r>
          <a:endParaRPr lang="da-DK" sz="900" kern="1200" dirty="0">
            <a:solidFill>
              <a:schemeClr val="tx1"/>
            </a:solidFill>
          </a:endParaRPr>
        </a:p>
      </dsp:txBody>
      <dsp:txXfrm>
        <a:off x="2146679" y="2157538"/>
        <a:ext cx="1132208" cy="345185"/>
      </dsp:txXfrm>
    </dsp:sp>
    <dsp:sp modelId="{BCA4A7FB-A154-4A06-8FEE-3D58888ED550}">
      <dsp:nvSpPr>
        <dsp:cNvPr id="0" name=""/>
        <dsp:cNvSpPr/>
      </dsp:nvSpPr>
      <dsp:spPr>
        <a:xfrm>
          <a:off x="2146679" y="2589020"/>
          <a:ext cx="1132208" cy="345185"/>
        </a:xfrm>
        <a:prstGeom prst="rect">
          <a:avLst/>
        </a:prstGeom>
        <a:solidFill>
          <a:schemeClr val="bg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a-DK" sz="900" kern="1200" dirty="0" err="1">
              <a:solidFill>
                <a:schemeClr val="tx1"/>
              </a:solidFill>
            </a:rPr>
            <a:t>Business message</a:t>
          </a:r>
        </a:p>
      </dsp:txBody>
      <dsp:txXfrm>
        <a:off x="2146679" y="2589020"/>
        <a:ext cx="1132208" cy="3451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142A169E1E42F4B0176DD703A20A4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52E8478-1C25-469B-841F-D923447EBB64}"/>
      </w:docPartPr>
      <w:docPartBody>
        <w:p w:rsidR="00C705F9" w:rsidRDefault="00132228">
          <w:r w:rsidRPr="00F877A6">
            <w:rPr>
              <w:rStyle w:val="Pladsholderteks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28"/>
    <w:rsid w:val="00033F4E"/>
    <w:rsid w:val="0006656A"/>
    <w:rsid w:val="00091B9C"/>
    <w:rsid w:val="00132228"/>
    <w:rsid w:val="00166011"/>
    <w:rsid w:val="0022392A"/>
    <w:rsid w:val="002C5C29"/>
    <w:rsid w:val="00352D0D"/>
    <w:rsid w:val="003539C1"/>
    <w:rsid w:val="00356F93"/>
    <w:rsid w:val="0037497B"/>
    <w:rsid w:val="003837DD"/>
    <w:rsid w:val="00417B27"/>
    <w:rsid w:val="00434039"/>
    <w:rsid w:val="00462F74"/>
    <w:rsid w:val="004F281E"/>
    <w:rsid w:val="005874AC"/>
    <w:rsid w:val="00593EC3"/>
    <w:rsid w:val="00740567"/>
    <w:rsid w:val="007969DB"/>
    <w:rsid w:val="008658C1"/>
    <w:rsid w:val="00886376"/>
    <w:rsid w:val="009F321D"/>
    <w:rsid w:val="009F5963"/>
    <w:rsid w:val="00A65AA2"/>
    <w:rsid w:val="00A80F8C"/>
    <w:rsid w:val="00A94593"/>
    <w:rsid w:val="00AD6763"/>
    <w:rsid w:val="00B1567F"/>
    <w:rsid w:val="00BE08EF"/>
    <w:rsid w:val="00C705F9"/>
    <w:rsid w:val="00D05BD0"/>
    <w:rsid w:val="00D55ABF"/>
    <w:rsid w:val="00E5625A"/>
    <w:rsid w:val="00E77E80"/>
    <w:rsid w:val="00EB4C36"/>
    <w:rsid w:val="00F07ABC"/>
    <w:rsid w:val="00F2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228"/>
    <w:rPr>
      <w:rFonts w:cs="Times New Roman"/>
      <w:sz w:val="3276"/>
      <w:szCs w:val="327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322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Pladsholder1</b:Tag>
    <b:SourceType>Misc</b:SourceType>
    <b:Guid>{37915A7A-3174-4373-9E3F-6F4332013203}</b:Guid>
    <b:RefOrder>1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7656f42-1d37-4511-9b3c-abeccc408909">
      <UserInfo>
        <DisplayName>Ole Vilstrup Møller</DisplayName>
        <AccountId>23</AccountId>
        <AccountType/>
      </UserInfo>
    </SharedWithUsers>
    <OAG xmlns="a3b4f123-556b-4bb8-8cf7-0e71d8ab30c3">
      <UserInfo>
        <DisplayName/>
        <AccountId xsi:nil="true"/>
        <AccountType/>
      </UserInfo>
    </OAG>
    <lcf76f155ced4ddcb4097134ff3c332f xmlns="a3b4f123-556b-4bb8-8cf7-0e71d8ab30c3">
      <Terms xmlns="http://schemas.microsoft.com/office/infopath/2007/PartnerControls"/>
    </lcf76f155ced4ddcb4097134ff3c332f>
    <TaxCatchAll xmlns="87656f42-1d37-4511-9b3c-abeccc40890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B501C29603B7489A3CDA5C1E2408CA" ma:contentTypeVersion="18" ma:contentTypeDescription="Opret et nyt dokument." ma:contentTypeScope="" ma:versionID="0567af71b15cb5774d9292d0c009091c">
  <xsd:schema xmlns:xsd="http://www.w3.org/2001/XMLSchema" xmlns:xs="http://www.w3.org/2001/XMLSchema" xmlns:p="http://schemas.microsoft.com/office/2006/metadata/properties" xmlns:ns2="a3b4f123-556b-4bb8-8cf7-0e71d8ab30c3" xmlns:ns3="87656f42-1d37-4511-9b3c-abeccc408909" targetNamespace="http://schemas.microsoft.com/office/2006/metadata/properties" ma:root="true" ma:fieldsID="c5031145605ed999d94ce9357f9e6679" ns2:_="" ns3:_="">
    <xsd:import namespace="a3b4f123-556b-4bb8-8cf7-0e71d8ab30c3"/>
    <xsd:import namespace="87656f42-1d37-4511-9b3c-abeccc408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OAG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f123-556b-4bb8-8cf7-0e71d8ab3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OAG" ma:index="17" nillable="true" ma:displayName="OAG" ma:format="Dropdown" ma:list="UserInfo" ma:SharePointGroup="0" ma:internalName="OA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56f42-1d37-4511-9b3c-abeccc408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2b4b70-ca57-4145-b993-83fef5d28da6}" ma:internalName="TaxCatchAll" ma:showField="CatchAllData" ma:web="87656f42-1d37-4511-9b3c-abeccc4089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19620D-DF11-4394-A1EA-5937D87D99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81B339-078A-4A37-BAAB-C7184CF5AE67}">
  <ds:schemaRefs>
    <ds:schemaRef ds:uri="http://schemas.microsoft.com/office/2006/metadata/properties"/>
    <ds:schemaRef ds:uri="http://schemas.microsoft.com/office/infopath/2007/PartnerControls"/>
    <ds:schemaRef ds:uri="87656f42-1d37-4511-9b3c-abeccc408909"/>
    <ds:schemaRef ds:uri="a3b4f123-556b-4bb8-8cf7-0e71d8ab30c3"/>
  </ds:schemaRefs>
</ds:datastoreItem>
</file>

<file path=customXml/itemProps3.xml><?xml version="1.0" encoding="utf-8"?>
<ds:datastoreItem xmlns:ds="http://schemas.openxmlformats.org/officeDocument/2006/customXml" ds:itemID="{A1637F96-A54E-4559-A9FB-3B31CFDCCC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0A57C8-49D9-4662-A396-6C89BB4B3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b4f123-556b-4bb8-8cf7-0e71d8ab30c3"/>
    <ds:schemaRef ds:uri="87656f42-1d37-4511-9b3c-abeccc408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MedCom_standard_edi_xml.dotx</Template>
  <TotalTime>1</TotalTime>
  <Pages>46</Pages>
  <Words>10967</Words>
  <Characters>66905</Characters>
  <Application>Microsoft Office Word</Application>
  <DocSecurity>0</DocSecurity>
  <Lines>557</Lines>
  <Paragraphs>155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SBDH – konfigurationer</vt:lpstr>
    </vt:vector>
  </TitlesOfParts>
  <Company>MedCom</Company>
  <LinksUpToDate>false</LinksUpToDate>
  <CharactersWithSpaces>77717</CharactersWithSpaces>
  <SharedDoc>false</SharedDoc>
  <HLinks>
    <vt:vector size="252" baseType="variant">
      <vt:variant>
        <vt:i4>4063279</vt:i4>
      </vt:variant>
      <vt:variant>
        <vt:i4>237</vt:i4>
      </vt:variant>
      <vt:variant>
        <vt:i4>0</vt:i4>
      </vt:variant>
      <vt:variant>
        <vt:i4>5</vt:i4>
      </vt:variant>
      <vt:variant>
        <vt:lpwstr>https://svn.medcom.dk/svn/releases/MedComs Standardkatalog.xlsx</vt:lpwstr>
      </vt:variant>
      <vt:variant>
        <vt:lpwstr/>
      </vt:variant>
      <vt:variant>
        <vt:i4>2490476</vt:i4>
      </vt:variant>
      <vt:variant>
        <vt:i4>234</vt:i4>
      </vt:variant>
      <vt:variant>
        <vt:i4>0</vt:i4>
      </vt:variant>
      <vt:variant>
        <vt:i4>5</vt:i4>
      </vt:variant>
      <vt:variant>
        <vt:lpwstr>http://svn.medcom.dk/svn/drafts/Standarder/IHE/OID/DK-IHE_Metadata-Common_Code_systems-Value_sets.xlsx</vt:lpwstr>
      </vt:variant>
      <vt:variant>
        <vt:lpwstr/>
      </vt:variant>
      <vt:variant>
        <vt:i4>2097189</vt:i4>
      </vt:variant>
      <vt:variant>
        <vt:i4>231</vt:i4>
      </vt:variant>
      <vt:variant>
        <vt:i4>0</vt:i4>
      </vt:variant>
      <vt:variant>
        <vt:i4>5</vt:i4>
      </vt:variant>
      <vt:variant>
        <vt:lpwstr>http://svn.medcom.dk/svn/drafts/Standarder/IHE/DK_profil_metadata/Metadata-v096.docx</vt:lpwstr>
      </vt:variant>
      <vt:variant>
        <vt:lpwstr/>
      </vt:variant>
      <vt:variant>
        <vt:i4>458775</vt:i4>
      </vt:variant>
      <vt:variant>
        <vt:i4>228</vt:i4>
      </vt:variant>
      <vt:variant>
        <vt:i4>0</vt:i4>
      </vt:variant>
      <vt:variant>
        <vt:i4>5</vt:i4>
      </vt:variant>
      <vt:variant>
        <vt:lpwstr>https://docs.peppol.eu/edelivery/envelope/PEPPOL-EDN-Business-Message-Envelope-1.2-2019-02-01.pdf</vt:lpwstr>
      </vt:variant>
      <vt:variant>
        <vt:lpwstr/>
      </vt:variant>
      <vt:variant>
        <vt:i4>4718685</vt:i4>
      </vt:variant>
      <vt:variant>
        <vt:i4>225</vt:i4>
      </vt:variant>
      <vt:variant>
        <vt:i4>0</vt:i4>
      </vt:variant>
      <vt:variant>
        <vt:i4>5</vt:i4>
      </vt:variant>
      <vt:variant>
        <vt:lpwstr>https://docs.peppol.eu/edelivery/policies/PEPPOL-EDN-Policy-for-use-of-identifiers-4.0-2019-01-28.pdf</vt:lpwstr>
      </vt:variant>
      <vt:variant>
        <vt:lpwstr/>
      </vt:variant>
      <vt:variant>
        <vt:i4>1966134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_Toc58231604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_Toc58231603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_Toc58231602</vt:lpwstr>
      </vt:variant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_Toc58231601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_Toc58231600</vt:lpwstr>
      </vt:variant>
      <vt:variant>
        <vt:i4>1048639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_Toc58231599</vt:lpwstr>
      </vt:variant>
      <vt:variant>
        <vt:i4>1114175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_Toc58231598</vt:lpwstr>
      </vt:variant>
      <vt:variant>
        <vt:i4>1966143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_Toc58231597</vt:lpwstr>
      </vt:variant>
      <vt:variant>
        <vt:i4>2031679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_Toc58231596</vt:lpwstr>
      </vt:variant>
      <vt:variant>
        <vt:i4>1835071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_Toc58231595</vt:lpwstr>
      </vt:variant>
      <vt:variant>
        <vt:i4>1900607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_Toc58231594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_Toc58231593</vt:lpwstr>
      </vt:variant>
      <vt:variant>
        <vt:i4>1769535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_Toc58231592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_Toc58231591</vt:lpwstr>
      </vt:variant>
      <vt:variant>
        <vt:i4>1638463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_Toc58231590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_Toc58231589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_Toc58231588</vt:lpwstr>
      </vt:variant>
      <vt:variant>
        <vt:i4>1966142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_Toc58231587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_Toc58231586</vt:lpwstr>
      </vt:variant>
      <vt:variant>
        <vt:i4>1835070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_Toc58231585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_Toc58231584</vt:lpwstr>
      </vt:variant>
      <vt:variant>
        <vt:i4>1703998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_Toc58231583</vt:lpwstr>
      </vt:variant>
      <vt:variant>
        <vt:i4>1769534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_Toc58231582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_Toc58231581</vt:lpwstr>
      </vt:variant>
      <vt:variant>
        <vt:i4>1638462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_Toc58231580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_Toc58231579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_Toc58231578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_Toc58231577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_Toc58231576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_Toc58231575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_Toc58231574</vt:lpwstr>
      </vt:variant>
      <vt:variant>
        <vt:i4>1703985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_Toc58231573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_Toc58231572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_Toc58231571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_Toc58231570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_Toc58231569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_Toc58231568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SBDH – konfigurationer</dc:title>
  <dc:subject>Projektplan</dc:subject>
  <dc:creator>Ole Vilstrup</dc:creator>
  <cp:lastModifiedBy>Ole Vilstrup Møller</cp:lastModifiedBy>
  <cp:revision>3</cp:revision>
  <cp:lastPrinted>2022-02-14T07:21:00Z</cp:lastPrinted>
  <dcterms:created xsi:type="dcterms:W3CDTF">2023-06-19T11:56:00Z</dcterms:created>
  <dcterms:modified xsi:type="dcterms:W3CDTF">2023-06-19T11:57:00Z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0x010100C5B501C29603B7489A3CDA5C1E2408CA</vt:lpwstr>
  </property>
  <property fmtid="{D5CDD505-2E9C-101B-9397-08002B2CF9AE}" pid="3" name="MediaServiceImageTags">
    <vt:lpwstr/>
  </property>
</Properties>
</file>